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328" w:rsidRDefault="006A2328" w:rsidP="006A2328">
      <w:bookmarkStart w:id="0" w:name="_GoBack"/>
      <w:bookmarkEnd w:id="0"/>
      <w:r>
        <w:t>Lit Review</w:t>
      </w:r>
    </w:p>
    <w:p w:rsidR="008B44BA" w:rsidRDefault="008B44BA" w:rsidP="006A2328"/>
    <w:p w:rsidR="008B44BA" w:rsidRDefault="008B44BA" w:rsidP="006A2328"/>
    <w:p w:rsidR="00D95870" w:rsidRDefault="00D95870">
      <w:pPr>
        <w:spacing w:after="0" w:line="240" w:lineRule="auto"/>
      </w:pPr>
      <w:r>
        <w:br w:type="page"/>
      </w:r>
    </w:p>
    <w:p w:rsidR="00D95870" w:rsidRDefault="00D95870" w:rsidP="00D95870">
      <w:pPr>
        <w:pStyle w:val="Subtitle"/>
      </w:pPr>
      <w:r>
        <w:lastRenderedPageBreak/>
        <w:t>Table of Contents:</w:t>
      </w:r>
    </w:p>
    <w:p w:rsidR="000E4B1D" w:rsidRDefault="00D95870">
      <w:pPr>
        <w:pStyle w:val="TOC1"/>
        <w:tabs>
          <w:tab w:val="right" w:leader="dot" w:pos="9016"/>
        </w:tabs>
        <w:rPr>
          <w:rFonts w:asciiTheme="minorHAnsi" w:eastAsiaTheme="minorEastAsia" w:hAnsiTheme="minorHAnsi" w:cstheme="minorBidi"/>
          <w:noProof/>
          <w:sz w:val="22"/>
          <w:lang w:eastAsia="en-AU"/>
        </w:rPr>
      </w:pPr>
      <w:r w:rsidRPr="00D95870">
        <w:fldChar w:fldCharType="begin"/>
      </w:r>
      <w:r w:rsidRPr="00D95870">
        <w:instrText xml:space="preserve"> TOC  \* MERGEFORMAT </w:instrText>
      </w:r>
      <w:r w:rsidRPr="00D95870">
        <w:fldChar w:fldCharType="separate"/>
      </w:r>
      <w:r w:rsidR="000E4B1D">
        <w:rPr>
          <w:noProof/>
        </w:rPr>
        <w:t>Abbreviations</w:t>
      </w:r>
      <w:r w:rsidR="000E4B1D">
        <w:rPr>
          <w:noProof/>
        </w:rPr>
        <w:tab/>
      </w:r>
      <w:r w:rsidR="000E4B1D">
        <w:rPr>
          <w:noProof/>
        </w:rPr>
        <w:fldChar w:fldCharType="begin"/>
      </w:r>
      <w:r w:rsidR="000E4B1D">
        <w:rPr>
          <w:noProof/>
        </w:rPr>
        <w:instrText xml:space="preserve"> PAGEREF _Toc403037352 \h </w:instrText>
      </w:r>
      <w:r w:rsidR="000E4B1D">
        <w:rPr>
          <w:noProof/>
        </w:rPr>
      </w:r>
      <w:r w:rsidR="000E4B1D">
        <w:rPr>
          <w:noProof/>
        </w:rPr>
        <w:fldChar w:fldCharType="separate"/>
      </w:r>
      <w:r w:rsidR="000E4B1D">
        <w:rPr>
          <w:noProof/>
        </w:rPr>
        <w:t>3</w:t>
      </w:r>
      <w:r w:rsidR="000E4B1D">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Gene Abbreviations</w:t>
      </w:r>
      <w:r>
        <w:rPr>
          <w:noProof/>
        </w:rPr>
        <w:tab/>
      </w:r>
      <w:r>
        <w:rPr>
          <w:noProof/>
        </w:rPr>
        <w:fldChar w:fldCharType="begin"/>
      </w:r>
      <w:r>
        <w:rPr>
          <w:noProof/>
        </w:rPr>
        <w:instrText xml:space="preserve"> PAGEREF _Toc403037353 \h </w:instrText>
      </w:r>
      <w:r>
        <w:rPr>
          <w:noProof/>
        </w:rPr>
      </w:r>
      <w:r>
        <w:rPr>
          <w:noProof/>
        </w:rPr>
        <w:fldChar w:fldCharType="separate"/>
      </w:r>
      <w:r>
        <w:rPr>
          <w:noProof/>
        </w:rPr>
        <w:t>4</w:t>
      </w:r>
      <w:r>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Safflower – History and Characteristics</w:t>
      </w:r>
      <w:r>
        <w:rPr>
          <w:noProof/>
        </w:rPr>
        <w:tab/>
      </w:r>
      <w:r>
        <w:rPr>
          <w:noProof/>
        </w:rPr>
        <w:fldChar w:fldCharType="begin"/>
      </w:r>
      <w:r>
        <w:rPr>
          <w:noProof/>
        </w:rPr>
        <w:instrText xml:space="preserve"> PAGEREF _Toc403037354 \h </w:instrText>
      </w:r>
      <w:r>
        <w:rPr>
          <w:noProof/>
        </w:rPr>
      </w:r>
      <w:r>
        <w:rPr>
          <w:noProof/>
        </w:rPr>
        <w:fldChar w:fldCharType="separate"/>
      </w:r>
      <w:r>
        <w:rPr>
          <w:noProof/>
        </w:rPr>
        <w:t>6</w:t>
      </w:r>
      <w:r>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Vernalisation</w:t>
      </w:r>
      <w:r>
        <w:rPr>
          <w:noProof/>
        </w:rPr>
        <w:tab/>
      </w:r>
      <w:r>
        <w:rPr>
          <w:noProof/>
        </w:rPr>
        <w:fldChar w:fldCharType="begin"/>
      </w:r>
      <w:r>
        <w:rPr>
          <w:noProof/>
        </w:rPr>
        <w:instrText xml:space="preserve"> PAGEREF _Toc403037355 \h </w:instrText>
      </w:r>
      <w:r>
        <w:rPr>
          <w:noProof/>
        </w:rPr>
      </w:r>
      <w:r>
        <w:rPr>
          <w:noProof/>
        </w:rPr>
        <w:fldChar w:fldCharType="separate"/>
      </w:r>
      <w:r>
        <w:rPr>
          <w:noProof/>
        </w:rPr>
        <w:t>7</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History of Vernalisation</w:t>
      </w:r>
      <w:r>
        <w:rPr>
          <w:noProof/>
        </w:rPr>
        <w:tab/>
      </w:r>
      <w:r>
        <w:rPr>
          <w:noProof/>
        </w:rPr>
        <w:fldChar w:fldCharType="begin"/>
      </w:r>
      <w:r>
        <w:rPr>
          <w:noProof/>
        </w:rPr>
        <w:instrText xml:space="preserve"> PAGEREF _Toc403037356 \h </w:instrText>
      </w:r>
      <w:r>
        <w:rPr>
          <w:noProof/>
        </w:rPr>
      </w:r>
      <w:r>
        <w:rPr>
          <w:noProof/>
        </w:rPr>
        <w:fldChar w:fldCharType="separate"/>
      </w:r>
      <w:r>
        <w:rPr>
          <w:noProof/>
        </w:rPr>
        <w:t>8</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The Biology of Vernalisation</w:t>
      </w:r>
      <w:r>
        <w:rPr>
          <w:noProof/>
        </w:rPr>
        <w:tab/>
      </w:r>
      <w:r>
        <w:rPr>
          <w:noProof/>
        </w:rPr>
        <w:fldChar w:fldCharType="begin"/>
      </w:r>
      <w:r>
        <w:rPr>
          <w:noProof/>
        </w:rPr>
        <w:instrText xml:space="preserve"> PAGEREF _Toc403037357 \h </w:instrText>
      </w:r>
      <w:r>
        <w:rPr>
          <w:noProof/>
        </w:rPr>
      </w:r>
      <w:r>
        <w:rPr>
          <w:noProof/>
        </w:rPr>
        <w:fldChar w:fldCharType="separate"/>
      </w:r>
      <w:r>
        <w:rPr>
          <w:noProof/>
        </w:rPr>
        <w:t>8</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 xml:space="preserve">Vernalisation Pathways in </w:t>
      </w:r>
      <w:r w:rsidRPr="00493E36">
        <w:rPr>
          <w:i/>
          <w:noProof/>
        </w:rPr>
        <w:t>Arabidopsis thaliana</w:t>
      </w:r>
      <w:r>
        <w:rPr>
          <w:noProof/>
        </w:rPr>
        <w:tab/>
      </w:r>
      <w:r>
        <w:rPr>
          <w:noProof/>
        </w:rPr>
        <w:fldChar w:fldCharType="begin"/>
      </w:r>
      <w:r>
        <w:rPr>
          <w:noProof/>
        </w:rPr>
        <w:instrText xml:space="preserve"> PAGEREF _Toc403037358 \h </w:instrText>
      </w:r>
      <w:r>
        <w:rPr>
          <w:noProof/>
        </w:rPr>
      </w:r>
      <w:r>
        <w:rPr>
          <w:noProof/>
        </w:rPr>
        <w:fldChar w:fldCharType="separate"/>
      </w:r>
      <w:r>
        <w:rPr>
          <w:noProof/>
        </w:rPr>
        <w:t>9</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Vernalisation in Cereals</w:t>
      </w:r>
      <w:r>
        <w:rPr>
          <w:noProof/>
        </w:rPr>
        <w:tab/>
      </w:r>
      <w:r>
        <w:rPr>
          <w:noProof/>
        </w:rPr>
        <w:fldChar w:fldCharType="begin"/>
      </w:r>
      <w:r>
        <w:rPr>
          <w:noProof/>
        </w:rPr>
        <w:instrText xml:space="preserve"> PAGEREF _Toc403037359 \h </w:instrText>
      </w:r>
      <w:r>
        <w:rPr>
          <w:noProof/>
        </w:rPr>
      </w:r>
      <w:r>
        <w:rPr>
          <w:noProof/>
        </w:rPr>
        <w:fldChar w:fldCharType="separate"/>
      </w:r>
      <w:r>
        <w:rPr>
          <w:noProof/>
        </w:rPr>
        <w:t>13</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Vernalisation in Beets</w:t>
      </w:r>
      <w:r>
        <w:rPr>
          <w:noProof/>
        </w:rPr>
        <w:tab/>
      </w:r>
      <w:r>
        <w:rPr>
          <w:noProof/>
        </w:rPr>
        <w:fldChar w:fldCharType="begin"/>
      </w:r>
      <w:r>
        <w:rPr>
          <w:noProof/>
        </w:rPr>
        <w:instrText xml:space="preserve"> PAGEREF _Toc403037360 \h </w:instrText>
      </w:r>
      <w:r>
        <w:rPr>
          <w:noProof/>
        </w:rPr>
      </w:r>
      <w:r>
        <w:rPr>
          <w:noProof/>
        </w:rPr>
        <w:fldChar w:fldCharType="separate"/>
      </w:r>
      <w:r>
        <w:rPr>
          <w:noProof/>
        </w:rPr>
        <w:t>15</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Determining Factors Affecting Vernalisation</w:t>
      </w:r>
      <w:r>
        <w:rPr>
          <w:noProof/>
        </w:rPr>
        <w:tab/>
      </w:r>
      <w:r>
        <w:rPr>
          <w:noProof/>
        </w:rPr>
        <w:fldChar w:fldCharType="begin"/>
      </w:r>
      <w:r>
        <w:rPr>
          <w:noProof/>
        </w:rPr>
        <w:instrText xml:space="preserve"> PAGEREF _Toc403037361 \h </w:instrText>
      </w:r>
      <w:r>
        <w:rPr>
          <w:noProof/>
        </w:rPr>
      </w:r>
      <w:r>
        <w:rPr>
          <w:noProof/>
        </w:rPr>
        <w:fldChar w:fldCharType="separate"/>
      </w:r>
      <w:r>
        <w:rPr>
          <w:noProof/>
        </w:rPr>
        <w:t>15</w:t>
      </w:r>
      <w:r>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Sequencing Methodologies</w:t>
      </w:r>
      <w:r>
        <w:rPr>
          <w:noProof/>
        </w:rPr>
        <w:tab/>
      </w:r>
      <w:r>
        <w:rPr>
          <w:noProof/>
        </w:rPr>
        <w:fldChar w:fldCharType="begin"/>
      </w:r>
      <w:r>
        <w:rPr>
          <w:noProof/>
        </w:rPr>
        <w:instrText xml:space="preserve"> PAGEREF _Toc403037362 \h </w:instrText>
      </w:r>
      <w:r>
        <w:rPr>
          <w:noProof/>
        </w:rPr>
      </w:r>
      <w:r>
        <w:rPr>
          <w:noProof/>
        </w:rPr>
        <w:fldChar w:fldCharType="separate"/>
      </w:r>
      <w:r>
        <w:rPr>
          <w:noProof/>
        </w:rPr>
        <w:t>16</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Sanger Sequencing</w:t>
      </w:r>
      <w:r>
        <w:rPr>
          <w:noProof/>
        </w:rPr>
        <w:tab/>
      </w:r>
      <w:r>
        <w:rPr>
          <w:noProof/>
        </w:rPr>
        <w:fldChar w:fldCharType="begin"/>
      </w:r>
      <w:r>
        <w:rPr>
          <w:noProof/>
        </w:rPr>
        <w:instrText xml:space="preserve"> PAGEREF _Toc403037363 \h </w:instrText>
      </w:r>
      <w:r>
        <w:rPr>
          <w:noProof/>
        </w:rPr>
      </w:r>
      <w:r>
        <w:rPr>
          <w:noProof/>
        </w:rPr>
        <w:fldChar w:fldCharType="separate"/>
      </w:r>
      <w:r>
        <w:rPr>
          <w:noProof/>
        </w:rPr>
        <w:t>16</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Expressed Sequence Tags (ESTs)</w:t>
      </w:r>
      <w:r>
        <w:rPr>
          <w:noProof/>
        </w:rPr>
        <w:tab/>
      </w:r>
      <w:r>
        <w:rPr>
          <w:noProof/>
        </w:rPr>
        <w:fldChar w:fldCharType="begin"/>
      </w:r>
      <w:r>
        <w:rPr>
          <w:noProof/>
        </w:rPr>
        <w:instrText xml:space="preserve"> PAGEREF _Toc403037364 \h </w:instrText>
      </w:r>
      <w:r>
        <w:rPr>
          <w:noProof/>
        </w:rPr>
      </w:r>
      <w:r>
        <w:rPr>
          <w:noProof/>
        </w:rPr>
        <w:fldChar w:fldCharType="separate"/>
      </w:r>
      <w:r>
        <w:rPr>
          <w:noProof/>
        </w:rPr>
        <w:t>17</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Microarrays</w:t>
      </w:r>
      <w:r>
        <w:rPr>
          <w:noProof/>
        </w:rPr>
        <w:tab/>
      </w:r>
      <w:r>
        <w:rPr>
          <w:noProof/>
        </w:rPr>
        <w:fldChar w:fldCharType="begin"/>
      </w:r>
      <w:r>
        <w:rPr>
          <w:noProof/>
        </w:rPr>
        <w:instrText xml:space="preserve"> PAGEREF _Toc403037365 \h </w:instrText>
      </w:r>
      <w:r>
        <w:rPr>
          <w:noProof/>
        </w:rPr>
      </w:r>
      <w:r>
        <w:rPr>
          <w:noProof/>
        </w:rPr>
        <w:fldChar w:fldCharType="separate"/>
      </w:r>
      <w:r>
        <w:rPr>
          <w:noProof/>
        </w:rPr>
        <w:t>18</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Next Generation Sequencing (NGS)</w:t>
      </w:r>
      <w:r>
        <w:rPr>
          <w:noProof/>
        </w:rPr>
        <w:tab/>
      </w:r>
      <w:r>
        <w:rPr>
          <w:noProof/>
        </w:rPr>
        <w:fldChar w:fldCharType="begin"/>
      </w:r>
      <w:r>
        <w:rPr>
          <w:noProof/>
        </w:rPr>
        <w:instrText xml:space="preserve"> PAGEREF _Toc403037366 \h </w:instrText>
      </w:r>
      <w:r>
        <w:rPr>
          <w:noProof/>
        </w:rPr>
      </w:r>
      <w:r>
        <w:rPr>
          <w:noProof/>
        </w:rPr>
        <w:fldChar w:fldCharType="separate"/>
      </w:r>
      <w:r>
        <w:rPr>
          <w:noProof/>
        </w:rPr>
        <w:t>18</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 xml:space="preserve">Assessing the Quality of a </w:t>
      </w:r>
      <w:r w:rsidRPr="00493E36">
        <w:rPr>
          <w:i/>
          <w:noProof/>
        </w:rPr>
        <w:t>de novo</w:t>
      </w:r>
      <w:r>
        <w:rPr>
          <w:noProof/>
        </w:rPr>
        <w:t xml:space="preserve"> Assembly</w:t>
      </w:r>
      <w:r>
        <w:rPr>
          <w:noProof/>
        </w:rPr>
        <w:tab/>
      </w:r>
      <w:r>
        <w:rPr>
          <w:noProof/>
        </w:rPr>
        <w:fldChar w:fldCharType="begin"/>
      </w:r>
      <w:r>
        <w:rPr>
          <w:noProof/>
        </w:rPr>
        <w:instrText xml:space="preserve"> PAGEREF _Toc403037367 \h </w:instrText>
      </w:r>
      <w:r>
        <w:rPr>
          <w:noProof/>
        </w:rPr>
      </w:r>
      <w:r>
        <w:rPr>
          <w:noProof/>
        </w:rPr>
        <w:fldChar w:fldCharType="separate"/>
      </w:r>
      <w:r>
        <w:rPr>
          <w:noProof/>
        </w:rPr>
        <w:t>18</w:t>
      </w:r>
      <w:r>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Aims of this research project:</w:t>
      </w:r>
      <w:r>
        <w:rPr>
          <w:noProof/>
        </w:rPr>
        <w:tab/>
      </w:r>
      <w:r>
        <w:rPr>
          <w:noProof/>
        </w:rPr>
        <w:fldChar w:fldCharType="begin"/>
      </w:r>
      <w:r>
        <w:rPr>
          <w:noProof/>
        </w:rPr>
        <w:instrText xml:space="preserve"> PAGEREF _Toc403037368 \h </w:instrText>
      </w:r>
      <w:r>
        <w:rPr>
          <w:noProof/>
        </w:rPr>
      </w:r>
      <w:r>
        <w:rPr>
          <w:noProof/>
        </w:rPr>
        <w:fldChar w:fldCharType="separate"/>
      </w:r>
      <w:r>
        <w:rPr>
          <w:noProof/>
        </w:rPr>
        <w:t>19</w:t>
      </w:r>
      <w:r>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References</w:t>
      </w:r>
      <w:r>
        <w:rPr>
          <w:noProof/>
        </w:rPr>
        <w:tab/>
      </w:r>
      <w:r>
        <w:rPr>
          <w:noProof/>
        </w:rPr>
        <w:fldChar w:fldCharType="begin"/>
      </w:r>
      <w:r>
        <w:rPr>
          <w:noProof/>
        </w:rPr>
        <w:instrText xml:space="preserve"> PAGEREF _Toc403037369 \h </w:instrText>
      </w:r>
      <w:r>
        <w:rPr>
          <w:noProof/>
        </w:rPr>
      </w:r>
      <w:r>
        <w:rPr>
          <w:noProof/>
        </w:rPr>
        <w:fldChar w:fldCharType="separate"/>
      </w:r>
      <w:r>
        <w:rPr>
          <w:noProof/>
        </w:rPr>
        <w:t>20</w:t>
      </w:r>
      <w:r>
        <w:rPr>
          <w:noProof/>
        </w:rPr>
        <w:fldChar w:fldCharType="end"/>
      </w:r>
    </w:p>
    <w:p w:rsidR="00D95870" w:rsidRDefault="00D95870" w:rsidP="006A2328">
      <w:r w:rsidRPr="00D95870">
        <w:fldChar w:fldCharType="end"/>
      </w:r>
    </w:p>
    <w:p w:rsidR="00D95870" w:rsidRDefault="00D95870" w:rsidP="006A2328"/>
    <w:p w:rsidR="008B44BA" w:rsidRDefault="008B44BA">
      <w:r>
        <w:br w:type="page"/>
      </w:r>
    </w:p>
    <w:p w:rsidR="006A2328" w:rsidRDefault="00D95870" w:rsidP="00D95870">
      <w:pPr>
        <w:pStyle w:val="Heading1"/>
      </w:pPr>
      <w:bookmarkStart w:id="1" w:name="_Toc403037352"/>
      <w:r>
        <w:lastRenderedPageBreak/>
        <w:t>Abbreviations</w:t>
      </w:r>
      <w:bookmarkEnd w:id="1"/>
    </w:p>
    <w:p w:rsidR="005D6559" w:rsidRDefault="005D6559" w:rsidP="006A2328"/>
    <w:p w:rsidR="005D6559" w:rsidRDefault="005D6559" w:rsidP="006A2328">
      <w:r>
        <w:t>18:1 – oleic acid (double bond between the 9</w:t>
      </w:r>
      <w:r w:rsidRPr="005D6559">
        <w:rPr>
          <w:vertAlign w:val="superscript"/>
        </w:rPr>
        <w:t>th</w:t>
      </w:r>
      <w:r>
        <w:t xml:space="preserve"> and 10</w:t>
      </w:r>
      <w:r w:rsidRPr="005D6559">
        <w:rPr>
          <w:vertAlign w:val="superscript"/>
        </w:rPr>
        <w:t>th</w:t>
      </w:r>
      <w:r>
        <w:t xml:space="preserve"> carbon)</w:t>
      </w:r>
    </w:p>
    <w:p w:rsidR="005D6559" w:rsidRDefault="005D6559" w:rsidP="006A2328">
      <w:r>
        <w:t>18:2 – linoleic acid (double bond between the 9</w:t>
      </w:r>
      <w:r w:rsidRPr="005D6559">
        <w:rPr>
          <w:vertAlign w:val="superscript"/>
        </w:rPr>
        <w:t>th</w:t>
      </w:r>
      <w:r>
        <w:t xml:space="preserve"> and 10</w:t>
      </w:r>
      <w:r w:rsidRPr="005D6559">
        <w:rPr>
          <w:vertAlign w:val="superscript"/>
        </w:rPr>
        <w:t>th</w:t>
      </w:r>
      <w:r>
        <w:rPr>
          <w:vertAlign w:val="subscript"/>
        </w:rPr>
        <w:t xml:space="preserve"> </w:t>
      </w:r>
      <w:r>
        <w:t>and 12</w:t>
      </w:r>
      <w:r w:rsidRPr="005D6559">
        <w:rPr>
          <w:vertAlign w:val="superscript"/>
        </w:rPr>
        <w:t>th</w:t>
      </w:r>
      <w:r>
        <w:t xml:space="preserve"> and 13</w:t>
      </w:r>
      <w:r w:rsidRPr="005D6559">
        <w:rPr>
          <w:vertAlign w:val="superscript"/>
        </w:rPr>
        <w:t>th</w:t>
      </w:r>
      <w:r>
        <w:t xml:space="preserve"> carbons)</w:t>
      </w:r>
    </w:p>
    <w:p w:rsidR="0041049C" w:rsidRPr="0041049C" w:rsidRDefault="0041049C" w:rsidP="006A2328">
      <w:r>
        <w:rPr>
          <w:i/>
        </w:rPr>
        <w:t>A. thaliana – Arabidopsis thaliana</w:t>
      </w:r>
      <w:r>
        <w:t xml:space="preserve"> (</w:t>
      </w:r>
      <w:proofErr w:type="spellStart"/>
      <w:r>
        <w:t>thale</w:t>
      </w:r>
      <w:proofErr w:type="spellEnd"/>
      <w:r>
        <w:t xml:space="preserve"> cress)</w:t>
      </w:r>
    </w:p>
    <w:p w:rsidR="0041049C" w:rsidRPr="0041049C" w:rsidRDefault="0041049C" w:rsidP="006A2328">
      <w:r>
        <w:rPr>
          <w:i/>
        </w:rPr>
        <w:t>B. vulgaris – Beta vulgaris</w:t>
      </w:r>
      <w:r>
        <w:t xml:space="preserve"> (beet)</w:t>
      </w:r>
    </w:p>
    <w:p w:rsidR="00712536" w:rsidRDefault="00712536" w:rsidP="006A2328">
      <w:proofErr w:type="gramStart"/>
      <w:r>
        <w:t>bp</w:t>
      </w:r>
      <w:proofErr w:type="gramEnd"/>
      <w:r>
        <w:t xml:space="preserve"> – base pair</w:t>
      </w:r>
    </w:p>
    <w:p w:rsidR="00986DC8" w:rsidRDefault="00986DC8" w:rsidP="006A2328">
      <w:r>
        <w:t xml:space="preserve">Col-0 – </w:t>
      </w:r>
      <w:r w:rsidR="005D6559">
        <w:rPr>
          <w:i/>
        </w:rPr>
        <w:t xml:space="preserve">A. </w:t>
      </w:r>
      <w:r>
        <w:rPr>
          <w:i/>
        </w:rPr>
        <w:t>thaliana</w:t>
      </w:r>
      <w:r>
        <w:t xml:space="preserve"> ecotype “Colombia”</w:t>
      </w:r>
    </w:p>
    <w:p w:rsidR="007D13F4" w:rsidRPr="00986DC8" w:rsidRDefault="007D13F4" w:rsidP="006A2328">
      <w:r>
        <w:t xml:space="preserve">DAG – </w:t>
      </w:r>
      <w:proofErr w:type="spellStart"/>
      <w:r>
        <w:t>diacyl</w:t>
      </w:r>
      <w:proofErr w:type="spellEnd"/>
      <w:r>
        <w:t xml:space="preserve"> glyceride</w:t>
      </w:r>
    </w:p>
    <w:p w:rsidR="00805257" w:rsidRDefault="00805257" w:rsidP="006A2328">
      <w:proofErr w:type="spellStart"/>
      <w:proofErr w:type="gramStart"/>
      <w:r>
        <w:t>ddNTP</w:t>
      </w:r>
      <w:proofErr w:type="spellEnd"/>
      <w:proofErr w:type="gramEnd"/>
      <w:r>
        <w:t xml:space="preserve"> – </w:t>
      </w:r>
      <w:r w:rsidR="009F2146">
        <w:t>di-</w:t>
      </w:r>
      <w:proofErr w:type="spellStart"/>
      <w:r w:rsidR="009F2146">
        <w:t>deoxynucleotide</w:t>
      </w:r>
      <w:proofErr w:type="spellEnd"/>
      <w:r w:rsidR="009F2146">
        <w:t xml:space="preserve"> triphosphate</w:t>
      </w:r>
    </w:p>
    <w:p w:rsidR="00CD16A8" w:rsidRDefault="00CD16A8" w:rsidP="006A2328">
      <w:proofErr w:type="spellStart"/>
      <w:proofErr w:type="gramStart"/>
      <w:r>
        <w:t>dNTP</w:t>
      </w:r>
      <w:proofErr w:type="spellEnd"/>
      <w:proofErr w:type="gramEnd"/>
      <w:r>
        <w:t xml:space="preserve"> – </w:t>
      </w:r>
      <w:proofErr w:type="spellStart"/>
      <w:r>
        <w:t>deoxynucleotide</w:t>
      </w:r>
      <w:proofErr w:type="spellEnd"/>
      <w:r>
        <w:t xml:space="preserve"> triphosphate </w:t>
      </w:r>
    </w:p>
    <w:p w:rsidR="00793714" w:rsidRDefault="006A2328" w:rsidP="006A2328">
      <w:r>
        <w:t>EST – Expressed Sequence Tag</w:t>
      </w:r>
    </w:p>
    <w:p w:rsidR="004C6E99" w:rsidRPr="00A77647" w:rsidRDefault="004C6E99" w:rsidP="006A2328">
      <w:r>
        <w:rPr>
          <w:i/>
        </w:rPr>
        <w:t xml:space="preserve">H. </w:t>
      </w:r>
      <w:proofErr w:type="spellStart"/>
      <w:r>
        <w:rPr>
          <w:i/>
        </w:rPr>
        <w:t>vulgare</w:t>
      </w:r>
      <w:proofErr w:type="spellEnd"/>
      <w:r>
        <w:rPr>
          <w:i/>
        </w:rPr>
        <w:t xml:space="preserve"> – </w:t>
      </w:r>
      <w:proofErr w:type="spellStart"/>
      <w:r w:rsidRPr="004C6E99">
        <w:rPr>
          <w:i/>
        </w:rPr>
        <w:t>Hordeum</w:t>
      </w:r>
      <w:proofErr w:type="spellEnd"/>
      <w:r w:rsidRPr="004C6E99">
        <w:rPr>
          <w:i/>
        </w:rPr>
        <w:t xml:space="preserve"> </w:t>
      </w:r>
      <w:proofErr w:type="spellStart"/>
      <w:r w:rsidRPr="004C6E99">
        <w:rPr>
          <w:i/>
        </w:rPr>
        <w:t>vulgare</w:t>
      </w:r>
      <w:proofErr w:type="spellEnd"/>
      <w:r w:rsidR="00A77647">
        <w:t xml:space="preserve"> (barley)</w:t>
      </w:r>
    </w:p>
    <w:p w:rsidR="0010741E" w:rsidRDefault="0010741E" w:rsidP="006A2328">
      <w:r>
        <w:t xml:space="preserve">HDAC – Histone </w:t>
      </w:r>
      <w:proofErr w:type="spellStart"/>
      <w:r>
        <w:t>deacetylase</w:t>
      </w:r>
      <w:proofErr w:type="spellEnd"/>
      <w:r>
        <w:t xml:space="preserve"> complex</w:t>
      </w:r>
    </w:p>
    <w:p w:rsidR="009D1510" w:rsidRPr="00986DC8" w:rsidRDefault="009D1510" w:rsidP="009D1510">
      <w:pPr>
        <w:jc w:val="both"/>
      </w:pPr>
      <w:r>
        <w:rPr>
          <w:i/>
        </w:rPr>
        <w:t>Ler</w:t>
      </w:r>
      <w:r>
        <w:t xml:space="preserve">-0 – </w:t>
      </w:r>
      <w:r>
        <w:rPr>
          <w:i/>
        </w:rPr>
        <w:t>A</w:t>
      </w:r>
      <w:r w:rsidR="005D6559">
        <w:rPr>
          <w:i/>
        </w:rPr>
        <w:t>.</w:t>
      </w:r>
      <w:r>
        <w:rPr>
          <w:i/>
        </w:rPr>
        <w:t xml:space="preserve"> thaliana </w:t>
      </w:r>
      <w:r w:rsidRPr="009D1510">
        <w:t>ecotype</w:t>
      </w:r>
      <w:r>
        <w:rPr>
          <w:i/>
        </w:rPr>
        <w:t xml:space="preserve"> </w:t>
      </w:r>
      <w:r w:rsidR="00986DC8">
        <w:rPr>
          <w:i/>
        </w:rPr>
        <w:t>“</w:t>
      </w:r>
      <w:proofErr w:type="spellStart"/>
      <w:r>
        <w:t>Landsberg</w:t>
      </w:r>
      <w:proofErr w:type="spellEnd"/>
      <w:r>
        <w:t xml:space="preserve"> </w:t>
      </w:r>
      <w:proofErr w:type="spellStart"/>
      <w:r>
        <w:rPr>
          <w:i/>
        </w:rPr>
        <w:t>erecta</w:t>
      </w:r>
      <w:proofErr w:type="spellEnd"/>
      <w:r w:rsidR="00986DC8">
        <w:t>”</w:t>
      </w:r>
    </w:p>
    <w:p w:rsidR="005F7CDC" w:rsidRDefault="005F7CDC" w:rsidP="006A2328">
      <w:r>
        <w:t xml:space="preserve">NCBI - </w:t>
      </w:r>
      <w:r w:rsidRPr="005F7CDC">
        <w:t xml:space="preserve">National </w:t>
      </w:r>
      <w:proofErr w:type="spellStart"/>
      <w:r w:rsidRPr="005F7CDC">
        <w:t>Center</w:t>
      </w:r>
      <w:proofErr w:type="spellEnd"/>
      <w:r w:rsidRPr="005F7CDC">
        <w:t xml:space="preserve"> for Biotechnology Information</w:t>
      </w:r>
    </w:p>
    <w:p w:rsidR="0041049C" w:rsidRDefault="0041049C" w:rsidP="006A2328">
      <w:r>
        <w:rPr>
          <w:i/>
        </w:rPr>
        <w:t xml:space="preserve">O. </w:t>
      </w:r>
      <w:proofErr w:type="spellStart"/>
      <w:r>
        <w:rPr>
          <w:i/>
        </w:rPr>
        <w:t>sativa</w:t>
      </w:r>
      <w:proofErr w:type="spellEnd"/>
      <w:r>
        <w:rPr>
          <w:i/>
        </w:rPr>
        <w:t xml:space="preserve"> – </w:t>
      </w:r>
      <w:proofErr w:type="spellStart"/>
      <w:r w:rsidRPr="0041049C">
        <w:rPr>
          <w:i/>
        </w:rPr>
        <w:t>Oryza</w:t>
      </w:r>
      <w:proofErr w:type="spellEnd"/>
      <w:r w:rsidRPr="0041049C">
        <w:rPr>
          <w:i/>
        </w:rPr>
        <w:t xml:space="preserve"> </w:t>
      </w:r>
      <w:proofErr w:type="spellStart"/>
      <w:r w:rsidRPr="0041049C">
        <w:rPr>
          <w:i/>
        </w:rPr>
        <w:t>sativa</w:t>
      </w:r>
      <w:proofErr w:type="spellEnd"/>
      <w:r>
        <w:rPr>
          <w:i/>
        </w:rPr>
        <w:t xml:space="preserve"> </w:t>
      </w:r>
      <w:r>
        <w:t>(rice)</w:t>
      </w:r>
    </w:p>
    <w:p w:rsidR="005D6559" w:rsidRPr="0041049C" w:rsidRDefault="005D6559" w:rsidP="006A2328">
      <w:r>
        <w:t xml:space="preserve">PC – </w:t>
      </w:r>
      <w:proofErr w:type="spellStart"/>
      <w:r>
        <w:t>phosphatidylcholine</w:t>
      </w:r>
      <w:proofErr w:type="spellEnd"/>
    </w:p>
    <w:p w:rsidR="003A4968" w:rsidRDefault="003A4968" w:rsidP="006A2328">
      <w:r>
        <w:t>PCR – polymerase chain reaction</w:t>
      </w:r>
    </w:p>
    <w:p w:rsidR="00F64191" w:rsidRDefault="00F64191" w:rsidP="006A2328">
      <w:r>
        <w:t xml:space="preserve">PEBP – </w:t>
      </w:r>
      <w:proofErr w:type="spellStart"/>
      <w:r w:rsidR="002F0AE9">
        <w:t>phosphatidyl</w:t>
      </w:r>
      <w:r w:rsidRPr="00F64191">
        <w:t>ethanolamine</w:t>
      </w:r>
      <w:proofErr w:type="spellEnd"/>
      <w:r w:rsidRPr="00F64191">
        <w:t>-binding protein</w:t>
      </w:r>
    </w:p>
    <w:p w:rsidR="006A2328" w:rsidRDefault="006A2328" w:rsidP="006A2328">
      <w:r>
        <w:t xml:space="preserve">PHD </w:t>
      </w:r>
      <w:r w:rsidR="00F64191">
        <w:t>–</w:t>
      </w:r>
      <w:r>
        <w:t xml:space="preserve"> Plant </w:t>
      </w:r>
      <w:proofErr w:type="spellStart"/>
      <w:r>
        <w:t>Homeo</w:t>
      </w:r>
      <w:proofErr w:type="spellEnd"/>
      <w:r>
        <w:t xml:space="preserve"> Domain</w:t>
      </w:r>
    </w:p>
    <w:p w:rsidR="00346851" w:rsidRDefault="006A2328" w:rsidP="006A2328">
      <w:r>
        <w:t xml:space="preserve">PRC2 – </w:t>
      </w:r>
      <w:proofErr w:type="spellStart"/>
      <w:r>
        <w:t>Polycomb</w:t>
      </w:r>
      <w:proofErr w:type="spellEnd"/>
      <w:r>
        <w:t xml:space="preserve"> Repression Complex 2</w:t>
      </w:r>
    </w:p>
    <w:p w:rsidR="00A77647" w:rsidRPr="00A77647" w:rsidRDefault="00A77647" w:rsidP="006A2328">
      <w:r>
        <w:rPr>
          <w:i/>
        </w:rPr>
        <w:t xml:space="preserve">T. </w:t>
      </w:r>
      <w:proofErr w:type="spellStart"/>
      <w:r w:rsidRPr="00A77647">
        <w:rPr>
          <w:i/>
        </w:rPr>
        <w:t>aestivum</w:t>
      </w:r>
      <w:proofErr w:type="spellEnd"/>
      <w:r>
        <w:rPr>
          <w:i/>
        </w:rPr>
        <w:t xml:space="preserve"> – </w:t>
      </w:r>
      <w:proofErr w:type="spellStart"/>
      <w:r w:rsidRPr="00A77647">
        <w:rPr>
          <w:i/>
        </w:rPr>
        <w:t>Triticum</w:t>
      </w:r>
      <w:proofErr w:type="spellEnd"/>
      <w:r w:rsidRPr="00A77647">
        <w:rPr>
          <w:i/>
        </w:rPr>
        <w:t xml:space="preserve"> </w:t>
      </w:r>
      <w:proofErr w:type="spellStart"/>
      <w:r w:rsidRPr="00A77647">
        <w:rPr>
          <w:i/>
        </w:rPr>
        <w:t>aestivum</w:t>
      </w:r>
      <w:proofErr w:type="spellEnd"/>
      <w:r>
        <w:t xml:space="preserve"> (bread wheat)</w:t>
      </w:r>
    </w:p>
    <w:p w:rsidR="00B855B3" w:rsidRDefault="00B855B3">
      <w:pPr>
        <w:spacing w:after="0" w:line="240" w:lineRule="auto"/>
      </w:pPr>
      <w:r>
        <w:br w:type="page"/>
      </w:r>
    </w:p>
    <w:p w:rsidR="00316BA4" w:rsidRPr="00E137B2" w:rsidRDefault="00D14F04" w:rsidP="005D6559">
      <w:pPr>
        <w:pStyle w:val="Heading1"/>
      </w:pPr>
      <w:bookmarkStart w:id="2" w:name="_Toc403037353"/>
      <w:r w:rsidRPr="00E137B2">
        <w:lastRenderedPageBreak/>
        <w:t>Gene Abbreviations</w:t>
      </w:r>
      <w:bookmarkEnd w:id="2"/>
    </w:p>
    <w:p w:rsidR="005D6559" w:rsidRDefault="005D6559" w:rsidP="00137D69">
      <w:pPr>
        <w:rPr>
          <w:i/>
        </w:rPr>
      </w:pPr>
    </w:p>
    <w:p w:rsidR="00316BA4" w:rsidRDefault="00316BA4" w:rsidP="00137D69">
      <w:pPr>
        <w:rPr>
          <w:shd w:val="clear" w:color="auto" w:fill="FFFFFF"/>
        </w:rPr>
      </w:pPr>
      <w:r w:rsidRPr="00453E73">
        <w:rPr>
          <w:i/>
        </w:rPr>
        <w:t>AP</w:t>
      </w:r>
      <w:r w:rsidR="006D5A97" w:rsidRPr="00453E73">
        <w:rPr>
          <w:i/>
        </w:rPr>
        <w:t xml:space="preserve"> </w:t>
      </w:r>
      <w:r w:rsidR="006D5A97" w:rsidRPr="00453E73">
        <w:t xml:space="preserve">– </w:t>
      </w:r>
      <w:r w:rsidR="00E137B2" w:rsidRPr="00453E73">
        <w:rPr>
          <w:shd w:val="clear" w:color="auto" w:fill="FFFFFF"/>
        </w:rPr>
        <w:t>APETALA</w:t>
      </w:r>
    </w:p>
    <w:p w:rsidR="00912E3D" w:rsidRDefault="00912E3D" w:rsidP="00912E3D">
      <w:pPr>
        <w:rPr>
          <w:shd w:val="clear" w:color="auto" w:fill="FFFFFF"/>
        </w:rPr>
      </w:pPr>
      <w:r w:rsidRPr="00912E3D">
        <w:rPr>
          <w:i/>
          <w:shd w:val="clear" w:color="auto" w:fill="FFFFFF"/>
        </w:rPr>
        <w:t>BTC1</w:t>
      </w:r>
      <w:r>
        <w:rPr>
          <w:shd w:val="clear" w:color="auto" w:fill="FFFFFF"/>
        </w:rPr>
        <w:t xml:space="preserve"> –</w:t>
      </w:r>
      <w:r w:rsidRPr="00912E3D">
        <w:rPr>
          <w:shd w:val="clear" w:color="auto" w:fill="FFFFFF"/>
        </w:rPr>
        <w:t xml:space="preserve"> </w:t>
      </w:r>
      <w:r>
        <w:rPr>
          <w:shd w:val="clear" w:color="auto" w:fill="FFFFFF"/>
        </w:rPr>
        <w:t>BOLTING TIME CONTOL 1</w:t>
      </w:r>
    </w:p>
    <w:p w:rsidR="00137D69" w:rsidRPr="00137D69" w:rsidRDefault="00137D69" w:rsidP="00137D69">
      <w:r>
        <w:rPr>
          <w:i/>
          <w:shd w:val="clear" w:color="auto" w:fill="FFFFFF"/>
        </w:rPr>
        <w:t>CAB</w:t>
      </w:r>
      <w:r>
        <w:rPr>
          <w:shd w:val="clear" w:color="auto" w:fill="FFFFFF"/>
        </w:rPr>
        <w:t xml:space="preserve"> – CHLOROPHYL A/B BINDING</w:t>
      </w:r>
    </w:p>
    <w:p w:rsidR="008B44BA" w:rsidRDefault="006B35DB" w:rsidP="008B44BA">
      <w:r w:rsidRPr="00453E73">
        <w:rPr>
          <w:i/>
        </w:rPr>
        <w:t>CAL</w:t>
      </w:r>
      <w:r w:rsidR="00F64CF1" w:rsidRPr="00453E73">
        <w:t xml:space="preserve"> – </w:t>
      </w:r>
      <w:r w:rsidR="00F64CF1" w:rsidRPr="00453E73">
        <w:rPr>
          <w:rFonts w:cs="Arial"/>
        </w:rPr>
        <w:t>CAULIFLOWER</w:t>
      </w:r>
      <w:r w:rsidR="008B44BA" w:rsidRPr="008B44BA">
        <w:t xml:space="preserve"> </w:t>
      </w:r>
    </w:p>
    <w:p w:rsidR="008B44BA" w:rsidRDefault="008B44BA" w:rsidP="008B44BA">
      <w:r w:rsidRPr="00277E3A">
        <w:rPr>
          <w:i/>
        </w:rPr>
        <w:t>CCT</w:t>
      </w:r>
      <w:r>
        <w:t xml:space="preserve"> </w:t>
      </w:r>
      <w:r w:rsidR="00FE0171" w:rsidRPr="00453E73">
        <w:t>–</w:t>
      </w:r>
      <w:r>
        <w:t xml:space="preserve"> CONSTANS, CONSTANS-LIKE AND TOC</w:t>
      </w:r>
    </w:p>
    <w:p w:rsidR="00277E3A" w:rsidRPr="00277E3A" w:rsidRDefault="00277E3A" w:rsidP="008B44BA">
      <w:r>
        <w:t>CLF</w:t>
      </w:r>
      <w:r>
        <w:rPr>
          <w:i/>
        </w:rPr>
        <w:t xml:space="preserve"> – </w:t>
      </w:r>
      <w:r>
        <w:t>CURLY LEAF</w:t>
      </w:r>
    </w:p>
    <w:p w:rsidR="00316BA4" w:rsidRPr="00453E73" w:rsidRDefault="00316BA4" w:rsidP="00E137B2">
      <w:r w:rsidRPr="00453E73">
        <w:rPr>
          <w:i/>
        </w:rPr>
        <w:t>CO</w:t>
      </w:r>
      <w:r w:rsidR="00973C6F" w:rsidRPr="00453E73">
        <w:rPr>
          <w:i/>
        </w:rPr>
        <w:t xml:space="preserve"> </w:t>
      </w:r>
      <w:r w:rsidR="00973C6F" w:rsidRPr="00453E73">
        <w:t xml:space="preserve">– </w:t>
      </w:r>
      <w:r w:rsidR="006D5A97" w:rsidRPr="00453E73">
        <w:t>C</w:t>
      </w:r>
      <w:r w:rsidR="006D5A97" w:rsidRPr="00453E73">
        <w:rPr>
          <w:rFonts w:cs="Arial"/>
          <w:color w:val="000000"/>
          <w:shd w:val="clear" w:color="auto" w:fill="FFFFFF"/>
        </w:rPr>
        <w:t>ONSTANS</w:t>
      </w:r>
    </w:p>
    <w:p w:rsidR="00316BA4" w:rsidRDefault="00316BA4" w:rsidP="00E137B2">
      <w:r w:rsidRPr="00453E73">
        <w:rPr>
          <w:i/>
        </w:rPr>
        <w:t>FCA</w:t>
      </w:r>
      <w:r w:rsidR="00421A08">
        <w:rPr>
          <w:i/>
        </w:rPr>
        <w:t xml:space="preserve"> – </w:t>
      </w:r>
      <w:r w:rsidR="00421A08" w:rsidRPr="00421A08">
        <w:t>FLOWERING TIME CONTROL PROTEIN</w:t>
      </w:r>
    </w:p>
    <w:p w:rsidR="00277E3A" w:rsidRPr="00277E3A" w:rsidRDefault="00277E3A" w:rsidP="00E137B2">
      <w:r>
        <w:rPr>
          <w:i/>
        </w:rPr>
        <w:t>FIE</w:t>
      </w:r>
      <w:r>
        <w:t xml:space="preserve"> – </w:t>
      </w:r>
      <w:r w:rsidRPr="00277E3A">
        <w:t>FERTILIZATION-INDEPENDENT ENDOSPERM</w:t>
      </w:r>
    </w:p>
    <w:p w:rsidR="00D14F04" w:rsidRPr="00453E73" w:rsidRDefault="00316BA4" w:rsidP="00E137B2">
      <w:r w:rsidRPr="00453E73">
        <w:rPr>
          <w:i/>
        </w:rPr>
        <w:t>FIP</w:t>
      </w:r>
      <w:r w:rsidR="00D14F04" w:rsidRPr="00453E73">
        <w:t xml:space="preserve"> – </w:t>
      </w:r>
      <w:r w:rsidR="0077636D" w:rsidRPr="00453E73">
        <w:t>FRIGIDA INTERACTING PROTEIN</w:t>
      </w:r>
    </w:p>
    <w:p w:rsidR="00421A08" w:rsidRPr="00453E73" w:rsidRDefault="00316BA4" w:rsidP="00E137B2">
      <w:pPr>
        <w:rPr>
          <w:i/>
        </w:rPr>
      </w:pPr>
      <w:r w:rsidRPr="00453E73">
        <w:rPr>
          <w:i/>
        </w:rPr>
        <w:t>FL</w:t>
      </w:r>
      <w:r w:rsidR="0031754A">
        <w:rPr>
          <w:i/>
        </w:rPr>
        <w:t xml:space="preserve"> - </w:t>
      </w:r>
    </w:p>
    <w:p w:rsidR="00316BA4" w:rsidRPr="00453E73" w:rsidRDefault="00316BA4" w:rsidP="00E137B2">
      <w:r w:rsidRPr="00453E73">
        <w:rPr>
          <w:i/>
        </w:rPr>
        <w:t>FLC</w:t>
      </w:r>
      <w:r w:rsidR="007C1577" w:rsidRPr="00453E73">
        <w:t xml:space="preserve"> – </w:t>
      </w:r>
      <w:r w:rsidR="006D5A97" w:rsidRPr="00453E73">
        <w:t>FLOWERING LOCUS C</w:t>
      </w:r>
    </w:p>
    <w:p w:rsidR="00316BA4" w:rsidRPr="00311727" w:rsidRDefault="00316BA4" w:rsidP="00E137B2">
      <w:r w:rsidRPr="00453E73">
        <w:rPr>
          <w:i/>
        </w:rPr>
        <w:t>FLD</w:t>
      </w:r>
      <w:r w:rsidR="00311727">
        <w:t xml:space="preserve"> – FLOWERING LOCUS D</w:t>
      </w:r>
    </w:p>
    <w:p w:rsidR="00421A08" w:rsidRPr="00421A08" w:rsidRDefault="00421A08" w:rsidP="00421A08">
      <w:r>
        <w:rPr>
          <w:i/>
        </w:rPr>
        <w:t>FLK</w:t>
      </w:r>
      <w:r>
        <w:t xml:space="preserve"> – plant specific K-homology (KH)-domain RNA-binding protein</w:t>
      </w:r>
    </w:p>
    <w:p w:rsidR="00316BA4" w:rsidRPr="00421A08" w:rsidRDefault="00316BA4" w:rsidP="00316BA4">
      <w:r w:rsidRPr="00453E73">
        <w:rPr>
          <w:i/>
        </w:rPr>
        <w:t>FPA</w:t>
      </w:r>
      <w:r w:rsidR="00421A08">
        <w:t xml:space="preserve"> – FLOWERING TIME CONTROL PROTEIN</w:t>
      </w:r>
    </w:p>
    <w:p w:rsidR="00316BA4" w:rsidRPr="00453E73" w:rsidRDefault="00316BA4" w:rsidP="00316BA4">
      <w:r w:rsidRPr="00453E73">
        <w:rPr>
          <w:i/>
        </w:rPr>
        <w:t>FRI</w:t>
      </w:r>
      <w:r w:rsidR="006D5A97" w:rsidRPr="00453E73">
        <w:t xml:space="preserve"> – FRIGIDA</w:t>
      </w:r>
    </w:p>
    <w:p w:rsidR="00316BA4" w:rsidRPr="00613C37" w:rsidRDefault="00316BA4" w:rsidP="00316BA4">
      <w:r w:rsidRPr="00453E73">
        <w:rPr>
          <w:i/>
        </w:rPr>
        <w:t>FRL</w:t>
      </w:r>
      <w:r w:rsidR="00613C37">
        <w:t xml:space="preserve"> – FRIGIDA-LIKE </w:t>
      </w:r>
    </w:p>
    <w:p w:rsidR="00316BA4" w:rsidRPr="00453E73" w:rsidRDefault="00316BA4" w:rsidP="00316BA4">
      <w:r w:rsidRPr="00453E73">
        <w:rPr>
          <w:i/>
        </w:rPr>
        <w:t>FT</w:t>
      </w:r>
      <w:r w:rsidR="006D5A97" w:rsidRPr="00453E73">
        <w:t xml:space="preserve"> – FLOWERING TIME</w:t>
      </w:r>
    </w:p>
    <w:p w:rsidR="00316BA4" w:rsidRPr="00D75F13" w:rsidRDefault="00316BA4" w:rsidP="00316BA4">
      <w:r w:rsidRPr="00453E73">
        <w:rPr>
          <w:i/>
        </w:rPr>
        <w:t>FUL</w:t>
      </w:r>
      <w:r w:rsidR="00D75F13">
        <w:t xml:space="preserve"> – FRUITFUL</w:t>
      </w:r>
    </w:p>
    <w:p w:rsidR="00316BA4" w:rsidRPr="00945995" w:rsidRDefault="00316BA4" w:rsidP="00316BA4">
      <w:r w:rsidRPr="00453E73">
        <w:rPr>
          <w:i/>
        </w:rPr>
        <w:t>FVE</w:t>
      </w:r>
      <w:r w:rsidR="00945995">
        <w:rPr>
          <w:i/>
        </w:rPr>
        <w:t xml:space="preserve"> </w:t>
      </w:r>
      <w:r w:rsidR="00945995" w:rsidRPr="00945995">
        <w:t xml:space="preserve">– mammalian </w:t>
      </w:r>
      <w:r w:rsidR="00945995">
        <w:t xml:space="preserve">homologue of </w:t>
      </w:r>
      <w:r w:rsidR="00945995" w:rsidRPr="00945995">
        <w:t>retinoblastoma-associated protein (</w:t>
      </w:r>
      <w:proofErr w:type="spellStart"/>
      <w:r w:rsidR="00945995" w:rsidRPr="00945995">
        <w:t>RbAp</w:t>
      </w:r>
      <w:proofErr w:type="spellEnd"/>
      <w:r w:rsidR="00945995" w:rsidRPr="00945995">
        <w:t>)</w:t>
      </w:r>
    </w:p>
    <w:p w:rsidR="00316BA4" w:rsidRPr="00493B1D" w:rsidRDefault="00D14F04" w:rsidP="00316BA4">
      <w:r w:rsidRPr="00D14F04">
        <w:rPr>
          <w:i/>
        </w:rPr>
        <w:t>FY</w:t>
      </w:r>
      <w:r w:rsidR="00493B1D">
        <w:rPr>
          <w:i/>
        </w:rPr>
        <w:t xml:space="preserve"> – A. </w:t>
      </w:r>
      <w:r w:rsidR="00493B1D" w:rsidRPr="00493B1D">
        <w:rPr>
          <w:i/>
        </w:rPr>
        <w:t>thaliana</w:t>
      </w:r>
      <w:r w:rsidR="00493B1D">
        <w:t xml:space="preserve"> </w:t>
      </w:r>
      <w:r w:rsidR="00F63B42">
        <w:t xml:space="preserve">homologue of </w:t>
      </w:r>
      <w:r w:rsidR="00493B1D" w:rsidRPr="00493B1D">
        <w:t xml:space="preserve">yeast RNA 3' processing factor </w:t>
      </w:r>
      <w:r w:rsidR="00945995">
        <w:t>(</w:t>
      </w:r>
      <w:r w:rsidR="00493B1D" w:rsidRPr="00493B1D">
        <w:t>Pfs2p</w:t>
      </w:r>
      <w:r w:rsidR="00945995">
        <w:t>)</w:t>
      </w:r>
    </w:p>
    <w:p w:rsidR="004736AF" w:rsidRPr="004736AF" w:rsidRDefault="004736AF" w:rsidP="00316BA4">
      <w:pPr>
        <w:rPr>
          <w:i/>
        </w:rPr>
      </w:pPr>
      <w:proofErr w:type="spellStart"/>
      <w:r w:rsidRPr="004736AF">
        <w:rPr>
          <w:i/>
        </w:rPr>
        <w:t>HvCCT</w:t>
      </w:r>
      <w:proofErr w:type="spellEnd"/>
      <w:r>
        <w:rPr>
          <w:i/>
        </w:rPr>
        <w:t xml:space="preserve"> </w:t>
      </w:r>
      <w:r>
        <w:t>– CONSTANS, CONSTANS-like and TOC (</w:t>
      </w:r>
      <w:r>
        <w:rPr>
          <w:i/>
        </w:rPr>
        <w:t xml:space="preserve">H. </w:t>
      </w:r>
      <w:proofErr w:type="spellStart"/>
      <w:r>
        <w:rPr>
          <w:i/>
        </w:rPr>
        <w:t>v</w:t>
      </w:r>
      <w:r w:rsidRPr="00D93751">
        <w:rPr>
          <w:i/>
        </w:rPr>
        <w:t>ulgare</w:t>
      </w:r>
      <w:proofErr w:type="spellEnd"/>
      <w:r>
        <w:rPr>
          <w:i/>
        </w:rPr>
        <w:t>)</w:t>
      </w:r>
    </w:p>
    <w:p w:rsidR="00316BA4" w:rsidRPr="00F81874" w:rsidRDefault="00316BA4" w:rsidP="00316BA4">
      <w:r w:rsidRPr="00D14F04">
        <w:rPr>
          <w:i/>
        </w:rPr>
        <w:t>LD</w:t>
      </w:r>
      <w:r w:rsidR="00F81874">
        <w:t xml:space="preserve"> – </w:t>
      </w:r>
      <w:r w:rsidR="00771AFA">
        <w:t xml:space="preserve">LUMINODEPENDENS (or </w:t>
      </w:r>
      <w:r w:rsidR="00F81874">
        <w:t>LONG DAY</w:t>
      </w:r>
      <w:r w:rsidR="00771AFA">
        <w:t>)</w:t>
      </w:r>
    </w:p>
    <w:p w:rsidR="00316BA4" w:rsidRDefault="00316BA4" w:rsidP="00316BA4">
      <w:r w:rsidRPr="00D14F04">
        <w:rPr>
          <w:i/>
        </w:rPr>
        <w:t>LFY</w:t>
      </w:r>
      <w:r w:rsidR="007C1577" w:rsidRPr="006D5A97">
        <w:t xml:space="preserve"> – </w:t>
      </w:r>
      <w:r w:rsidR="006D5A97" w:rsidRPr="006D5A97">
        <w:t>LEAFY</w:t>
      </w:r>
    </w:p>
    <w:p w:rsidR="00D75F13" w:rsidRPr="00D75F13" w:rsidRDefault="00D75F13" w:rsidP="00316BA4">
      <w:r>
        <w:rPr>
          <w:i/>
        </w:rPr>
        <w:t>MAF</w:t>
      </w:r>
      <w:r>
        <w:t xml:space="preserve"> – MADS-box AFFECTING FLOWERING</w:t>
      </w:r>
    </w:p>
    <w:p w:rsidR="00F7559D" w:rsidRDefault="00F7559D" w:rsidP="00316BA4">
      <w:r w:rsidRPr="00F7559D">
        <w:rPr>
          <w:i/>
        </w:rPr>
        <w:lastRenderedPageBreak/>
        <w:t>OS2</w:t>
      </w:r>
      <w:r>
        <w:t xml:space="preserve"> – ODDSOC2 </w:t>
      </w:r>
    </w:p>
    <w:p w:rsidR="00793714" w:rsidRDefault="00793714" w:rsidP="00316BA4">
      <w:r>
        <w:rPr>
          <w:i/>
        </w:rPr>
        <w:t>PPD</w:t>
      </w:r>
      <w:r>
        <w:t xml:space="preserve"> – PHOTOPERIOD</w:t>
      </w:r>
    </w:p>
    <w:p w:rsidR="00277E3A" w:rsidRPr="00277E3A" w:rsidRDefault="00277E3A" w:rsidP="00316BA4">
      <w:r>
        <w:rPr>
          <w:i/>
        </w:rPr>
        <w:t>SWN</w:t>
      </w:r>
      <w:r>
        <w:t xml:space="preserve"> – SWINGER</w:t>
      </w:r>
    </w:p>
    <w:p w:rsidR="00316BA4" w:rsidRDefault="00316BA4" w:rsidP="00316BA4">
      <w:r w:rsidRPr="00D14F04">
        <w:rPr>
          <w:i/>
        </w:rPr>
        <w:t>SOC</w:t>
      </w:r>
      <w:r w:rsidR="00973C6F" w:rsidRPr="00D14F04">
        <w:rPr>
          <w:i/>
        </w:rPr>
        <w:t>1</w:t>
      </w:r>
      <w:r w:rsidR="00973C6F">
        <w:t xml:space="preserve"> – </w:t>
      </w:r>
      <w:r w:rsidR="006D5A97">
        <w:t>SUP</w:t>
      </w:r>
      <w:r w:rsidR="004736AF">
        <w:t>PRESSOR OF OVEREXPRESSION OF CO</w:t>
      </w:r>
      <w:r w:rsidR="006D5A97">
        <w:t>1</w:t>
      </w:r>
    </w:p>
    <w:p w:rsidR="004736AF" w:rsidRDefault="004736AF" w:rsidP="00316BA4">
      <w:r w:rsidRPr="004736AF">
        <w:rPr>
          <w:i/>
        </w:rPr>
        <w:t xml:space="preserve">TOC </w:t>
      </w:r>
      <w:r>
        <w:t>– TIMING</w:t>
      </w:r>
      <w:r w:rsidRPr="004736AF">
        <w:t xml:space="preserve"> </w:t>
      </w:r>
      <w:r w:rsidR="00453E73">
        <w:t xml:space="preserve">OF </w:t>
      </w:r>
      <w:r w:rsidR="00453E73" w:rsidRPr="00137D69">
        <w:rPr>
          <w:i/>
        </w:rPr>
        <w:t>CAB</w:t>
      </w:r>
      <w:r w:rsidR="00453E73">
        <w:t xml:space="preserve"> EXPRESSION</w:t>
      </w:r>
    </w:p>
    <w:p w:rsidR="00056E19" w:rsidRPr="00056E19" w:rsidRDefault="00056E19" w:rsidP="00316BA4">
      <w:r>
        <w:rPr>
          <w:i/>
        </w:rPr>
        <w:t xml:space="preserve">TSF – </w:t>
      </w:r>
      <w:r>
        <w:t xml:space="preserve">TWIN SISTER OF </w:t>
      </w:r>
      <w:r w:rsidRPr="00137D69">
        <w:rPr>
          <w:i/>
        </w:rPr>
        <w:t>FT</w:t>
      </w:r>
    </w:p>
    <w:p w:rsidR="00316BA4" w:rsidRPr="006B35DB" w:rsidRDefault="00316BA4" w:rsidP="00316BA4">
      <w:r w:rsidRPr="00D14F04">
        <w:rPr>
          <w:i/>
        </w:rPr>
        <w:t>VRN</w:t>
      </w:r>
      <w:r w:rsidR="008F43B4">
        <w:rPr>
          <w:i/>
        </w:rPr>
        <w:t>1|2</w:t>
      </w:r>
      <w:r>
        <w:t xml:space="preserve"> </w:t>
      </w:r>
      <w:r w:rsidR="00F64CF1">
        <w:t xml:space="preserve">– VERNALISATION </w:t>
      </w:r>
      <w:r>
        <w:t>(</w:t>
      </w:r>
      <w:r w:rsidR="00F64CF1">
        <w:t xml:space="preserve">NB: </w:t>
      </w:r>
      <w:r w:rsidR="007C14D7" w:rsidRPr="007C14D7">
        <w:rPr>
          <w:i/>
        </w:rPr>
        <w:t>VRN1</w:t>
      </w:r>
      <w:r w:rsidR="007C14D7">
        <w:t xml:space="preserve"> and </w:t>
      </w:r>
      <w:r w:rsidRPr="007C14D7">
        <w:rPr>
          <w:i/>
        </w:rPr>
        <w:t xml:space="preserve">VRN2 </w:t>
      </w:r>
      <w:r>
        <w:t xml:space="preserve">in </w:t>
      </w:r>
      <w:r w:rsidR="007C14D7">
        <w:t>cereals are</w:t>
      </w:r>
      <w:r>
        <w:t xml:space="preserve"> different to </w:t>
      </w:r>
      <w:r w:rsidR="007C14D7" w:rsidRPr="007C14D7">
        <w:rPr>
          <w:i/>
        </w:rPr>
        <w:t xml:space="preserve">VRN1 </w:t>
      </w:r>
      <w:r w:rsidR="007C14D7">
        <w:t xml:space="preserve">and </w:t>
      </w:r>
      <w:r w:rsidRPr="007C14D7">
        <w:rPr>
          <w:i/>
        </w:rPr>
        <w:t xml:space="preserve">VRN2 </w:t>
      </w:r>
      <w:r>
        <w:t xml:space="preserve">in </w:t>
      </w:r>
      <w:r>
        <w:rPr>
          <w:i/>
        </w:rPr>
        <w:t>A</w:t>
      </w:r>
      <w:r w:rsidR="00421A08">
        <w:rPr>
          <w:i/>
        </w:rPr>
        <w:t>.</w:t>
      </w:r>
      <w:r>
        <w:rPr>
          <w:i/>
        </w:rPr>
        <w:t xml:space="preserve"> </w:t>
      </w:r>
      <w:r w:rsidR="006B35DB">
        <w:rPr>
          <w:i/>
        </w:rPr>
        <w:t>t</w:t>
      </w:r>
      <w:r>
        <w:rPr>
          <w:i/>
        </w:rPr>
        <w:t>haliana</w:t>
      </w:r>
      <w:r w:rsidR="006B35DB">
        <w:t>)</w:t>
      </w:r>
    </w:p>
    <w:p w:rsidR="00316BA4" w:rsidRDefault="00316BA4" w:rsidP="00316BA4">
      <w:r w:rsidRPr="00D14F04">
        <w:rPr>
          <w:i/>
        </w:rPr>
        <w:t>VIN</w:t>
      </w:r>
      <w:r w:rsidR="008F43B4">
        <w:rPr>
          <w:i/>
        </w:rPr>
        <w:t>3</w:t>
      </w:r>
      <w:r w:rsidR="00D14F04">
        <w:rPr>
          <w:i/>
        </w:rPr>
        <w:t xml:space="preserve"> </w:t>
      </w:r>
      <w:r w:rsidR="00963D2B">
        <w:t>–</w:t>
      </w:r>
      <w:r w:rsidR="00D14F04" w:rsidRPr="00D14F04">
        <w:t xml:space="preserve"> </w:t>
      </w:r>
      <w:r w:rsidR="00963D2B">
        <w:t>VERNALISATION INSENSITIVE</w:t>
      </w:r>
      <w:r w:rsidR="00C47548">
        <w:t xml:space="preserve"> </w:t>
      </w:r>
      <w:r w:rsidR="008F43B4">
        <w:t>3</w:t>
      </w:r>
    </w:p>
    <w:p w:rsidR="0083225B" w:rsidRDefault="0083225B" w:rsidP="00316BA4"/>
    <w:p w:rsidR="0083225B" w:rsidRDefault="00BE2189" w:rsidP="00316BA4">
      <w:r w:rsidRPr="00BE2189">
        <w:rPr>
          <w:i/>
        </w:rPr>
        <w:t>Gene Abbreviations Note 1</w:t>
      </w:r>
      <w:r>
        <w:t xml:space="preserve"> – Where a gene exists as a variant in a specific species, the gene will be prefixed with a two letter abbreviation of the species i.e. </w:t>
      </w:r>
      <w:r>
        <w:rPr>
          <w:i/>
        </w:rPr>
        <w:t>A. thaliana</w:t>
      </w:r>
      <w:r>
        <w:t xml:space="preserve"> (</w:t>
      </w:r>
      <w:r>
        <w:rPr>
          <w:i/>
        </w:rPr>
        <w:t>At</w:t>
      </w:r>
      <w:r>
        <w:t xml:space="preserve">), </w:t>
      </w:r>
      <w:r>
        <w:rPr>
          <w:i/>
        </w:rPr>
        <w:t xml:space="preserve">Beta vulgaris </w:t>
      </w:r>
      <w:r>
        <w:t>(</w:t>
      </w:r>
      <w:proofErr w:type="spellStart"/>
      <w:r>
        <w:rPr>
          <w:i/>
        </w:rPr>
        <w:t>Bv</w:t>
      </w:r>
      <w:proofErr w:type="spellEnd"/>
      <w:r>
        <w:t>)</w:t>
      </w:r>
    </w:p>
    <w:p w:rsidR="00BE2189" w:rsidRPr="00BE2189" w:rsidRDefault="00BE2189" w:rsidP="00316BA4">
      <w:r w:rsidRPr="00BE2189">
        <w:rPr>
          <w:i/>
        </w:rPr>
        <w:t>Gene Abbreviations Note 2</w:t>
      </w:r>
      <w:r>
        <w:t xml:space="preserve"> – When a gene has a recessive allele, it will be indicated as lower case i.e. </w:t>
      </w:r>
      <w:r>
        <w:rPr>
          <w:i/>
        </w:rPr>
        <w:t xml:space="preserve">FLOWERING TIME – FT </w:t>
      </w:r>
      <w:r>
        <w:t>(dominant</w:t>
      </w:r>
      <w:r w:rsidR="0078121B">
        <w:t>, normal</w:t>
      </w:r>
      <w:r>
        <w:t xml:space="preserve">) vs. </w:t>
      </w:r>
      <w:r>
        <w:rPr>
          <w:i/>
        </w:rPr>
        <w:t>ft</w:t>
      </w:r>
      <w:r>
        <w:t xml:space="preserve"> (recessive)</w:t>
      </w:r>
    </w:p>
    <w:p w:rsidR="00FE0171" w:rsidRDefault="00FE0171">
      <w:r>
        <w:br w:type="page"/>
      </w:r>
    </w:p>
    <w:p w:rsidR="00BF1407" w:rsidRDefault="00BF1407" w:rsidP="00646B2B">
      <w:pPr>
        <w:pStyle w:val="Heading1"/>
      </w:pPr>
      <w:bookmarkStart w:id="3" w:name="_Toc403037354"/>
      <w:r>
        <w:lastRenderedPageBreak/>
        <w:t>Safflower</w:t>
      </w:r>
      <w:r w:rsidR="00B812E1">
        <w:t xml:space="preserve"> – History and C</w:t>
      </w:r>
      <w:r w:rsidR="00B9349D">
        <w:t>haracteristics</w:t>
      </w:r>
      <w:bookmarkEnd w:id="3"/>
    </w:p>
    <w:p w:rsidR="00696AB0" w:rsidRDefault="00696AB0" w:rsidP="00696AB0">
      <w:r>
        <w:t>Safflower (</w:t>
      </w:r>
      <w:proofErr w:type="spellStart"/>
      <w:r w:rsidR="005E288A">
        <w:rPr>
          <w:i/>
        </w:rPr>
        <w:t>Carthamus</w:t>
      </w:r>
      <w:proofErr w:type="spellEnd"/>
      <w:r w:rsidR="005E288A">
        <w:rPr>
          <w:i/>
        </w:rPr>
        <w:t xml:space="preserve"> </w:t>
      </w:r>
      <w:proofErr w:type="spellStart"/>
      <w:r w:rsidR="005E288A" w:rsidRPr="005E288A">
        <w:rPr>
          <w:i/>
        </w:rPr>
        <w:t>tinctorius</w:t>
      </w:r>
      <w:proofErr w:type="spellEnd"/>
      <w:r w:rsidR="00D927B8">
        <w:t xml:space="preserve"> L.</w:t>
      </w:r>
      <w:r w:rsidR="00D60E86">
        <w:t>) is an</w:t>
      </w:r>
      <w:r w:rsidR="005E288A">
        <w:t xml:space="preserve"> </w:t>
      </w:r>
      <w:proofErr w:type="spellStart"/>
      <w:r w:rsidR="005E288A">
        <w:t>Asteraceae</w:t>
      </w:r>
      <w:proofErr w:type="spellEnd"/>
      <w:r>
        <w:t xml:space="preserve"> native to Eastern</w:t>
      </w:r>
      <w:r w:rsidR="00D60E86">
        <w:t xml:space="preserve"> and Southern</w:t>
      </w:r>
      <w:r>
        <w:t xml:space="preserve"> </w:t>
      </w:r>
      <w:del w:id="4" w:author="University of Newcastle" w:date="2014-11-24T10:11:00Z">
        <w:r w:rsidDel="003B38D8">
          <w:delText>nations s</w:delText>
        </w:r>
        <w:r w:rsidR="009C606C" w:rsidDel="003B38D8">
          <w:delText xml:space="preserve">urrounding the </w:delText>
        </w:r>
      </w:del>
      <w:r w:rsidR="009C606C">
        <w:t xml:space="preserve">Mediterranean </w:t>
      </w:r>
      <w:del w:id="5" w:author="University of Newcastle" w:date="2014-11-24T10:11:00Z">
        <w:r w:rsidR="009C606C" w:rsidDel="003B38D8">
          <w:delText>Sea</w:delText>
        </w:r>
      </w:del>
      <w:ins w:id="6" w:author="University of Newcastle" w:date="2014-11-24T10:11:00Z">
        <w:r w:rsidR="003B38D8">
          <w:t>regions</w:t>
        </w:r>
      </w:ins>
      <w:r w:rsidR="0054458F">
        <w:t xml:space="preserve">, </w:t>
      </w:r>
      <w:ins w:id="7" w:author="University of Newcastle" w:date="2014-11-24T10:11:00Z">
        <w:r w:rsidR="003B38D8">
          <w:t xml:space="preserve">and </w:t>
        </w:r>
      </w:ins>
      <w:r w:rsidR="0054458F">
        <w:t>the Middle East and India</w:t>
      </w:r>
      <w:r w:rsidR="000D7EE3">
        <w:t xml:space="preserve">. </w:t>
      </w:r>
      <w:r w:rsidR="009C606C">
        <w:t xml:space="preserve"> </w:t>
      </w:r>
      <w:del w:id="8" w:author="University of Newcastle" w:date="2014-11-24T10:11:00Z">
        <w:r w:rsidR="00776D99" w:rsidDel="003B38D8">
          <w:delText>It</w:delText>
        </w:r>
        <w:r w:rsidR="000D7EE3" w:rsidDel="003B38D8">
          <w:delText xml:space="preserve"> </w:delText>
        </w:r>
      </w:del>
      <w:ins w:id="9" w:author="University of Newcastle" w:date="2014-11-24T10:11:00Z">
        <w:r w:rsidR="003B38D8">
          <w:t xml:space="preserve">Safflower </w:t>
        </w:r>
      </w:ins>
      <w:del w:id="10" w:author="University of Newcastle" w:date="2014-11-24T10:11:00Z">
        <w:r w:rsidR="000D7EE3" w:rsidDel="003B38D8">
          <w:delText>is a very old crop</w:delText>
        </w:r>
      </w:del>
      <w:ins w:id="11" w:author="University of Newcastle" w:date="2014-11-24T10:11:00Z">
        <w:r w:rsidR="003B38D8">
          <w:t>has been cultivated in these regions for thousands of years</w:t>
        </w:r>
      </w:ins>
      <w:r w:rsidR="00025213">
        <w:t>, with</w:t>
      </w:r>
      <w:r w:rsidR="000D7EE3">
        <w:t xml:space="preserve"> </w:t>
      </w:r>
      <w:r w:rsidR="00025213">
        <w:t xml:space="preserve">safflower arrangements and safflower based dyes found in Pharaoh Tutankhamen’s tomb as well as at archaeological sites dating back to ancient Mesopotamia </w:t>
      </w:r>
      <w:r w:rsidR="0052405E">
        <w:fldChar w:fldCharType="begin" w:fldLock="1"/>
      </w:r>
      <w:r w:rsidR="0052405E">
        <w:instrText>ADDIN CSL_CITATION { "citationItems" : [ { "id" : "ITEM-1", "itemData" : { "author" : [ { "dropping-particle" : "", "family" : "Zohary", "given" : "Daniel", "non-dropping-particle" : "", "parse-names" : false, "suffix" : "" }, { "dropping-particle" : "", "family" : "Hopf", "given" : "Maria", "non-dropping-particle" : "", "parse-names" : false, "suffix" : "" } ], "edition" : "2nd Ed.", "id" : "ITEM-1", "issued" : { "date-parts" : [ [ "1993" ] ] }, "page" : "278", "publisher" : "Oxford Scientific Publications", "title" : "Domestication of Plants in the Old World", "type" : "book" }, "uris" : [ "http://www.mendeley.com/documents/?uuid=ca8160d3-3ec9-4c94-9e07-4c5e144a27b1" ] } ], "mendeley" : { "previouslyFormattedCitation" : "(Zohary &amp; Hopf 1993)" }, "properties" : { "noteIndex" : 0 }, "schema" : "https://github.com/citation-style-language/schema/raw/master/csl-citation.json" }</w:instrText>
      </w:r>
      <w:r w:rsidR="0052405E">
        <w:fldChar w:fldCharType="separate"/>
      </w:r>
      <w:r w:rsidR="00025213" w:rsidRPr="0065653D">
        <w:rPr>
          <w:noProof/>
        </w:rPr>
        <w:t>(Zohary &amp; Hopf</w:t>
      </w:r>
      <w:ins w:id="12" w:author="University of Newcastle" w:date="2014-11-24T10:18:00Z">
        <w:r w:rsidR="003B38D8">
          <w:rPr>
            <w:noProof/>
          </w:rPr>
          <w:t>,</w:t>
        </w:r>
      </w:ins>
      <w:r w:rsidR="00025213" w:rsidRPr="0065653D">
        <w:rPr>
          <w:noProof/>
        </w:rPr>
        <w:t xml:space="preserve"> 1993)</w:t>
      </w:r>
      <w:r w:rsidR="0052405E">
        <w:fldChar w:fldCharType="end"/>
      </w:r>
      <w:r w:rsidR="00025213">
        <w:t xml:space="preserve">.  It </w:t>
      </w:r>
      <w:r w:rsidR="00CD223F">
        <w:t>was</w:t>
      </w:r>
      <w:r w:rsidR="000D7EE3">
        <w:t xml:space="preserve"> originally cultivated</w:t>
      </w:r>
      <w:r>
        <w:t xml:space="preserve"> for its</w:t>
      </w:r>
      <w:r w:rsidR="000D7EE3">
        <w:t xml:space="preserve"> edible seeds as well as</w:t>
      </w:r>
      <w:r w:rsidR="00D927B8">
        <w:t xml:space="preserve"> </w:t>
      </w:r>
      <w:r w:rsidR="005E288A">
        <w:t>dye</w:t>
      </w:r>
      <w:r w:rsidR="00D927B8">
        <w:t>s</w:t>
      </w:r>
      <w:r w:rsidR="005E288A">
        <w:t xml:space="preserve"> created from</w:t>
      </w:r>
      <w:r w:rsidR="000D7EE3">
        <w:t xml:space="preserve"> its</w:t>
      </w:r>
      <w:r>
        <w:t xml:space="preserve"> vibrant yellow and </w:t>
      </w:r>
      <w:r w:rsidR="00CD223F">
        <w:t>orange flowers</w:t>
      </w:r>
      <w:r w:rsidR="000D7EE3">
        <w:t xml:space="preserve">. </w:t>
      </w:r>
      <w:r w:rsidR="00E61054">
        <w:t xml:space="preserve"> </w:t>
      </w:r>
      <w:r w:rsidR="00CE6B16">
        <w:t>S</w:t>
      </w:r>
      <w:r w:rsidR="00D927B8">
        <w:t>afflower</w:t>
      </w:r>
      <w:r w:rsidR="000141C4">
        <w:t xml:space="preserve"> seed</w:t>
      </w:r>
      <w:r w:rsidR="00CE6B16">
        <w:t xml:space="preserve"> oil</w:t>
      </w:r>
      <w:r w:rsidR="00D927B8">
        <w:t xml:space="preserve"> is similar</w:t>
      </w:r>
      <w:r w:rsidR="000141C4">
        <w:t xml:space="preserve"> </w:t>
      </w:r>
      <w:r w:rsidR="00D927B8">
        <w:t>to s</w:t>
      </w:r>
      <w:r w:rsidR="00BF1407">
        <w:t>unflower</w:t>
      </w:r>
      <w:r w:rsidR="00CE6B16">
        <w:t xml:space="preserve"> seed oil</w:t>
      </w:r>
      <w:r w:rsidR="00BF1407">
        <w:t xml:space="preserve"> (</w:t>
      </w:r>
      <w:r w:rsidR="00BF1407" w:rsidRPr="00CD223F">
        <w:rPr>
          <w:i/>
        </w:rPr>
        <w:t xml:space="preserve">Helianthus </w:t>
      </w:r>
      <w:proofErr w:type="spellStart"/>
      <w:r w:rsidR="00BF1407" w:rsidRPr="00CD223F">
        <w:rPr>
          <w:i/>
        </w:rPr>
        <w:t>annuus</w:t>
      </w:r>
      <w:proofErr w:type="spellEnd"/>
      <w:r w:rsidR="00BF1407" w:rsidRPr="00684EFF">
        <w:t xml:space="preserve"> L.</w:t>
      </w:r>
      <w:r w:rsidR="00BF1407">
        <w:t>)</w:t>
      </w:r>
      <w:ins w:id="13" w:author="University of Newcastle" w:date="2014-11-24T10:12:00Z">
        <w:r w:rsidR="003B38D8">
          <w:t>;</w:t>
        </w:r>
      </w:ins>
      <w:del w:id="14" w:author="University of Newcastle" w:date="2014-11-24T10:12:00Z">
        <w:r w:rsidR="00413F56" w:rsidDel="003B38D8">
          <w:delText>,</w:delText>
        </w:r>
      </w:del>
      <w:r w:rsidR="00413F56">
        <w:t xml:space="preserve"> </w:t>
      </w:r>
      <w:del w:id="15" w:author="University of Newcastle" w:date="2014-11-24T10:13:00Z">
        <w:r w:rsidR="00CE6B16" w:rsidDel="003B38D8">
          <w:delText xml:space="preserve">with </w:delText>
        </w:r>
      </w:del>
      <w:ins w:id="16" w:author="University of Newcastle" w:date="2014-11-24T10:13:00Z">
        <w:r w:rsidR="003B38D8">
          <w:t xml:space="preserve">both have </w:t>
        </w:r>
      </w:ins>
      <w:r w:rsidR="00413F56">
        <w:t>similar melting point</w:t>
      </w:r>
      <w:ins w:id="17" w:author="University of Newcastle" w:date="2014-11-24T10:13:00Z">
        <w:r w:rsidR="003B38D8">
          <w:t>s</w:t>
        </w:r>
      </w:ins>
      <w:r w:rsidR="00413F56">
        <w:t xml:space="preserve"> and fatty acid </w:t>
      </w:r>
      <w:r w:rsidR="00CE6B16">
        <w:t>composition</w:t>
      </w:r>
      <w:r w:rsidR="00413F56">
        <w:t xml:space="preserve"> </w:t>
      </w:r>
      <w:r w:rsidR="0052405E">
        <w:fldChar w:fldCharType="begin" w:fldLock="1"/>
      </w:r>
      <w:r w:rsidR="0052405E">
        <w:instrText>ADDIN CSL_CITATION { "citationItems" : [ { "id" : "ITEM-1", "itemData" : { "URL" : "http://www.chempro.in/fattyacid.htm", "accessed" : { "date-parts" : [ [ "2014", "8", "5" ] ] }, "author" : [ { "dropping-particle" : "", "family" : "Chempro Technoatvation Pvt. Ltd.", "given" : "", "non-dropping-particle" : "", "parse-names" : false, "suffix" : "" } ], "id" : "ITEM-1", "issued" : { "date-parts" : [ [ "0" ] ] }, "title" : "Fatty Acid Composition of some Major Oils", "type" : "webpage" }, "uris" : [ "http://www.mendeley.com/documents/?uuid=57bb4f24-5ec9-47f8-a390-c2550369ad9e" ] } ], "mendeley" : { "previouslyFormattedCitation" : "(Chempro Technoatvation Pvt. Ltd. n.d.)" }, "properties" : { "noteIndex" : 0 }, "schema" : "https://github.com/citation-style-language/schema/raw/master/csl-citation.json" }</w:instrText>
      </w:r>
      <w:r w:rsidR="0052405E">
        <w:fldChar w:fldCharType="separate"/>
      </w:r>
      <w:r w:rsidR="00B302B7" w:rsidRPr="00B302B7">
        <w:rPr>
          <w:noProof/>
        </w:rPr>
        <w:t>(Chempro Technoatvation Pvt. Ltd. n.d.)</w:t>
      </w:r>
      <w:r w:rsidR="0052405E">
        <w:fldChar w:fldCharType="end"/>
      </w:r>
      <w:ins w:id="18" w:author="University of Newcastle" w:date="2014-11-24T10:13:00Z">
        <w:r w:rsidR="003B38D8">
          <w:t>. However,</w:t>
        </w:r>
      </w:ins>
      <w:del w:id="19" w:author="University of Newcastle" w:date="2014-11-24T10:13:00Z">
        <w:r w:rsidR="00BF1407" w:rsidDel="003B38D8">
          <w:delText>,</w:delText>
        </w:r>
      </w:del>
      <w:r w:rsidR="00BF1407">
        <w:t xml:space="preserve"> </w:t>
      </w:r>
      <w:del w:id="20" w:author="University of Newcastle" w:date="2014-11-24T10:13:00Z">
        <w:r w:rsidR="00CE6B16" w:rsidDel="003B38D8">
          <w:delText>but</w:delText>
        </w:r>
        <w:r w:rsidR="000D7EE3" w:rsidDel="003B38D8">
          <w:delText xml:space="preserve"> </w:delText>
        </w:r>
      </w:del>
      <w:r w:rsidR="000D7EE3">
        <w:t>safflower oil</w:t>
      </w:r>
      <w:r w:rsidR="00413F56">
        <w:t xml:space="preserve"> tends to be less susceptible to oxidation, lending itself for use</w:t>
      </w:r>
      <w:r w:rsidR="000D7EE3">
        <w:t xml:space="preserve"> as a base for varnishes and oil based paints </w:t>
      </w:r>
      <w:r w:rsidR="0052405E">
        <w:fldChar w:fldCharType="begin" w:fldLock="1"/>
      </w:r>
      <w:r w:rsidR="0052405E">
        <w:instrText>ADDIN CSL_CITATION { "citationItems" : [ { "id" : "ITEM-1", "itemData" : { "DOI" : "10.1007/BF02540994", "ISSN" : "0003-021X", "author" : [ { "dropping-particle" : "", "family" : "I\u015figig\u00fcr", "given" : "A", "non-dropping-particle" : "", "parse-names" : false, "suffix" : "" }, { "dropping-particle" : "", "family" : "Karaosmanoglu", "given" : "F", "non-dropping-particle" : "", "parse-names" : false, "suffix" : "" }, { "dropping-particle" : "", "family" : "Aksoy", "given" : "H A", "non-dropping-particle" : "", "parse-names" : false, "suffix" : "" } ], "container-title" : "Journal of the American Oil Chemists\u2019 Society", "id" : "ITEM-1", "issue" : "10", "issued" : { "date-parts" : [ [ "1995" ] ] }, "page" : "1223-1225", "publisher" : "Springer-Verlag", "title" : "Characteristics of safflower seed oils of turkish origin", "type" : "article-journal", "volume" : "72" }, "uris" : [ "http://www.mendeley.com/documents/?uuid=eeddc993-a261-434c-842d-60b5dcfd7796" ] }, { "id" : "ITEM-2", "itemData" : { "DOI" : "10.1007/s11746-006-1007-3", "ISSN" : "0003-021X", "author" : [ { "dropping-particle" : "", "family" : "Gecgel", "given" : "Umit", "non-dropping-particle" : "", "parse-names" : false, "suffix" : "" }, { "dropping-particle" : "", "family" : "Demirci", "given" : "Mehmet", "non-dropping-particle" : "", "parse-names" : false, "suffix" : "" }, { "dropping-particle" : "", "family" : "Esendal", "given" : "Enver", "non-dropping-particle" : "", "parse-names" : false, "suffix" : "" }, { "dropping-particle" : "", "family" : "Tasan", "given" : "Murat", "non-dropping-particle" : "", "parse-names" : false, "suffix" : "" } ], "container-title" : "Journal of the American Oil Chemists' Society", "id" : "ITEM-2", "issue" : "1", "issued" : { "date-parts" : [ [ "2007" ] ] }, "page" : "47-54", "publisher" : "Springer-Verlag", "title" : "Fatty Acid Composition of the Oil from Developing Seeds of Different Varieties of Safflower (Carthamus tinctorius L.)", "type" : "article-journal", "volume" : "84" }, "uris" : [ "http://www.mendeley.com/documents/?uuid=b870669b-69fa-46f8-b2a2-44b676b25a2d" ] } ], "mendeley" : { "previouslyFormattedCitation" : "(I\u015figig\u00fcr et al. 1995; Gecgel et al. 2007)" }, "properties" : { "noteIndex" : 0 }, "schema" : "https://github.com/citation-style-language/schema/raw/master/csl-citation.json" }</w:instrText>
      </w:r>
      <w:r w:rsidR="0052405E">
        <w:fldChar w:fldCharType="separate"/>
      </w:r>
      <w:r w:rsidR="00D927B8" w:rsidRPr="00D927B8">
        <w:rPr>
          <w:noProof/>
        </w:rPr>
        <w:t>(Işigigür et al.</w:t>
      </w:r>
      <w:ins w:id="21" w:author="University of Newcastle" w:date="2014-11-24T10:18:00Z">
        <w:r w:rsidR="003B38D8">
          <w:rPr>
            <w:noProof/>
          </w:rPr>
          <w:t>,</w:t>
        </w:r>
      </w:ins>
      <w:r w:rsidR="00D927B8" w:rsidRPr="00D927B8">
        <w:rPr>
          <w:noProof/>
        </w:rPr>
        <w:t xml:space="preserve"> 1995; Gecgel et al.</w:t>
      </w:r>
      <w:ins w:id="22" w:author="University of Newcastle" w:date="2014-11-24T10:18:00Z">
        <w:r w:rsidR="003B38D8">
          <w:rPr>
            <w:noProof/>
          </w:rPr>
          <w:t>,</w:t>
        </w:r>
      </w:ins>
      <w:r w:rsidR="00D927B8" w:rsidRPr="00D927B8">
        <w:rPr>
          <w:noProof/>
        </w:rPr>
        <w:t xml:space="preserve"> 2007)</w:t>
      </w:r>
      <w:r w:rsidR="0052405E">
        <w:fldChar w:fldCharType="end"/>
      </w:r>
      <w:r w:rsidR="00D927B8">
        <w:t xml:space="preserve"> </w:t>
      </w:r>
      <w:r w:rsidR="000D7EE3" w:rsidRPr="00D927B8">
        <w:t>as well as</w:t>
      </w:r>
      <w:r w:rsidR="00025213">
        <w:t xml:space="preserve"> </w:t>
      </w:r>
      <w:ins w:id="23" w:author="University of Newcastle" w:date="2014-11-24T10:13:00Z">
        <w:r w:rsidR="003B38D8">
          <w:t xml:space="preserve">industrial lubricant </w:t>
        </w:r>
      </w:ins>
      <w:r w:rsidR="00776D99" w:rsidRPr="00D927B8">
        <w:t>applications</w:t>
      </w:r>
      <w:del w:id="24" w:author="University of Newcastle" w:date="2014-11-24T10:14:00Z">
        <w:r w:rsidR="00776D99" w:rsidRPr="00D927B8" w:rsidDel="003B38D8">
          <w:delText xml:space="preserve"> as an industrial lubricant</w:delText>
        </w:r>
      </w:del>
      <w:r w:rsidR="00776D99" w:rsidRPr="00D927B8">
        <w:t>.</w:t>
      </w:r>
      <w:r w:rsidR="00BF1407" w:rsidRPr="00D927B8">
        <w:t xml:space="preserve"> </w:t>
      </w:r>
      <w:r w:rsidR="005F7CDC" w:rsidRPr="00D927B8">
        <w:t xml:space="preserve"> </w:t>
      </w:r>
      <w:r w:rsidR="00BF1407" w:rsidRPr="00D927B8">
        <w:t xml:space="preserve">After </w:t>
      </w:r>
      <w:del w:id="25" w:author="University of Newcastle" w:date="2014-11-24T10:14:00Z">
        <w:r w:rsidR="00BF1407" w:rsidRPr="00D927B8" w:rsidDel="003B38D8">
          <w:delText xml:space="preserve">extraction of </w:delText>
        </w:r>
      </w:del>
      <w:r w:rsidR="00BF1407" w:rsidRPr="00D927B8">
        <w:t>oil</w:t>
      </w:r>
      <w:ins w:id="26" w:author="University of Newcastle" w:date="2014-11-24T10:14:00Z">
        <w:r w:rsidR="003B38D8">
          <w:t xml:space="preserve"> extraction</w:t>
        </w:r>
      </w:ins>
      <w:del w:id="27" w:author="University of Newcastle" w:date="2014-11-24T10:14:00Z">
        <w:r w:rsidR="00E61054" w:rsidRPr="00D927B8" w:rsidDel="003B38D8">
          <w:delText>s</w:delText>
        </w:r>
      </w:del>
      <w:r w:rsidR="00BF1407" w:rsidRPr="00D927B8">
        <w:t>,</w:t>
      </w:r>
      <w:r w:rsidR="00776D99" w:rsidRPr="00D927B8">
        <w:t xml:space="preserve"> </w:t>
      </w:r>
      <w:r w:rsidR="00BF1407" w:rsidRPr="00D927B8">
        <w:t>s</w:t>
      </w:r>
      <w:r w:rsidR="00776D99" w:rsidRPr="00D927B8">
        <w:t>afflower</w:t>
      </w:r>
      <w:r w:rsidR="008B44BA" w:rsidRPr="00D927B8">
        <w:t xml:space="preserve"> meal</w:t>
      </w:r>
      <w:r w:rsidR="00776D99" w:rsidRPr="00D927B8">
        <w:t xml:space="preserve"> </w:t>
      </w:r>
      <w:r w:rsidR="005E288A" w:rsidRPr="00D927B8">
        <w:t xml:space="preserve">can be </w:t>
      </w:r>
      <w:del w:id="28" w:author="University of Newcastle" w:date="2014-11-24T10:14:00Z">
        <w:r w:rsidR="005E288A" w:rsidRPr="00D927B8" w:rsidDel="003B38D8">
          <w:delText xml:space="preserve">subsequently </w:delText>
        </w:r>
      </w:del>
      <w:r w:rsidR="00776D99" w:rsidRPr="00D927B8">
        <w:t xml:space="preserve">used as an animal feedstock. </w:t>
      </w:r>
      <w:r w:rsidR="0054458F" w:rsidRPr="00D927B8">
        <w:t xml:space="preserve"> </w:t>
      </w:r>
      <w:r w:rsidR="008622F7" w:rsidRPr="00D927B8">
        <w:t xml:space="preserve">In 2012, </w:t>
      </w:r>
      <w:r w:rsidR="00962BCD" w:rsidRPr="00D927B8">
        <w:t xml:space="preserve">just </w:t>
      </w:r>
      <w:r w:rsidR="00962BCD">
        <w:t xml:space="preserve">over </w:t>
      </w:r>
      <w:r w:rsidR="007B5560">
        <w:t>833</w:t>
      </w:r>
      <w:ins w:id="29" w:author="University of Newcastle" w:date="2014-11-24T10:15:00Z">
        <w:r w:rsidR="003B38D8">
          <w:t>,</w:t>
        </w:r>
      </w:ins>
      <w:del w:id="30" w:author="University of Newcastle" w:date="2014-11-24T10:15:00Z">
        <w:r w:rsidR="007B5560" w:rsidDel="003B38D8">
          <w:delText xml:space="preserve"> </w:delText>
        </w:r>
      </w:del>
      <w:r w:rsidR="007B5560">
        <w:t xml:space="preserve">793 </w:t>
      </w:r>
      <w:r w:rsidR="00754D5B">
        <w:t>t</w:t>
      </w:r>
      <w:ins w:id="31" w:author="University of Newcastle" w:date="2014-11-24T10:14:00Z">
        <w:r w:rsidR="003B38D8">
          <w:t>onnes (t)</w:t>
        </w:r>
      </w:ins>
      <w:r w:rsidR="008622F7">
        <w:t xml:space="preserve"> of safflower</w:t>
      </w:r>
      <w:r w:rsidR="00962BCD">
        <w:t xml:space="preserve"> seed</w:t>
      </w:r>
      <w:r w:rsidR="008622F7">
        <w:t xml:space="preserve"> was harvested</w:t>
      </w:r>
      <w:r w:rsidR="00754D5B">
        <w:t xml:space="preserve"> globally</w:t>
      </w:r>
      <w:r w:rsidR="005E288A">
        <w:t xml:space="preserve"> </w:t>
      </w:r>
      <w:ins w:id="32" w:author="University of Newcastle" w:date="2014-11-24T10:14:00Z">
        <w:r w:rsidR="003B38D8">
          <w:t>(</w:t>
        </w:r>
      </w:ins>
      <w:del w:id="33" w:author="University of Newcastle" w:date="2014-11-24T10:14:00Z">
        <w:r w:rsidR="005E288A" w:rsidDel="003B38D8">
          <w:delText>(see</w:delText>
        </w:r>
      </w:del>
      <w:r w:rsidR="005E288A">
        <w:t xml:space="preserve"> </w:t>
      </w:r>
      <w:ins w:id="34" w:author="University of Newcastle" w:date="2014-11-24T10:14:00Z">
        <w:r w:rsidR="003B38D8">
          <w:t>F</w:t>
        </w:r>
      </w:ins>
      <w:del w:id="35" w:author="University of Newcastle" w:date="2014-11-24T10:14:00Z">
        <w:r w:rsidR="00025213" w:rsidDel="003B38D8">
          <w:delText>f</w:delText>
        </w:r>
      </w:del>
      <w:r w:rsidR="005E288A">
        <w:t>igure 1</w:t>
      </w:r>
      <w:del w:id="36" w:author="University of Newcastle" w:date="2014-11-24T10:14:00Z">
        <w:r w:rsidR="005E288A" w:rsidDel="003B38D8">
          <w:delText xml:space="preserve"> below</w:delText>
        </w:r>
      </w:del>
      <w:r w:rsidR="005E288A">
        <w:t>)</w:t>
      </w:r>
      <w:r w:rsidR="008622F7">
        <w:t>, with</w:t>
      </w:r>
      <w:r w:rsidR="00962BCD">
        <w:t xml:space="preserve"> </w:t>
      </w:r>
      <w:del w:id="37" w:author="University of Newcastle" w:date="2014-11-24T10:15:00Z">
        <w:r w:rsidR="00962BCD" w:rsidDel="003B38D8">
          <w:delText>just over</w:delText>
        </w:r>
      </w:del>
      <w:ins w:id="38" w:author="University of Newcastle" w:date="2014-11-24T10:15:00Z">
        <w:r w:rsidR="003B38D8">
          <w:t>approximately</w:t>
        </w:r>
      </w:ins>
      <w:r w:rsidR="00962BCD">
        <w:t xml:space="preserve"> 6</w:t>
      </w:r>
      <w:r w:rsidR="007B5560">
        <w:t>5</w:t>
      </w:r>
      <w:r w:rsidR="00962BCD">
        <w:t>% (</w:t>
      </w:r>
      <w:r w:rsidR="00962BCD" w:rsidRPr="00962BCD">
        <w:t>536</w:t>
      </w:r>
      <w:ins w:id="39" w:author="University of Newcastle" w:date="2014-11-24T10:15:00Z">
        <w:r w:rsidR="003B38D8">
          <w:t>,</w:t>
        </w:r>
      </w:ins>
      <w:del w:id="40" w:author="University of Newcastle" w:date="2014-11-24T10:15:00Z">
        <w:r w:rsidR="00372447" w:rsidDel="003B38D8">
          <w:delText xml:space="preserve"> </w:delText>
        </w:r>
      </w:del>
      <w:r w:rsidR="00962BCD" w:rsidRPr="00962BCD">
        <w:t>651</w:t>
      </w:r>
      <w:r w:rsidR="00962BCD">
        <w:t xml:space="preserve"> t) originating from Mexico</w:t>
      </w:r>
      <w:r w:rsidR="00754D5B">
        <w:t xml:space="preserve"> (</w:t>
      </w:r>
      <w:r w:rsidR="007B5560">
        <w:t>30.9</w:t>
      </w:r>
      <w:r w:rsidR="00372447">
        <w:t xml:space="preserve">%, </w:t>
      </w:r>
      <w:r w:rsidR="00372447" w:rsidRPr="00372447">
        <w:t>257</w:t>
      </w:r>
      <w:r w:rsidR="00372447">
        <w:t xml:space="preserve"> </w:t>
      </w:r>
      <w:r w:rsidR="00372447" w:rsidRPr="00372447">
        <w:t>451</w:t>
      </w:r>
      <w:r w:rsidR="00372447">
        <w:t xml:space="preserve"> t)</w:t>
      </w:r>
      <w:r w:rsidR="00962BCD">
        <w:t xml:space="preserve">, </w:t>
      </w:r>
      <w:ins w:id="41" w:author="University of Newcastle" w:date="2014-11-24T10:15:00Z">
        <w:r w:rsidR="003B38D8">
          <w:t xml:space="preserve">18.2% from </w:t>
        </w:r>
      </w:ins>
      <w:r w:rsidR="00962BCD">
        <w:t>India</w:t>
      </w:r>
      <w:r w:rsidR="00372447">
        <w:t xml:space="preserve"> (</w:t>
      </w:r>
      <w:del w:id="42" w:author="University of Newcastle" w:date="2014-11-24T10:16:00Z">
        <w:r w:rsidR="007B5560" w:rsidDel="003B38D8">
          <w:delText>1</w:delText>
        </w:r>
      </w:del>
      <w:del w:id="43" w:author="University of Newcastle" w:date="2014-11-24T10:15:00Z">
        <w:r w:rsidR="007B5560" w:rsidDel="003B38D8">
          <w:delText>8.2</w:delText>
        </w:r>
        <w:r w:rsidR="00372447" w:rsidDel="003B38D8">
          <w:delText xml:space="preserve">%, </w:delText>
        </w:r>
      </w:del>
      <w:r w:rsidR="00372447" w:rsidRPr="00372447">
        <w:t>152</w:t>
      </w:r>
      <w:ins w:id="44" w:author="University of Newcastle" w:date="2014-11-24T10:16:00Z">
        <w:r w:rsidR="003B38D8">
          <w:t>,</w:t>
        </w:r>
      </w:ins>
      <w:del w:id="45" w:author="University of Newcastle" w:date="2014-11-24T10:16:00Z">
        <w:r w:rsidR="00372447" w:rsidDel="003B38D8">
          <w:delText xml:space="preserve"> </w:delText>
        </w:r>
      </w:del>
      <w:r w:rsidR="00372447" w:rsidRPr="00372447">
        <w:t>000</w:t>
      </w:r>
      <w:r w:rsidR="00372447">
        <w:t xml:space="preserve"> t)</w:t>
      </w:r>
      <w:r w:rsidR="00962BCD">
        <w:t xml:space="preserve"> and </w:t>
      </w:r>
      <w:ins w:id="46" w:author="University of Newcastle" w:date="2014-11-24T10:16:00Z">
        <w:r w:rsidR="003B38D8">
          <w:t xml:space="preserve">15.2% from </w:t>
        </w:r>
      </w:ins>
      <w:r w:rsidR="00372447" w:rsidRPr="00372447">
        <w:t>Kazakhstan</w:t>
      </w:r>
      <w:r w:rsidR="00962BCD">
        <w:t xml:space="preserve"> </w:t>
      </w:r>
      <w:r w:rsidR="00372447">
        <w:t>(</w:t>
      </w:r>
      <w:del w:id="47" w:author="University of Newcastle" w:date="2014-11-24T10:16:00Z">
        <w:r w:rsidR="007B5560" w:rsidDel="003B38D8">
          <w:delText>15.2</w:delText>
        </w:r>
        <w:r w:rsidR="00372447" w:rsidDel="003B38D8">
          <w:delText xml:space="preserve">%, </w:delText>
        </w:r>
      </w:del>
      <w:r w:rsidR="00372447" w:rsidRPr="00372447">
        <w:t>127</w:t>
      </w:r>
      <w:ins w:id="48" w:author="University of Newcastle" w:date="2014-11-24T10:16:00Z">
        <w:r w:rsidR="003B38D8">
          <w:t>,</w:t>
        </w:r>
      </w:ins>
      <w:del w:id="49" w:author="University of Newcastle" w:date="2014-11-24T10:16:00Z">
        <w:r w:rsidR="00372447" w:rsidDel="003B38D8">
          <w:delText xml:space="preserve"> </w:delText>
        </w:r>
      </w:del>
      <w:r w:rsidR="00372447" w:rsidRPr="00372447">
        <w:t>200</w:t>
      </w:r>
      <w:r w:rsidR="00372447">
        <w:t xml:space="preserve"> t)</w:t>
      </w:r>
      <w:r w:rsidR="008622F7">
        <w:t xml:space="preserve"> </w:t>
      </w:r>
      <w:r w:rsidR="0052405E">
        <w:fldChar w:fldCharType="begin" w:fldLock="1"/>
      </w:r>
      <w:r w:rsidR="0052405E">
        <w:instrText>ADDIN CSL_CITATION { "citationItems" : [ { "id" : "ITEM-1", "itemData" : { "abstract" : "Food and Agriculture Organization of the United Nations", "author" : [ { "dropping-particle" : "", "family" : "United Nations", "given" : "", "non-dropping-particle" : "", "parse-names" : false, "suffix" : "" } ], "id" : "ITEM-1", "issued" : { "date-parts" : [ [ "2014", "3", "6" ] ] }, "publisher" : "FAO", "publisher-place" : "Rome, Italy", "title" : "FAOSTAT", "type" : "article" }, "uris" : [ "http://www.mendeley.com/documents/?uuid=334ce3ab-1781-40d9-84ab-44201319a793" ] } ], "mendeley" : { "previouslyFormattedCitation" : "(United Nations 2014)" }, "properties" : { "noteIndex" : 0 }, "schema" : "https://github.com/citation-style-language/schema/raw/master/csl-citation.json" }</w:instrText>
      </w:r>
      <w:r w:rsidR="0052405E">
        <w:fldChar w:fldCharType="separate"/>
      </w:r>
      <w:r w:rsidR="008A77C4" w:rsidRPr="008A77C4">
        <w:rPr>
          <w:noProof/>
        </w:rPr>
        <w:t>(United Nations 2014)</w:t>
      </w:r>
      <w:r w:rsidR="0052405E">
        <w:fldChar w:fldCharType="end"/>
      </w:r>
      <w:r w:rsidR="00962BCD">
        <w:t>.</w:t>
      </w:r>
      <w:r w:rsidR="008622F7">
        <w:t xml:space="preserve">  </w:t>
      </w:r>
      <w:r>
        <w:t>Australia</w:t>
      </w:r>
      <w:r w:rsidR="008622F7">
        <w:t xml:space="preserve">n </w:t>
      </w:r>
      <w:ins w:id="50" w:author="University of Newcastle" w:date="2014-11-24T10:16:00Z">
        <w:r w:rsidR="003B38D8">
          <w:t xml:space="preserve">produced </w:t>
        </w:r>
      </w:ins>
      <w:r w:rsidR="00962BCD">
        <w:t>s</w:t>
      </w:r>
      <w:r w:rsidR="008622F7">
        <w:t>afflower</w:t>
      </w:r>
      <w:r w:rsidR="00962BCD">
        <w:t xml:space="preserve"> seed</w:t>
      </w:r>
      <w:r w:rsidR="008622F7">
        <w:t xml:space="preserve"> accounted for </w:t>
      </w:r>
      <w:r w:rsidR="00962BCD">
        <w:t xml:space="preserve">just over 0.5% </w:t>
      </w:r>
      <w:r w:rsidR="008622F7">
        <w:t>(</w:t>
      </w:r>
      <w:r w:rsidR="00372447" w:rsidRPr="00372447">
        <w:t>4</w:t>
      </w:r>
      <w:ins w:id="51" w:author="University of Newcastle" w:date="2014-11-24T10:16:00Z">
        <w:r w:rsidR="003B38D8">
          <w:t>,</w:t>
        </w:r>
      </w:ins>
      <w:del w:id="52" w:author="University of Newcastle" w:date="2014-11-24T10:16:00Z">
        <w:r w:rsidR="00372447" w:rsidDel="003B38D8">
          <w:delText xml:space="preserve"> </w:delText>
        </w:r>
      </w:del>
      <w:r w:rsidR="00372447" w:rsidRPr="00372447">
        <w:t>800</w:t>
      </w:r>
      <w:r w:rsidR="00372447">
        <w:t xml:space="preserve"> t</w:t>
      </w:r>
      <w:r w:rsidR="008622F7">
        <w:t>)</w:t>
      </w:r>
      <w:r w:rsidR="00962BCD">
        <w:t xml:space="preserve"> of</w:t>
      </w:r>
      <w:ins w:id="53" w:author="University of Newcastle" w:date="2014-11-24T10:16:00Z">
        <w:r w:rsidR="003B38D8">
          <w:t xml:space="preserve"> the</w:t>
        </w:r>
      </w:ins>
      <w:r w:rsidR="00962BCD">
        <w:t xml:space="preserve"> 2012 </w:t>
      </w:r>
      <w:r w:rsidR="00372447">
        <w:t>global production</w:t>
      </w:r>
      <w:r>
        <w:t>,</w:t>
      </w:r>
      <w:r w:rsidR="008622F7">
        <w:t xml:space="preserve"> </w:t>
      </w:r>
      <w:r w:rsidR="00962BCD">
        <w:t>as</w:t>
      </w:r>
      <w:r w:rsidR="008622F7">
        <w:t xml:space="preserve"> </w:t>
      </w:r>
      <w:r w:rsidR="00962BCD">
        <w:t xml:space="preserve">it </w:t>
      </w:r>
      <w:r>
        <w:t>is</w:t>
      </w:r>
      <w:r w:rsidR="00BF1407">
        <w:t xml:space="preserve"> more</w:t>
      </w:r>
      <w:r>
        <w:t xml:space="preserve"> commonly </w:t>
      </w:r>
      <w:r w:rsidR="00962BCD">
        <w:t>grown</w:t>
      </w:r>
      <w:r>
        <w:t xml:space="preserve"> as a </w:t>
      </w:r>
      <w:ins w:id="54" w:author="University of Newcastle" w:date="2014-11-24T10:17:00Z">
        <w:r w:rsidR="003B38D8">
          <w:t>‘</w:t>
        </w:r>
      </w:ins>
      <w:r>
        <w:t>break crop</w:t>
      </w:r>
      <w:ins w:id="55" w:author="University of Newcastle" w:date="2014-11-24T10:17:00Z">
        <w:r w:rsidR="003B38D8">
          <w:t>’,</w:t>
        </w:r>
      </w:ins>
      <w:r>
        <w:t xml:space="preserve"> to break up hard </w:t>
      </w:r>
      <w:proofErr w:type="spellStart"/>
      <w:r>
        <w:t>claypans</w:t>
      </w:r>
      <w:proofErr w:type="spellEnd"/>
      <w:r>
        <w:t xml:space="preserve"> or </w:t>
      </w:r>
      <w:ins w:id="56" w:author="University of Newcastle" w:date="2014-11-24T10:17:00Z">
        <w:r w:rsidR="003B38D8">
          <w:t xml:space="preserve">to </w:t>
        </w:r>
      </w:ins>
      <w:r>
        <w:t xml:space="preserve">remove excess water from soils before </w:t>
      </w:r>
      <w:ins w:id="57" w:author="University of Newcastle" w:date="2014-11-24T10:17:00Z">
        <w:r w:rsidR="003B38D8">
          <w:t xml:space="preserve">the cultivation of more traditional </w:t>
        </w:r>
      </w:ins>
      <w:del w:id="58" w:author="University of Newcastle" w:date="2014-11-24T10:17:00Z">
        <w:r w:rsidDel="003B38D8">
          <w:delText xml:space="preserve">planting other </w:delText>
        </w:r>
      </w:del>
      <w:r>
        <w:t>crops</w:t>
      </w:r>
      <w:ins w:id="59" w:author="University of Newcastle" w:date="2014-11-24T10:17:00Z">
        <w:r w:rsidR="003B38D8">
          <w:t>, such as wheat and barley</w:t>
        </w:r>
      </w:ins>
      <w:r>
        <w:t xml:space="preserve"> </w:t>
      </w:r>
      <w:r w:rsidR="0052405E">
        <w:fldChar w:fldCharType="begin" w:fldLock="1"/>
      </w:r>
      <w:r w:rsidR="0052405E">
        <w:instrText>ADDIN CSL_CITATION { "citationItems" : [ { "id" : "ITEM-1", "itemData" : { "author" : [ { "dropping-particle" : "", "family" : "Knights", "given" : "Sue", "non-dropping-particle" : "", "parse-names" : false, "suffix" : "" } ], "id" : "ITEM-1", "issued" : { "date-parts" : [ [ "2010" ] ] }, "page" : "40", "title" : "Raising the bar with better safflower agronomy", "type" : "report" }, "uris" : [ "http://www.mendeley.com/documents/?uuid=c742719d-3879-448d-a311-969267c756e1" ] } ], "mendeley" : { "previouslyFormattedCitation" : "(Knights 2010)" }, "properties" : { "noteIndex" : 0 }, "schema" : "https://github.com/citation-style-language/schema/raw/master/csl-citation.json" }</w:instrText>
      </w:r>
      <w:r w:rsidR="0052405E">
        <w:fldChar w:fldCharType="separate"/>
      </w:r>
      <w:r w:rsidRPr="004D627E">
        <w:rPr>
          <w:noProof/>
        </w:rPr>
        <w:t>(Knights</w:t>
      </w:r>
      <w:ins w:id="60" w:author="University of Newcastle" w:date="2014-11-24T10:18:00Z">
        <w:r w:rsidR="003B38D8">
          <w:rPr>
            <w:noProof/>
          </w:rPr>
          <w:t>,</w:t>
        </w:r>
      </w:ins>
      <w:r w:rsidRPr="004D627E">
        <w:rPr>
          <w:noProof/>
        </w:rPr>
        <w:t xml:space="preserve"> 2010)</w:t>
      </w:r>
      <w:r w:rsidR="0052405E">
        <w:fldChar w:fldCharType="end"/>
      </w:r>
      <w:r>
        <w:t>.</w:t>
      </w:r>
      <w:r w:rsidR="00CD223F">
        <w:t xml:space="preserve"> </w:t>
      </w:r>
    </w:p>
    <w:p w:rsidR="00696AB0" w:rsidRDefault="00696AB0" w:rsidP="00696AB0">
      <w:r w:rsidRPr="0082225B">
        <w:t xml:space="preserve">Of particular interest is the coordination of </w:t>
      </w:r>
      <w:ins w:id="61" w:author="University of Newcastle" w:date="2014-11-24T10:18:00Z">
        <w:r w:rsidR="003B38D8">
          <w:t xml:space="preserve">safflower </w:t>
        </w:r>
      </w:ins>
      <w:r w:rsidRPr="0082225B">
        <w:t>flowering time</w:t>
      </w:r>
      <w:del w:id="62" w:author="University of Newcastle" w:date="2014-11-24T10:19:00Z">
        <w:r w:rsidRPr="0082225B" w:rsidDel="003B38D8">
          <w:delText xml:space="preserve"> in safflower</w:delText>
        </w:r>
      </w:del>
      <w:r w:rsidRPr="0082225B">
        <w:t xml:space="preserve">, a </w:t>
      </w:r>
      <w:del w:id="63" w:author="University of Newcastle" w:date="2014-11-24T10:19:00Z">
        <w:r w:rsidRPr="0082225B" w:rsidDel="003B38D8">
          <w:delText xml:space="preserve">pathway </w:delText>
        </w:r>
      </w:del>
      <w:ins w:id="64" w:author="University of Newcastle" w:date="2014-11-24T10:19:00Z">
        <w:r w:rsidR="003B38D8">
          <w:t>trait</w:t>
        </w:r>
        <w:r w:rsidR="003B38D8" w:rsidRPr="0082225B">
          <w:t xml:space="preserve"> </w:t>
        </w:r>
      </w:ins>
      <w:r w:rsidRPr="0082225B">
        <w:t>that</w:t>
      </w:r>
      <w:ins w:id="65" w:author="University of Newcastle" w:date="2014-11-24T10:19:00Z">
        <w:r w:rsidR="003B38D8">
          <w:t xml:space="preserve"> if modifiable</w:t>
        </w:r>
      </w:ins>
      <w:r w:rsidRPr="0082225B">
        <w:t xml:space="preserve"> is likely to have impact on both </w:t>
      </w:r>
      <w:del w:id="66" w:author="University of Newcastle" w:date="2014-11-24T10:19:00Z">
        <w:r w:rsidRPr="0082225B" w:rsidDel="000E73E2">
          <w:delText>its</w:delText>
        </w:r>
        <w:r w:rsidR="00033037" w:rsidDel="000E73E2">
          <w:delText xml:space="preserve"> </w:delText>
        </w:r>
      </w:del>
      <w:proofErr w:type="gramStart"/>
      <w:ins w:id="67" w:author="University of Newcastle" w:date="2014-11-24T10:19:00Z">
        <w:r w:rsidR="000E73E2">
          <w:t>safflower’s</w:t>
        </w:r>
        <w:proofErr w:type="gramEnd"/>
        <w:r w:rsidR="000E73E2">
          <w:t xml:space="preserve"> </w:t>
        </w:r>
      </w:ins>
      <w:r w:rsidR="00033037">
        <w:t>adaptability to climate change</w:t>
      </w:r>
      <w:ins w:id="68" w:author="University of Newcastle" w:date="2014-11-24T10:20:00Z">
        <w:r w:rsidR="000E73E2">
          <w:t>,</w:t>
        </w:r>
      </w:ins>
      <w:r w:rsidRPr="0082225B">
        <w:t xml:space="preserve"> and</w:t>
      </w:r>
      <w:r w:rsidR="00033037">
        <w:t xml:space="preserve"> </w:t>
      </w:r>
      <w:ins w:id="69" w:author="University of Newcastle" w:date="2014-11-24T10:20:00Z">
        <w:r w:rsidR="000E73E2">
          <w:t xml:space="preserve">total </w:t>
        </w:r>
      </w:ins>
      <w:r w:rsidR="00033037">
        <w:t>yield</w:t>
      </w:r>
      <w:r w:rsidRPr="0082225B">
        <w:t xml:space="preserve">. </w:t>
      </w:r>
      <w:r>
        <w:t xml:space="preserve"> </w:t>
      </w:r>
      <w:r w:rsidR="00D456AA">
        <w:t xml:space="preserve">Research in the late </w:t>
      </w:r>
      <w:r w:rsidR="00033037">
        <w:t>19</w:t>
      </w:r>
      <w:r w:rsidR="00D456AA">
        <w:t>70s characterise</w:t>
      </w:r>
      <w:ins w:id="70" w:author="University of Newcastle" w:date="2014-11-24T10:20:00Z">
        <w:r w:rsidR="000E73E2">
          <w:t>d</w:t>
        </w:r>
      </w:ins>
      <w:r w:rsidR="00D456AA">
        <w:t xml:space="preserve"> </w:t>
      </w:r>
      <w:del w:id="71" w:author="University of Newcastle" w:date="2014-11-24T10:20:00Z">
        <w:r w:rsidR="00D456AA" w:rsidDel="000E73E2">
          <w:delText xml:space="preserve">both </w:delText>
        </w:r>
      </w:del>
      <w:r w:rsidR="00D456AA">
        <w:t xml:space="preserve">winter and spring varieties of safflower, specifically describing </w:t>
      </w:r>
      <w:del w:id="72" w:author="University of Newcastle" w:date="2014-11-24T10:21:00Z">
        <w:r w:rsidR="00D456AA" w:rsidDel="000E73E2">
          <w:delText xml:space="preserve">poor </w:delText>
        </w:r>
      </w:del>
      <w:ins w:id="73" w:author="University of Newcastle" w:date="2014-11-24T10:21:00Z">
        <w:r w:rsidR="000E73E2">
          <w:t xml:space="preserve">low </w:t>
        </w:r>
      </w:ins>
      <w:r w:rsidR="00D456AA">
        <w:t>survival of spring safflower when planted in winter and</w:t>
      </w:r>
      <w:r w:rsidR="00B9349D">
        <w:t xml:space="preserve"> conversely</w:t>
      </w:r>
      <w:ins w:id="74" w:author="University of Newcastle" w:date="2014-11-24T10:20:00Z">
        <w:r w:rsidR="000E73E2">
          <w:t>;</w:t>
        </w:r>
      </w:ins>
      <w:del w:id="75" w:author="University of Newcastle" w:date="2014-11-24T10:20:00Z">
        <w:r w:rsidR="00B9349D" w:rsidDel="000E73E2">
          <w:delText>,</w:delText>
        </w:r>
      </w:del>
      <w:r w:rsidR="00B9349D">
        <w:t xml:space="preserve"> </w:t>
      </w:r>
      <w:del w:id="76" w:author="University of Newcastle" w:date="2014-11-24T10:20:00Z">
        <w:r w:rsidR="00B9349D" w:rsidDel="000E73E2">
          <w:delText>a</w:delText>
        </w:r>
        <w:r w:rsidR="00D456AA" w:rsidDel="000E73E2">
          <w:delText xml:space="preserve"> lack of</w:delText>
        </w:r>
      </w:del>
      <w:ins w:id="77" w:author="University of Newcastle" w:date="2014-11-24T10:20:00Z">
        <w:r w:rsidR="000E73E2">
          <w:t>poor</w:t>
        </w:r>
      </w:ins>
      <w:r w:rsidR="00D456AA">
        <w:t xml:space="preserve"> </w:t>
      </w:r>
      <w:r w:rsidR="005F7CDC">
        <w:t>performance of</w:t>
      </w:r>
      <w:r w:rsidR="00D456AA">
        <w:t xml:space="preserve"> winter safflower when planted </w:t>
      </w:r>
      <w:del w:id="78" w:author="University of Newcastle" w:date="2014-11-24T10:21:00Z">
        <w:r w:rsidR="00D456AA" w:rsidDel="000E73E2">
          <w:delText xml:space="preserve">during </w:delText>
        </w:r>
      </w:del>
      <w:ins w:id="79" w:author="University of Newcastle" w:date="2014-11-24T10:21:00Z">
        <w:r w:rsidR="000E73E2">
          <w:t xml:space="preserve">in </w:t>
        </w:r>
      </w:ins>
      <w:r w:rsidR="00D456AA">
        <w:t xml:space="preserve">spring </w:t>
      </w:r>
      <w:r w:rsidR="0052405E">
        <w:fldChar w:fldCharType="begin" w:fldLock="1"/>
      </w:r>
      <w:r w:rsidR="0052405E">
        <w:instrText>ADDIN CSL_CITATION { "citationItems" : [ { "id" : "ITEM-1", "itemData" : { "abstract" : "&lt;abstract abstract-type=\"summary\"&gt; Winter and spring types of safflower (Carthamus tinctorius L.) were compared in three tests. Two separate tests, one of 26 winter-type lines and the other of 25 winter-type lines, each compared winter types with five spring-type cultivars developed in Iran. Both tests were sown in the fall and in the spring in the 1973\u201374 season. A third test, which included selected materials from the first two tests, was sown in October, April, and May of the 1974\u201375 season. A two-replicate split-plot design was used for each test, with planting dates the main plots, and lines and cultivars as subplots. The tests showed that, on the average, winter types survived better and yielded more seed and oil than did spring types in fall plantings during 1973\u201374, when the minimum temperature recorded during the growing season was \u201414.4C, but in 1974\u201375, when the minimum temperature recorded during the growing season was \u20147.6C, yield and survival were similar. Winter types flowered about the same time as spring types when both were sown in the fall, but were about 3 weeks later than spring types when sown in the spring; winter types were taller than spring types; yields of seed/ha were higher for whiter types than for spring types in fall plantings in 1973\u201374, but not in 1974\u201375; and winter types were distinctly inferior to spring types in spring plantings. Fall-planted winter type safflower yielded more than spring-planted safflower and exceeded fall-planted, spring-type safflower in yield during the cold (\u201414.4 C) winter.", "author" : [ { "dropping-particle" : "", "family" : "Yazdi-Samadi", "given" : "Bahman", "non-dropping-particle" : "", "parse-names" : false, "suffix" : "" }, { "dropping-particle" : "", "family" : "Zali", "given" : "A A", "non-dropping-particle" : "", "parse-names" : false, "suffix" : "" } ], "id" : "ITEM-1", "issued" : { "date-parts" : [ [ "1979" ] ] }, "note" : "10.2135/cropsci1979.0011183X001900060009x", "page" : "783-785", "title" : "Comparison of Winter- and Spring-Type Safflower1", "type" : "article" }, "uris" : [ "http://www.mendeley.com/documents/?uuid=4b9a4c8a-5e15-45f9-af32-82b7077d2e13" ] } ], "mendeley" : { "previouslyFormattedCitation" : "(Yazdi-Samadi &amp; Zali 1979)" }, "properties" : { "noteIndex" : 0 }, "schema" : "https://github.com/citation-style-language/schema/raw/master/csl-citation.json" }</w:instrText>
      </w:r>
      <w:r w:rsidR="0052405E">
        <w:fldChar w:fldCharType="separate"/>
      </w:r>
      <w:r w:rsidR="00D456AA" w:rsidRPr="002329D9">
        <w:rPr>
          <w:noProof/>
        </w:rPr>
        <w:t>(Yazdi-Samadi &amp; Zali</w:t>
      </w:r>
      <w:ins w:id="80" w:author="University of Newcastle" w:date="2014-11-24T10:25:00Z">
        <w:r w:rsidR="000E73E2">
          <w:rPr>
            <w:noProof/>
          </w:rPr>
          <w:t>,</w:t>
        </w:r>
      </w:ins>
      <w:r w:rsidR="00D456AA" w:rsidRPr="002329D9">
        <w:rPr>
          <w:noProof/>
        </w:rPr>
        <w:t xml:space="preserve"> 1979)</w:t>
      </w:r>
      <w:r w:rsidR="0052405E">
        <w:fldChar w:fldCharType="end"/>
      </w:r>
      <w:r w:rsidR="00D456AA">
        <w:t>.</w:t>
      </w:r>
      <w:r w:rsidR="005F7CDC">
        <w:t xml:space="preserve"> </w:t>
      </w:r>
      <w:r w:rsidR="00D456AA">
        <w:t xml:space="preserve"> Research in </w:t>
      </w:r>
      <w:r w:rsidR="00D456AA">
        <w:rPr>
          <w:i/>
        </w:rPr>
        <w:t>A</w:t>
      </w:r>
      <w:r w:rsidR="005F7CDC">
        <w:rPr>
          <w:i/>
        </w:rPr>
        <w:t>rabidopsis</w:t>
      </w:r>
      <w:r w:rsidR="00D456AA">
        <w:rPr>
          <w:i/>
        </w:rPr>
        <w:t xml:space="preserve"> thaliana</w:t>
      </w:r>
      <w:r w:rsidR="00D456AA">
        <w:t xml:space="preserve"> </w:t>
      </w:r>
      <w:ins w:id="81" w:author="University of Newcastle" w:date="2014-11-24T10:21:00Z">
        <w:r w:rsidR="000E73E2">
          <w:t>(</w:t>
        </w:r>
        <w:r w:rsidR="000E73E2" w:rsidRPr="000E73E2">
          <w:rPr>
            <w:i/>
            <w:rPrChange w:id="82" w:author="University of Newcastle" w:date="2014-11-24T10:21:00Z">
              <w:rPr/>
            </w:rPrChange>
          </w:rPr>
          <w:t>Arabidopsis</w:t>
        </w:r>
        <w:r w:rsidR="000E73E2">
          <w:t>)</w:t>
        </w:r>
      </w:ins>
      <w:ins w:id="83" w:author="University of Newcastle" w:date="2014-11-24T10:23:00Z">
        <w:r w:rsidR="000E73E2">
          <w:t>,</w:t>
        </w:r>
      </w:ins>
      <w:ins w:id="84" w:author="University of Newcastle" w:date="2014-11-24T10:21:00Z">
        <w:r w:rsidR="000E73E2">
          <w:t xml:space="preserve"> </w:t>
        </w:r>
      </w:ins>
      <w:r w:rsidR="00D456AA">
        <w:t xml:space="preserve">and </w:t>
      </w:r>
      <w:ins w:id="85" w:author="University of Newcastle" w:date="2014-11-24T10:21:00Z">
        <w:r w:rsidR="000E73E2">
          <w:t xml:space="preserve">in </w:t>
        </w:r>
      </w:ins>
      <w:r w:rsidR="00033037">
        <w:t>cereals</w:t>
      </w:r>
      <w:ins w:id="86" w:author="University of Newcastle" w:date="2014-11-24T10:23:00Z">
        <w:r w:rsidR="000E73E2">
          <w:t>,</w:t>
        </w:r>
      </w:ins>
      <w:r w:rsidR="00D456AA">
        <w:t xml:space="preserve"> indicate</w:t>
      </w:r>
      <w:ins w:id="87" w:author="University of Newcastle" w:date="2014-11-24T10:22:00Z">
        <w:r w:rsidR="000E73E2">
          <w:t>s that</w:t>
        </w:r>
      </w:ins>
      <w:r w:rsidR="00D456AA">
        <w:t xml:space="preserve"> </w:t>
      </w:r>
      <w:r w:rsidR="00033037">
        <w:t xml:space="preserve">molecular </w:t>
      </w:r>
      <w:del w:id="88" w:author="University of Newcastle" w:date="2014-11-24T10:22:00Z">
        <w:r w:rsidR="00D456AA" w:rsidDel="000E73E2">
          <w:delText>changes in</w:delText>
        </w:r>
      </w:del>
      <w:ins w:id="89" w:author="University of Newcastle" w:date="2014-11-24T10:22:00Z">
        <w:r w:rsidR="000E73E2">
          <w:t xml:space="preserve">modifications to </w:t>
        </w:r>
      </w:ins>
      <w:del w:id="90" w:author="University of Newcastle" w:date="2014-11-24T10:23:00Z">
        <w:r w:rsidR="00D456AA" w:rsidDel="000E73E2">
          <w:delText xml:space="preserve"> </w:delText>
        </w:r>
      </w:del>
      <w:r w:rsidR="00D456AA">
        <w:t xml:space="preserve">vernalisation </w:t>
      </w:r>
      <w:del w:id="91" w:author="University of Newcastle" w:date="2014-11-24T10:22:00Z">
        <w:r w:rsidR="00D456AA" w:rsidDel="000E73E2">
          <w:delText xml:space="preserve">molecular </w:delText>
        </w:r>
      </w:del>
      <w:del w:id="92" w:author="University of Newcastle" w:date="2014-11-24T10:24:00Z">
        <w:r w:rsidR="00D456AA" w:rsidDel="000E73E2">
          <w:delText>pathways characterise “winter” and “spring” cultivars in these species</w:delText>
        </w:r>
      </w:del>
      <w:ins w:id="93" w:author="University of Newcastle" w:date="2014-11-24T10:24:00Z">
        <w:r w:rsidR="000E73E2">
          <w:t>is the primary classifier of a winter or spring ecotype within these species</w:t>
        </w:r>
      </w:ins>
      <w:ins w:id="94" w:author="University of Newcastle" w:date="2014-11-24T10:25:00Z">
        <w:r w:rsidR="000E73E2">
          <w:t xml:space="preserve"> (</w:t>
        </w:r>
        <w:commentRangeStart w:id="95"/>
        <w:r w:rsidR="000E73E2">
          <w:t>Refs</w:t>
        </w:r>
        <w:commentRangeEnd w:id="95"/>
        <w:r w:rsidR="000E73E2">
          <w:rPr>
            <w:rStyle w:val="CommentReference"/>
          </w:rPr>
          <w:commentReference w:id="95"/>
        </w:r>
        <w:r w:rsidR="000E73E2">
          <w:t>)</w:t>
        </w:r>
      </w:ins>
      <w:r w:rsidR="00D456AA">
        <w:t xml:space="preserve">. </w:t>
      </w:r>
      <w:r w:rsidR="005F7CDC">
        <w:t xml:space="preserve"> </w:t>
      </w:r>
      <w:r w:rsidR="00D456AA">
        <w:t xml:space="preserve">Therefore, it is </w:t>
      </w:r>
      <w:del w:id="96" w:author="University of Newcastle" w:date="2014-11-24T10:26:00Z">
        <w:r w:rsidR="00D456AA" w:rsidDel="000E73E2">
          <w:delText xml:space="preserve">believed </w:delText>
        </w:r>
      </w:del>
      <w:ins w:id="97" w:author="University of Newcastle" w:date="2014-11-24T10:26:00Z">
        <w:r w:rsidR="000E73E2">
          <w:t xml:space="preserve">hypothesised, and this hypothesis is supported by previous research (Johnson et al., 2006; Refs), </w:t>
        </w:r>
      </w:ins>
      <w:r w:rsidR="00D456AA">
        <w:t>that “winter hardy” varieties of safflower</w:t>
      </w:r>
      <w:ins w:id="98" w:author="University of Newcastle" w:date="2014-11-24T10:27:00Z">
        <w:r w:rsidR="000E73E2">
          <w:t xml:space="preserve"> will</w:t>
        </w:r>
      </w:ins>
      <w:del w:id="99" w:author="University of Newcastle" w:date="2014-11-24T10:27:00Z">
        <w:r w:rsidR="00D456AA" w:rsidDel="000E73E2">
          <w:delText xml:space="preserve">, as described in previous research as well as recently in </w:delText>
        </w:r>
        <w:commentRangeStart w:id="100"/>
        <w:r w:rsidR="0052405E" w:rsidDel="000E73E2">
          <w:rPr>
            <w:highlight w:val="yellow"/>
          </w:rPr>
          <w:fldChar w:fldCharType="begin" w:fldLock="1"/>
        </w:r>
        <w:r w:rsidR="0052405E" w:rsidDel="000E73E2">
          <w:rPr>
            <w:highlight w:val="yellow"/>
          </w:rPr>
          <w:delInstrText>ADDIN CSL_CITATION { "citationItems" : [ { "id" : "ITEM-1", "itemData" : { "DOI" : "10.4141/P05-104", "ISSN" : "0008-4220", "author" : [ { "dropping-particle" : "", "family" : "Johnson", "given" : "R C", "non-dropping-particle" : "", "parse-names" : false, "suffix" : "" }, { "dropping-particle" : "", "family" : "Dajue", "given" : "Li", "non-dropping-particle" : "", "parse-names" : false, "suffix" : "" }, { "dropping-particle" : "", "family" : "Bradley", "given" : "Vicki", "non-dropping-particle" : "", "parse-names" : false, "suffix" : "" } ], "container-title" : "Canadian Journal of Plant Science", "id" : "ITEM-1", "issue" : "3", "issued" : { "date-parts" : [ [ "2006", "7", "7" ] ] }, "note" : "doi: 10.4141/P05-104", "page" : "701-709", "publisher" : "Agricultural Institute of Canada", "title" : "Autumn growth and its relationship to winter survival in diverse safflower germplasm", "type" : "article-journal", "volume" : "86" }, "uris" : [ "http://www.mendeley.com/documents/?uuid=68652137-cd0d-4579-ae36-bd1d8fa96ec3" ] } ], "mendeley" : { "previouslyFormattedCitation" : "(Johnson et al. 2006)" }, "properties" : { "noteIndex" : 0 }, "schema" : "https://github.com/citation-style-language/schema/raw/master/csl-citation.json" }</w:delInstrText>
        </w:r>
        <w:r w:rsidR="0052405E" w:rsidDel="000E73E2">
          <w:rPr>
            <w:highlight w:val="yellow"/>
          </w:rPr>
          <w:fldChar w:fldCharType="separate"/>
        </w:r>
        <w:r w:rsidR="00D456AA" w:rsidRPr="007E757E" w:rsidDel="000E73E2">
          <w:rPr>
            <w:noProof/>
            <w:highlight w:val="yellow"/>
          </w:rPr>
          <w:delText>(Johnson et al. 2006)</w:delText>
        </w:r>
        <w:r w:rsidR="0052405E" w:rsidDel="000E73E2">
          <w:rPr>
            <w:highlight w:val="yellow"/>
          </w:rPr>
          <w:fldChar w:fldCharType="end"/>
        </w:r>
        <w:commentRangeEnd w:id="100"/>
        <w:r w:rsidR="000E73E2" w:rsidDel="000E73E2">
          <w:rPr>
            <w:rStyle w:val="CommentReference"/>
          </w:rPr>
          <w:commentReference w:id="100"/>
        </w:r>
        <w:r w:rsidR="00D456AA" w:rsidDel="000E73E2">
          <w:delText>, have similar</w:delText>
        </w:r>
      </w:del>
      <w:ins w:id="101" w:author="University of Newcastle" w:date="2014-11-24T10:29:00Z">
        <w:r w:rsidR="000E73E2">
          <w:t xml:space="preserve"> </w:t>
        </w:r>
      </w:ins>
      <w:ins w:id="102" w:author="University of Newcastle" w:date="2014-11-24T10:27:00Z">
        <w:r w:rsidR="000E73E2">
          <w:t xml:space="preserve">possess and express </w:t>
        </w:r>
      </w:ins>
      <w:del w:id="103" w:author="University of Newcastle" w:date="2014-11-24T10:29:00Z">
        <w:r w:rsidR="00D456AA" w:rsidDel="000E73E2">
          <w:delText xml:space="preserve"> </w:delText>
        </w:r>
      </w:del>
      <w:r w:rsidR="00033037">
        <w:t xml:space="preserve">molecular </w:t>
      </w:r>
      <w:del w:id="104" w:author="University of Newcastle" w:date="2014-11-24T10:28:00Z">
        <w:r w:rsidR="00B9349D" w:rsidDel="000E73E2">
          <w:delText xml:space="preserve">changes to the vernalisation molecular pathways that characterise these </w:delText>
        </w:r>
        <w:r w:rsidR="00033037" w:rsidDel="000E73E2">
          <w:delText xml:space="preserve">as </w:delText>
        </w:r>
        <w:r w:rsidR="00B9349D" w:rsidDel="000E73E2">
          <w:delText xml:space="preserve">“winter” and </w:delText>
        </w:r>
        <w:r w:rsidR="00033037" w:rsidDel="000E73E2">
          <w:delText>“</w:delText>
        </w:r>
        <w:r w:rsidR="00B9349D" w:rsidDel="000E73E2">
          <w:delText xml:space="preserve">spring” </w:delText>
        </w:r>
        <w:r w:rsidR="00033037" w:rsidDel="000E73E2">
          <w:delText>cultivars</w:delText>
        </w:r>
      </w:del>
      <w:ins w:id="105" w:author="University of Newcastle" w:date="2014-11-24T10:28:00Z">
        <w:r w:rsidR="000E73E2">
          <w:t>phenotypes similar to those previously reported in other species</w:t>
        </w:r>
      </w:ins>
      <w:r w:rsidR="00D456AA">
        <w:t>.</w:t>
      </w:r>
      <w:r w:rsidR="005F7CDC">
        <w:t xml:space="preserve"> </w:t>
      </w:r>
      <w:r w:rsidR="00D456AA">
        <w:t xml:space="preserve"> </w:t>
      </w:r>
      <w:ins w:id="106" w:author="University of Newcastle" w:date="2014-11-24T10:29:00Z">
        <w:r w:rsidR="00BC1369">
          <w:t>However, it is also important to note</w:t>
        </w:r>
      </w:ins>
      <w:ins w:id="107" w:author="University of Newcastle" w:date="2014-11-24T10:34:00Z">
        <w:r w:rsidR="00385EE3">
          <w:t>,</w:t>
        </w:r>
      </w:ins>
      <w:ins w:id="108" w:author="University of Newcastle" w:date="2014-11-24T10:29:00Z">
        <w:r w:rsidR="00BC1369">
          <w:t xml:space="preserve"> that while some safflower </w:t>
        </w:r>
      </w:ins>
      <w:commentRangeStart w:id="109"/>
      <w:ins w:id="110" w:author="University of Newcastle" w:date="2014-11-24T10:30:00Z">
        <w:r w:rsidR="00BC1369">
          <w:t>ecotypes</w:t>
        </w:r>
        <w:commentRangeEnd w:id="109"/>
        <w:r w:rsidR="00BC1369">
          <w:rPr>
            <w:rStyle w:val="CommentReference"/>
          </w:rPr>
          <w:commentReference w:id="109"/>
        </w:r>
      </w:ins>
      <w:ins w:id="111" w:author="University of Newcastle" w:date="2014-11-24T10:29:00Z">
        <w:r w:rsidR="00BC1369">
          <w:t xml:space="preserve"> </w:t>
        </w:r>
      </w:ins>
      <w:del w:id="112" w:author="University of Newcastle" w:date="2014-11-24T10:31:00Z">
        <w:r w:rsidR="005F7CDC" w:rsidDel="00385EE3">
          <w:delText xml:space="preserve">Other </w:delText>
        </w:r>
        <w:r w:rsidR="00033037" w:rsidDel="00385EE3">
          <w:delText>research results show</w:delText>
        </w:r>
        <w:r w:rsidDel="00385EE3">
          <w:delText xml:space="preserve"> while some varieties of safflower </w:delText>
        </w:r>
      </w:del>
      <w:ins w:id="113" w:author="University of Newcastle" w:date="2014-11-24T10:31:00Z">
        <w:r w:rsidR="00385EE3">
          <w:t xml:space="preserve"> rapidly </w:t>
        </w:r>
      </w:ins>
      <w:r>
        <w:t xml:space="preserve">proceed to flowering </w:t>
      </w:r>
      <w:del w:id="114" w:author="University of Newcastle" w:date="2014-11-24T10:32:00Z">
        <w:r w:rsidDel="00385EE3">
          <w:delText xml:space="preserve">faster after </w:delText>
        </w:r>
      </w:del>
      <w:ins w:id="115" w:author="University of Newcastle" w:date="2014-11-24T10:32:00Z">
        <w:r w:rsidR="00385EE3">
          <w:t xml:space="preserve">following </w:t>
        </w:r>
      </w:ins>
      <w:r>
        <w:t xml:space="preserve">vernalisation, it is not </w:t>
      </w:r>
      <w:r w:rsidR="00033037">
        <w:t>a necess</w:t>
      </w:r>
      <w:ins w:id="116" w:author="University of Newcastle" w:date="2014-11-24T10:33:00Z">
        <w:r w:rsidR="00385EE3">
          <w:t>ary</w:t>
        </w:r>
      </w:ins>
      <w:del w:id="117" w:author="University of Newcastle" w:date="2014-11-24T10:33:00Z">
        <w:r w:rsidR="00033037" w:rsidDel="00385EE3">
          <w:delText>ity</w:delText>
        </w:r>
      </w:del>
      <w:ins w:id="118" w:author="University of Newcastle" w:date="2014-11-24T10:32:00Z">
        <w:r w:rsidR="00385EE3">
          <w:t xml:space="preserve"> environmental</w:t>
        </w:r>
      </w:ins>
      <w:ins w:id="119" w:author="University of Newcastle" w:date="2014-11-24T10:33:00Z">
        <w:r w:rsidR="00385EE3">
          <w:t xml:space="preserve"> cue for flowering in safflower</w:t>
        </w:r>
      </w:ins>
      <w:ins w:id="120" w:author="University of Newcastle" w:date="2014-11-24T10:32:00Z">
        <w:r w:rsidR="00385EE3">
          <w:t xml:space="preserve"> </w:t>
        </w:r>
      </w:ins>
      <w:ins w:id="121" w:author="University of Newcastle" w:date="2014-11-24T10:34:00Z">
        <w:r w:rsidR="00385EE3">
          <w:t xml:space="preserve">; </w:t>
        </w:r>
      </w:ins>
      <w:ins w:id="122" w:author="University of Newcastle" w:date="2014-11-24T10:35:00Z">
        <w:r w:rsidR="00385EE3">
          <w:t>instead</w:t>
        </w:r>
      </w:ins>
      <w:ins w:id="123" w:author="University of Newcastle" w:date="2014-11-24T10:34:00Z">
        <w:r w:rsidR="00385EE3">
          <w:t xml:space="preserve">, vernalisation is seen as a </w:t>
        </w:r>
      </w:ins>
      <w:del w:id="124" w:author="University of Newcastle" w:date="2014-11-24T10:34:00Z">
        <w:r w:rsidDel="00385EE3">
          <w:delText xml:space="preserve">, indicating a </w:delText>
        </w:r>
      </w:del>
      <w:r>
        <w:rPr>
          <w:i/>
        </w:rPr>
        <w:t>facultative</w:t>
      </w:r>
      <w:r>
        <w:t xml:space="preserve"> </w:t>
      </w:r>
      <w:del w:id="125" w:author="University of Newcastle" w:date="2014-11-24T10:34:00Z">
        <w:r w:rsidDel="00385EE3">
          <w:delText xml:space="preserve">vernalisation </w:delText>
        </w:r>
      </w:del>
      <w:r>
        <w:t xml:space="preserve">response </w:t>
      </w:r>
      <w:r w:rsidR="0052405E">
        <w:fldChar w:fldCharType="begin" w:fldLock="1"/>
      </w:r>
      <w:r w:rsidR="0052405E">
        <w:instrText>ADDIN CSL_CITATION { "citationItems" : [ { "id" : "ITEM-1", "itemData" : { "ISBN" : "9780534983901", "author" : [ { "dropping-particle" : "", "family" : "Salisbury", "given" : "F B", "non-dropping-particle" : "", "parse-names" : false, "suffix" : "" }, { "dropping-particle" : "", "family" : "Ross", "given" : "C W", "non-dropping-particle" : "", "parse-names" : false, "suffix" : "" } ], "collection-title" : "Wadsworth biology series", "id" : "ITEM-1", "issued" : { "date-parts" : [ [ "1992" ] ] }, "publisher" : "Wadsworth Publishing Company", "title" : "Plant Physiology", "type" : "book" }, "uris" : [ "http://www.mendeley.com/documents/?uuid=41337246-1338-434f-94a9-077e61f84dd8" ] } ], "mendeley" : { "previouslyFormattedCitation" : "(Salisbury &amp; Ross 1992)" }, "properties" : { "noteIndex" : 0 }, "schema" : "https://github.com/citation-style-language/schema/raw/master/csl-citation.json" }</w:instrText>
      </w:r>
      <w:r w:rsidR="0052405E">
        <w:fldChar w:fldCharType="separate"/>
      </w:r>
      <w:r w:rsidRPr="00EA091C">
        <w:rPr>
          <w:noProof/>
        </w:rPr>
        <w:t>(Salisbury &amp; Ross</w:t>
      </w:r>
      <w:ins w:id="126" w:author="University of Newcastle" w:date="2014-11-24T10:35:00Z">
        <w:r w:rsidR="00385EE3">
          <w:rPr>
            <w:noProof/>
          </w:rPr>
          <w:t>,</w:t>
        </w:r>
      </w:ins>
      <w:r w:rsidRPr="00EA091C">
        <w:rPr>
          <w:noProof/>
        </w:rPr>
        <w:t xml:space="preserve"> 1992)</w:t>
      </w:r>
      <w:r w:rsidR="0052405E">
        <w:fldChar w:fldCharType="end"/>
      </w:r>
      <w:r>
        <w:t xml:space="preserve">.  </w:t>
      </w:r>
      <w:r w:rsidRPr="0082225B">
        <w:lastRenderedPageBreak/>
        <w:t xml:space="preserve">While it has been known for some time that vernalisation relates to crop yield in many </w:t>
      </w:r>
      <w:r w:rsidR="00033037">
        <w:t>important species</w:t>
      </w:r>
      <w:r w:rsidRPr="0082225B">
        <w:t xml:space="preserve">, including </w:t>
      </w:r>
      <w:commentRangeStart w:id="127"/>
      <w:del w:id="128" w:author="University of Newcastle" w:date="2014-11-24T10:35:00Z">
        <w:r w:rsidRPr="00AE02AA" w:rsidDel="00385EE3">
          <w:rPr>
            <w:i/>
          </w:rPr>
          <w:delText>A</w:delText>
        </w:r>
        <w:r w:rsidDel="00385EE3">
          <w:rPr>
            <w:i/>
          </w:rPr>
          <w:delText>.</w:delText>
        </w:r>
        <w:r w:rsidRPr="00AE02AA" w:rsidDel="00385EE3">
          <w:rPr>
            <w:i/>
          </w:rPr>
          <w:delText xml:space="preserve"> thaliana </w:delText>
        </w:r>
      </w:del>
      <w:commentRangeEnd w:id="127"/>
      <w:r w:rsidR="00385EE3">
        <w:rPr>
          <w:rStyle w:val="CommentReference"/>
        </w:rPr>
        <w:commentReference w:id="127"/>
      </w:r>
      <w:del w:id="129" w:author="University of Newcastle" w:date="2014-11-24T10:35:00Z">
        <w:r w:rsidRPr="0082225B" w:rsidDel="00385EE3">
          <w:delText xml:space="preserve">and </w:delText>
        </w:r>
      </w:del>
      <w:r w:rsidRPr="0082225B">
        <w:t>wheat, the genetic mechanism</w:t>
      </w:r>
      <w:ins w:id="130" w:author="University of Newcastle" w:date="2014-11-24T10:35:00Z">
        <w:r w:rsidR="00385EE3">
          <w:t>(</w:t>
        </w:r>
      </w:ins>
      <w:r w:rsidRPr="0082225B">
        <w:t>s</w:t>
      </w:r>
      <w:ins w:id="131" w:author="University of Newcastle" w:date="2014-11-24T10:36:00Z">
        <w:r w:rsidR="00385EE3">
          <w:t>)</w:t>
        </w:r>
      </w:ins>
      <w:r w:rsidRPr="0082225B">
        <w:t xml:space="preserve"> of vernalisation in safflower</w:t>
      </w:r>
      <w:ins w:id="132" w:author="University of Newcastle" w:date="2014-11-24T10:36:00Z">
        <w:r w:rsidR="00385EE3">
          <w:t>,</w:t>
        </w:r>
      </w:ins>
      <w:r w:rsidRPr="0082225B">
        <w:t xml:space="preserve"> and the effect of </w:t>
      </w:r>
      <w:ins w:id="133" w:author="University of Newcastle" w:date="2014-11-24T10:36:00Z">
        <w:r w:rsidR="00385EE3">
          <w:t xml:space="preserve">an </w:t>
        </w:r>
      </w:ins>
      <w:r w:rsidRPr="0082225B">
        <w:t xml:space="preserve">extended cold </w:t>
      </w:r>
      <w:ins w:id="134" w:author="University of Newcastle" w:date="2014-11-24T10:36:00Z">
        <w:r w:rsidR="00385EE3">
          <w:t xml:space="preserve">treatment, </w:t>
        </w:r>
      </w:ins>
      <w:del w:id="135" w:author="University of Newcastle" w:date="2014-11-24T10:36:00Z">
        <w:r w:rsidRPr="0082225B" w:rsidDel="00385EE3">
          <w:delText xml:space="preserve">in safflower cultivars </w:delText>
        </w:r>
      </w:del>
      <w:r w:rsidRPr="0082225B">
        <w:t xml:space="preserve">remains to be </w:t>
      </w:r>
      <w:del w:id="136" w:author="University of Newcastle" w:date="2014-11-24T10:36:00Z">
        <w:r w:rsidRPr="0082225B" w:rsidDel="00385EE3">
          <w:delText xml:space="preserve">molecularly </w:delText>
        </w:r>
      </w:del>
      <w:r w:rsidRPr="0082225B">
        <w:t>characterised.</w:t>
      </w:r>
      <w:r w:rsidRPr="00157F5A">
        <w:t xml:space="preserve"> </w:t>
      </w:r>
    </w:p>
    <w:p w:rsidR="007B5560" w:rsidRDefault="00BE3858" w:rsidP="00696AB0">
      <w:r>
        <w:t>Safflower is a diploid</w:t>
      </w:r>
      <w:r w:rsidR="00B9349D">
        <w:t xml:space="preserve"> </w:t>
      </w:r>
      <w:r>
        <w:t xml:space="preserve">of 11 chromosomal pairs </w:t>
      </w:r>
      <w:r w:rsidR="0052405E">
        <w:fldChar w:fldCharType="begin" w:fldLock="1"/>
      </w:r>
      <w:r w:rsidR="0052405E">
        <w:instrText>ADDIN CSL_CITATION { "citationItems" : [ { "id" : "ITEM-1", "itemData" : { "author" : [ { "dropping-particle" : "", "family" : "Knowles", "given" : "Paulden F.", "non-dropping-particle" : "", "parse-names" : false, "suffix" : "" } ], "editor" : [ { "dropping-particle" : "", "family" : "McGuire", "given" : "Patrick E.", "non-dropping-particle" : "", "parse-names" : false, "suffix" : "" }, { "dropping-particle" : "", "family" : "Damania", "given" : "Ardeshir B.", "non-dropping-particle" : "", "parse-names" : false, "suffix" : "" }, { "dropping-particle" : "", "family" : "Qualset", "given" : "Calvin O.", "non-dropping-particle" : "", "parse-names" : false, "suffix" : "" } ], "id" : "ITEM-1", "issued" : { "date-parts" : [ [ "2012" ] ] }, "page" : "44", "publisher" : "Department of Plant Sciences, University of California, Davis", "title" : "Safflower in California: The Paulden F. Knowles personal history of plant exploration and research on evolution, genetics, and breeding", "type" : "book" }, "uris" : [ "http://www.mendeley.com/documents/?uuid=10ba160d-869f-46be-9f5e-0bf9e31458be" ] } ], "mendeley" : { "previouslyFormattedCitation" : "(Knowles 2012)" }, "properties" : { "noteIndex" : 0 }, "schema" : "https://github.com/citation-style-language/schema/raw/master/csl-citation.json" }</w:instrText>
      </w:r>
      <w:r w:rsidR="0052405E">
        <w:fldChar w:fldCharType="separate"/>
      </w:r>
      <w:r w:rsidRPr="00BE3858">
        <w:rPr>
          <w:noProof/>
        </w:rPr>
        <w:t>(Knowles 2012)</w:t>
      </w:r>
      <w:r w:rsidR="0052405E">
        <w:fldChar w:fldCharType="end"/>
      </w:r>
      <w:r>
        <w:t xml:space="preserve">.  </w:t>
      </w:r>
      <w:r w:rsidR="00B9349D">
        <w:t>The approximate haploid genome size in four safflower cultivars</w:t>
      </w:r>
      <w:r w:rsidR="005F7CDC">
        <w:t>, namely</w:t>
      </w:r>
      <w:r w:rsidR="00B9349D">
        <w:t xml:space="preserve"> </w:t>
      </w:r>
      <w:r w:rsidR="005F7CDC">
        <w:t>“</w:t>
      </w:r>
      <w:r w:rsidR="00B9349D">
        <w:t>Ljubljana</w:t>
      </w:r>
      <w:r w:rsidR="005F7CDC">
        <w:t>”</w:t>
      </w:r>
      <w:r w:rsidR="00B9349D">
        <w:t xml:space="preserve">, </w:t>
      </w:r>
      <w:r w:rsidR="005F7CDC">
        <w:t>“</w:t>
      </w:r>
      <w:r w:rsidR="00B9349D">
        <w:t>Uzbekistan</w:t>
      </w:r>
      <w:r w:rsidR="005F7CDC">
        <w:t>”</w:t>
      </w:r>
      <w:r w:rsidR="00B9349D">
        <w:t xml:space="preserve">, </w:t>
      </w:r>
      <w:r w:rsidR="00033037">
        <w:br/>
      </w:r>
      <w:r w:rsidR="005F7CDC">
        <w:t>“</w:t>
      </w:r>
      <w:r w:rsidR="00B9349D">
        <w:t>S-2190</w:t>
      </w:r>
      <w:r w:rsidR="005F7CDC">
        <w:t>”</w:t>
      </w:r>
      <w:r w:rsidR="00B9349D">
        <w:t xml:space="preserve"> and </w:t>
      </w:r>
      <w:r w:rsidR="005F7CDC">
        <w:t>“</w:t>
      </w:r>
      <w:proofErr w:type="spellStart"/>
      <w:r w:rsidR="00B9349D">
        <w:t>Huesca</w:t>
      </w:r>
      <w:proofErr w:type="spellEnd"/>
      <w:r w:rsidR="005F7CDC">
        <w:t>”</w:t>
      </w:r>
      <w:r w:rsidR="00B9349D">
        <w:t xml:space="preserve"> has been calculated as</w:t>
      </w:r>
      <w:r w:rsidR="00B9349D" w:rsidRPr="00DF6662">
        <w:t xml:space="preserve"> </w:t>
      </w:r>
      <w:r w:rsidR="00025213">
        <w:t>1.34</w:t>
      </w:r>
      <w:r w:rsidR="00B9349D">
        <w:t xml:space="preserve"> </w:t>
      </w:r>
      <w:proofErr w:type="spellStart"/>
      <w:r w:rsidR="00025213">
        <w:t>G</w:t>
      </w:r>
      <w:r w:rsidR="00B9349D">
        <w:t>bp</w:t>
      </w:r>
      <w:proofErr w:type="spellEnd"/>
      <w:r w:rsidR="00B9349D">
        <w:t xml:space="preserve">, </w:t>
      </w:r>
      <w:r w:rsidR="00025213">
        <w:t>1.38</w:t>
      </w:r>
      <w:r w:rsidR="00B9349D">
        <w:t xml:space="preserve"> </w:t>
      </w:r>
      <w:proofErr w:type="spellStart"/>
      <w:r w:rsidR="00025213">
        <w:t>G</w:t>
      </w:r>
      <w:r w:rsidR="00B9349D">
        <w:t>bp</w:t>
      </w:r>
      <w:proofErr w:type="spellEnd"/>
      <w:r w:rsidR="00B9349D">
        <w:t xml:space="preserve">, </w:t>
      </w:r>
      <w:r w:rsidR="00025213">
        <w:t>1.39</w:t>
      </w:r>
      <w:r w:rsidR="00B9349D">
        <w:t xml:space="preserve"> </w:t>
      </w:r>
      <w:proofErr w:type="spellStart"/>
      <w:r w:rsidR="00025213">
        <w:t>G</w:t>
      </w:r>
      <w:r w:rsidR="00B9349D">
        <w:t>bp</w:t>
      </w:r>
      <w:proofErr w:type="spellEnd"/>
      <w:r w:rsidR="00B9349D">
        <w:t xml:space="preserve"> and</w:t>
      </w:r>
      <w:r w:rsidR="00025213">
        <w:t xml:space="preserve"> 1.40</w:t>
      </w:r>
      <w:r w:rsidR="00B9349D">
        <w:t xml:space="preserve"> </w:t>
      </w:r>
      <w:proofErr w:type="spellStart"/>
      <w:r w:rsidR="00025213">
        <w:t>G</w:t>
      </w:r>
      <w:r w:rsidR="00B9349D">
        <w:t>bp</w:t>
      </w:r>
      <w:proofErr w:type="spellEnd"/>
      <w:r w:rsidR="00B9349D">
        <w:t xml:space="preserve"> respectively </w:t>
      </w:r>
      <w:r w:rsidR="0052405E">
        <w:fldChar w:fldCharType="begin" w:fldLock="1"/>
      </w:r>
      <w:r w:rsidR="0052405E">
        <w:instrText>ADDIN CSL_CITATION { "citationItems" : [ { "id" : "ITEM-1", "itemData" : { "DOI" : "10.1093/aob/mcj050", "abstract" : "\u2022 Background and Aims Plant genome size is an important biological characteristic, with relationships to systematics, ecology and distribution. Currently, there is no information regarding nuclear DNA content for any Carthamus species. In addition to improving the knowledge base, this research focuses on interspecific variation and its implications for the infrageneric classification of this genus. Genome size variation in the process of allopolyploid formation is also addressed.\u2022 Methods Nuclear DNA samples from 34 populations of 16 species of the genus Carthamus were assessed by flow cytometry using propidium iodide.\u2022 Key Results The 2C values ranged from 2\u00b726 pg for C. leucocaulos to 7\u00b746 pg for C. turkestanicus, and monoploid genome size (1Cx-value) ranged from 1\u00b713 pg in C. leucocaulos to 1\u00b753 pg in C. alexandrinus. Mean genome sizes differed significantly, based on sectional classification. Both allopolyploid species (C. creticus and C. turkestanicus) exhibited nuclear DNA contents in accordance with the sum of the putative parental C-values (in one case with a slight reduction, frequent in polyploids), supporting their hybrid origin.\u2022 Conclusions Genome size represents a useful tool in elucidating systematic relationships between closely related species. A considerable reduction in monoploid genome size, possibly due to the hybrid formation, is also reported within these taxa.", "author" : [ { "dropping-particle" : "", "family" : "Garnatje", "given" : "Teresa", "non-dropping-particle" : "", "parse-names" : false, "suffix" : "" }, { "dropping-particle" : "", "family" : "Garcia", "given" : "S\u00f2nia", "non-dropping-particle" : "", "parse-names" : false, "suffix" : "" }, { "dropping-particle" : "", "family" : "Vilatersana", "given" : "Roser", "non-dropping-particle" : "", "parse-names" : false, "suffix" : "" }, { "dropping-particle" : "", "family" : "Vall\u00e8s", "given" : "Joan", "non-dropping-particle" : "", "parse-names" : false, "suffix" : "" } ], "container-title" : "Annals of Botany", "id" : "ITEM-1", "issue" : "3", "issued" : { "date-parts" : [ [ "2006", "3", "1" ] ] }, "note" : "10.1093/aob/mcj050 ", "page" : "461-467", "title" : "Genome Size Variation in the Genus Carthamus (Asteraceae, Cardueae): Systematic Implications and Additive Changes During Allopolyploidization", "type" : "article-journal", "volume" : "97" }, "uris" : [ "http://www.mendeley.com/documents/?uuid=f29aa981-06d5-428f-bbfa-b9ddf7da28d5" ] } ], "mendeley" : { "previouslyFormattedCitation" : "(Garnatje et al. 2006)" }, "properties" : { "noteIndex" : 0 }, "schema" : "https://github.com/citation-style-language/schema/raw/master/csl-citation.json" }</w:instrText>
      </w:r>
      <w:r w:rsidR="0052405E">
        <w:fldChar w:fldCharType="separate"/>
      </w:r>
      <w:r w:rsidR="00B9349D" w:rsidRPr="00C53489">
        <w:rPr>
          <w:noProof/>
        </w:rPr>
        <w:t>(Garnatje et al. 2006)</w:t>
      </w:r>
      <w:r w:rsidR="0052405E">
        <w:fldChar w:fldCharType="end"/>
      </w:r>
      <w:r w:rsidR="00B9349D">
        <w:t xml:space="preserve">. </w:t>
      </w:r>
      <w:r w:rsidR="005F7CDC">
        <w:t xml:space="preserve"> </w:t>
      </w:r>
      <w:r w:rsidR="00B9349D">
        <w:t xml:space="preserve">However, while there are </w:t>
      </w:r>
      <w:r w:rsidR="0050567C">
        <w:t xml:space="preserve">a number of online </w:t>
      </w:r>
      <w:proofErr w:type="spellStart"/>
      <w:r w:rsidR="00033037">
        <w:t>transcriptomic</w:t>
      </w:r>
      <w:proofErr w:type="spellEnd"/>
      <w:r w:rsidR="0050567C">
        <w:t xml:space="preserve"> re</w:t>
      </w:r>
      <w:r w:rsidR="00041DAF">
        <w:t>sources available for safflower</w:t>
      </w:r>
      <w:r w:rsidR="0050567C">
        <w:t xml:space="preserve"> </w:t>
      </w:r>
      <w:r w:rsidR="0052405E">
        <w:fldChar w:fldCharType="begin" w:fldLock="1"/>
      </w:r>
      <w:r w:rsidR="0052405E">
        <w:instrText>ADDIN CSL_CITATION { "citationItems" : [ { "id" : "ITEM-1", "itemData" : { "DOI" : "10.1007/s00425-010-1327-2", "ISSN" : "0032-0935", "author" : [ { "dropping-particle" : "", "family" : "Li", "given" : "Haiyan", "non-dropping-particle" : "", "parse-names" : false, "suffix" : "" }, { "dropping-particle" : "", "family" : "Dong", "given" : "Yuanyuan", "non-dropping-particle" : "", "parse-names" : false, "suffix" : "" }, { "dropping-particle" : "", "family" : "Sun", "given" : "Yepeng", "non-dropping-particle" : "", "parse-names" : false, "suffix" : "" }, { "dropping-particle" : "", "family" : "Zhu", "given" : "Erle", "non-dropping-particle" : "", "parse-names" : false, "suffix" : "" }, { "dropping-particle" : "", "family" : "Yang", "given" : "Jing", "non-dropping-particle" : "", "parse-names" : false, "suffix" : "" }, { "dropping-particle" : "", "family" : "Liu", "given" : "Xiuming", "non-dropping-particle" : "", "parse-names" : false, "suffix" : "" }, { "dropping-particle" : "", "family" : "Xue", "given" : "Ping", "non-dropping-particle" : "", "parse-names" : false, "suffix" : "" }, { "dropping-particle" : "", "family" : "Xiao", "given" : "Yanshuang", "non-dropping-particle" : "", "parse-names" : false, "suffix" : "" }, { "dropping-particle" : "", "family" : "Yang", "given" : "Shulin", "non-dropping-particle" : "", "parse-names" : false, "suffix" : "" }, { "dropping-particle" : "", "family" : "Wu", "given" : "Jinyu", "non-dropping-particle" : "", "parse-names" : false, "suffix" : "" }, { "dropping-particle" : "", "family" : "Li", "given" : "Xiaokun", "non-dropping-particle" : "", "parse-names" : false, "suffix" : "" } ], "container-title" : "Planta", "id" : "ITEM-1", "issue" : "3", "issued" : { "date-parts" : [ [ "2011" ] ] }, "page" : "611-619", "publisher" : "Springer-Verlag", "title" : "Investigation of the microRNAs in safflower seed, leaf, and petal by high-throughput sequencing", "type" : "article-journal", "volume" : "233" }, "uris" : [ "http://www.mendeley.com/documents/?uuid=dae66fbc-efb1-4e9f-8e40-c25d850fba22" ] }, { "id" : "ITEM-2", "itemData" : { "abstract" : "Safflower (Carthamus tinctorius L.) is one of the most extensively used oil crops in the world. However, little is known about how its compounds are synthesized at the genetic level. In this study, Solexa-based deep sequencing on seed, leaf and petal of safflower produced a de novo transcriptome consisting of 153,769 unigenes. We annotated 82,916 of the unigenes with gene annotation and assigned functional terms and specific pathways to a subset of them. Metabolic pathway analysis revealed that 23 unigenes were predicted to be responsible for the biosynthesis of flavonoids and 8 were characterized as seed-specific oleosins. In addition, a large number of differentially expressed unigenes, for example, those annotated as participating in anthocyanin and chalcone synthesis, were predicted to be involved in flavonoid biosynthesis pathways. In conclusion, the de novo transcriptome investigation of the unique transcripts provided candidate gene resources for studying oleosin-coding genes and for investigating genes related to flavonoid biosynthesis and metabolism in safflower.", "author" : [ { "dropping-particle" : "", "family" : "Li", "given" : "Haiyan", "non-dropping-particle" : "", "parse-names" : false, "suffix" : "" }, { "dropping-particle" : "", "family" : "Dong", "given" : "Yuanyuan", "non-dropping-particle" : "", "parse-names" : false, "suffix" : "" }, { "dropping-particle" : "", "family" : "Yang", "given" : "Jing", "non-dropping-particle" : "", "parse-names" : false, "suffix" : "" }, { "dropping-particle" : "", "family" : "Liu", "given" : "Xiuming", "non-dropping-particle" : "", "parse-names" : false, "suffix" : "" }, { "dropping-particle" : "", "family" : "Wang", "given" : "Yanfang", "non-dropping-particle" : "", "parse-names" : false, "suffix" : "" }, { "dropping-particle" : "", "family" : "Yao", "given" : "Na", "non-dropping-particle" : "", "parse-names" : false, "suffix" : "" }, { "dropping-particle" : "", "family" : "Guan", "given" : "Lili", "non-dropping-particle" : "", "parse-names" : false, "suffix" : "" }, { "dropping-particle" : "", "family" : "Wang", "given" : "Nan", "non-dropping-particle" : "", "parse-names" : false, "suffix" : "" }, { "dropping-particle" : "", "family" : "Wu", "given" : "Jinyu", "non-dropping-particle" : "", "parse-names" : false, "suffix" : "" }, { "dropping-particle" : "", "family" : "Li", "given" : "Xiaokun", "non-dropping-particle" : "", "parse-names" : false, "suffix" : "" } ], "container-title" : "PLoS ONE", "id" : "ITEM-2", "issue" : "2", "issued" : { "date-parts" : [ [ "2012", "2", "21" ] ] }, "page" : "e30987", "publisher" : "Public Library of Science", "title" : "De Novo Transcriptome of Safflower and the Identification of Putative Genes for Oleosin and the Biosynthesis of Flavonoids", "type" : "article-journal", "volume" : "7" }, "uris" : [ "http://www.mendeley.com/documents/?uuid=ef1c6348-bbe1-41a1-8177-9e16e9206f73" ] }, { "id" : "ITEM-3", "itemData" : { "abstract" : "&lt;sec&gt;&lt;title&gt;Background&lt;/title&gt;&lt;p&gt;The safflower, &lt;italic&gt;Carthamus tinctorius&lt;/italic&gt; L., is a worldwide oil crop, and its flowers, which have a high flavonoid content, are an important medicinal resource against cardiovascular disease in traditional medicine. Because the safflower has a large and complex genome, the development of its genomic resources has been delayed. Second-generation Illumina sequencing is now an efficient route for generating an enormous volume of sequences that can represent a large number of genes and their expression levels.&lt;/p&gt;&lt;/sec&gt;&lt;sec&gt;&lt;title&gt;Methodology/Principal Findings&lt;/title&gt;&lt;p&gt;To investigate the genes and pathways that might control flavonoids and other secondary metabolites in the safflower, we used Illumina sequencing to perform a &lt;italic&gt;de novo&lt;/italic&gt; assembly of the safflower tubular flower tissue transcriptome. We obtained a total of 4.69 Gb in clean nucleotides comprising 52,119,104 clean sequencing reads, 195,320 contigs, and 120,778 unigenes. Based on similarity searches with known proteins, we annotated 70,342 of the unigenes (about 58% of the identified unigenes) with cut-off E-values of 10&lt;sup&gt;\u22125&lt;/sup&gt;. In total, 21,943 of the safflower unigenes were found to have COG classifications, and BLAST2GO assigned 26,332 of the unigenes to 1,754 GO term annotations. In addition, we assigned 30,203 of the unigenes to 121 KEGG pathways. When we focused on genes identified as contributing to flavonoid biosynthesis and the biosynthesis of unsaturated fatty acids, which are important pathways that control flower and seed quality, respectively, we found that these genes were fairly well conserved in the safflower genome compared to those of other plants.&lt;/p&gt;&lt;/sec&gt;&lt;sec&gt;&lt;title&gt;Conclusions/Significance&lt;/title&gt;&lt;p&gt;Our study provides abundant genomic data for &lt;italic&gt;Carthamus tinctorius&lt;/italic&gt; L. and offers comprehensive sequence resources for studying the safflower. We believe that these transcriptome datasets will serve as an important public information platform to accelerate studies of the safflower genome, and may help us define the mechanisms of flower tissue-specific and secondary metabolism in this non-model plant.&lt;/p&gt;&lt;/sec&gt;", "author" : [ { "dropping-particle" : "", "family" : "Lulin", "given" : "Huang", "non-dropping-particle" : "", "parse-names" : false, "suffix" : "" }, { "dropping-particle" : "", "family" : "Xiao", "given" : "Yang", "non-dropping-particle" : "", "parse-names" : false, "suffix" : "" }, { "dropping-particle" : "", "family" : "Pei", "given" : "Sun", "non-dropping-particle" : "", "parse-names" : false, "suffix" : "" }, { "dropping-particle" : "", "family" : "Wen", "given" : "Tong", "non-dropping-particle" : "", "parse-names" : false, "suffix" : "" }, { "dropping-particle" : "", "family" : "Shangqin", "given" : "Hu", "non-dropping-particle" : "", "parse-names" : false, "suffix" : "" } ], "container-title" : "PLoS ONE", "id" : "ITEM-3", "issue" : "6", "issued" : { "date-parts" : [ [ "2012", "6", "19" ] ] }, "page" : "e38653", "publisher" : "Public Library of Science", "title" : "The First Illumina-Based De Novo Transcriptome Sequencing and Analysis of Safflower Flowers", "type" : "article-journal", "volume" : "7" }, "uris" : [ "http://www.mendeley.com/documents/?uuid=72d87c9c-84db-4e0d-a809-20767bf48587" ] } ], "mendeley" : { "previouslyFormattedCitation" : "(Li et al. 2011; Li et al. 2012; Lulin et al. 2012)" }, "properties" : { "noteIndex" : 0 }, "schema" : "https://github.com/citation-style-language/schema/raw/master/csl-citation.json" }</w:instrText>
      </w:r>
      <w:r w:rsidR="0052405E">
        <w:fldChar w:fldCharType="separate"/>
      </w:r>
      <w:r w:rsidR="00025213" w:rsidRPr="0075503C">
        <w:rPr>
          <w:noProof/>
        </w:rPr>
        <w:t>(Li et al. 2011; Li et al. 2012; Lulin et al. 2012)</w:t>
      </w:r>
      <w:r w:rsidR="0052405E">
        <w:fldChar w:fldCharType="end"/>
      </w:r>
      <w:r w:rsidR="00025213">
        <w:t xml:space="preserve"> and publicly accessible EST resources such as the </w:t>
      </w:r>
      <w:r w:rsidR="00025213" w:rsidRPr="005F7CDC">
        <w:t xml:space="preserve">National </w:t>
      </w:r>
      <w:proofErr w:type="spellStart"/>
      <w:r w:rsidR="00025213" w:rsidRPr="005F7CDC">
        <w:t>Center</w:t>
      </w:r>
      <w:proofErr w:type="spellEnd"/>
      <w:r w:rsidR="00025213" w:rsidRPr="005F7CDC">
        <w:t xml:space="preserve"> </w:t>
      </w:r>
      <w:r w:rsidR="002F5A62">
        <w:br w:type="page"/>
      </w:r>
      <w:r w:rsidR="00430492">
        <w:rPr>
          <w:noProof/>
          <w:lang w:eastAsia="en-AU"/>
        </w:rPr>
        <w:lastRenderedPageBreak/>
        <mc:AlternateContent>
          <mc:Choice Requires="wps">
            <w:drawing>
              <wp:inline distT="0" distB="0" distL="0" distR="0">
                <wp:extent cx="6029325" cy="4810125"/>
                <wp:effectExtent l="0" t="0" r="0" b="0"/>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4810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172" w:rsidRDefault="00F87172" w:rsidP="00143853">
                            <w:pPr>
                              <w:jc w:val="center"/>
                            </w:pPr>
                            <w:r>
                              <w:rPr>
                                <w:noProof/>
                                <w:lang w:eastAsia="en-AU"/>
                              </w:rPr>
                              <w:drawing>
                                <wp:inline distT="0" distB="0" distL="0" distR="0">
                                  <wp:extent cx="5724525" cy="4086225"/>
                                  <wp:effectExtent l="19050" t="0" r="9525" b="0"/>
                                  <wp:docPr id="2" name="Picture 3" descr="Description: Description: Description: safflower_ton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safflower_tonnage.png"/>
                                          <pic:cNvPicPr>
                                            <a:picLocks noChangeAspect="1" noChangeArrowheads="1"/>
                                          </pic:cNvPicPr>
                                        </pic:nvPicPr>
                                        <pic:blipFill>
                                          <a:blip r:embed="rId10"/>
                                          <a:srcRect/>
                                          <a:stretch>
                                            <a:fillRect/>
                                          </a:stretch>
                                        </pic:blipFill>
                                        <pic:spPr bwMode="auto">
                                          <a:xfrm>
                                            <a:off x="0" y="0"/>
                                            <a:ext cx="5724525" cy="4086225"/>
                                          </a:xfrm>
                                          <a:prstGeom prst="rect">
                                            <a:avLst/>
                                          </a:prstGeom>
                                          <a:noFill/>
                                          <a:ln w="9525">
                                            <a:noFill/>
                                            <a:miter lim="800000"/>
                                            <a:headEnd/>
                                            <a:tailEnd/>
                                          </a:ln>
                                        </pic:spPr>
                                      </pic:pic>
                                    </a:graphicData>
                                  </a:graphic>
                                </wp:inline>
                              </w:drawing>
                            </w:r>
                          </w:p>
                          <w:p w:rsidR="00F87172" w:rsidRPr="0075503C" w:rsidRDefault="00F87172" w:rsidP="00BE7DEF">
                            <w:pPr>
                              <w:ind w:left="851" w:hanging="851"/>
                              <w:rPr>
                                <w:sz w:val="18"/>
                                <w:szCs w:val="18"/>
                              </w:rPr>
                            </w:pPr>
                            <w:r w:rsidRPr="0075503C">
                              <w:rPr>
                                <w:sz w:val="18"/>
                                <w:szCs w:val="18"/>
                              </w:rPr>
                              <w:t>Figure 1 – Global safflower production in 2012 ordered by quantity. Australia (AUS, indicated) is ranked 11</w:t>
                            </w:r>
                            <w:r w:rsidRPr="0075503C">
                              <w:rPr>
                                <w:sz w:val="18"/>
                                <w:szCs w:val="18"/>
                                <w:vertAlign w:val="superscript"/>
                              </w:rPr>
                              <w:t>th</w:t>
                            </w:r>
                            <w:r w:rsidRPr="0075503C">
                              <w:rPr>
                                <w:sz w:val="18"/>
                                <w:szCs w:val="18"/>
                              </w:rPr>
                              <w:t xml:space="preserve"> in the world for safflower seed production</w:t>
                            </w:r>
                            <w:r>
                              <w:rPr>
                                <w:sz w:val="18"/>
                                <w:szCs w:val="18"/>
                              </w:rPr>
                              <w:t xml:space="preserve"> at approximately 4 800 t</w:t>
                            </w:r>
                            <w:r w:rsidRPr="0075503C">
                              <w:rPr>
                                <w:sz w:val="18"/>
                                <w:szCs w:val="18"/>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8" o:spid="_x0000_s1026" type="#_x0000_t202" style="width:474.75pt;height:3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" stroked="f">
                <v:textbox>
                  <w:txbxContent>
                    <w:p w:rsidR="00F87172" w:rsidRDefault="00F87172" w:rsidP="00143853">
                      <w:pPr>
                        <w:jc w:val="center"/>
                      </w:pPr>
                      <w:r>
                        <w:rPr>
                          <w:noProof/>
                          <w:lang w:eastAsia="en-AU"/>
                        </w:rPr>
                        <w:drawing>
                          <wp:inline distT="0" distB="0" distL="0" distR="0">
                            <wp:extent cx="5724525" cy="4086225"/>
                            <wp:effectExtent l="19050" t="0" r="9525" b="0"/>
                            <wp:docPr id="2" name="Picture 3" descr="Description: Description: Description: safflower_ton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safflower_tonnage.png"/>
                                    <pic:cNvPicPr>
                                      <a:picLocks noChangeAspect="1" noChangeArrowheads="1"/>
                                    </pic:cNvPicPr>
                                  </pic:nvPicPr>
                                  <pic:blipFill>
                                    <a:blip r:embed="rId10"/>
                                    <a:srcRect/>
                                    <a:stretch>
                                      <a:fillRect/>
                                    </a:stretch>
                                  </pic:blipFill>
                                  <pic:spPr bwMode="auto">
                                    <a:xfrm>
                                      <a:off x="0" y="0"/>
                                      <a:ext cx="5724525" cy="4086225"/>
                                    </a:xfrm>
                                    <a:prstGeom prst="rect">
                                      <a:avLst/>
                                    </a:prstGeom>
                                    <a:noFill/>
                                    <a:ln w="9525">
                                      <a:noFill/>
                                      <a:miter lim="800000"/>
                                      <a:headEnd/>
                                      <a:tailEnd/>
                                    </a:ln>
                                  </pic:spPr>
                                </pic:pic>
                              </a:graphicData>
                            </a:graphic>
                          </wp:inline>
                        </w:drawing>
                      </w:r>
                    </w:p>
                    <w:p w:rsidR="00F87172" w:rsidRPr="0075503C" w:rsidRDefault="00F87172" w:rsidP="00BE7DEF">
                      <w:pPr>
                        <w:ind w:left="851" w:hanging="851"/>
                        <w:rPr>
                          <w:sz w:val="18"/>
                          <w:szCs w:val="18"/>
                        </w:rPr>
                      </w:pPr>
                      <w:r w:rsidRPr="0075503C">
                        <w:rPr>
                          <w:sz w:val="18"/>
                          <w:szCs w:val="18"/>
                        </w:rPr>
                        <w:t>Figure 1 – Global safflower production in 2012 ordered by quantity. Australia (AUS, indicated) is ranked 11</w:t>
                      </w:r>
                      <w:r w:rsidRPr="0075503C">
                        <w:rPr>
                          <w:sz w:val="18"/>
                          <w:szCs w:val="18"/>
                          <w:vertAlign w:val="superscript"/>
                        </w:rPr>
                        <w:t>th</w:t>
                      </w:r>
                      <w:r w:rsidRPr="0075503C">
                        <w:rPr>
                          <w:sz w:val="18"/>
                          <w:szCs w:val="18"/>
                        </w:rPr>
                        <w:t xml:space="preserve"> in the world for safflower seed production</w:t>
                      </w:r>
                      <w:r>
                        <w:rPr>
                          <w:sz w:val="18"/>
                          <w:szCs w:val="18"/>
                        </w:rPr>
                        <w:t xml:space="preserve"> at approximately 4 800 t</w:t>
                      </w:r>
                      <w:r w:rsidRPr="0075503C">
                        <w:rPr>
                          <w:sz w:val="18"/>
                          <w:szCs w:val="18"/>
                        </w:rPr>
                        <w:t>.</w:t>
                      </w:r>
                    </w:p>
                  </w:txbxContent>
                </v:textbox>
                <w10:anchorlock/>
              </v:shape>
            </w:pict>
          </mc:Fallback>
        </mc:AlternateContent>
      </w:r>
    </w:p>
    <w:p w:rsidR="00B4142F" w:rsidRDefault="00B4142F" w:rsidP="00696AB0"/>
    <w:p w:rsidR="002F5A62" w:rsidRDefault="00041DAF" w:rsidP="002F5A62">
      <w:proofErr w:type="gramStart"/>
      <w:r w:rsidRPr="005F7CDC">
        <w:t>for</w:t>
      </w:r>
      <w:proofErr w:type="gramEnd"/>
      <w:r>
        <w:t xml:space="preserve"> </w:t>
      </w:r>
      <w:r w:rsidR="002F5A62" w:rsidRPr="005F7CDC">
        <w:t>Biotechnology Information</w:t>
      </w:r>
      <w:r w:rsidR="002F5A62">
        <w:t xml:space="preserve"> (NCBI)</w:t>
      </w:r>
      <w:r>
        <w:t>,</w:t>
      </w:r>
      <w:r w:rsidR="002F5A62">
        <w:t xml:space="preserve"> c</w:t>
      </w:r>
      <w:r w:rsidR="002F5A62" w:rsidRPr="00E32FF1">
        <w:t>urrently, there i</w:t>
      </w:r>
      <w:r w:rsidR="00033037">
        <w:t>s no draft genome for safflower</w:t>
      </w:r>
      <w:r w:rsidR="002F5A62" w:rsidRPr="00E32FF1">
        <w:t xml:space="preserve"> or other </w:t>
      </w:r>
      <w:proofErr w:type="spellStart"/>
      <w:r w:rsidR="002F5A62" w:rsidRPr="00E32FF1">
        <w:t>Asteraceae</w:t>
      </w:r>
      <w:proofErr w:type="spellEnd"/>
      <w:r w:rsidR="002F5A62" w:rsidRPr="00E32FF1">
        <w:t xml:space="preserve"> species</w:t>
      </w:r>
      <w:r w:rsidR="00033037">
        <w:t>.</w:t>
      </w:r>
      <w:r w:rsidR="002F5A62" w:rsidRPr="00E32FF1">
        <w:t xml:space="preserve"> </w:t>
      </w:r>
      <w:r w:rsidR="00033037">
        <w:t xml:space="preserve"> F</w:t>
      </w:r>
      <w:r w:rsidR="002F5A62" w:rsidRPr="00E32FF1">
        <w:t xml:space="preserve">urthermore, little known about the molecular evolution of </w:t>
      </w:r>
      <w:proofErr w:type="spellStart"/>
      <w:r w:rsidR="002F5A62" w:rsidRPr="00E32FF1">
        <w:t>Asteraceae</w:t>
      </w:r>
      <w:proofErr w:type="spellEnd"/>
      <w:r w:rsidR="002F5A62" w:rsidRPr="00E32FF1">
        <w:t xml:space="preserve"> members </w:t>
      </w:r>
      <w:r w:rsidR="00033037">
        <w:t xml:space="preserve">in </w:t>
      </w:r>
      <w:r w:rsidR="002F5A62" w:rsidRPr="00E32FF1">
        <w:t xml:space="preserve">one of the </w:t>
      </w:r>
      <w:r w:rsidR="002F5A62">
        <w:t xml:space="preserve">largest and </w:t>
      </w:r>
      <w:r w:rsidR="002F5A62" w:rsidRPr="00E32FF1">
        <w:t>most successful flowering plant families</w:t>
      </w:r>
      <w:r w:rsidR="00033037">
        <w:t xml:space="preserve">, especially </w:t>
      </w:r>
      <w:r>
        <w:t>with</w:t>
      </w:r>
      <w:r w:rsidR="00033037">
        <w:t xml:space="preserve">in the context of </w:t>
      </w:r>
      <w:r>
        <w:t>v</w:t>
      </w:r>
      <w:r w:rsidR="00033037">
        <w:t>ernalisation</w:t>
      </w:r>
    </w:p>
    <w:p w:rsidR="002F5A62" w:rsidRDefault="002F5A62" w:rsidP="00291E77"/>
    <w:p w:rsidR="002F5A62" w:rsidRDefault="002F5A62" w:rsidP="00291E77"/>
    <w:p w:rsidR="00291E77" w:rsidRDefault="00291E77" w:rsidP="00646B2B">
      <w:pPr>
        <w:pStyle w:val="Heading1"/>
      </w:pPr>
      <w:bookmarkStart w:id="137" w:name="_Toc403037355"/>
      <w:proofErr w:type="spellStart"/>
      <w:r>
        <w:t>Vernalisation</w:t>
      </w:r>
      <w:bookmarkEnd w:id="137"/>
      <w:proofErr w:type="spellEnd"/>
    </w:p>
    <w:p w:rsidR="00696AB0" w:rsidRDefault="00346851" w:rsidP="00BB5C63">
      <w:r>
        <w:t>Vernalisation</w:t>
      </w:r>
      <w:ins w:id="138" w:author="University of Newcastle" w:date="2014-11-24T11:44:00Z">
        <w:r w:rsidR="00656371">
          <w:t>,</w:t>
        </w:r>
      </w:ins>
      <w:r w:rsidR="006D5A97">
        <w:t xml:space="preserve"> and its effect on </w:t>
      </w:r>
      <w:ins w:id="139" w:author="University of Newcastle" w:date="2014-11-24T11:44:00Z">
        <w:r w:rsidR="00656371">
          <w:t xml:space="preserve">harvest time and </w:t>
        </w:r>
      </w:ins>
      <w:ins w:id="140" w:author="University of Newcastle" w:date="2014-11-24T11:45:00Z">
        <w:r w:rsidR="00656371">
          <w:t xml:space="preserve">total </w:t>
        </w:r>
      </w:ins>
      <w:r w:rsidR="00D14F04">
        <w:t xml:space="preserve">crop yield </w:t>
      </w:r>
      <w:del w:id="141" w:author="University of Newcastle" w:date="2014-11-24T11:45:00Z">
        <w:r w:rsidR="00D14F04" w:rsidDel="00656371">
          <w:delText>and harvest timing</w:delText>
        </w:r>
        <w:r w:rsidR="006D5A97" w:rsidDel="00656371">
          <w:delText xml:space="preserve"> </w:delText>
        </w:r>
      </w:del>
      <w:r>
        <w:t xml:space="preserve">has been </w:t>
      </w:r>
      <w:del w:id="142" w:author="University of Newcastle" w:date="2014-11-24T11:45:00Z">
        <w:r w:rsidDel="00656371">
          <w:delText>an important area of</w:delText>
        </w:r>
      </w:del>
      <w:ins w:id="143" w:author="University of Newcastle" w:date="2014-11-24T11:45:00Z">
        <w:r w:rsidR="00656371">
          <w:t>a central research focus of the plant biology community</w:t>
        </w:r>
      </w:ins>
      <w:del w:id="144" w:author="University of Newcastle" w:date="2014-11-24T11:45:00Z">
        <w:r w:rsidDel="00656371">
          <w:delText xml:space="preserve"> resear</w:delText>
        </w:r>
        <w:r w:rsidR="00A24B99" w:rsidDel="00656371">
          <w:delText>ch</w:delText>
        </w:r>
      </w:del>
      <w:r w:rsidR="00A24B99">
        <w:t xml:space="preserve"> for over 150 years.</w:t>
      </w:r>
      <w:r w:rsidR="005B7300" w:rsidRPr="005B7300">
        <w:t xml:space="preserve"> </w:t>
      </w:r>
      <w:r w:rsidR="005B7300">
        <w:t xml:space="preserve"> </w:t>
      </w:r>
      <w:r w:rsidR="00696AB0">
        <w:t>Vernalisation is c</w:t>
      </w:r>
      <w:r w:rsidR="005B7300">
        <w:t>haracterised by a prolonged</w:t>
      </w:r>
      <w:ins w:id="145" w:author="University of Newcastle" w:date="2014-11-24T13:04:00Z">
        <w:r w:rsidR="00EB5958">
          <w:t>, greater than two weeks,</w:t>
        </w:r>
      </w:ins>
      <w:r w:rsidR="005B7300">
        <w:t xml:space="preserve"> exposure to</w:t>
      </w:r>
      <w:ins w:id="146" w:author="University of Newcastle" w:date="2014-11-24T11:45:00Z">
        <w:r w:rsidR="00443188">
          <w:t xml:space="preserve"> low, yet</w:t>
        </w:r>
      </w:ins>
      <w:r w:rsidR="00031AD4">
        <w:t xml:space="preserve"> non-freezing </w:t>
      </w:r>
      <w:del w:id="147" w:author="University of Newcastle" w:date="2014-11-24T11:46:00Z">
        <w:r w:rsidR="00031AD4" w:rsidDel="00443188">
          <w:delText xml:space="preserve">low </w:delText>
        </w:r>
      </w:del>
      <w:r w:rsidR="00031AD4">
        <w:t xml:space="preserve">temperatures </w:t>
      </w:r>
      <w:del w:id="148" w:author="University of Newcastle" w:date="2014-11-24T13:05:00Z">
        <w:r w:rsidR="00031AD4" w:rsidDel="00EB5958">
          <w:delText xml:space="preserve">for </w:delText>
        </w:r>
        <w:r w:rsidR="005850A0" w:rsidDel="00EB5958">
          <w:delText>greater than two weeks</w:delText>
        </w:r>
      </w:del>
      <w:ins w:id="149" w:author="University of Newcastle" w:date="2014-11-24T11:46:00Z">
        <w:r w:rsidR="00443188">
          <w:t>(refs)</w:t>
        </w:r>
      </w:ins>
      <w:r w:rsidR="00031AD4">
        <w:t xml:space="preserve">. </w:t>
      </w:r>
      <w:ins w:id="150" w:author="University of Newcastle" w:date="2014-11-24T11:46:00Z">
        <w:r w:rsidR="00443188">
          <w:t xml:space="preserve">In addition, (which plants????), it has been demonstrated </w:t>
        </w:r>
      </w:ins>
      <w:ins w:id="151" w:author="University of Newcastle" w:date="2014-11-24T11:47:00Z">
        <w:r w:rsidR="00443188">
          <w:t xml:space="preserve">that the resulting time to </w:t>
        </w:r>
      </w:ins>
      <w:del w:id="152" w:author="University of Newcastle" w:date="2014-11-24T11:46:00Z">
        <w:r w:rsidR="005B7300" w:rsidDel="00443188">
          <w:delText xml:space="preserve"> </w:delText>
        </w:r>
      </w:del>
      <w:del w:id="153" w:author="University of Newcastle" w:date="2014-11-24T11:47:00Z">
        <w:r w:rsidR="00031AD4" w:rsidDel="00443188">
          <w:delText>T</w:delText>
        </w:r>
        <w:r w:rsidR="005B7300" w:rsidDel="00443188">
          <w:delText xml:space="preserve">he </w:delText>
        </w:r>
        <w:r w:rsidR="00041DAF" w:rsidDel="00443188">
          <w:delText xml:space="preserve">resulting time to </w:delText>
        </w:r>
      </w:del>
      <w:r w:rsidR="00041DAF">
        <w:t>flowering</w:t>
      </w:r>
      <w:r w:rsidR="005B7300">
        <w:t xml:space="preserve"> is </w:t>
      </w:r>
      <w:ins w:id="154" w:author="University of Newcastle" w:date="2014-11-24T11:47:00Z">
        <w:r w:rsidR="00443188">
          <w:t xml:space="preserve">directly </w:t>
        </w:r>
      </w:ins>
      <w:r w:rsidR="005B7300">
        <w:t xml:space="preserve">proportional to the </w:t>
      </w:r>
      <w:ins w:id="155" w:author="University of Newcastle" w:date="2014-11-24T11:47:00Z">
        <w:r w:rsidR="00443188">
          <w:t xml:space="preserve">period of vernalisation </w:t>
        </w:r>
      </w:ins>
      <w:del w:id="156" w:author="University of Newcastle" w:date="2014-11-24T11:47:00Z">
        <w:r w:rsidR="005B7300" w:rsidDel="00443188">
          <w:delText xml:space="preserve">length of cold exposure </w:delText>
        </w:r>
      </w:del>
      <w:r w:rsidR="0052405E">
        <w:fldChar w:fldCharType="begin" w:fldLock="1"/>
      </w:r>
      <w:r w:rsidR="0052405E">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 "page" : "3753-3758", "title" : "The molecular basis of vernalization: The central role of FLOWERING LOCUS C (FLC)", "type" : "article-journal", "volume" : "97" }, "uris" : [ "http://www.mendeley.com/documents/?uuid=716be896-5c38-42e3-84c4-52008e97fbfc" ] } ], "mendeley" : { "previouslyFormattedCitation" : "(Sheldon et al. 2000)" }, "properties" : { "noteIndex" : 0 }, "schema" : "https://github.com/citation-style-language/schema/raw/master/csl-citation.json" }</w:instrText>
      </w:r>
      <w:r w:rsidR="0052405E">
        <w:fldChar w:fldCharType="separate"/>
      </w:r>
      <w:r w:rsidR="005B7300" w:rsidRPr="0035434D">
        <w:rPr>
          <w:noProof/>
        </w:rPr>
        <w:t xml:space="preserve">(Sheldon </w:t>
      </w:r>
      <w:r w:rsidR="005B7300" w:rsidRPr="00443188">
        <w:rPr>
          <w:i/>
          <w:noProof/>
          <w:rPrChange w:id="157" w:author="University of Newcastle" w:date="2014-11-24T11:47:00Z">
            <w:rPr>
              <w:noProof/>
            </w:rPr>
          </w:rPrChange>
        </w:rPr>
        <w:t>et al</w:t>
      </w:r>
      <w:r w:rsidR="005B7300" w:rsidRPr="0035434D">
        <w:rPr>
          <w:noProof/>
        </w:rPr>
        <w:t>.</w:t>
      </w:r>
      <w:ins w:id="158" w:author="University of Newcastle" w:date="2014-11-24T11:47:00Z">
        <w:r w:rsidR="00443188">
          <w:rPr>
            <w:noProof/>
          </w:rPr>
          <w:t>,</w:t>
        </w:r>
      </w:ins>
      <w:r w:rsidR="005B7300" w:rsidRPr="0035434D">
        <w:rPr>
          <w:noProof/>
        </w:rPr>
        <w:t xml:space="preserve"> 2000)</w:t>
      </w:r>
      <w:r w:rsidR="0052405E">
        <w:fldChar w:fldCharType="end"/>
      </w:r>
      <w:ins w:id="159" w:author="University of Newcastle" w:date="2014-11-24T13:14:00Z">
        <w:r w:rsidR="00EB5958">
          <w:t xml:space="preserve">, and furthermore, in numerous plant species </w:t>
        </w:r>
        <w:r w:rsidR="00101063">
          <w:t xml:space="preserve">planting time has been </w:t>
        </w:r>
        <w:r w:rsidR="00101063">
          <w:lastRenderedPageBreak/>
          <w:t xml:space="preserve">optimised </w:t>
        </w:r>
      </w:ins>
      <w:del w:id="160" w:author="University of Newcastle" w:date="2014-11-24T13:15:00Z">
        <w:r w:rsidR="00696AB0" w:rsidDel="00101063">
          <w:delText xml:space="preserve">. </w:delText>
        </w:r>
        <w:r w:rsidR="00696AB0" w:rsidRPr="00696AB0" w:rsidDel="00101063">
          <w:delText xml:space="preserve"> </w:delText>
        </w:r>
      </w:del>
      <w:del w:id="161" w:author="University of Newcastle" w:date="2014-11-24T13:05:00Z">
        <w:r w:rsidR="00D655F1" w:rsidDel="00EB5958">
          <w:delText>The effect of vernalisation can be seen in many plant species.</w:delText>
        </w:r>
        <w:r w:rsidR="005850A0" w:rsidDel="00EB5958">
          <w:delText xml:space="preserve"> </w:delText>
        </w:r>
        <w:r w:rsidR="00D655F1" w:rsidDel="00EB5958">
          <w:delText xml:space="preserve"> </w:delText>
        </w:r>
      </w:del>
      <w:del w:id="162" w:author="University of Newcastle" w:date="2014-11-24T13:15:00Z">
        <w:r w:rsidR="0042075F" w:rsidDel="00101063">
          <w:delText>Gardening “common knowledge” of planting times of various crops</w:delText>
        </w:r>
        <w:r w:rsidR="00D8002C" w:rsidDel="00101063">
          <w:delText xml:space="preserve"> </w:delText>
        </w:r>
        <w:r w:rsidR="0042075F" w:rsidDel="00101063">
          <w:delText>is specifically</w:delText>
        </w:r>
        <w:r w:rsidR="00041DAF" w:rsidDel="00101063">
          <w:delText xml:space="preserve"> optomised with regard </w:delText>
        </w:r>
      </w:del>
      <w:r w:rsidR="00041DAF">
        <w:t>to increas</w:t>
      </w:r>
      <w:ins w:id="163" w:author="University of Newcastle" w:date="2014-11-24T13:15:00Z">
        <w:r w:rsidR="00101063">
          <w:t>e</w:t>
        </w:r>
      </w:ins>
      <w:del w:id="164" w:author="University of Newcastle" w:date="2014-11-24T13:15:00Z">
        <w:r w:rsidR="00041DAF" w:rsidDel="00101063">
          <w:delText>ing</w:delText>
        </w:r>
      </w:del>
      <w:r w:rsidR="0042075F">
        <w:t xml:space="preserve"> the </w:t>
      </w:r>
      <w:del w:id="165" w:author="University of Newcastle" w:date="2014-11-24T13:15:00Z">
        <w:r w:rsidR="0042075F" w:rsidDel="00101063">
          <w:delText>l</w:delText>
        </w:r>
        <w:r w:rsidR="00D8002C" w:rsidDel="00101063">
          <w:delText xml:space="preserve">ength </w:delText>
        </w:r>
      </w:del>
      <w:ins w:id="166" w:author="University of Newcastle" w:date="2014-11-24T13:15:00Z">
        <w:r w:rsidR="00101063">
          <w:t xml:space="preserve">period </w:t>
        </w:r>
      </w:ins>
      <w:r w:rsidR="00D8002C">
        <w:t>of</w:t>
      </w:r>
      <w:r w:rsidR="00041DAF">
        <w:t xml:space="preserve"> time a</w:t>
      </w:r>
      <w:r w:rsidR="00D8002C">
        <w:t xml:space="preserve"> plant</w:t>
      </w:r>
      <w:r w:rsidR="00041DAF">
        <w:t xml:space="preserve"> remains in the</w:t>
      </w:r>
      <w:r w:rsidR="00D8002C">
        <w:t xml:space="preserve"> vegetative growth</w:t>
      </w:r>
      <w:r w:rsidR="00041DAF">
        <w:t xml:space="preserve"> stage</w:t>
      </w:r>
      <w:r w:rsidR="00D8002C">
        <w:t xml:space="preserve">.  </w:t>
      </w:r>
      <w:ins w:id="167" w:author="University of Newcastle" w:date="2014-11-24T13:15:00Z">
        <w:r w:rsidR="00101063">
          <w:t>For example, c</w:t>
        </w:r>
      </w:ins>
      <w:del w:id="168" w:author="University of Newcastle" w:date="2014-11-24T13:15:00Z">
        <w:r w:rsidR="00D8002C" w:rsidDel="00101063">
          <w:delText>C</w:delText>
        </w:r>
      </w:del>
      <w:r w:rsidR="00D8002C">
        <w:t>arrots</w:t>
      </w:r>
      <w:del w:id="169" w:author="University of Newcastle" w:date="2014-11-24T13:15:00Z">
        <w:r w:rsidR="00D8002C" w:rsidDel="00101063">
          <w:delText>, for example,</w:delText>
        </w:r>
      </w:del>
      <w:r w:rsidR="00D8002C">
        <w:t xml:space="preserve"> store carbohydrates in the</w:t>
      </w:r>
      <w:ins w:id="170" w:author="University of Newcastle" w:date="2014-11-24T13:16:00Z">
        <w:r w:rsidR="00101063">
          <w:t>ir</w:t>
        </w:r>
      </w:ins>
      <w:r w:rsidR="00D8002C">
        <w:t xml:space="preserve"> root</w:t>
      </w:r>
      <w:ins w:id="171" w:author="University of Newcastle" w:date="2014-11-24T13:16:00Z">
        <w:r w:rsidR="00101063">
          <w:t xml:space="preserve"> organ</w:t>
        </w:r>
      </w:ins>
      <w:r w:rsidR="00D8002C">
        <w:t xml:space="preserve"> </w:t>
      </w:r>
      <w:del w:id="172" w:author="University of Newcastle" w:date="2014-11-24T13:16:00Z">
        <w:r w:rsidR="00D8002C" w:rsidDel="00101063">
          <w:delText>in the</w:delText>
        </w:r>
      </w:del>
      <w:ins w:id="173" w:author="University of Newcastle" w:date="2014-11-24T13:16:00Z">
        <w:r w:rsidR="00101063">
          <w:t>during their</w:t>
        </w:r>
      </w:ins>
      <w:r w:rsidR="00D8002C">
        <w:t xml:space="preserve"> </w:t>
      </w:r>
      <w:ins w:id="174" w:author="University of Newcastle" w:date="2014-11-24T13:16:00Z">
        <w:r w:rsidR="00101063">
          <w:t>optimised</w:t>
        </w:r>
      </w:ins>
      <w:del w:id="175" w:author="University of Newcastle" w:date="2014-11-24T13:16:00Z">
        <w:r w:rsidR="00D8002C" w:rsidDel="00101063">
          <w:delText>first</w:delText>
        </w:r>
      </w:del>
      <w:r w:rsidR="00D8002C">
        <w:t xml:space="preserve"> growing season</w:t>
      </w:r>
      <w:ins w:id="176" w:author="University of Newcastle" w:date="2014-11-24T13:16:00Z">
        <w:r w:rsidR="00101063">
          <w:t>, and then</w:t>
        </w:r>
      </w:ins>
      <w:r w:rsidR="00D8002C">
        <w:t xml:space="preserve"> </w:t>
      </w:r>
      <w:del w:id="177" w:author="University of Newcastle" w:date="2014-11-24T13:16:00Z">
        <w:r w:rsidR="00D8002C" w:rsidDel="00101063">
          <w:delText xml:space="preserve">then, after </w:delText>
        </w:r>
      </w:del>
      <w:ins w:id="178" w:author="University of Newcastle" w:date="2014-11-24T13:16:00Z">
        <w:r w:rsidR="00101063">
          <w:t xml:space="preserve">following </w:t>
        </w:r>
      </w:ins>
      <w:del w:id="179" w:author="University of Newcastle" w:date="2014-11-24T13:17:00Z">
        <w:r w:rsidR="00D8002C" w:rsidDel="00101063">
          <w:delText xml:space="preserve">undergoing </w:delText>
        </w:r>
      </w:del>
      <w:r w:rsidR="00D8002C">
        <w:t>a “wintering”</w:t>
      </w:r>
      <w:ins w:id="180" w:author="University of Newcastle" w:date="2014-11-24T13:17:00Z">
        <w:r w:rsidR="00101063">
          <w:t xml:space="preserve"> period will transition into reproductive growth </w:t>
        </w:r>
      </w:ins>
      <w:del w:id="181" w:author="University of Newcastle" w:date="2014-11-24T13:17:00Z">
        <w:r w:rsidR="00D8002C" w:rsidDel="00101063">
          <w:delText>, will go to seed</w:delText>
        </w:r>
        <w:r w:rsidR="0034585A" w:rsidDel="00101063">
          <w:delText xml:space="preserve">, </w:delText>
        </w:r>
      </w:del>
      <w:del w:id="182" w:author="University of Newcastle" w:date="2014-11-24T13:18:00Z">
        <w:r w:rsidR="0034585A" w:rsidDel="00101063">
          <w:delText>utilis</w:delText>
        </w:r>
      </w:del>
      <w:ins w:id="183" w:author="University of Newcastle" w:date="2014-11-24T13:18:00Z">
        <w:r w:rsidR="00101063">
          <w:t xml:space="preserve">and utilise </w:t>
        </w:r>
      </w:ins>
      <w:del w:id="184" w:author="University of Newcastle" w:date="2014-11-24T13:17:00Z">
        <w:r w:rsidR="0034585A" w:rsidDel="00101063">
          <w:delText>ing</w:delText>
        </w:r>
      </w:del>
      <w:r w:rsidR="0034585A">
        <w:t xml:space="preserve"> th</w:t>
      </w:r>
      <w:ins w:id="185" w:author="University of Newcastle" w:date="2014-11-24T13:18:00Z">
        <w:r w:rsidR="00101063">
          <w:t>is</w:t>
        </w:r>
      </w:ins>
      <w:del w:id="186" w:author="University of Newcastle" w:date="2014-11-24T13:18:00Z">
        <w:r w:rsidR="0034585A" w:rsidDel="00101063">
          <w:delText>ese</w:delText>
        </w:r>
      </w:del>
      <w:r w:rsidR="0034585A">
        <w:t xml:space="preserve"> stored </w:t>
      </w:r>
      <w:ins w:id="187" w:author="University of Newcastle" w:date="2014-11-24T13:18:00Z">
        <w:r w:rsidR="00101063">
          <w:t xml:space="preserve">source of </w:t>
        </w:r>
      </w:ins>
      <w:r w:rsidR="0034585A">
        <w:t xml:space="preserve">energy </w:t>
      </w:r>
      <w:del w:id="188" w:author="University of Newcastle" w:date="2014-11-24T13:18:00Z">
        <w:r w:rsidR="0034585A" w:rsidDel="00101063">
          <w:delText>reserves</w:delText>
        </w:r>
        <w:r w:rsidR="00041DAF" w:rsidDel="00101063">
          <w:delText xml:space="preserve"> </w:delText>
        </w:r>
      </w:del>
      <w:r w:rsidR="00041DAF">
        <w:t>for flower</w:t>
      </w:r>
      <w:ins w:id="189" w:author="University of Newcastle" w:date="2014-11-24T13:18:00Z">
        <w:r w:rsidR="00101063">
          <w:t>ing</w:t>
        </w:r>
      </w:ins>
      <w:r w:rsidR="00041DAF">
        <w:t xml:space="preserve"> and seed production</w:t>
      </w:r>
      <w:r w:rsidR="008A388D">
        <w:t xml:space="preserve"> </w:t>
      </w:r>
      <w:r w:rsidR="0052405E">
        <w:fldChar w:fldCharType="begin" w:fldLock="1"/>
      </w:r>
      <w:r w:rsidR="0052405E">
        <w:instrText>ADDIN CSL_CITATION { "citationItems" : [ { "id" : "ITEM-1", "itemData" : { "author" : [ { "dropping-particle" : "", "family" : "Ingram", "given" : "David S.", "non-dropping-particle" : "", "parse-names" : false, "suffix" : "" }, { "dropping-particle" : "", "family" : "Vince-Prue", "given" : "Daphne", "non-dropping-particle" : "", "parse-names" : false, "suffix" : "" }, { "dropping-particle" : "", "family" : "Gregory", "given" : "Peter J.", "non-dropping-particle" : "", "parse-names" : false, "suffix" : "" } ], "id" : "ITEM-1", "issued" : { "date-parts" : [ [ "2008" ] ] }, "page" : "368", "publisher" : "Wiley-Blackwell, West Sussex", "title" : "Science and the Garden: The Scientific Basis of Horticultural Practice", "type" : "book" }, "uris" : [ "http://www.mendeley.com/documents/?uuid=2d7d4248-bda0-48d5-b174-60ae4ee0cbd7", "http://www.mendeley.com/documents/?uuid=f86848bc-cf5d-4ae8-a8f1-5ceae34d5105" ] } ], "mendeley" : { "previouslyFormattedCitation" : "(Ingram et al. 2008)" }, "properties" : { "noteIndex" : 0 }, "schema" : "https://github.com/citation-style-language/schema/raw/master/csl-citation.json" }</w:instrText>
      </w:r>
      <w:r w:rsidR="0052405E">
        <w:fldChar w:fldCharType="separate"/>
      </w:r>
      <w:r w:rsidR="008A388D" w:rsidRPr="008A388D">
        <w:rPr>
          <w:noProof/>
        </w:rPr>
        <w:t xml:space="preserve">(Ingram </w:t>
      </w:r>
      <w:r w:rsidR="008A388D" w:rsidRPr="00101063">
        <w:rPr>
          <w:i/>
          <w:noProof/>
          <w:rPrChange w:id="190" w:author="University of Newcastle" w:date="2014-11-24T13:18:00Z">
            <w:rPr>
              <w:noProof/>
            </w:rPr>
          </w:rPrChange>
        </w:rPr>
        <w:t>et al</w:t>
      </w:r>
      <w:r w:rsidR="008A388D" w:rsidRPr="008A388D">
        <w:rPr>
          <w:noProof/>
        </w:rPr>
        <w:t>.</w:t>
      </w:r>
      <w:ins w:id="191" w:author="University of Newcastle" w:date="2014-11-24T13:18:00Z">
        <w:r w:rsidR="00101063">
          <w:rPr>
            <w:noProof/>
          </w:rPr>
          <w:t>,</w:t>
        </w:r>
      </w:ins>
      <w:r w:rsidR="008A388D" w:rsidRPr="008A388D">
        <w:rPr>
          <w:noProof/>
        </w:rPr>
        <w:t xml:space="preserve"> 2008)</w:t>
      </w:r>
      <w:r w:rsidR="0052405E">
        <w:fldChar w:fldCharType="end"/>
      </w:r>
      <w:r w:rsidR="0042075F">
        <w:t>.</w:t>
      </w:r>
      <w:r w:rsidR="00D8002C">
        <w:t xml:space="preserve">  </w:t>
      </w:r>
      <w:r w:rsidR="00C73CFD">
        <w:t xml:space="preserve">While </w:t>
      </w:r>
      <w:r w:rsidR="0042075F">
        <w:t>flowering</w:t>
      </w:r>
      <w:r w:rsidR="00C73CFD">
        <w:t xml:space="preserve"> is often attributed to increas</w:t>
      </w:r>
      <w:ins w:id="192" w:author="University of Newcastle" w:date="2014-11-24T13:18:00Z">
        <w:r w:rsidR="00101063">
          <w:t>ed</w:t>
        </w:r>
      </w:ins>
      <w:del w:id="193" w:author="University of Newcastle" w:date="2014-11-24T13:18:00Z">
        <w:r w:rsidR="00C73CFD" w:rsidDel="00101063">
          <w:delText>ing</w:delText>
        </w:r>
      </w:del>
      <w:r w:rsidR="00C73CFD">
        <w:t xml:space="preserve"> day length</w:t>
      </w:r>
      <w:r w:rsidR="0042075F">
        <w:t xml:space="preserve">, </w:t>
      </w:r>
      <w:r w:rsidR="00CD635E">
        <w:t>day length</w:t>
      </w:r>
      <w:r w:rsidR="0042075F">
        <w:t xml:space="preserve"> is not solely responsible for </w:t>
      </w:r>
      <w:ins w:id="194" w:author="University of Newcastle" w:date="2014-11-24T13:18:00Z">
        <w:r w:rsidR="00101063">
          <w:t xml:space="preserve">the </w:t>
        </w:r>
      </w:ins>
      <w:r w:rsidR="0042075F">
        <w:t xml:space="preserve">invocation of </w:t>
      </w:r>
      <w:del w:id="195" w:author="University of Newcastle" w:date="2014-11-24T13:19:00Z">
        <w:r w:rsidR="0042075F" w:rsidDel="00101063">
          <w:delText xml:space="preserve">the </w:delText>
        </w:r>
      </w:del>
      <w:r w:rsidR="0042075F">
        <w:t>flowering</w:t>
      </w:r>
      <w:del w:id="196" w:author="University of Newcastle" w:date="2014-11-24T13:19:00Z">
        <w:r w:rsidR="0042075F" w:rsidDel="00101063">
          <w:delText xml:space="preserve"> pathway</w:delText>
        </w:r>
      </w:del>
      <w:r w:rsidR="00CD635E">
        <w:t xml:space="preserve">. </w:t>
      </w:r>
      <w:r w:rsidR="00E61054">
        <w:t xml:space="preserve"> </w:t>
      </w:r>
      <w:del w:id="197" w:author="University of Newcastle" w:date="2014-11-24T13:19:00Z">
        <w:r w:rsidR="00CD635E" w:rsidDel="00101063">
          <w:delText>A seedling</w:delText>
        </w:r>
        <w:r w:rsidR="00041DAF" w:rsidDel="00101063">
          <w:delText>’</w:delText>
        </w:r>
        <w:r w:rsidR="00CD635E" w:rsidDel="00101063">
          <w:delText>s e</w:delText>
        </w:r>
      </w:del>
      <w:ins w:id="198" w:author="University of Newcastle" w:date="2014-11-24T13:19:00Z">
        <w:r w:rsidR="00101063">
          <w:t>E</w:t>
        </w:r>
      </w:ins>
      <w:r w:rsidR="00CD635E">
        <w:t xml:space="preserve">xposure </w:t>
      </w:r>
      <w:ins w:id="199" w:author="University of Newcastle" w:date="2014-11-24T13:19:00Z">
        <w:r w:rsidR="00101063">
          <w:t xml:space="preserve">of a seedling </w:t>
        </w:r>
      </w:ins>
      <w:r w:rsidR="00CD635E">
        <w:t xml:space="preserve">to </w:t>
      </w:r>
      <w:ins w:id="200" w:author="University of Newcastle" w:date="2014-11-24T13:19:00Z">
        <w:r w:rsidR="00101063">
          <w:t xml:space="preserve">an </w:t>
        </w:r>
      </w:ins>
      <w:r w:rsidR="0034585A">
        <w:t>extend</w:t>
      </w:r>
      <w:del w:id="201" w:author="University of Newcastle" w:date="2014-11-24T13:19:00Z">
        <w:r w:rsidR="0034585A" w:rsidDel="00101063">
          <w:delText>ed</w:delText>
        </w:r>
      </w:del>
      <w:r w:rsidR="0034585A">
        <w:t xml:space="preserve"> period</w:t>
      </w:r>
      <w:del w:id="202" w:author="University of Newcastle" w:date="2014-11-24T13:19:00Z">
        <w:r w:rsidR="0034585A" w:rsidDel="00101063">
          <w:delText>s</w:delText>
        </w:r>
      </w:del>
      <w:r w:rsidR="0034585A">
        <w:t xml:space="preserve"> of cold</w:t>
      </w:r>
      <w:r w:rsidR="0042075F">
        <w:t xml:space="preserve"> </w:t>
      </w:r>
      <w:r w:rsidR="00CD635E">
        <w:t xml:space="preserve">is also responsible for </w:t>
      </w:r>
      <w:del w:id="203" w:author="University of Newcastle" w:date="2014-11-24T13:19:00Z">
        <w:r w:rsidR="00CD635E" w:rsidDel="00101063">
          <w:delText xml:space="preserve">earlier </w:delText>
        </w:r>
      </w:del>
      <w:r w:rsidR="00CD635E">
        <w:t xml:space="preserve">triggering </w:t>
      </w:r>
      <w:ins w:id="204" w:author="University of Newcastle" w:date="2014-11-24T13:19:00Z">
        <w:r w:rsidR="00101063">
          <w:t xml:space="preserve">an early transition from vegetative to </w:t>
        </w:r>
      </w:ins>
      <w:ins w:id="205" w:author="University of Newcastle" w:date="2014-11-24T13:20:00Z">
        <w:r w:rsidR="00101063">
          <w:t>reproductive</w:t>
        </w:r>
      </w:ins>
      <w:ins w:id="206" w:author="University of Newcastle" w:date="2014-11-24T13:19:00Z">
        <w:r w:rsidR="00101063">
          <w:t xml:space="preserve"> </w:t>
        </w:r>
      </w:ins>
      <w:ins w:id="207" w:author="University of Newcastle" w:date="2014-11-24T13:20:00Z">
        <w:r w:rsidR="00101063">
          <w:t xml:space="preserve">growth, and this transition is largely the result initiation of the molecular </w:t>
        </w:r>
      </w:ins>
      <w:del w:id="208" w:author="University of Newcastle" w:date="2014-11-24T13:21:00Z">
        <w:r w:rsidR="00CD635E" w:rsidDel="00101063">
          <w:delText>of the</w:delText>
        </w:r>
        <w:r w:rsidR="0042075F" w:rsidDel="00101063">
          <w:delText xml:space="preserve"> </w:delText>
        </w:r>
      </w:del>
      <w:r w:rsidR="0042075F">
        <w:t>flowering pathway</w:t>
      </w:r>
      <w:r w:rsidR="0015263B">
        <w:t>.</w:t>
      </w:r>
      <w:r w:rsidR="00D655F1">
        <w:t xml:space="preserve"> </w:t>
      </w:r>
      <w:del w:id="209" w:author="University of Newcastle" w:date="2014-11-24T13:21:00Z">
        <w:r w:rsidR="00E61054" w:rsidDel="00101063">
          <w:delText xml:space="preserve"> </w:delText>
        </w:r>
      </w:del>
      <w:r w:rsidR="00696AB0" w:rsidRPr="00696AB0">
        <w:t xml:space="preserve">Vernalisation is an important </w:t>
      </w:r>
      <w:del w:id="210" w:author="University of Newcastle" w:date="2014-11-24T13:21:00Z">
        <w:r w:rsidR="00696AB0" w:rsidRPr="00696AB0" w:rsidDel="00101063">
          <w:delText>trait for the determination</w:delText>
        </w:r>
      </w:del>
      <w:ins w:id="211" w:author="University of Newcastle" w:date="2014-11-24T13:21:00Z">
        <w:r w:rsidR="00101063">
          <w:t>determinant</w:t>
        </w:r>
      </w:ins>
      <w:r w:rsidR="00696AB0" w:rsidRPr="00696AB0">
        <w:t xml:space="preserve"> of flowering time</w:t>
      </w:r>
      <w:ins w:id="212" w:author="University of Newcastle" w:date="2014-11-24T13:21:00Z">
        <w:r w:rsidR="00101063">
          <w:t>,</w:t>
        </w:r>
      </w:ins>
      <w:r w:rsidR="00696AB0" w:rsidRPr="00696AB0">
        <w:t xml:space="preserve"> and flowering time is an important component of </w:t>
      </w:r>
      <w:del w:id="213" w:author="University of Newcastle" w:date="2014-11-24T13:21:00Z">
        <w:r w:rsidR="00696AB0" w:rsidRPr="00696AB0" w:rsidDel="00101063">
          <w:delText xml:space="preserve">the </w:delText>
        </w:r>
      </w:del>
      <w:r w:rsidR="00696AB0" w:rsidRPr="00696AB0">
        <w:t>overall yield for a plant.</w:t>
      </w:r>
      <w:r w:rsidR="00CD635E">
        <w:t xml:space="preserve"> </w:t>
      </w:r>
      <w:r w:rsidR="00696AB0" w:rsidRPr="00696AB0">
        <w:t xml:space="preserve"> </w:t>
      </w:r>
      <w:r w:rsidR="00D565A8">
        <w:t>Vernalisation responses also protect delicate organs (such as those created during flowering</w:t>
      </w:r>
      <w:ins w:id="214" w:author="University of Newcastle" w:date="2014-11-24T13:22:00Z">
        <w:r w:rsidR="00101063">
          <w:t xml:space="preserve"> and required for reproduction</w:t>
        </w:r>
      </w:ins>
      <w:r w:rsidR="00D565A8">
        <w:t xml:space="preserve">) from damage </w:t>
      </w:r>
      <w:del w:id="215" w:author="University of Newcastle" w:date="2014-11-24T13:22:00Z">
        <w:r w:rsidR="00D565A8" w:rsidDel="00101063">
          <w:delText xml:space="preserve">from </w:delText>
        </w:r>
      </w:del>
      <w:ins w:id="216" w:author="University of Newcastle" w:date="2014-11-24T13:22:00Z">
        <w:r w:rsidR="00101063">
          <w:t xml:space="preserve">to </w:t>
        </w:r>
      </w:ins>
      <w:r w:rsidR="00D565A8">
        <w:t>cold exposure, restricting development until after winter has passed.</w:t>
      </w:r>
    </w:p>
    <w:p w:rsidR="00696AB0" w:rsidRDefault="00696AB0" w:rsidP="00BB5C63"/>
    <w:p w:rsidR="00696AB0" w:rsidRDefault="00696AB0" w:rsidP="00646B2B">
      <w:pPr>
        <w:pStyle w:val="Heading2"/>
      </w:pPr>
      <w:bookmarkStart w:id="217" w:name="_Toc403037356"/>
      <w:r>
        <w:t xml:space="preserve">History of </w:t>
      </w:r>
      <w:proofErr w:type="spellStart"/>
      <w:r>
        <w:t>Vernalisation</w:t>
      </w:r>
      <w:bookmarkEnd w:id="217"/>
      <w:proofErr w:type="spellEnd"/>
    </w:p>
    <w:p w:rsidR="00601F8C" w:rsidRDefault="00A24B99" w:rsidP="00BB5C63">
      <w:del w:id="218" w:author="University of Newcastle" w:date="2014-11-24T13:47:00Z">
        <w:r w:rsidDel="00C60363">
          <w:delText xml:space="preserve">Klippart showed </w:delText>
        </w:r>
        <w:r w:rsidR="005B7300" w:rsidDel="00C60363">
          <w:delText>a</w:delText>
        </w:r>
      </w:del>
      <w:ins w:id="219" w:author="University of Newcastle" w:date="2014-11-24T13:47:00Z">
        <w:r w:rsidR="00C60363">
          <w:t>A</w:t>
        </w:r>
      </w:ins>
      <w:r w:rsidR="005B7300">
        <w:t>s early as</w:t>
      </w:r>
      <w:r w:rsidR="004C170A">
        <w:t xml:space="preserve"> 1857 the necessity of </w:t>
      </w:r>
      <w:r w:rsidR="00D14F04">
        <w:t>vernalisa</w:t>
      </w:r>
      <w:r w:rsidR="00086A14">
        <w:t>t</w:t>
      </w:r>
      <w:r w:rsidR="00D14F04">
        <w:t>ion</w:t>
      </w:r>
      <w:r w:rsidR="0047329F">
        <w:t xml:space="preserve"> for some “w</w:t>
      </w:r>
      <w:r w:rsidR="00D14F04">
        <w:t>inter” cereals to flower</w:t>
      </w:r>
      <w:ins w:id="220" w:author="University of Newcastle" w:date="2014-11-24T13:48:00Z">
        <w:r w:rsidR="00C60363">
          <w:t xml:space="preserve"> was demonstrated (</w:t>
        </w:r>
        <w:proofErr w:type="spellStart"/>
        <w:r w:rsidR="00C60363">
          <w:t>Klippaert</w:t>
        </w:r>
        <w:proofErr w:type="spellEnd"/>
        <w:r w:rsidR="00C60363">
          <w:t>, 1857)</w:t>
        </w:r>
      </w:ins>
      <w:r w:rsidR="00D14F04">
        <w:t xml:space="preserve">. </w:t>
      </w:r>
      <w:del w:id="221" w:author="University of Newcastle" w:date="2014-11-24T13:48:00Z">
        <w:r w:rsidR="00E61054" w:rsidDel="00C60363">
          <w:delText xml:space="preserve"> </w:delText>
        </w:r>
      </w:del>
      <w:r w:rsidR="00D14F04">
        <w:t xml:space="preserve">This </w:t>
      </w:r>
      <w:ins w:id="222" w:author="University of Newcastle" w:date="2014-11-24T13:49:00Z">
        <w:r w:rsidR="00C60363">
          <w:t xml:space="preserve">initial demonstration </w:t>
        </w:r>
      </w:ins>
      <w:r w:rsidR="00D14F04">
        <w:t>was</w:t>
      </w:r>
      <w:r w:rsidR="00EE34E6">
        <w:t xml:space="preserve"> further </w:t>
      </w:r>
      <w:r w:rsidR="00C80280">
        <w:t xml:space="preserve">investigated in </w:t>
      </w:r>
      <w:r w:rsidR="0047329F">
        <w:t xml:space="preserve">other </w:t>
      </w:r>
      <w:ins w:id="223" w:author="University of Newcastle" w:date="2014-11-24T13:49:00Z">
        <w:r w:rsidR="00C60363">
          <w:t xml:space="preserve">crop </w:t>
        </w:r>
      </w:ins>
      <w:r w:rsidR="0047329F">
        <w:t xml:space="preserve">species by </w:t>
      </w:r>
      <w:proofErr w:type="spellStart"/>
      <w:r w:rsidR="0047329F">
        <w:t>Gassner</w:t>
      </w:r>
      <w:proofErr w:type="spellEnd"/>
      <w:r w:rsidR="0047329F">
        <w:t xml:space="preserve"> </w:t>
      </w:r>
      <w:ins w:id="224" w:author="University of Newcastle" w:date="2014-11-24T13:49:00Z">
        <w:r w:rsidR="00C60363">
          <w:t>(</w:t>
        </w:r>
      </w:ins>
      <w:del w:id="225" w:author="University of Newcastle" w:date="2014-11-24T13:49:00Z">
        <w:r w:rsidR="0047329F" w:rsidDel="00C60363">
          <w:delText xml:space="preserve">in </w:delText>
        </w:r>
      </w:del>
      <w:r w:rsidR="0047329F">
        <w:t>1918</w:t>
      </w:r>
      <w:ins w:id="226" w:author="University of Newcastle" w:date="2014-11-24T13:49:00Z">
        <w:r w:rsidR="00C60363">
          <w:t>), and the t</w:t>
        </w:r>
      </w:ins>
      <w:del w:id="227" w:author="University of Newcastle" w:date="2014-11-24T13:49:00Z">
        <w:r w:rsidR="0047329F" w:rsidDel="00C60363">
          <w:delText xml:space="preserve">. </w:delText>
        </w:r>
        <w:r w:rsidR="00E61054" w:rsidDel="00C60363">
          <w:delText xml:space="preserve"> </w:delText>
        </w:r>
        <w:r w:rsidR="0047329F" w:rsidDel="00C60363">
          <w:delText>The t</w:delText>
        </w:r>
      </w:del>
      <w:r w:rsidR="0047329F">
        <w:t xml:space="preserve">erm </w:t>
      </w:r>
      <w:ins w:id="228" w:author="University of Newcastle" w:date="2014-11-24T13:49:00Z">
        <w:r w:rsidR="00C60363">
          <w:t>‘v</w:t>
        </w:r>
      </w:ins>
      <w:del w:id="229" w:author="University of Newcastle" w:date="2014-11-24T13:49:00Z">
        <w:r w:rsidR="0047329F" w:rsidDel="00C60363">
          <w:delText>V</w:delText>
        </w:r>
      </w:del>
      <w:r w:rsidR="0047329F">
        <w:t>ernalisation</w:t>
      </w:r>
      <w:ins w:id="230" w:author="University of Newcastle" w:date="2014-11-24T13:49:00Z">
        <w:r w:rsidR="00C60363">
          <w:t>’</w:t>
        </w:r>
      </w:ins>
      <w:r w:rsidR="0047329F">
        <w:t xml:space="preserve"> was coined by Lysenko in 1928 (Latin</w:t>
      </w:r>
      <w:r w:rsidR="00461700">
        <w:t>:</w:t>
      </w:r>
      <w:r w:rsidR="0047329F">
        <w:t xml:space="preserve"> </w:t>
      </w:r>
      <w:proofErr w:type="spellStart"/>
      <w:r w:rsidR="0047329F">
        <w:rPr>
          <w:i/>
        </w:rPr>
        <w:t>vernum</w:t>
      </w:r>
      <w:proofErr w:type="spellEnd"/>
      <w:r w:rsidR="00461700">
        <w:t xml:space="preserve"> meaning</w:t>
      </w:r>
      <w:r w:rsidR="0047329F">
        <w:t xml:space="preserve"> </w:t>
      </w:r>
      <w:r w:rsidR="0047329F">
        <w:rPr>
          <w:i/>
        </w:rPr>
        <w:t>spring</w:t>
      </w:r>
      <w:r w:rsidR="0047329F">
        <w:t xml:space="preserve">), who conducted a </w:t>
      </w:r>
      <w:del w:id="231" w:author="University of Newcastle" w:date="2014-11-24T13:50:00Z">
        <w:r w:rsidR="0047329F" w:rsidDel="00C60363">
          <w:delText>significant amount</w:delText>
        </w:r>
      </w:del>
      <w:ins w:id="232" w:author="University of Newcastle" w:date="2014-11-24T13:50:00Z">
        <w:r w:rsidR="00C60363">
          <w:t>vast volume</w:t>
        </w:r>
      </w:ins>
      <w:r w:rsidR="0047329F">
        <w:t xml:space="preserve"> of agricultural research </w:t>
      </w:r>
      <w:del w:id="233" w:author="University of Newcastle" w:date="2014-11-24T13:50:00Z">
        <w:r w:rsidR="0047329F" w:rsidDel="00C60363">
          <w:delText xml:space="preserve">for </w:delText>
        </w:r>
      </w:del>
      <w:ins w:id="234" w:author="University of Newcastle" w:date="2014-11-24T13:50:00Z">
        <w:r w:rsidR="00C60363">
          <w:t xml:space="preserve">in </w:t>
        </w:r>
      </w:ins>
      <w:r w:rsidR="0047329F">
        <w:t xml:space="preserve">the Soviet Union </w:t>
      </w:r>
      <w:r w:rsidR="00570A78" w:rsidRPr="00CE670A">
        <w:rPr>
          <w:highlight w:val="yellow"/>
        </w:rPr>
        <w:t xml:space="preserve">(reviewed by </w:t>
      </w:r>
      <w:r w:rsidR="0052405E">
        <w:rPr>
          <w:highlight w:val="yellow"/>
        </w:rPr>
        <w:fldChar w:fldCharType="begin" w:fldLock="1"/>
      </w:r>
      <w:r w:rsidR="0052405E">
        <w:rPr>
          <w:highlight w:val="yellow"/>
        </w:rPr>
        <w:instrText>ADDIN CSL_CITATION { "citationItems" : [ { "id" : "ITEM-1", "itemData" : { "DOI" : "10.1146/annurev.pp.11.060160.001203", "ISSN" : "0066-4294", "author" : [ { "dropping-particle" : "", "family" : "Chouard", "given" : "P", "non-dropping-particle" : "", "parse-names" : false, "suffix" : "" } ], "container-title" : "Annual Review of Plant Physiology", "id" : "ITEM-1", "issue" : "1", "issued" : { "date-parts" : [ [ "1960", "6", "1" ] ] }, "note" : "doi: 10.1146/annurev.pp.11.060160.001203", "page" : "191-238", "publisher" : "Annual Reviews", "title" : "Vernalization and its Relations to Dormancy", "type" : "article-journal", "volume" : "11" }, "uris" : [ "http://www.mendeley.com/documents/?uuid=5b5ead25-5e0f-458b-a77b-a45c672dbc43" ] } ], "mendeley" : { "previouslyFormattedCitation" : "(Chouard 1960)" }, "properties" : { "noteIndex" : 0 }, "schema" : "https://github.com/citation-style-language/schema/raw/master/csl-citation.json" }</w:instrText>
      </w:r>
      <w:r w:rsidR="0052405E">
        <w:rPr>
          <w:highlight w:val="yellow"/>
        </w:rPr>
        <w:fldChar w:fldCharType="separate"/>
      </w:r>
      <w:del w:id="235" w:author="University of Newcastle" w:date="2014-11-24T13:50:00Z">
        <w:r w:rsidR="00C53489" w:rsidRPr="00CE670A" w:rsidDel="00C60363">
          <w:rPr>
            <w:noProof/>
            <w:highlight w:val="yellow"/>
          </w:rPr>
          <w:delText>(</w:delText>
        </w:r>
      </w:del>
      <w:r w:rsidR="00C53489" w:rsidRPr="00CE670A">
        <w:rPr>
          <w:noProof/>
          <w:highlight w:val="yellow"/>
        </w:rPr>
        <w:t>Chouard</w:t>
      </w:r>
      <w:ins w:id="236" w:author="University of Newcastle" w:date="2014-11-24T13:50:00Z">
        <w:r w:rsidR="00C60363">
          <w:rPr>
            <w:noProof/>
            <w:highlight w:val="yellow"/>
          </w:rPr>
          <w:t>,</w:t>
        </w:r>
      </w:ins>
      <w:r w:rsidR="00C53489" w:rsidRPr="00CE670A">
        <w:rPr>
          <w:noProof/>
          <w:highlight w:val="yellow"/>
        </w:rPr>
        <w:t xml:space="preserve"> 1960)</w:t>
      </w:r>
      <w:r w:rsidR="0052405E">
        <w:rPr>
          <w:highlight w:val="yellow"/>
        </w:rPr>
        <w:fldChar w:fldCharType="end"/>
      </w:r>
      <w:del w:id="237" w:author="University of Newcastle" w:date="2014-11-24T13:50:00Z">
        <w:r w:rsidR="00570A78" w:rsidRPr="00CE670A" w:rsidDel="00C60363">
          <w:rPr>
            <w:highlight w:val="yellow"/>
          </w:rPr>
          <w:delText>)</w:delText>
        </w:r>
      </w:del>
      <w:r w:rsidR="0047329F">
        <w:t>.</w:t>
      </w:r>
      <w:r w:rsidR="00C53489">
        <w:t xml:space="preserve"> </w:t>
      </w:r>
      <w:r w:rsidR="00E61054">
        <w:t xml:space="preserve"> </w:t>
      </w:r>
      <w:ins w:id="238" w:author="University of Newcastle" w:date="2014-11-24T13:51:00Z">
        <w:r w:rsidR="00C60363">
          <w:t xml:space="preserve">These early studies by </w:t>
        </w:r>
      </w:ins>
      <w:r w:rsidR="00514BEC">
        <w:t>L</w:t>
      </w:r>
      <w:r w:rsidR="00E46CE6">
        <w:t>ysenko</w:t>
      </w:r>
      <w:ins w:id="239" w:author="University of Newcastle" w:date="2014-11-24T13:51:00Z">
        <w:r w:rsidR="00C60363">
          <w:t xml:space="preserve"> and</w:t>
        </w:r>
      </w:ins>
      <w:del w:id="240" w:author="University of Newcastle" w:date="2014-11-24T13:51:00Z">
        <w:r w:rsidR="00601F8C" w:rsidDel="00C60363">
          <w:delText>, as well as</w:delText>
        </w:r>
      </w:del>
      <w:r w:rsidR="00601F8C">
        <w:t xml:space="preserve"> other</w:t>
      </w:r>
      <w:del w:id="241" w:author="University of Newcastle" w:date="2014-11-24T13:53:00Z">
        <w:r w:rsidR="00601F8C" w:rsidDel="00C60363">
          <w:delText xml:space="preserve"> researcher</w:delText>
        </w:r>
      </w:del>
      <w:r w:rsidR="00601F8C">
        <w:t>s</w:t>
      </w:r>
      <w:del w:id="242" w:author="University of Newcastle" w:date="2014-11-24T13:51:00Z">
        <w:r w:rsidR="00601F8C" w:rsidDel="00C60363">
          <w:delText>,</w:delText>
        </w:r>
      </w:del>
      <w:r w:rsidR="00E46CE6">
        <w:t xml:space="preserve"> </w:t>
      </w:r>
      <w:del w:id="243" w:author="University of Newcastle" w:date="2014-11-24T13:51:00Z">
        <w:r w:rsidR="00601F8C" w:rsidDel="00C60363">
          <w:delText xml:space="preserve">demonstrated </w:delText>
        </w:r>
      </w:del>
      <w:ins w:id="244" w:author="University of Newcastle" w:date="2014-11-24T13:51:00Z">
        <w:r w:rsidR="00C60363">
          <w:t xml:space="preserve">showed </w:t>
        </w:r>
      </w:ins>
      <w:r w:rsidR="00601F8C">
        <w:t>that some cereal cultivars</w:t>
      </w:r>
      <w:ins w:id="245" w:author="University of Newcastle" w:date="2014-11-24T13:52:00Z">
        <w:r w:rsidR="00C60363">
          <w:t xml:space="preserve"> </w:t>
        </w:r>
      </w:ins>
      <w:del w:id="246" w:author="University of Newcastle" w:date="2014-11-24T13:52:00Z">
        <w:r w:rsidR="00601F8C" w:rsidDel="00C60363">
          <w:delText xml:space="preserve"> that were “wintered” </w:delText>
        </w:r>
      </w:del>
      <w:r w:rsidR="00601F8C">
        <w:t xml:space="preserve">germinated as the </w:t>
      </w:r>
      <w:r w:rsidR="00EE34E6">
        <w:t>weather warmed</w:t>
      </w:r>
      <w:ins w:id="247" w:author="University of Newcastle" w:date="2014-11-24T13:53:00Z">
        <w:r w:rsidR="00C60363">
          <w:t xml:space="preserve"> even though they were planted prior to, or during winter</w:t>
        </w:r>
      </w:ins>
      <w:ins w:id="248" w:author="University of Newcastle" w:date="2014-11-24T13:54:00Z">
        <w:r w:rsidR="00C60363">
          <w:t xml:space="preserve"> (refs)</w:t>
        </w:r>
      </w:ins>
      <w:r w:rsidR="00EE34E6">
        <w:t xml:space="preserve">. </w:t>
      </w:r>
      <w:r w:rsidR="00E61054">
        <w:t xml:space="preserve"> </w:t>
      </w:r>
      <w:r w:rsidR="00EE34E6">
        <w:t xml:space="preserve">However, </w:t>
      </w:r>
      <w:del w:id="249" w:author="University of Newcastle" w:date="2014-11-24T13:54:00Z">
        <w:r w:rsidR="00EE34E6" w:rsidDel="00C60363">
          <w:delText>he</w:delText>
        </w:r>
        <w:r w:rsidR="00601F8C" w:rsidDel="00C60363">
          <w:delText xml:space="preserve"> </w:delText>
        </w:r>
      </w:del>
      <w:ins w:id="250" w:author="University of Newcastle" w:date="2014-11-24T13:54:00Z">
        <w:r w:rsidR="00C60363">
          <w:t xml:space="preserve">Lysenko </w:t>
        </w:r>
      </w:ins>
      <w:r w:rsidR="00601F8C">
        <w:t xml:space="preserve">incorrectly </w:t>
      </w:r>
      <w:del w:id="251" w:author="University of Newcastle" w:date="2014-11-24T13:54:00Z">
        <w:r w:rsidR="00601F8C" w:rsidDel="00C60363">
          <w:delText xml:space="preserve">postulated </w:delText>
        </w:r>
      </w:del>
      <w:ins w:id="252" w:author="University of Newcastle" w:date="2014-11-24T13:54:00Z">
        <w:r w:rsidR="00C60363">
          <w:t xml:space="preserve">stated </w:t>
        </w:r>
      </w:ins>
      <w:r w:rsidR="00601F8C">
        <w:t>that</w:t>
      </w:r>
      <w:r w:rsidR="00F32AE3">
        <w:t xml:space="preserve"> </w:t>
      </w:r>
      <w:ins w:id="253" w:author="University of Newcastle" w:date="2014-11-24T13:54:00Z">
        <w:r w:rsidR="00C60363">
          <w:t xml:space="preserve">the </w:t>
        </w:r>
      </w:ins>
      <w:r w:rsidR="005B7300">
        <w:t>progeny</w:t>
      </w:r>
      <w:r w:rsidR="00F32AE3">
        <w:t xml:space="preserve"> of </w:t>
      </w:r>
      <w:ins w:id="254" w:author="University of Newcastle" w:date="2014-11-24T13:54:00Z">
        <w:r w:rsidR="00C60363">
          <w:t>a ‘</w:t>
        </w:r>
      </w:ins>
      <w:r w:rsidR="00F32AE3">
        <w:t>vernalised</w:t>
      </w:r>
      <w:ins w:id="255" w:author="University of Newcastle" w:date="2014-11-24T13:54:00Z">
        <w:r w:rsidR="00C60363">
          <w:t>’</w:t>
        </w:r>
      </w:ins>
      <w:r w:rsidR="00F32AE3">
        <w:t xml:space="preserve"> </w:t>
      </w:r>
      <w:r w:rsidR="005B7300">
        <w:t>cereal</w:t>
      </w:r>
      <w:del w:id="256" w:author="University of Newcastle" w:date="2014-11-24T13:54:00Z">
        <w:r w:rsidR="005B7300" w:rsidDel="00C60363">
          <w:delText>s</w:delText>
        </w:r>
      </w:del>
      <w:r w:rsidR="00514BEC">
        <w:t xml:space="preserve"> maintain</w:t>
      </w:r>
      <w:r w:rsidR="00601F8C">
        <w:t>ed</w:t>
      </w:r>
      <w:r w:rsidR="00514BEC">
        <w:t xml:space="preserve"> the</w:t>
      </w:r>
      <w:r w:rsidR="00C80280">
        <w:t xml:space="preserve"> attributes of </w:t>
      </w:r>
      <w:ins w:id="257" w:author="University of Newcastle" w:date="2014-11-24T13:54:00Z">
        <w:r w:rsidR="00C60363">
          <w:t xml:space="preserve">the </w:t>
        </w:r>
      </w:ins>
      <w:r w:rsidR="00C80280">
        <w:t>vernalised</w:t>
      </w:r>
      <w:r w:rsidR="00514BEC">
        <w:t xml:space="preserve"> </w:t>
      </w:r>
      <w:r w:rsidR="00C80280">
        <w:t>parent</w:t>
      </w:r>
      <w:ins w:id="258" w:author="University of Newcastle" w:date="2014-11-24T13:54:00Z">
        <w:r w:rsidR="00C60363">
          <w:t xml:space="preserve"> plant,</w:t>
        </w:r>
      </w:ins>
      <w:del w:id="259" w:author="University of Newcastle" w:date="2014-11-24T13:54:00Z">
        <w:r w:rsidR="00C80280" w:rsidDel="00C60363">
          <w:delText>s</w:delText>
        </w:r>
      </w:del>
      <w:r w:rsidR="00601F8C">
        <w:t xml:space="preserve"> </w:t>
      </w:r>
      <w:del w:id="260" w:author="University of Newcastle" w:date="2014-11-24T13:55:00Z">
        <w:r w:rsidR="00601F8C" w:rsidDel="00C60363">
          <w:delText xml:space="preserve">without the </w:delText>
        </w:r>
        <w:r w:rsidR="00925C77" w:rsidDel="00C60363">
          <w:delText xml:space="preserve">progeny needing exposure to </w:delText>
        </w:r>
        <w:r w:rsidR="00601F8C" w:rsidDel="00C60363">
          <w:delText>winter</w:delText>
        </w:r>
      </w:del>
      <w:ins w:id="261" w:author="University of Newcastle" w:date="2014-11-24T13:55:00Z">
        <w:r w:rsidR="00C60363">
          <w:t>and did not require re-exposure</w:t>
        </w:r>
      </w:ins>
      <w:ins w:id="262" w:author="University of Newcastle" w:date="2014-11-24T13:56:00Z">
        <w:r w:rsidR="00C60363">
          <w:t xml:space="preserve"> winter temperatures for germination</w:t>
        </w:r>
      </w:ins>
      <w:r w:rsidR="00601F8C">
        <w:t xml:space="preserve">. </w:t>
      </w:r>
      <w:ins w:id="263" w:author="University of Newcastle" w:date="2014-11-24T13:56:00Z">
        <w:r w:rsidR="00C60363">
          <w:t>I addition, i</w:t>
        </w:r>
      </w:ins>
      <w:del w:id="264" w:author="University of Newcastle" w:date="2014-11-24T13:56:00Z">
        <w:r w:rsidR="00601F8C" w:rsidDel="00C60363">
          <w:delText xml:space="preserve"> I</w:delText>
        </w:r>
      </w:del>
      <w:r w:rsidR="00601F8C">
        <w:t xml:space="preserve">n many early Australian colonies, plants </w:t>
      </w:r>
      <w:ins w:id="265" w:author="University of Newcastle" w:date="2014-11-24T13:57:00Z">
        <w:r w:rsidR="00C60363">
          <w:t xml:space="preserve">that had been transported </w:t>
        </w:r>
      </w:ins>
      <w:del w:id="266" w:author="University of Newcastle" w:date="2014-11-24T13:57:00Z">
        <w:r w:rsidR="00601F8C" w:rsidDel="00C60363">
          <w:delText xml:space="preserve">brought over </w:delText>
        </w:r>
      </w:del>
      <w:r w:rsidR="00601F8C">
        <w:t>from Europe struggled under the warm</w:t>
      </w:r>
      <w:ins w:id="267" w:author="University of Newcastle" w:date="2014-11-24T13:57:00Z">
        <w:r w:rsidR="003612D0">
          <w:t>er</w:t>
        </w:r>
      </w:ins>
      <w:r w:rsidR="00601F8C">
        <w:t xml:space="preserve"> conditions and mild winters</w:t>
      </w:r>
      <w:ins w:id="268" w:author="University of Newcastle" w:date="2014-11-24T13:57:00Z">
        <w:r w:rsidR="003612D0">
          <w:t xml:space="preserve"> of the Australian environment and this</w:t>
        </w:r>
      </w:ins>
      <w:del w:id="269" w:author="University of Newcastle" w:date="2014-11-24T13:58:00Z">
        <w:r w:rsidR="00601F8C" w:rsidDel="003612D0">
          <w:delText>,</w:delText>
        </w:r>
      </w:del>
      <w:r w:rsidR="00601F8C">
        <w:t xml:space="preserve"> lead</w:t>
      </w:r>
      <w:del w:id="270" w:author="University of Newcastle" w:date="2014-11-24T13:58:00Z">
        <w:r w:rsidR="00601F8C" w:rsidDel="003612D0">
          <w:delText>ing</w:delText>
        </w:r>
      </w:del>
      <w:r w:rsidR="00601F8C">
        <w:t xml:space="preserve"> to widespread hunger </w:t>
      </w:r>
      <w:ins w:id="271" w:author="University of Newcastle" w:date="2014-11-24T13:58:00Z">
        <w:r w:rsidR="003612D0">
          <w:t xml:space="preserve">for the early settlers </w:t>
        </w:r>
      </w:ins>
      <w:r w:rsidR="00601F8C">
        <w:t>as crops failed</w:t>
      </w:r>
      <w:ins w:id="272" w:author="University of Newcastle" w:date="2014-11-24T13:58:00Z">
        <w:r w:rsidR="003612D0">
          <w:t xml:space="preserve"> (refs)</w:t>
        </w:r>
      </w:ins>
      <w:del w:id="273" w:author="University of Newcastle" w:date="2014-11-24T13:58:00Z">
        <w:r w:rsidR="00601F8C" w:rsidDel="003612D0">
          <w:delText xml:space="preserve"> to yield</w:delText>
        </w:r>
      </w:del>
      <w:r w:rsidR="00601F8C">
        <w:t>.</w:t>
      </w:r>
      <w:r w:rsidR="00E61054">
        <w:t xml:space="preserve"> </w:t>
      </w:r>
      <w:r w:rsidR="00601F8C">
        <w:t xml:space="preserve"> It was </w:t>
      </w:r>
      <w:ins w:id="274" w:author="University of Newcastle" w:date="2014-11-24T14:01:00Z">
        <w:r w:rsidR="003612D0">
          <w:t xml:space="preserve">not until almost XXX years later </w:t>
        </w:r>
      </w:ins>
      <w:r w:rsidR="00601F8C">
        <w:t xml:space="preserve">through the work of </w:t>
      </w:r>
      <w:ins w:id="275" w:author="University of Newcastle" w:date="2014-11-24T14:02:00Z">
        <w:r w:rsidR="003612D0">
          <w:t xml:space="preserve">William </w:t>
        </w:r>
      </w:ins>
      <w:r w:rsidR="00601F8C">
        <w:t xml:space="preserve">Farrar that </w:t>
      </w:r>
      <w:r w:rsidR="00EB1AC6">
        <w:t xml:space="preserve">many </w:t>
      </w:r>
      <w:del w:id="276" w:author="University of Newcastle" w:date="2014-11-24T14:02:00Z">
        <w:r w:rsidR="00601F8C" w:rsidDel="003612D0">
          <w:delText>“</w:delText>
        </w:r>
      </w:del>
      <w:r w:rsidR="00601F8C">
        <w:t xml:space="preserve">Australian </w:t>
      </w:r>
      <w:ins w:id="277" w:author="University of Newcastle" w:date="2014-11-24T14:02:00Z">
        <w:r w:rsidR="003612D0">
          <w:t>w</w:t>
        </w:r>
      </w:ins>
      <w:del w:id="278" w:author="University of Newcastle" w:date="2014-11-24T14:02:00Z">
        <w:r w:rsidR="00601F8C" w:rsidDel="003612D0">
          <w:delText>W</w:delText>
        </w:r>
      </w:del>
      <w:r w:rsidR="00601F8C">
        <w:t>heats</w:t>
      </w:r>
      <w:del w:id="279" w:author="University of Newcastle" w:date="2014-11-24T14:02:00Z">
        <w:r w:rsidR="00601F8C" w:rsidDel="003612D0">
          <w:delText>”</w:delText>
        </w:r>
      </w:del>
      <w:r w:rsidR="00601F8C">
        <w:t xml:space="preserve"> were developed </w:t>
      </w:r>
      <w:del w:id="280" w:author="University of Newcastle" w:date="2014-11-24T14:02:00Z">
        <w:r w:rsidR="00EB1AC6" w:rsidDel="003612D0">
          <w:delText>through</w:delText>
        </w:r>
        <w:r w:rsidR="00601F8C" w:rsidDel="003612D0">
          <w:delText xml:space="preserve"> </w:delText>
        </w:r>
      </w:del>
      <w:ins w:id="281" w:author="University of Newcastle" w:date="2014-11-24T14:02:00Z">
        <w:r w:rsidR="003612D0">
          <w:t xml:space="preserve">via a traditional </w:t>
        </w:r>
      </w:ins>
      <w:r w:rsidR="00601F8C">
        <w:t xml:space="preserve">cross breeding </w:t>
      </w:r>
      <w:ins w:id="282" w:author="University of Newcastle" w:date="2014-11-24T14:02:00Z">
        <w:r w:rsidR="003612D0">
          <w:t xml:space="preserve">approach </w:t>
        </w:r>
      </w:ins>
      <w:del w:id="283" w:author="University of Newcastle" w:date="2014-11-24T14:02:00Z">
        <w:r w:rsidR="00EB1AC6" w:rsidDel="003612D0">
          <w:delText xml:space="preserve">of </w:delText>
        </w:r>
      </w:del>
      <w:ins w:id="284" w:author="University of Newcastle" w:date="2014-11-24T14:02:00Z">
        <w:r w:rsidR="003612D0">
          <w:t xml:space="preserve">using </w:t>
        </w:r>
      </w:ins>
      <w:r w:rsidR="00601F8C">
        <w:t>European wheats and selecting those</w:t>
      </w:r>
      <w:r w:rsidR="00EB1AC6">
        <w:t xml:space="preserve"> progeny</w:t>
      </w:r>
      <w:r w:rsidR="00601F8C">
        <w:t xml:space="preserve"> best suited for the Australian climate</w:t>
      </w:r>
      <w:r w:rsidR="00EB1AC6">
        <w:t xml:space="preserve"> </w:t>
      </w:r>
      <w:r w:rsidR="0052405E">
        <w:fldChar w:fldCharType="begin" w:fldLock="1"/>
      </w:r>
      <w:r w:rsidR="0052405E">
        <w:instrText>ADDIN CSL_CITATION { "citationItems" : [ { "id" : "ITEM-1", "itemData" : { "author" : [ { "dropping-particle" : "", "family" : "Macindoe", "given" : "S. L.", "non-dropping-particle" : "", "parse-names" : false, "suffix" : "" }, { "dropping-particle" : "", "family" : "Brown", "given" : "C.", "non-dropping-particle" : "", "parse-names" : false, "suffix" : "" } ], "editor" : [ { "dropping-particle" : "", "family" : "Walken", "given" : "C.", "non-dropping-particle" : "", "parse-names" : false, "suffix" : "" } ], "id" : "ITEM-1", "issued" : { "date-parts" : [ [ "1968" ] ] }, "page" : "255", "publisher-place" : "Sydney", "title" : "Wheat breeding and varieties in Australia", "type" : "book" }, "uris" : [ "http://www.mendeley.com/documents/?uuid=efdcf244-159e-4ca4-b69d-84bd6801718b" ] } ], "mendeley" : { "previouslyFormattedCitation" : "(Macindoe &amp; Brown 1968)" }, "properties" : { "noteIndex" : 0 }, "schema" : "https://github.com/citation-style-language/schema/raw/master/csl-citation.json" }</w:instrText>
      </w:r>
      <w:r w:rsidR="0052405E">
        <w:fldChar w:fldCharType="separate"/>
      </w:r>
      <w:r w:rsidR="00E61054" w:rsidRPr="00E61054">
        <w:rPr>
          <w:noProof/>
        </w:rPr>
        <w:t>(Macindoe &amp; Brown</w:t>
      </w:r>
      <w:ins w:id="285" w:author="University of Newcastle" w:date="2014-11-24T14:03:00Z">
        <w:r w:rsidR="003612D0">
          <w:rPr>
            <w:noProof/>
          </w:rPr>
          <w:t>,</w:t>
        </w:r>
      </w:ins>
      <w:r w:rsidR="00E61054" w:rsidRPr="00E61054">
        <w:rPr>
          <w:noProof/>
        </w:rPr>
        <w:t xml:space="preserve"> 1968)</w:t>
      </w:r>
      <w:r w:rsidR="0052405E">
        <w:fldChar w:fldCharType="end"/>
      </w:r>
      <w:r w:rsidR="00601F8C">
        <w:t>.</w:t>
      </w:r>
      <w:r w:rsidR="00EB1AC6">
        <w:t xml:space="preserve"> </w:t>
      </w:r>
    </w:p>
    <w:p w:rsidR="00665549" w:rsidRDefault="00665549" w:rsidP="00BB5C63"/>
    <w:p w:rsidR="00E00034" w:rsidRDefault="003F2EB7" w:rsidP="00646B2B">
      <w:pPr>
        <w:pStyle w:val="Heading2"/>
      </w:pPr>
      <w:bookmarkStart w:id="286" w:name="_Toc403037357"/>
      <w:r>
        <w:lastRenderedPageBreak/>
        <w:t xml:space="preserve">The </w:t>
      </w:r>
      <w:r w:rsidR="00E00034">
        <w:t xml:space="preserve">Biology of </w:t>
      </w:r>
      <w:proofErr w:type="spellStart"/>
      <w:r w:rsidR="00E00034">
        <w:t>Vernalisation</w:t>
      </w:r>
      <w:bookmarkEnd w:id="286"/>
      <w:proofErr w:type="spellEnd"/>
    </w:p>
    <w:p w:rsidR="00167061" w:rsidRDefault="00590F23" w:rsidP="00092A35">
      <w:ins w:id="287" w:author="University of Newcastle" w:date="2014-11-24T14:18:00Z">
        <w:r>
          <w:rPr>
            <w:highlight w:val="yellow"/>
          </w:rPr>
          <w:t xml:space="preserve">Grafting was originally used to demonstrate </w:t>
        </w:r>
      </w:ins>
      <w:del w:id="288" w:author="University of Newcastle" w:date="2014-11-24T14:18:00Z">
        <w:r w:rsidR="0052405E" w:rsidDel="00590F23">
          <w:rPr>
            <w:highlight w:val="yellow"/>
          </w:rPr>
          <w:fldChar w:fldCharType="begin" w:fldLock="1"/>
        </w:r>
        <w:r w:rsidR="0052405E" w:rsidDel="00590F23">
          <w:rPr>
            <w:highlight w:val="yellow"/>
          </w:rPr>
          <w:delInstrText>ADDIN CSL_CITATION { "citationItems" : [ { "id" : "ITEM-1", "itemData" : { "DOI" : "10.1146/annurev.pp.11.060160.001203", "ISSN" : "0066-4294", "author" : [ { "dropping-particle" : "", "family" : "Chouard", "given" : "P", "non-dropping-particle" : "", "parse-names" : false, "suffix" : "" } ], "container-title" : "Annual Review of Plant Physiology", "id" : "ITEM-1", "issue" : "1", "issued" : { "date-parts" : [ [ "1960", "6", "1" ] ] }, "note" : "doi: 10.1146/annurev.pp.11.060160.001203", "page" : "191-238", "publisher" : "Annual Reviews", "title" : "Vernalization and its Relations to Dormancy", "type" : "article-journal", "volume" : "11" }, "uris" : [ "http://www.mendeley.com/documents/?uuid=5b5ead25-5e0f-458b-a77b-a45c672dbc43" ] } ], "mendeley" : { "previouslyFormattedCitation" : "(Chouard 1960)" }, "properties" : { "noteIndex" : 0 }, "schema" : "https://github.com/citation-style-language/schema/raw/master/csl-citation.json" }</w:delInstrText>
        </w:r>
        <w:r w:rsidR="0052405E" w:rsidDel="00590F23">
          <w:rPr>
            <w:highlight w:val="yellow"/>
          </w:rPr>
          <w:fldChar w:fldCharType="separate"/>
        </w:r>
        <w:r w:rsidR="00F521B6" w:rsidRPr="00AE1ED5" w:rsidDel="00590F23">
          <w:rPr>
            <w:noProof/>
            <w:highlight w:val="yellow"/>
          </w:rPr>
          <w:delText>(Chouard 1960)</w:delText>
        </w:r>
        <w:r w:rsidR="0052405E" w:rsidDel="00590F23">
          <w:rPr>
            <w:highlight w:val="yellow"/>
          </w:rPr>
          <w:fldChar w:fldCharType="end"/>
        </w:r>
        <w:r w:rsidR="00F521B6" w:rsidDel="00590F23">
          <w:delText xml:space="preserve"> describes </w:delText>
        </w:r>
      </w:del>
      <w:r w:rsidR="00F521B6">
        <w:t xml:space="preserve">the transmissible characteristic of vernalised shoot tissue </w:t>
      </w:r>
      <w:del w:id="289" w:author="University of Newcastle" w:date="2014-11-24T14:19:00Z">
        <w:r w:rsidR="00F521B6" w:rsidDel="00590F23">
          <w:delText>thr</w:delText>
        </w:r>
        <w:r w:rsidR="00356950" w:rsidDel="00590F23">
          <w:delText>ough the use of grafting</w:delText>
        </w:r>
      </w:del>
      <w:ins w:id="290" w:author="University of Newcastle" w:date="2014-11-24T14:19:00Z">
        <w:r>
          <w:t xml:space="preserve">(reviewed by </w:t>
        </w:r>
        <w:proofErr w:type="spellStart"/>
        <w:r>
          <w:t>Chouard</w:t>
        </w:r>
        <w:proofErr w:type="spellEnd"/>
        <w:r>
          <w:t>, 1960)</w:t>
        </w:r>
      </w:ins>
      <w:r w:rsidR="00356950">
        <w:t>.</w:t>
      </w:r>
      <w:r w:rsidR="00BC601B">
        <w:t xml:space="preserve"> </w:t>
      </w:r>
      <w:ins w:id="291" w:author="University of Newcastle" w:date="2014-11-24T14:19:00Z">
        <w:r>
          <w:t xml:space="preserve">Namely, </w:t>
        </w:r>
      </w:ins>
      <w:del w:id="292" w:author="University of Newcastle" w:date="2014-11-24T14:19:00Z">
        <w:r w:rsidR="00356950" w:rsidDel="00590F23">
          <w:delText xml:space="preserve"> </w:delText>
        </w:r>
      </w:del>
      <w:ins w:id="293" w:author="University of Newcastle" w:date="2014-11-24T14:19:00Z">
        <w:r>
          <w:t>w</w:t>
        </w:r>
      </w:ins>
      <w:del w:id="294" w:author="University of Newcastle" w:date="2014-11-24T14:19:00Z">
        <w:r w:rsidR="00356950" w:rsidDel="00590F23">
          <w:delText>W</w:delText>
        </w:r>
      </w:del>
      <w:r w:rsidR="00356950">
        <w:t>hen a vernalised shoot apical meristem</w:t>
      </w:r>
      <w:r w:rsidR="00F521B6">
        <w:t xml:space="preserve"> </w:t>
      </w:r>
      <w:ins w:id="295" w:author="University of Newcastle" w:date="2014-11-24T14:20:00Z">
        <w:r>
          <w:t xml:space="preserve">(SAM) </w:t>
        </w:r>
      </w:ins>
      <w:del w:id="296" w:author="University of Newcastle" w:date="2014-11-24T14:19:00Z">
        <w:r w:rsidR="00F521B6" w:rsidDel="00590F23">
          <w:delText xml:space="preserve">is </w:delText>
        </w:r>
      </w:del>
      <w:ins w:id="297" w:author="University of Newcastle" w:date="2014-11-24T14:19:00Z">
        <w:r>
          <w:t xml:space="preserve">was </w:t>
        </w:r>
      </w:ins>
      <w:r w:rsidR="00F521B6">
        <w:t>grafted on</w:t>
      </w:r>
      <w:ins w:id="298" w:author="University of Newcastle" w:date="2014-11-24T14:19:00Z">
        <w:r>
          <w:t xml:space="preserve"> </w:t>
        </w:r>
      </w:ins>
      <w:r w:rsidR="00F521B6">
        <w:t xml:space="preserve">to </w:t>
      </w:r>
      <w:ins w:id="299" w:author="University of Newcastle" w:date="2014-11-24T14:19:00Z">
        <w:r>
          <w:t xml:space="preserve">a </w:t>
        </w:r>
      </w:ins>
      <w:r w:rsidR="00F521B6">
        <w:t>non-vernalised root stock,</w:t>
      </w:r>
      <w:r w:rsidR="00356950">
        <w:t xml:space="preserve"> the </w:t>
      </w:r>
      <w:ins w:id="300" w:author="University of Newcastle" w:date="2014-11-24T14:20:00Z">
        <w:r>
          <w:t xml:space="preserve">grafted </w:t>
        </w:r>
      </w:ins>
      <w:r w:rsidR="00356950">
        <w:t xml:space="preserve">plant will flower as if the entire plant </w:t>
      </w:r>
      <w:del w:id="301" w:author="University of Newcastle" w:date="2014-11-24T14:20:00Z">
        <w:r w:rsidR="00356950" w:rsidDel="00590F23">
          <w:delText xml:space="preserve">was </w:delText>
        </w:r>
      </w:del>
      <w:ins w:id="302" w:author="University of Newcastle" w:date="2014-11-24T14:20:00Z">
        <w:r>
          <w:t xml:space="preserve">had been exposed to the </w:t>
        </w:r>
      </w:ins>
      <w:r w:rsidR="00356950">
        <w:t>vernalis</w:t>
      </w:r>
      <w:ins w:id="303" w:author="University of Newcastle" w:date="2014-11-24T14:20:00Z">
        <w:r>
          <w:t>ation treatment</w:t>
        </w:r>
      </w:ins>
      <w:del w:id="304" w:author="University of Newcastle" w:date="2014-11-24T14:20:00Z">
        <w:r w:rsidR="00356950" w:rsidDel="00590F23">
          <w:delText>ed</w:delText>
        </w:r>
      </w:del>
      <w:r w:rsidR="00F521B6">
        <w:t xml:space="preserve">. Conversely, </w:t>
      </w:r>
      <w:del w:id="305" w:author="University of Newcastle" w:date="2014-11-24T14:21:00Z">
        <w:r w:rsidR="00F521B6" w:rsidDel="00590F23">
          <w:delText xml:space="preserve">if </w:delText>
        </w:r>
      </w:del>
      <w:ins w:id="306" w:author="University of Newcastle" w:date="2014-11-24T14:21:00Z">
        <w:r>
          <w:t xml:space="preserve">when </w:t>
        </w:r>
      </w:ins>
      <w:r w:rsidR="00F521B6">
        <w:t>a non-vernalised shoot tip</w:t>
      </w:r>
      <w:ins w:id="307" w:author="University of Newcastle" w:date="2014-11-24T14:20:00Z">
        <w:r>
          <w:t xml:space="preserve"> (or SAM – need to be specific)</w:t>
        </w:r>
      </w:ins>
      <w:r w:rsidR="00F521B6">
        <w:t xml:space="preserve"> </w:t>
      </w:r>
      <w:del w:id="308" w:author="University of Newcastle" w:date="2014-11-24T14:21:00Z">
        <w:r w:rsidR="00F521B6" w:rsidDel="00590F23">
          <w:delText xml:space="preserve">is </w:delText>
        </w:r>
      </w:del>
      <w:ins w:id="309" w:author="University of Newcastle" w:date="2014-11-24T14:21:00Z">
        <w:r>
          <w:t xml:space="preserve">was </w:t>
        </w:r>
      </w:ins>
      <w:r w:rsidR="00F521B6">
        <w:t>grafted on</w:t>
      </w:r>
      <w:ins w:id="310" w:author="University of Newcastle" w:date="2014-11-24T14:21:00Z">
        <w:r>
          <w:t xml:space="preserve"> </w:t>
        </w:r>
      </w:ins>
      <w:r w:rsidR="00F521B6">
        <w:t xml:space="preserve">to </w:t>
      </w:r>
      <w:ins w:id="311" w:author="University of Newcastle" w:date="2014-11-24T14:21:00Z">
        <w:r>
          <w:t xml:space="preserve">a </w:t>
        </w:r>
      </w:ins>
      <w:r w:rsidR="00F521B6">
        <w:t xml:space="preserve">vernalised root </w:t>
      </w:r>
      <w:r w:rsidR="00356950">
        <w:t xml:space="preserve">stock, the opposite </w:t>
      </w:r>
      <w:del w:id="312" w:author="University of Newcastle" w:date="2014-11-24T14:21:00Z">
        <w:r w:rsidR="00356950" w:rsidDel="00590F23">
          <w:delText xml:space="preserve">is </w:delText>
        </w:r>
      </w:del>
      <w:ins w:id="313" w:author="University of Newcastle" w:date="2014-11-24T14:21:00Z">
        <w:r>
          <w:t xml:space="preserve">was </w:t>
        </w:r>
      </w:ins>
      <w:r w:rsidR="00356950">
        <w:t xml:space="preserve">observed. </w:t>
      </w:r>
      <w:r w:rsidR="00BC601B">
        <w:t xml:space="preserve"> </w:t>
      </w:r>
      <w:r w:rsidR="00356950">
        <w:t xml:space="preserve">This </w:t>
      </w:r>
      <w:del w:id="314" w:author="University of Newcastle" w:date="2014-11-24T14:21:00Z">
        <w:r w:rsidR="00356950" w:rsidDel="00590F23">
          <w:delText>is</w:delText>
        </w:r>
        <w:r w:rsidR="00F521B6" w:rsidDel="00590F23">
          <w:delText xml:space="preserve"> </w:delText>
        </w:r>
      </w:del>
      <w:ins w:id="315" w:author="University of Newcastle" w:date="2014-11-24T14:21:00Z">
        <w:r>
          <w:t xml:space="preserve">observation has been </w:t>
        </w:r>
      </w:ins>
      <w:r w:rsidR="00F521B6">
        <w:t>consistent</w:t>
      </w:r>
      <w:ins w:id="316" w:author="University of Newcastle" w:date="2014-11-24T14:21:00Z">
        <w:r>
          <w:t>ly reported</w:t>
        </w:r>
      </w:ins>
      <w:r w:rsidR="00F521B6">
        <w:t xml:space="preserve"> </w:t>
      </w:r>
      <w:ins w:id="317" w:author="University of Newcastle" w:date="2014-11-24T14:22:00Z">
        <w:r>
          <w:t>for</w:t>
        </w:r>
      </w:ins>
      <w:del w:id="318" w:author="University of Newcastle" w:date="2014-11-24T14:22:00Z">
        <w:r w:rsidR="00F521B6" w:rsidDel="00590F23">
          <w:delText>in</w:delText>
        </w:r>
      </w:del>
      <w:r w:rsidR="00F521B6">
        <w:t xml:space="preserve"> both </w:t>
      </w:r>
      <w:r w:rsidR="00F521B6" w:rsidRPr="00590F23">
        <w:rPr>
          <w:rPrChange w:id="319" w:author="University of Newcastle" w:date="2014-11-24T14:23:00Z">
            <w:rPr>
              <w:i/>
            </w:rPr>
          </w:rPrChange>
        </w:rPr>
        <w:t>facultative</w:t>
      </w:r>
      <w:r w:rsidR="00F521B6">
        <w:t xml:space="preserve"> (</w:t>
      </w:r>
      <w:del w:id="320" w:author="University of Newcastle" w:date="2014-11-24T14:22:00Z">
        <w:r w:rsidR="00F521B6" w:rsidDel="00590F23">
          <w:delText xml:space="preserve">i.e. </w:delText>
        </w:r>
      </w:del>
      <w:r w:rsidR="00F521B6">
        <w:t xml:space="preserve">vernalisation decreases </w:t>
      </w:r>
      <w:ins w:id="321" w:author="University of Newcastle" w:date="2014-11-24T14:22:00Z">
        <w:r>
          <w:t xml:space="preserve">the </w:t>
        </w:r>
      </w:ins>
      <w:r w:rsidR="00F521B6">
        <w:t xml:space="preserve">time </w:t>
      </w:r>
      <w:ins w:id="322" w:author="University of Newcastle" w:date="2014-11-24T14:22:00Z">
        <w:r>
          <w:t xml:space="preserve">period </w:t>
        </w:r>
      </w:ins>
      <w:r w:rsidR="00F521B6">
        <w:t xml:space="preserve">to flowering, but is not essential for flowering) and </w:t>
      </w:r>
      <w:r w:rsidR="00F521B6" w:rsidRPr="00590F23">
        <w:rPr>
          <w:rPrChange w:id="323" w:author="University of Newcastle" w:date="2014-11-24T14:23:00Z">
            <w:rPr>
              <w:i/>
            </w:rPr>
          </w:rPrChange>
        </w:rPr>
        <w:t>absolute</w:t>
      </w:r>
      <w:r w:rsidR="00F521B6">
        <w:t xml:space="preserve"> (</w:t>
      </w:r>
      <w:del w:id="324" w:author="University of Newcastle" w:date="2014-11-24T14:22:00Z">
        <w:r w:rsidR="00F521B6" w:rsidDel="00590F23">
          <w:delText xml:space="preserve">i.e. </w:delText>
        </w:r>
      </w:del>
      <w:r w:rsidR="00F521B6">
        <w:t xml:space="preserve">vernalisation is required </w:t>
      </w:r>
      <w:ins w:id="325" w:author="University of Newcastle" w:date="2014-11-24T14:22:00Z">
        <w:r>
          <w:t xml:space="preserve">for the plant to </w:t>
        </w:r>
      </w:ins>
      <w:del w:id="326" w:author="University of Newcastle" w:date="2014-11-24T14:22:00Z">
        <w:r w:rsidR="00F521B6" w:rsidDel="00590F23">
          <w:delText>to</w:delText>
        </w:r>
      </w:del>
      <w:r w:rsidR="00F521B6">
        <w:t xml:space="preserve"> </w:t>
      </w:r>
      <w:del w:id="327" w:author="University of Newcastle" w:date="2014-11-24T14:23:00Z">
        <w:r w:rsidR="00F521B6" w:rsidDel="00590F23">
          <w:delText xml:space="preserve">progress </w:delText>
        </w:r>
      </w:del>
      <w:ins w:id="328" w:author="University of Newcastle" w:date="2014-11-24T14:23:00Z">
        <w:r>
          <w:t xml:space="preserve">transition </w:t>
        </w:r>
      </w:ins>
      <w:r w:rsidR="00F521B6">
        <w:t>from</w:t>
      </w:r>
      <w:r w:rsidR="00041DAF">
        <w:t xml:space="preserve"> </w:t>
      </w:r>
      <w:r w:rsidR="00F521B6">
        <w:t xml:space="preserve">vegetative </w:t>
      </w:r>
      <w:ins w:id="329" w:author="University of Newcastle" w:date="2014-11-24T14:22:00Z">
        <w:r>
          <w:t xml:space="preserve">to reproductive </w:t>
        </w:r>
      </w:ins>
      <w:r w:rsidR="00041DAF">
        <w:t>growth</w:t>
      </w:r>
      <w:del w:id="330" w:author="University of Newcastle" w:date="2014-11-24T14:23:00Z">
        <w:r w:rsidR="00041DAF" w:rsidDel="00590F23">
          <w:delText xml:space="preserve"> </w:delText>
        </w:r>
        <w:r w:rsidR="00F521B6" w:rsidDel="00590F23">
          <w:delText>to flowering</w:delText>
        </w:r>
      </w:del>
      <w:r w:rsidR="00F521B6">
        <w:t xml:space="preserve">) </w:t>
      </w:r>
      <w:r w:rsidR="00356950">
        <w:t>vernalisation sensitive species</w:t>
      </w:r>
      <w:r w:rsidR="00F521B6">
        <w:t>.</w:t>
      </w:r>
      <w:r w:rsidR="00EE34E6">
        <w:t xml:space="preserve">  </w:t>
      </w:r>
      <w:del w:id="331" w:author="University of Newcastle" w:date="2014-11-24T14:24:00Z">
        <w:r w:rsidR="0052405E" w:rsidDel="00590F23">
          <w:rPr>
            <w:highlight w:val="yellow"/>
          </w:rPr>
          <w:fldChar w:fldCharType="begin" w:fldLock="1"/>
        </w:r>
        <w:r w:rsidR="0052405E" w:rsidDel="00590F23">
          <w:rPr>
            <w:highlight w:val="yellow"/>
          </w:rPr>
          <w:delInstrText>ADDIN CSL_CITATION { "citationItems" : [ { "id" : "ITEM-1", "itemData" : { "author" : [ { "dropping-particle" : "", "family" : "Wellensiek", "given" : "S J", "non-dropping-particle" : "", "parse-names" : false, "suffix" : "" } ], "container-title" : "Nature", "id" : "ITEM-1", "issue" : "4838", "issued" : { "date-parts" : [ [ "1962", "7", "21" ] ] }, "note" : "10.1038/195307a0", "page" : "307-308", "title" : "Dividing Cells as the Locus for Vernalization", "type" : "article-journal", "volume" : "195" }, "uris" : [ "http://www.mendeley.com/documents/?uuid=b17cae56-d1e2-471b-bbcb-2cd2d163c420", "http://www.mendeley.com/documents/?uuid=d6b84741-9ecc-403e-9504-a7b3d36893ee" ] } ], "mendeley" : { "previouslyFormattedCitation" : "(Wellensiek 1962)" }, "properties" : { "noteIndex" : 0 }, "schema" : "https://github.com/citation-style-language/schema/raw/master/csl-citation.json" }</w:delInstrText>
        </w:r>
        <w:r w:rsidR="0052405E" w:rsidDel="00590F23">
          <w:rPr>
            <w:highlight w:val="yellow"/>
          </w:rPr>
          <w:fldChar w:fldCharType="separate"/>
        </w:r>
        <w:r w:rsidR="00356950" w:rsidRPr="00356950" w:rsidDel="00590F23">
          <w:rPr>
            <w:noProof/>
            <w:highlight w:val="yellow"/>
          </w:rPr>
          <w:delText>(Wellensiek 1962)</w:delText>
        </w:r>
        <w:r w:rsidR="0052405E" w:rsidDel="00590F23">
          <w:rPr>
            <w:highlight w:val="yellow"/>
          </w:rPr>
          <w:fldChar w:fldCharType="end"/>
        </w:r>
        <w:r w:rsidR="00356950" w:rsidDel="00590F23">
          <w:delText xml:space="preserve"> demonstrated that </w:delText>
        </w:r>
        <w:r w:rsidR="00D96FAC" w:rsidDel="00590F23">
          <w:delText xml:space="preserve">the effects of vernalisation could be seen in </w:delText>
        </w:r>
        <w:r w:rsidR="00D96FAC" w:rsidDel="00590F23">
          <w:rPr>
            <w:i/>
          </w:rPr>
          <w:delText>Lunaria bennis</w:delText>
        </w:r>
        <w:r w:rsidR="00356950" w:rsidDel="00590F23">
          <w:delText xml:space="preserve"> </w:delText>
        </w:r>
        <w:r w:rsidR="00925C77" w:rsidDel="00590F23">
          <w:delText xml:space="preserve">(Moonwort) </w:delText>
        </w:r>
        <w:r w:rsidR="00356950" w:rsidDel="00590F23">
          <w:delText xml:space="preserve">leaf and root cuttings, any rapidly mitotic tissue could demonstrate the effects of vernalisation.  </w:delText>
        </w:r>
      </w:del>
      <w:ins w:id="332" w:author="University of Newcastle" w:date="2014-11-24T14:24:00Z">
        <w:r>
          <w:t>Contemporary research has shown that t</w:t>
        </w:r>
      </w:ins>
      <w:del w:id="333" w:author="University of Newcastle" w:date="2014-11-24T14:24:00Z">
        <w:r w:rsidR="00C80280" w:rsidDel="00590F23">
          <w:delText>T</w:delText>
        </w:r>
      </w:del>
      <w:r w:rsidR="0035434D">
        <w:t xml:space="preserve">he </w:t>
      </w:r>
      <w:r w:rsidR="00E46CE6">
        <w:t>regulatory</w:t>
      </w:r>
      <w:ins w:id="334" w:author="University of Newcastle" w:date="2014-11-24T14:25:00Z">
        <w:r>
          <w:t>,</w:t>
        </w:r>
      </w:ins>
      <w:r w:rsidR="00E46CE6">
        <w:t xml:space="preserve"> </w:t>
      </w:r>
      <w:del w:id="335" w:author="University of Newcastle" w:date="2014-11-24T14:25:00Z">
        <w:r w:rsidR="00E46CE6" w:rsidDel="00590F23">
          <w:delText xml:space="preserve">pathways </w:delText>
        </w:r>
      </w:del>
      <w:r w:rsidR="00E46CE6">
        <w:t>and genetic mechanisms</w:t>
      </w:r>
      <w:r w:rsidR="0035434D">
        <w:t xml:space="preserve"> of vernalisation</w:t>
      </w:r>
      <w:r w:rsidR="00E46CE6">
        <w:t xml:space="preserve"> </w:t>
      </w:r>
      <w:r w:rsidR="0009610C">
        <w:t>are</w:t>
      </w:r>
      <w:r w:rsidR="003F2EB7">
        <w:t xml:space="preserve"> </w:t>
      </w:r>
      <w:del w:id="336" w:author="University of Newcastle" w:date="2014-11-24T14:25:00Z">
        <w:r w:rsidR="0035434D" w:rsidDel="00590F23">
          <w:delText xml:space="preserve">dependent on the </w:delText>
        </w:r>
      </w:del>
      <w:r w:rsidR="0035434D">
        <w:t>species</w:t>
      </w:r>
      <w:ins w:id="337" w:author="University of Newcastle" w:date="2014-11-24T14:25:00Z">
        <w:r>
          <w:t>-specific</w:t>
        </w:r>
      </w:ins>
      <w:r w:rsidR="00056E19">
        <w:t xml:space="preserve"> </w:t>
      </w:r>
      <w:ins w:id="338" w:author="University of Newcastle" w:date="2014-11-24T14:25:00Z">
        <w:r>
          <w:t>(Fig. 2</w:t>
        </w:r>
        <w:proofErr w:type="gramStart"/>
        <w:r>
          <w:t>)</w:t>
        </w:r>
      </w:ins>
      <w:proofErr w:type="gramEnd"/>
      <w:del w:id="339" w:author="University of Newcastle" w:date="2014-11-24T14:25:00Z">
        <w:r w:rsidR="00056E19" w:rsidDel="00590F23">
          <w:delText xml:space="preserve">(see </w:delText>
        </w:r>
      </w:del>
      <w:r w:rsidR="00056E19">
        <w:t xml:space="preserve">figure </w:t>
      </w:r>
      <w:r w:rsidR="007A668B">
        <w:t>2</w:t>
      </w:r>
      <w:r w:rsidR="00056E19">
        <w:t xml:space="preserve"> below)</w:t>
      </w:r>
      <w:r w:rsidR="00F32AE3">
        <w:t>.</w:t>
      </w:r>
      <w:r w:rsidR="00056E19">
        <w:t xml:space="preserve"> </w:t>
      </w:r>
      <w:ins w:id="340" w:author="University of Newcastle" w:date="2014-11-24T14:25:00Z">
        <w:r>
          <w:t xml:space="preserve">For </w:t>
        </w:r>
        <w:proofErr w:type="spellStart"/>
        <w:r>
          <w:t>example</w:t>
        </w:r>
        <w:proofErr w:type="gramStart"/>
        <w:r>
          <w:t>,</w:t>
        </w:r>
      </w:ins>
      <w:proofErr w:type="gramEnd"/>
      <w:del w:id="341" w:author="University of Newcastle" w:date="2014-11-24T14:25:00Z">
        <w:r w:rsidR="00BC601B" w:rsidDel="00590F23">
          <w:delText xml:space="preserve"> </w:delText>
        </w:r>
      </w:del>
      <w:ins w:id="342" w:author="University of Newcastle" w:date="2014-11-24T14:26:00Z">
        <w:r>
          <w:t>v</w:t>
        </w:r>
      </w:ins>
      <w:del w:id="343" w:author="University of Newcastle" w:date="2014-11-24T14:26:00Z">
        <w:r w:rsidR="00056E19" w:rsidDel="00590F23">
          <w:delText>V</w:delText>
        </w:r>
      </w:del>
      <w:r w:rsidR="00056E19">
        <w:t>ernalisation</w:t>
      </w:r>
      <w:proofErr w:type="spellEnd"/>
      <w:r w:rsidR="00056E19">
        <w:t xml:space="preserve"> in</w:t>
      </w:r>
      <w:r w:rsidR="00C27B26">
        <w:t xml:space="preserve"> </w:t>
      </w:r>
      <w:r w:rsidR="00C27B26">
        <w:rPr>
          <w:i/>
        </w:rPr>
        <w:t>A</w:t>
      </w:r>
      <w:r w:rsidR="00041DAF">
        <w:rPr>
          <w:i/>
        </w:rPr>
        <w:t>.</w:t>
      </w:r>
      <w:r w:rsidR="00C27B26">
        <w:rPr>
          <w:i/>
        </w:rPr>
        <w:t xml:space="preserve"> thaliana</w:t>
      </w:r>
      <w:ins w:id="344" w:author="University of Newcastle" w:date="2014-11-24T14:26:00Z">
        <w:r>
          <w:t>,</w:t>
        </w:r>
      </w:ins>
      <w:r w:rsidR="00E46CE6">
        <w:rPr>
          <w:i/>
        </w:rPr>
        <w:t xml:space="preserve"> </w:t>
      </w:r>
      <w:r w:rsidR="00E46CE6" w:rsidRPr="00E46CE6">
        <w:t>and</w:t>
      </w:r>
      <w:r w:rsidR="00C27B26" w:rsidRPr="00E46CE6">
        <w:t xml:space="preserve"> </w:t>
      </w:r>
      <w:ins w:id="345" w:author="University of Newcastle" w:date="2014-11-24T14:26:00Z">
        <w:r>
          <w:t xml:space="preserve">in </w:t>
        </w:r>
      </w:ins>
      <w:r w:rsidR="00C27B26">
        <w:t>many</w:t>
      </w:r>
      <w:r w:rsidR="00E46CE6">
        <w:t xml:space="preserve"> other</w:t>
      </w:r>
      <w:r w:rsidR="00C27B26">
        <w:t xml:space="preserve"> </w:t>
      </w:r>
      <w:r w:rsidR="00E46CE6">
        <w:t>dicot</w:t>
      </w:r>
      <w:ins w:id="346" w:author="University of Newcastle" w:date="2014-11-24T14:26:00Z">
        <w:r>
          <w:t>yledonous species,</w:t>
        </w:r>
      </w:ins>
      <w:del w:id="347" w:author="University of Newcastle" w:date="2014-11-24T14:26:00Z">
        <w:r w:rsidR="00E46CE6" w:rsidDel="00590F23">
          <w:delText>s</w:delText>
        </w:r>
      </w:del>
      <w:r w:rsidR="00056E19">
        <w:t xml:space="preserve"> is</w:t>
      </w:r>
      <w:r w:rsidR="00C27B26">
        <w:t xml:space="preserve"> centrally regulated </w:t>
      </w:r>
      <w:del w:id="348" w:author="University of Newcastle" w:date="2014-11-24T14:26:00Z">
        <w:r w:rsidR="00C27B26" w:rsidDel="00590F23">
          <w:delText xml:space="preserve">via </w:delText>
        </w:r>
      </w:del>
      <w:ins w:id="349" w:author="University of Newcastle" w:date="2014-11-24T14:26:00Z">
        <w:r>
          <w:t xml:space="preserve">by the expression of the floral repressor, </w:t>
        </w:r>
      </w:ins>
      <w:r w:rsidR="00986369">
        <w:rPr>
          <w:i/>
        </w:rPr>
        <w:t>FLOWERING LOCUS</w:t>
      </w:r>
      <w:r w:rsidR="00986369" w:rsidRPr="007C1577">
        <w:rPr>
          <w:i/>
        </w:rPr>
        <w:t xml:space="preserve"> C </w:t>
      </w:r>
      <w:r w:rsidR="00986369" w:rsidRPr="00986369">
        <w:t>(</w:t>
      </w:r>
      <w:r w:rsidR="00986369">
        <w:rPr>
          <w:i/>
        </w:rPr>
        <w:t>FLC</w:t>
      </w:r>
      <w:r w:rsidR="00986369" w:rsidRPr="00986369">
        <w:t>)</w:t>
      </w:r>
      <w:r w:rsidR="00C27B26">
        <w:rPr>
          <w:i/>
        </w:rPr>
        <w:t xml:space="preserve"> </w:t>
      </w:r>
      <w:r w:rsidR="00C27B26">
        <w:t xml:space="preserve">expression, </w:t>
      </w:r>
      <w:r w:rsidR="00056E19">
        <w:t xml:space="preserve">whereas cereals such as </w:t>
      </w:r>
    </w:p>
    <w:p w:rsidR="00D42498" w:rsidRDefault="00430492" w:rsidP="00092A35">
      <w:r>
        <w:rPr>
          <w:i/>
          <w:noProof/>
          <w:lang w:eastAsia="en-AU"/>
        </w:rPr>
        <mc:AlternateContent>
          <mc:Choice Requires="wps">
            <w:drawing>
              <wp:inline distT="0" distB="0" distL="0" distR="0">
                <wp:extent cx="6381750" cy="3032760"/>
                <wp:effectExtent l="9525" t="9525" r="9525" b="5715"/>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032760"/>
                        </a:xfrm>
                        <a:prstGeom prst="rect">
                          <a:avLst/>
                        </a:prstGeom>
                        <a:solidFill>
                          <a:srgbClr val="FFFFFF"/>
                        </a:solidFill>
                        <a:ln w="9525">
                          <a:solidFill>
                            <a:schemeClr val="bg1">
                              <a:lumMod val="100000"/>
                              <a:lumOff val="0"/>
                            </a:schemeClr>
                          </a:solidFill>
                          <a:miter lim="800000"/>
                          <a:headEnd/>
                          <a:tailEnd/>
                        </a:ln>
                      </wps:spPr>
                      <wps:txbx>
                        <w:txbxContent>
                          <w:p w:rsidR="00F87172" w:rsidRDefault="00F87172" w:rsidP="00143853">
                            <w:pPr>
                              <w:jc w:val="center"/>
                            </w:pPr>
                            <w:r>
                              <w:rPr>
                                <w:noProof/>
                                <w:lang w:eastAsia="en-AU"/>
                              </w:rPr>
                              <w:drawing>
                                <wp:inline distT="0" distB="0" distL="0" distR="0">
                                  <wp:extent cx="5572125" cy="2457450"/>
                                  <wp:effectExtent l="19050" t="0" r="9525" b="0"/>
                                  <wp:docPr id="5" name="Picture 8" descr="Description: Description: Description: Description: Description: Description: Description: Description: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Fig. 3"/>
                                          <pic:cNvPicPr>
                                            <a:picLocks noChangeAspect="1" noChangeArrowheads="1"/>
                                          </pic:cNvPicPr>
                                        </pic:nvPicPr>
                                        <pic:blipFill>
                                          <a:blip r:embed="rId11"/>
                                          <a:srcRect l="772" t="1848" r="772" b="2246"/>
                                          <a:stretch>
                                            <a:fillRect/>
                                          </a:stretch>
                                        </pic:blipFill>
                                        <pic:spPr bwMode="auto">
                                          <a:xfrm>
                                            <a:off x="0" y="0"/>
                                            <a:ext cx="5572125" cy="2457450"/>
                                          </a:xfrm>
                                          <a:prstGeom prst="rect">
                                            <a:avLst/>
                                          </a:prstGeom>
                                          <a:noFill/>
                                          <a:ln w="9525">
                                            <a:noFill/>
                                            <a:miter lim="800000"/>
                                            <a:headEnd/>
                                            <a:tailEnd/>
                                          </a:ln>
                                        </pic:spPr>
                                      </pic:pic>
                                    </a:graphicData>
                                  </a:graphic>
                                </wp:inline>
                              </w:drawing>
                            </w:r>
                          </w:p>
                          <w:p w:rsidR="00F87172" w:rsidRPr="00E840C8" w:rsidRDefault="00F87172" w:rsidP="00BE7DEF">
                            <w:pPr>
                              <w:ind w:left="851" w:hanging="851"/>
                              <w:rPr>
                                <w:sz w:val="18"/>
                                <w:szCs w:val="18"/>
                              </w:rPr>
                            </w:pPr>
                            <w:r w:rsidRPr="00E840C8">
                              <w:rPr>
                                <w:sz w:val="18"/>
                                <w:szCs w:val="18"/>
                              </w:rPr>
                              <w:t xml:space="preserve">Figure </w:t>
                            </w:r>
                            <w:r>
                              <w:rPr>
                                <w:sz w:val="18"/>
                                <w:szCs w:val="18"/>
                              </w:rPr>
                              <w:t>2 –</w:t>
                            </w:r>
                            <w:r w:rsidRPr="00E840C8">
                              <w:rPr>
                                <w:sz w:val="18"/>
                                <w:szCs w:val="18"/>
                              </w:rPr>
                              <w:t xml:space="preserve"> The metabolic pathways central to vernalisation in </w:t>
                            </w:r>
                            <w:r w:rsidRPr="00E840C8">
                              <w:rPr>
                                <w:i/>
                                <w:sz w:val="18"/>
                                <w:szCs w:val="18"/>
                              </w:rPr>
                              <w:t>A. thaliana</w:t>
                            </w:r>
                            <w:r w:rsidRPr="00E840C8">
                              <w:rPr>
                                <w:sz w:val="18"/>
                                <w:szCs w:val="18"/>
                              </w:rPr>
                              <w:t>, barley</w:t>
                            </w:r>
                            <w:r>
                              <w:rPr>
                                <w:sz w:val="18"/>
                                <w:szCs w:val="18"/>
                              </w:rPr>
                              <w:t xml:space="preserve"> (</w:t>
                            </w:r>
                            <w:proofErr w:type="spellStart"/>
                            <w:r w:rsidRPr="00FD07B5">
                              <w:rPr>
                                <w:i/>
                                <w:sz w:val="18"/>
                                <w:szCs w:val="18"/>
                              </w:rPr>
                              <w:t>Hordeum</w:t>
                            </w:r>
                            <w:proofErr w:type="spellEnd"/>
                            <w:r w:rsidRPr="00FD07B5">
                              <w:rPr>
                                <w:i/>
                                <w:sz w:val="18"/>
                                <w:szCs w:val="18"/>
                              </w:rPr>
                              <w:t xml:space="preserve"> </w:t>
                            </w:r>
                            <w:proofErr w:type="spellStart"/>
                            <w:r w:rsidRPr="00FD07B5">
                              <w:rPr>
                                <w:i/>
                                <w:sz w:val="18"/>
                                <w:szCs w:val="18"/>
                              </w:rPr>
                              <w:t>vulgare</w:t>
                            </w:r>
                            <w:proofErr w:type="spellEnd"/>
                            <w:r w:rsidRPr="00FD07B5">
                              <w:rPr>
                                <w:sz w:val="18"/>
                                <w:szCs w:val="18"/>
                              </w:rPr>
                              <w:t xml:space="preserve"> L.</w:t>
                            </w:r>
                            <w:r>
                              <w:rPr>
                                <w:sz w:val="18"/>
                                <w:szCs w:val="18"/>
                              </w:rPr>
                              <w:t>)</w:t>
                            </w:r>
                            <w:r w:rsidRPr="00E840C8">
                              <w:rPr>
                                <w:sz w:val="18"/>
                                <w:szCs w:val="18"/>
                              </w:rPr>
                              <w:t xml:space="preserve"> and beet</w:t>
                            </w:r>
                            <w:r>
                              <w:rPr>
                                <w:sz w:val="18"/>
                                <w:szCs w:val="18"/>
                              </w:rPr>
                              <w:t xml:space="preserve"> (</w:t>
                            </w:r>
                            <w:r w:rsidRPr="00FD07B5">
                              <w:rPr>
                                <w:i/>
                                <w:sz w:val="18"/>
                                <w:szCs w:val="18"/>
                              </w:rPr>
                              <w:t>Beta vulgaris</w:t>
                            </w:r>
                            <w:r>
                              <w:rPr>
                                <w:sz w:val="18"/>
                                <w:szCs w:val="18"/>
                              </w:rPr>
                              <w:t>)</w:t>
                            </w:r>
                            <w:r w:rsidRPr="00E840C8">
                              <w:rPr>
                                <w:sz w:val="18"/>
                                <w:szCs w:val="18"/>
                              </w:rPr>
                              <w:t xml:space="preserve"> </w:t>
                            </w:r>
                            <w:r>
                              <w:rPr>
                                <w:sz w:val="18"/>
                                <w:szCs w:val="18"/>
                              </w:rPr>
                              <w:fldChar w:fldCharType="begin" w:fldLock="1"/>
                            </w:r>
                            <w:r>
                              <w:rPr>
                                <w:sz w:val="18"/>
                                <w:szCs w:val="18"/>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"previouslyFormattedCitation" : "(Pin et al. 2010)" }, "properties" : { "noteIndex" : 0 }, "schema" : "https://github.com/citation-style-language/schema/raw/master/csl-citation.json" }</w:instrText>
                            </w:r>
                            <w:r>
                              <w:rPr>
                                <w:sz w:val="18"/>
                                <w:szCs w:val="18"/>
                              </w:rPr>
                              <w:fldChar w:fldCharType="separate"/>
                            </w:r>
                            <w:r w:rsidRPr="00E840C8">
                              <w:rPr>
                                <w:noProof/>
                                <w:sz w:val="18"/>
                                <w:szCs w:val="18"/>
                              </w:rPr>
                              <w:t>(Pin et al. 2010)</w:t>
                            </w:r>
                            <w:r>
                              <w:rPr>
                                <w:sz w:val="18"/>
                                <w:szCs w:val="18"/>
                              </w:rPr>
                              <w:fldChar w:fldCharType="end"/>
                            </w:r>
                          </w:p>
                        </w:txbxContent>
                      </wps:txbx>
                      <wps:bodyPr rot="0" vert="horz" wrap="square" lIns="91440" tIns="45720" rIns="91440" bIns="45720" anchor="t" anchorCtr="0" upright="1">
                        <a:noAutofit/>
                      </wps:bodyPr>
                    </wps:wsp>
                  </a:graphicData>
                </a:graphic>
              </wp:inline>
            </w:drawing>
          </mc:Choice>
          <mc:Fallback>
            <w:pict>
              <v:shape id="Text Box 17" o:spid="_x0000_s1027" type="#_x0000_t202" style="width:502.5pt;height:23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" strokecolor="white [3212]">
                <v:textbox>
                  <w:txbxContent>
                    <w:p w:rsidR="00F87172" w:rsidRDefault="00F87172" w:rsidP="00143853">
                      <w:pPr>
                        <w:jc w:val="center"/>
                      </w:pPr>
                      <w:r>
                        <w:rPr>
                          <w:noProof/>
                          <w:lang w:eastAsia="en-AU"/>
                        </w:rPr>
                        <w:drawing>
                          <wp:inline distT="0" distB="0" distL="0" distR="0">
                            <wp:extent cx="5572125" cy="2457450"/>
                            <wp:effectExtent l="19050" t="0" r="9525" b="0"/>
                            <wp:docPr id="5" name="Picture 8" descr="Description: Description: Description: Description: Description: Description: Description: Description: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Fig. 3"/>
                                    <pic:cNvPicPr>
                                      <a:picLocks noChangeAspect="1" noChangeArrowheads="1"/>
                                    </pic:cNvPicPr>
                                  </pic:nvPicPr>
                                  <pic:blipFill>
                                    <a:blip r:embed="rId11"/>
                                    <a:srcRect l="772" t="1848" r="772" b="2246"/>
                                    <a:stretch>
                                      <a:fillRect/>
                                    </a:stretch>
                                  </pic:blipFill>
                                  <pic:spPr bwMode="auto">
                                    <a:xfrm>
                                      <a:off x="0" y="0"/>
                                      <a:ext cx="5572125" cy="2457450"/>
                                    </a:xfrm>
                                    <a:prstGeom prst="rect">
                                      <a:avLst/>
                                    </a:prstGeom>
                                    <a:noFill/>
                                    <a:ln w="9525">
                                      <a:noFill/>
                                      <a:miter lim="800000"/>
                                      <a:headEnd/>
                                      <a:tailEnd/>
                                    </a:ln>
                                  </pic:spPr>
                                </pic:pic>
                              </a:graphicData>
                            </a:graphic>
                          </wp:inline>
                        </w:drawing>
                      </w:r>
                    </w:p>
                    <w:p w:rsidR="00F87172" w:rsidRPr="00E840C8" w:rsidRDefault="00F87172" w:rsidP="00BE7DEF">
                      <w:pPr>
                        <w:ind w:left="851" w:hanging="851"/>
                        <w:rPr>
                          <w:sz w:val="18"/>
                          <w:szCs w:val="18"/>
                        </w:rPr>
                      </w:pPr>
                      <w:r w:rsidRPr="00E840C8">
                        <w:rPr>
                          <w:sz w:val="18"/>
                          <w:szCs w:val="18"/>
                        </w:rPr>
                        <w:t xml:space="preserve">Figure </w:t>
                      </w:r>
                      <w:r>
                        <w:rPr>
                          <w:sz w:val="18"/>
                          <w:szCs w:val="18"/>
                        </w:rPr>
                        <w:t>2 –</w:t>
                      </w:r>
                      <w:r w:rsidRPr="00E840C8">
                        <w:rPr>
                          <w:sz w:val="18"/>
                          <w:szCs w:val="18"/>
                        </w:rPr>
                        <w:t xml:space="preserve"> The metabolic pathways central to vernalisation in </w:t>
                      </w:r>
                      <w:r w:rsidRPr="00E840C8">
                        <w:rPr>
                          <w:i/>
                          <w:sz w:val="18"/>
                          <w:szCs w:val="18"/>
                        </w:rPr>
                        <w:t>A. thaliana</w:t>
                      </w:r>
                      <w:r w:rsidRPr="00E840C8">
                        <w:rPr>
                          <w:sz w:val="18"/>
                          <w:szCs w:val="18"/>
                        </w:rPr>
                        <w:t>, barley</w:t>
                      </w:r>
                      <w:r>
                        <w:rPr>
                          <w:sz w:val="18"/>
                          <w:szCs w:val="18"/>
                        </w:rPr>
                        <w:t xml:space="preserve"> (</w:t>
                      </w:r>
                      <w:proofErr w:type="spellStart"/>
                      <w:r w:rsidRPr="00FD07B5">
                        <w:rPr>
                          <w:i/>
                          <w:sz w:val="18"/>
                          <w:szCs w:val="18"/>
                        </w:rPr>
                        <w:t>Hordeum</w:t>
                      </w:r>
                      <w:proofErr w:type="spellEnd"/>
                      <w:r w:rsidRPr="00FD07B5">
                        <w:rPr>
                          <w:i/>
                          <w:sz w:val="18"/>
                          <w:szCs w:val="18"/>
                        </w:rPr>
                        <w:t xml:space="preserve"> </w:t>
                      </w:r>
                      <w:proofErr w:type="spellStart"/>
                      <w:r w:rsidRPr="00FD07B5">
                        <w:rPr>
                          <w:i/>
                          <w:sz w:val="18"/>
                          <w:szCs w:val="18"/>
                        </w:rPr>
                        <w:t>vulgare</w:t>
                      </w:r>
                      <w:proofErr w:type="spellEnd"/>
                      <w:r w:rsidRPr="00FD07B5">
                        <w:rPr>
                          <w:sz w:val="18"/>
                          <w:szCs w:val="18"/>
                        </w:rPr>
                        <w:t xml:space="preserve"> L.</w:t>
                      </w:r>
                      <w:r>
                        <w:rPr>
                          <w:sz w:val="18"/>
                          <w:szCs w:val="18"/>
                        </w:rPr>
                        <w:t>)</w:t>
                      </w:r>
                      <w:r w:rsidRPr="00E840C8">
                        <w:rPr>
                          <w:sz w:val="18"/>
                          <w:szCs w:val="18"/>
                        </w:rPr>
                        <w:t xml:space="preserve"> and beet</w:t>
                      </w:r>
                      <w:r>
                        <w:rPr>
                          <w:sz w:val="18"/>
                          <w:szCs w:val="18"/>
                        </w:rPr>
                        <w:t xml:space="preserve"> (</w:t>
                      </w:r>
                      <w:r w:rsidRPr="00FD07B5">
                        <w:rPr>
                          <w:i/>
                          <w:sz w:val="18"/>
                          <w:szCs w:val="18"/>
                        </w:rPr>
                        <w:t>Beta vulgaris</w:t>
                      </w:r>
                      <w:r>
                        <w:rPr>
                          <w:sz w:val="18"/>
                          <w:szCs w:val="18"/>
                        </w:rPr>
                        <w:t>)</w:t>
                      </w:r>
                      <w:r w:rsidRPr="00E840C8">
                        <w:rPr>
                          <w:sz w:val="18"/>
                          <w:szCs w:val="18"/>
                        </w:rPr>
                        <w:t xml:space="preserve"> </w:t>
                      </w:r>
                      <w:r>
                        <w:rPr>
                          <w:sz w:val="18"/>
                          <w:szCs w:val="18"/>
                        </w:rPr>
                        <w:fldChar w:fldCharType="begin" w:fldLock="1"/>
                      </w:r>
                      <w:r>
                        <w:rPr>
                          <w:sz w:val="18"/>
                          <w:szCs w:val="18"/>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"previouslyFormattedCitation" : "(Pin et al. 2010)" }, "properties" : { "noteIndex" : 0 }, "schema" : "https://github.com/citation-style-language/schema/raw/master/csl-citation.json" }</w:instrText>
                      </w:r>
                      <w:r>
                        <w:rPr>
                          <w:sz w:val="18"/>
                          <w:szCs w:val="18"/>
                        </w:rPr>
                        <w:fldChar w:fldCharType="separate"/>
                      </w:r>
                      <w:r w:rsidRPr="00E840C8">
                        <w:rPr>
                          <w:noProof/>
                          <w:sz w:val="18"/>
                          <w:szCs w:val="18"/>
                        </w:rPr>
                        <w:t>(Pin et al. 2010)</w:t>
                      </w:r>
                      <w:r>
                        <w:rPr>
                          <w:sz w:val="18"/>
                          <w:szCs w:val="18"/>
                        </w:rPr>
                        <w:fldChar w:fldCharType="end"/>
                      </w:r>
                    </w:p>
                  </w:txbxContent>
                </v:textbox>
                <w10:anchorlock/>
              </v:shape>
            </w:pict>
          </mc:Fallback>
        </mc:AlternateContent>
      </w:r>
    </w:p>
    <w:p w:rsidR="00D42498" w:rsidRDefault="00D42498" w:rsidP="00092A35"/>
    <w:p w:rsidR="00092A35" w:rsidRDefault="00D565A8" w:rsidP="00092A35">
      <w:commentRangeStart w:id="350"/>
      <w:proofErr w:type="gramStart"/>
      <w:r>
        <w:t>barley</w:t>
      </w:r>
      <w:proofErr w:type="gramEnd"/>
      <w:r>
        <w:t xml:space="preserve"> are regulated via </w:t>
      </w:r>
      <w:r>
        <w:rPr>
          <w:i/>
        </w:rPr>
        <w:t>VRN2</w:t>
      </w:r>
      <w:r>
        <w:t>.  Beets (</w:t>
      </w:r>
      <w:r w:rsidRPr="00F64191">
        <w:rPr>
          <w:i/>
        </w:rPr>
        <w:t xml:space="preserve">Beta vulgaris </w:t>
      </w:r>
      <w:r w:rsidRPr="00F64191">
        <w:t>ssp.</w:t>
      </w:r>
      <w:r w:rsidRPr="00F64191">
        <w:rPr>
          <w:i/>
        </w:rPr>
        <w:t xml:space="preserve"> Vulgaris</w:t>
      </w:r>
      <w:r w:rsidRPr="00F64191">
        <w:t>)</w:t>
      </w:r>
      <w:r>
        <w:t xml:space="preserve"> have a different genetic mechanism, where </w:t>
      </w:r>
      <w:r>
        <w:rPr>
          <w:i/>
        </w:rPr>
        <w:t>FT1</w:t>
      </w:r>
      <w:r>
        <w:t xml:space="preserve"> is responsible for regulating </w:t>
      </w:r>
      <w:r>
        <w:rPr>
          <w:i/>
        </w:rPr>
        <w:t xml:space="preserve">FT2 </w:t>
      </w:r>
      <w:r w:rsidR="0052405E">
        <w:fldChar w:fldCharType="begin" w:fldLock="1"/>
      </w:r>
      <w:r w:rsidR="0052405E">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"previouslyFormattedCitation" : "(Pin et al. 2010)" }, "properties" : { "noteIndex" : 0 }, "schema" : "https://github.com/citation-style-language/schema/raw/master/csl-citation.json" }</w:instrText>
      </w:r>
      <w:r w:rsidR="0052405E">
        <w:fldChar w:fldCharType="separate"/>
      </w:r>
      <w:r w:rsidRPr="0093237F">
        <w:rPr>
          <w:noProof/>
        </w:rPr>
        <w:t>(Pin et al. 2010)</w:t>
      </w:r>
      <w:r w:rsidR="0052405E">
        <w:fldChar w:fldCharType="end"/>
      </w:r>
      <w:r>
        <w:t xml:space="preserve">.  </w:t>
      </w:r>
      <w:r w:rsidR="003F2EB7">
        <w:t>The commonality in each of these example</w:t>
      </w:r>
      <w:r w:rsidR="00EE34E6">
        <w:t>s</w:t>
      </w:r>
      <w:r w:rsidR="003F2EB7">
        <w:t xml:space="preserve"> is that all changes are epigenetic in nature </w:t>
      </w:r>
      <w:r w:rsidR="00863F0A">
        <w:t>(</w:t>
      </w:r>
      <w:r w:rsidR="003F2EB7">
        <w:t>i.e. environmental changes modify gene expression resulting in a different phenotype being expressed</w:t>
      </w:r>
      <w:r w:rsidR="00863F0A">
        <w:t>)</w:t>
      </w:r>
      <w:r w:rsidR="00BC601B">
        <w:t>.</w:t>
      </w:r>
      <w:r w:rsidR="003F2EB7">
        <w:t xml:space="preserve"> </w:t>
      </w:r>
      <w:r w:rsidR="00092A35">
        <w:t xml:space="preserve">In each of the examples shown in figure </w:t>
      </w:r>
      <w:r w:rsidR="0009610C">
        <w:t>2</w:t>
      </w:r>
      <w:r w:rsidR="00092A35">
        <w:t xml:space="preserve">, regardless </w:t>
      </w:r>
      <w:r w:rsidR="00092A35">
        <w:lastRenderedPageBreak/>
        <w:t xml:space="preserve">of species, phenotypic attributes brought on by vernalisation are epigenetic in nature. </w:t>
      </w:r>
      <w:r w:rsidR="00092A35" w:rsidRPr="00226C3B">
        <w:t xml:space="preserve"> </w:t>
      </w:r>
      <w:r w:rsidR="00092A35">
        <w:t xml:space="preserve">Thus, while genetically identical plants responsive to vernalisation will produce different phenotypes when </w:t>
      </w:r>
      <w:r w:rsidR="00CE670A">
        <w:t>vernalised</w:t>
      </w:r>
      <w:r w:rsidR="00092A35">
        <w:t>, the progeny of each of these plants w</w:t>
      </w:r>
      <w:r w:rsidR="00863F0A">
        <w:t xml:space="preserve">ill produce the same </w:t>
      </w:r>
      <w:r w:rsidR="0009610C">
        <w:t>vernalisation</w:t>
      </w:r>
      <w:r w:rsidR="00863F0A" w:rsidRPr="00863F0A">
        <w:t xml:space="preserve"> </w:t>
      </w:r>
      <w:r w:rsidR="00863F0A">
        <w:t>phenotype</w:t>
      </w:r>
      <w:r w:rsidR="00092A35">
        <w:t>, regardless of the parental phenotype.</w:t>
      </w:r>
    </w:p>
    <w:p w:rsidR="00AA2F48" w:rsidRPr="001542C5" w:rsidRDefault="00AA2F48" w:rsidP="00AA2F48">
      <w:r>
        <w:t>However, it must also be known that the above mentioned vernalisation pathways are not always seen in every cultivar of each species.</w:t>
      </w:r>
      <w:r w:rsidR="00BC601B">
        <w:t xml:space="preserve"> </w:t>
      </w:r>
      <w:r>
        <w:t xml:space="preserve"> In </w:t>
      </w:r>
      <w:r>
        <w:rPr>
          <w:i/>
        </w:rPr>
        <w:t>A. thaliana</w:t>
      </w:r>
      <w:r>
        <w:t>, “summer” (</w:t>
      </w:r>
      <w:r w:rsidR="00863F0A">
        <w:t>i.e. facultative vernalisation ecotypes</w:t>
      </w:r>
      <w:r>
        <w:t>) and “winter” (</w:t>
      </w:r>
      <w:r w:rsidR="00863F0A">
        <w:t>i.e. absolute vernalisation ecotypes</w:t>
      </w:r>
      <w:r>
        <w:t>)</w:t>
      </w:r>
      <w:r w:rsidR="00863F0A">
        <w:t xml:space="preserve"> cultivars</w:t>
      </w:r>
      <w:r>
        <w:t>, sourced from the wild or developed for vernalisation research, and the existe</w:t>
      </w:r>
      <w:r w:rsidR="00563B4F">
        <w:t xml:space="preserve">nce of summer and winter wheats, barley and oats </w:t>
      </w:r>
      <w:r>
        <w:t>further demonstrates differences in the underlying genetic pathways resulting in differing phenotypes.</w:t>
      </w:r>
      <w:commentRangeEnd w:id="350"/>
      <w:r w:rsidR="004C45C9">
        <w:rPr>
          <w:rStyle w:val="CommentReference"/>
        </w:rPr>
        <w:commentReference w:id="350"/>
      </w:r>
    </w:p>
    <w:p w:rsidR="00AA2F48" w:rsidRDefault="00AA2F48" w:rsidP="00092A35"/>
    <w:p w:rsidR="00092A35" w:rsidRDefault="00092A35" w:rsidP="00646B2B">
      <w:pPr>
        <w:pStyle w:val="Heading2"/>
      </w:pPr>
      <w:bookmarkStart w:id="351" w:name="_Toc403037358"/>
      <w:proofErr w:type="spellStart"/>
      <w:r>
        <w:t>Vernalisation</w:t>
      </w:r>
      <w:proofErr w:type="spellEnd"/>
      <w:r>
        <w:t xml:space="preserve"> Pathways in </w:t>
      </w:r>
      <w:r w:rsidRPr="00461700">
        <w:rPr>
          <w:i/>
        </w:rPr>
        <w:t>Arabidopsis thaliana</w:t>
      </w:r>
      <w:bookmarkEnd w:id="351"/>
    </w:p>
    <w:p w:rsidR="00167061" w:rsidRDefault="00092A35" w:rsidP="00092A35">
      <w:r>
        <w:t xml:space="preserve">In </w:t>
      </w:r>
      <w:r>
        <w:rPr>
          <w:i/>
        </w:rPr>
        <w:t>A</w:t>
      </w:r>
      <w:del w:id="352" w:author="University of Newcastle" w:date="2014-11-25T10:00:00Z">
        <w:r w:rsidDel="004C45C9">
          <w:rPr>
            <w:i/>
          </w:rPr>
          <w:delText>. thaliana</w:delText>
        </w:r>
      </w:del>
      <w:ins w:id="353" w:author="University of Newcastle" w:date="2014-11-25T10:00:00Z">
        <w:r w:rsidR="004C45C9">
          <w:rPr>
            <w:i/>
          </w:rPr>
          <w:t>rabidopsis</w:t>
        </w:r>
      </w:ins>
      <w:r>
        <w:t>,</w:t>
      </w:r>
      <w:r>
        <w:rPr>
          <w:i/>
        </w:rPr>
        <w:t xml:space="preserve"> </w:t>
      </w:r>
      <w:r w:rsidRPr="004C45C9">
        <w:rPr>
          <w:rPrChange w:id="354" w:author="University of Newcastle" w:date="2014-11-25T10:00:00Z">
            <w:rPr>
              <w:i/>
            </w:rPr>
          </w:rPrChange>
        </w:rPr>
        <w:t>FLC</w:t>
      </w:r>
      <w:r>
        <w:rPr>
          <w:i/>
        </w:rPr>
        <w:t xml:space="preserve"> </w:t>
      </w:r>
      <w:r>
        <w:t xml:space="preserve">is a MADS-box transcription factor </w:t>
      </w:r>
      <w:del w:id="355" w:author="University of Newcastle" w:date="2014-11-25T10:01:00Z">
        <w:r w:rsidDel="004C45C9">
          <w:delText>and the lynchpin for the</w:delText>
        </w:r>
      </w:del>
      <w:ins w:id="356" w:author="University of Newcastle" w:date="2014-11-25T10:01:00Z">
        <w:r w:rsidR="004C45C9">
          <w:t>that mediates the</w:t>
        </w:r>
      </w:ins>
      <w:r>
        <w:t xml:space="preserve"> transition of </w:t>
      </w:r>
      <w:proofErr w:type="gramStart"/>
      <w:r>
        <w:rPr>
          <w:i/>
        </w:rPr>
        <w:t>A</w:t>
      </w:r>
      <w:proofErr w:type="gramEnd"/>
      <w:del w:id="357" w:author="University of Newcastle" w:date="2014-11-25T10:01:00Z">
        <w:r w:rsidDel="004C45C9">
          <w:rPr>
            <w:i/>
          </w:rPr>
          <w:delText>. thaliana</w:delText>
        </w:r>
      </w:del>
      <w:ins w:id="358" w:author="University of Newcastle" w:date="2014-11-25T10:01:00Z">
        <w:r w:rsidR="004C45C9">
          <w:rPr>
            <w:i/>
          </w:rPr>
          <w:t>rabidopsis</w:t>
        </w:r>
        <w:r w:rsidR="004C45C9">
          <w:t>,</w:t>
        </w:r>
      </w:ins>
      <w:r w:rsidR="00831C75">
        <w:t xml:space="preserve"> and many other dicots</w:t>
      </w:r>
      <w:ins w:id="359" w:author="University of Newcastle" w:date="2014-11-25T10:01:00Z">
        <w:r w:rsidR="004C45C9">
          <w:t>,</w:t>
        </w:r>
      </w:ins>
      <w:r>
        <w:t xml:space="preserve"> from </w:t>
      </w:r>
      <w:del w:id="360" w:author="University of Newcastle" w:date="2014-11-25T10:01:00Z">
        <w:r w:rsidDel="004C45C9">
          <w:delText>a vegetative growth state to a flowering one</w:delText>
        </w:r>
      </w:del>
      <w:ins w:id="361" w:author="University of Newcastle" w:date="2014-11-25T10:01:00Z">
        <w:r w:rsidR="004C45C9">
          <w:t>vegetative to reproductive growth</w:t>
        </w:r>
      </w:ins>
      <w:r>
        <w:t xml:space="preserve"> (see figure </w:t>
      </w:r>
      <w:r w:rsidR="00BE7DEF">
        <w:t>3</w:t>
      </w:r>
      <w:r>
        <w:t xml:space="preserve"> below). </w:t>
      </w:r>
      <w:r w:rsidR="00831C75">
        <w:t xml:space="preserve"> </w:t>
      </w:r>
      <w:r w:rsidR="007969FE">
        <w:t xml:space="preserve">Research indicates </w:t>
      </w:r>
      <w:ins w:id="362" w:author="University of Newcastle" w:date="2014-11-25T10:02:00Z">
        <w:r w:rsidR="004C45C9">
          <w:t xml:space="preserve">that </w:t>
        </w:r>
      </w:ins>
      <w:r w:rsidR="00536A6F">
        <w:t xml:space="preserve">both genetic and epigenetic mechanisms contribute to </w:t>
      </w:r>
      <w:del w:id="363" w:author="University of Newcastle" w:date="2014-11-25T10:03:00Z">
        <w:r w:rsidR="00536A6F" w:rsidDel="004C45C9">
          <w:delText xml:space="preserve">the </w:delText>
        </w:r>
        <w:r w:rsidR="007969FE" w:rsidDel="004C45C9">
          <w:delText>down regulation of</w:delText>
        </w:r>
      </w:del>
      <w:ins w:id="364" w:author="University of Newcastle" w:date="2014-11-25T10:03:00Z">
        <w:r w:rsidR="004C45C9">
          <w:t>repressing the expression of the floral repressor</w:t>
        </w:r>
      </w:ins>
      <w:r w:rsidR="007969FE">
        <w:t xml:space="preserve"> </w:t>
      </w:r>
      <w:r w:rsidR="007969FE">
        <w:rPr>
          <w:i/>
        </w:rPr>
        <w:t>FLC</w:t>
      </w:r>
      <w:r w:rsidR="007969FE">
        <w:t xml:space="preserve"> </w:t>
      </w:r>
      <w:ins w:id="365" w:author="University of Newcastle" w:date="2014-11-25T10:03:00Z">
        <w:r w:rsidR="004C45C9">
          <w:t xml:space="preserve">during vegetative to reproductive growth transition </w:t>
        </w:r>
      </w:ins>
      <w:r w:rsidR="0052405E">
        <w:fldChar w:fldCharType="begin" w:fldLock="1"/>
      </w:r>
      <w:r w:rsidR="0052405E">
        <w:instrText>ADDIN CSL_CITATION { "citationItems" : [ { "id" : "ITEM-1", "itemData" : { "DOI" : "10.1105/tpc.015958", "author" : [ { "dropping-particle" : "", "family" : "Boss", "given" : "Paul K", "non-dropping-particle" : "", "parse-names" : false, "suffix" : "" }, { "dropping-particle" : "", "family" : "Bastow", "given" : "Ruth M", "non-dropping-particle" : "", "parse-names" : false, "suffix" : "" }, { "dropping-particle" : "", "family" : "Mylne", "given" : "Joshua S", "non-dropping-particle" : "", "parse-names" : false, "suffix" : "" }, { "dropping-particle" : "", "family" : "Dean", "given" : "Caroline", "non-dropping-particle" : "", "parse-names" : false, "suffix" : "" } ], "container-title" : "The Plant Cell Online", "id" : "ITEM-1", "issue" : "suppl 1", "issued" : { "date-parts" : [ [ "2004", "6", "1" ] ] }, "note" : "10.1105/tpc.015958 ", "page" : "S18-S31", "title" : "Multiple Pathways in the Decision to Flower: Enabling, Promoting, and Resetting", "type" : "article-journal", "volume" : "16" }, "uris" : [ "http://www.mendeley.com/documents/?uuid=e2310de3-afa9-4fd4-abca-e60824577631" ] }, { "id" : "ITEM-2",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"ITEM-2",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"previouslyFormattedCitation" : "(Boss et al. 2004; Finnegan et al. 2005)" }, "properties" : { "noteIndex" : 0 }, "schema" : "https://github.com/citation-style-language/schema/raw/master/csl-citation.json" }</w:instrText>
      </w:r>
      <w:r w:rsidR="0052405E">
        <w:fldChar w:fldCharType="separate"/>
      </w:r>
      <w:r w:rsidR="00534B19" w:rsidRPr="00534B19">
        <w:rPr>
          <w:noProof/>
        </w:rPr>
        <w:t>(Boss et al. 2004; Finnegan et al. 2005)</w:t>
      </w:r>
      <w:r w:rsidR="0052405E">
        <w:fldChar w:fldCharType="end"/>
      </w:r>
      <w:r w:rsidR="007969FE">
        <w:t xml:space="preserve">.  </w:t>
      </w:r>
      <w:r>
        <w:t xml:space="preserve">When </w:t>
      </w:r>
      <w:r w:rsidRPr="004F6106">
        <w:rPr>
          <w:i/>
        </w:rPr>
        <w:t>FLC</w:t>
      </w:r>
      <w:r>
        <w:t xml:space="preserve"> </w:t>
      </w:r>
      <w:del w:id="366" w:author="University of Newcastle" w:date="2014-11-25T10:04:00Z">
        <w:r w:rsidDel="004C45C9">
          <w:delText>expression is high</w:delText>
        </w:r>
      </w:del>
      <w:ins w:id="367" w:author="University of Newcastle" w:date="2014-11-25T10:04:00Z">
        <w:r w:rsidR="004C45C9">
          <w:t>is expressed at high levels</w:t>
        </w:r>
      </w:ins>
      <w:r>
        <w:t xml:space="preserve">, promoted by </w:t>
      </w:r>
      <w:del w:id="368" w:author="University of Newcastle" w:date="2014-11-25T10:04:00Z">
        <w:r w:rsidDel="004C45C9">
          <w:delText xml:space="preserve">expression of </w:delText>
        </w:r>
      </w:del>
      <w:r w:rsidR="00F241FA" w:rsidRPr="004C45C9">
        <w:rPr>
          <w:rPrChange w:id="369" w:author="University of Newcastle" w:date="2014-11-25T10:04:00Z">
            <w:rPr>
              <w:i/>
            </w:rPr>
          </w:rPrChange>
        </w:rPr>
        <w:t>FRIGIDA</w:t>
      </w:r>
      <w:r w:rsidR="00F241FA">
        <w:t xml:space="preserve"> (</w:t>
      </w:r>
      <w:r w:rsidR="00F241FA" w:rsidRPr="004C45C9">
        <w:rPr>
          <w:rPrChange w:id="370" w:author="University of Newcastle" w:date="2014-11-25T10:04:00Z">
            <w:rPr>
              <w:i/>
            </w:rPr>
          </w:rPrChange>
        </w:rPr>
        <w:t>FRI</w:t>
      </w:r>
      <w:r w:rsidR="00F241FA">
        <w:t xml:space="preserve">), </w:t>
      </w:r>
      <w:r w:rsidR="00F241FA" w:rsidRPr="004C45C9">
        <w:rPr>
          <w:rPrChange w:id="371" w:author="University of Newcastle" w:date="2014-11-25T10:05:00Z">
            <w:rPr>
              <w:i/>
            </w:rPr>
          </w:rPrChange>
        </w:rPr>
        <w:t>FRIGIDA-LIKE</w:t>
      </w:r>
      <w:del w:id="372" w:author="University of Newcastle" w:date="2014-11-25T10:04:00Z">
        <w:r w:rsidR="00F241FA" w:rsidRPr="004C45C9" w:rsidDel="004C45C9">
          <w:rPr>
            <w:rPrChange w:id="373" w:author="University of Newcastle" w:date="2014-11-25T10:05:00Z">
              <w:rPr>
                <w:i/>
              </w:rPr>
            </w:rPrChange>
          </w:rPr>
          <w:delText xml:space="preserve"> </w:delText>
        </w:r>
      </w:del>
      <w:r w:rsidR="00F241FA" w:rsidRPr="004C45C9">
        <w:rPr>
          <w:rPrChange w:id="374" w:author="University of Newcastle" w:date="2014-11-25T10:05:00Z">
            <w:rPr>
              <w:i/>
            </w:rPr>
          </w:rPrChange>
        </w:rPr>
        <w:t>1</w:t>
      </w:r>
      <w:r w:rsidR="00F241FA">
        <w:rPr>
          <w:i/>
        </w:rPr>
        <w:t xml:space="preserve"> </w:t>
      </w:r>
      <w:r w:rsidR="00F241FA">
        <w:t>(</w:t>
      </w:r>
      <w:r w:rsidR="00F241FA" w:rsidRPr="004C45C9">
        <w:rPr>
          <w:rPrChange w:id="375" w:author="University of Newcastle" w:date="2014-11-25T10:05:00Z">
            <w:rPr>
              <w:i/>
            </w:rPr>
          </w:rPrChange>
        </w:rPr>
        <w:t>FRL1</w:t>
      </w:r>
      <w:r w:rsidR="00F241FA">
        <w:t xml:space="preserve">) and </w:t>
      </w:r>
      <w:r w:rsidR="00F241FA" w:rsidRPr="004C45C9">
        <w:rPr>
          <w:rPrChange w:id="376" w:author="University of Newcastle" w:date="2014-11-25T10:05:00Z">
            <w:rPr>
              <w:i/>
            </w:rPr>
          </w:rPrChange>
        </w:rPr>
        <w:t>FRIGIDA</w:t>
      </w:r>
      <w:del w:id="377" w:author="University of Newcastle" w:date="2014-11-25T10:05:00Z">
        <w:r w:rsidR="00F241FA" w:rsidRPr="004C45C9" w:rsidDel="004C45C9">
          <w:rPr>
            <w:rPrChange w:id="378" w:author="University of Newcastle" w:date="2014-11-25T10:05:00Z">
              <w:rPr>
                <w:i/>
              </w:rPr>
            </w:rPrChange>
          </w:rPr>
          <w:delText>-</w:delText>
        </w:r>
      </w:del>
      <w:r w:rsidR="00F241FA" w:rsidRPr="004C45C9">
        <w:rPr>
          <w:rPrChange w:id="379" w:author="University of Newcastle" w:date="2014-11-25T10:05:00Z">
            <w:rPr>
              <w:i/>
            </w:rPr>
          </w:rPrChange>
        </w:rPr>
        <w:t>LIKE 2</w:t>
      </w:r>
      <w:r w:rsidR="00F241FA">
        <w:t xml:space="preserve"> (</w:t>
      </w:r>
      <w:r w:rsidR="00F241FA" w:rsidRPr="004C45C9">
        <w:rPr>
          <w:rPrChange w:id="380" w:author="University of Newcastle" w:date="2014-11-25T10:05:00Z">
            <w:rPr>
              <w:i/>
            </w:rPr>
          </w:rPrChange>
        </w:rPr>
        <w:t>FRL2</w:t>
      </w:r>
      <w:r w:rsidR="00F241FA">
        <w:t xml:space="preserve">), </w:t>
      </w:r>
      <w:ins w:id="381" w:author="University of Newcastle" w:date="2014-11-25T10:05:00Z">
        <w:r w:rsidR="004C45C9">
          <w:t xml:space="preserve">FLC represses the </w:t>
        </w:r>
      </w:ins>
      <w:del w:id="382" w:author="University of Newcastle" w:date="2014-11-25T10:05:00Z">
        <w:r w:rsidR="00F241FA" w:rsidDel="004C45C9">
          <w:delText>it down</w:delText>
        </w:r>
        <w:r w:rsidR="00BC601B" w:rsidDel="004C45C9">
          <w:delText xml:space="preserve"> regulates the</w:delText>
        </w:r>
        <w:r w:rsidR="00863F0A" w:rsidRPr="00863F0A" w:rsidDel="004C45C9">
          <w:delText xml:space="preserve"> </w:delText>
        </w:r>
      </w:del>
      <w:del w:id="383" w:author="University of Newcastle" w:date="2014-11-25T10:23:00Z">
        <w:r w:rsidR="00863F0A" w:rsidDel="00F87172">
          <w:delText xml:space="preserve">expression of </w:delText>
        </w:r>
      </w:del>
      <w:r w:rsidR="00863F0A">
        <w:rPr>
          <w:i/>
        </w:rPr>
        <w:t>FLOWERING TIME</w:t>
      </w:r>
      <w:r w:rsidR="00863F0A" w:rsidRPr="007C1577">
        <w:rPr>
          <w:i/>
        </w:rPr>
        <w:t xml:space="preserve"> </w:t>
      </w:r>
      <w:r w:rsidR="00863F0A" w:rsidRPr="00831C75">
        <w:t>(</w:t>
      </w:r>
      <w:r w:rsidR="00863F0A" w:rsidRPr="007C1577">
        <w:rPr>
          <w:i/>
        </w:rPr>
        <w:t>FT</w:t>
      </w:r>
      <w:r w:rsidR="00863F0A" w:rsidRPr="00831C75">
        <w:t>)</w:t>
      </w:r>
      <w:ins w:id="384" w:author="University of Newcastle" w:date="2014-11-25T10:23:00Z">
        <w:r w:rsidR="00F87172">
          <w:t xml:space="preserve"> expression</w:t>
        </w:r>
      </w:ins>
      <w:r w:rsidR="00863F0A">
        <w:t xml:space="preserve">, </w:t>
      </w:r>
      <w:del w:id="385" w:author="University of Newcastle" w:date="2014-11-25T10:06:00Z">
        <w:r w:rsidR="00863F0A" w:rsidDel="004C45C9">
          <w:delText>along with its</w:delText>
        </w:r>
      </w:del>
      <w:ins w:id="386" w:author="University of Newcastle" w:date="2014-11-25T10:06:00Z">
        <w:r w:rsidR="004C45C9">
          <w:t xml:space="preserve">and </w:t>
        </w:r>
      </w:ins>
      <w:ins w:id="387" w:author="University of Newcastle" w:date="2014-11-25T10:23:00Z">
        <w:r w:rsidR="00F87172">
          <w:t>the expression of the</w:t>
        </w:r>
      </w:ins>
      <w:ins w:id="388" w:author="University of Newcastle" w:date="2014-11-25T10:06:00Z">
        <w:r w:rsidR="004C45C9">
          <w:t xml:space="preserve"> FT</w:t>
        </w:r>
      </w:ins>
      <w:r w:rsidR="00863F0A">
        <w:t xml:space="preserve"> homologue</w:t>
      </w:r>
      <w:ins w:id="389" w:author="University of Newcastle" w:date="2014-11-25T10:07:00Z">
        <w:r w:rsidR="004C45C9">
          <w:t>s</w:t>
        </w:r>
      </w:ins>
      <w:ins w:id="390" w:author="University of Newcastle" w:date="2014-11-25T10:06:00Z">
        <w:r w:rsidR="004C45C9">
          <w:t>,</w:t>
        </w:r>
      </w:ins>
      <w:r w:rsidR="00863F0A">
        <w:t xml:space="preserve"> </w:t>
      </w:r>
      <w:r w:rsidR="00863F0A">
        <w:rPr>
          <w:i/>
        </w:rPr>
        <w:t>TWIN SISTER OF</w:t>
      </w:r>
      <w:r w:rsidR="00863F0A" w:rsidRPr="00863F0A">
        <w:rPr>
          <w:i/>
        </w:rPr>
        <w:t xml:space="preserve"> </w:t>
      </w:r>
    </w:p>
    <w:p w:rsidR="00167061" w:rsidRDefault="00430492" w:rsidP="00EA7C0D">
      <w:r>
        <w:rPr>
          <w:noProof/>
          <w:lang w:eastAsia="en-AU"/>
        </w:rPr>
        <w:lastRenderedPageBreak/>
        <mc:AlternateContent>
          <mc:Choice Requires="wps">
            <w:drawing>
              <wp:inline distT="0" distB="0" distL="0" distR="0">
                <wp:extent cx="5667375" cy="5056505"/>
                <wp:effectExtent l="0" t="0" r="0" b="1270"/>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5056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172" w:rsidRDefault="00F87172" w:rsidP="00143853">
                            <w:pPr>
                              <w:jc w:val="center"/>
                            </w:pPr>
                            <w:r>
                              <w:rPr>
                                <w:noProof/>
                                <w:lang w:eastAsia="en-AU"/>
                              </w:rPr>
                              <w:drawing>
                                <wp:inline distT="0" distB="0" distL="0" distR="0">
                                  <wp:extent cx="5410200" cy="4067175"/>
                                  <wp:effectExtent l="19050" t="0" r="0" b="0"/>
                                  <wp:docPr id="8" name="Picture 4" descr="Description: Description: Description: Description: Description: Description: Description: Description: Description: http://www.ncbi.nlm.nih.gov/corecgi/tileshop/tileshop.fcgi?p=PMC3&amp;id=102366&amp;s=3&amp;r=1&am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Description: http://www.ncbi.nlm.nih.gov/corecgi/tileshop/tileshop.fcgi?p=PMC3&amp;id=102366&amp;s=3&amp;r=1&amp;c=1"/>
                                          <pic:cNvPicPr>
                                            <a:picLocks noChangeAspect="1" noChangeArrowheads="1"/>
                                          </pic:cNvPicPr>
                                        </pic:nvPicPr>
                                        <pic:blipFill>
                                          <a:blip r:embed="rId12"/>
                                          <a:srcRect t="3882" b="39491"/>
                                          <a:stretch>
                                            <a:fillRect/>
                                          </a:stretch>
                                        </pic:blipFill>
                                        <pic:spPr bwMode="auto">
                                          <a:xfrm>
                                            <a:off x="0" y="0"/>
                                            <a:ext cx="5410200" cy="4067175"/>
                                          </a:xfrm>
                                          <a:prstGeom prst="rect">
                                            <a:avLst/>
                                          </a:prstGeom>
                                          <a:noFill/>
                                          <a:ln w="9525">
                                            <a:noFill/>
                                            <a:miter lim="800000"/>
                                            <a:headEnd/>
                                            <a:tailEnd/>
                                          </a:ln>
                                        </pic:spPr>
                                      </pic:pic>
                                    </a:graphicData>
                                  </a:graphic>
                                </wp:inline>
                              </w:drawing>
                            </w:r>
                          </w:p>
                          <w:p w:rsidR="00F87172" w:rsidRPr="002F0AE9" w:rsidRDefault="00F87172" w:rsidP="00EA7C0D">
                            <w:pPr>
                              <w:ind w:left="851" w:hanging="851"/>
                              <w:rPr>
                                <w:sz w:val="18"/>
                                <w:szCs w:val="18"/>
                              </w:rPr>
                            </w:pPr>
                            <w:r w:rsidRPr="00BE7DEF">
                              <w:rPr>
                                <w:sz w:val="18"/>
                                <w:szCs w:val="18"/>
                              </w:rPr>
                              <w:t>Figure 3</w:t>
                            </w:r>
                            <w:r w:rsidRPr="00E840C8">
                              <w:rPr>
                                <w:sz w:val="18"/>
                                <w:szCs w:val="18"/>
                              </w:rPr>
                              <w:t xml:space="preserve"> – The regulatory pathways involved in triggering flowering in </w:t>
                            </w:r>
                            <w:r w:rsidRPr="00E840C8">
                              <w:rPr>
                                <w:i/>
                                <w:sz w:val="18"/>
                                <w:szCs w:val="18"/>
                              </w:rPr>
                              <w:t>Arabidopsis thaliana</w:t>
                            </w:r>
                            <w:r w:rsidRPr="00E840C8">
                              <w:rPr>
                                <w:sz w:val="18"/>
                                <w:szCs w:val="18"/>
                              </w:rPr>
                              <w:t xml:space="preserve"> </w:t>
                            </w:r>
                            <w:r>
                              <w:rPr>
                                <w:sz w:val="18"/>
                                <w:szCs w:val="18"/>
                              </w:rPr>
                              <w:fldChar w:fldCharType="begin" w:fldLock="1"/>
                            </w:r>
                            <w:r>
                              <w:rPr>
                                <w:sz w:val="18"/>
                                <w:szCs w:val="18"/>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"previouslyFormattedCitation" : "(Amasino 2004)" }, "properties" : { "noteIndex" : 0 }, "schema" : "https://github.com/citation-style-language/schema/raw/master/csl-citation.json" }</w:instrText>
                            </w:r>
                            <w:r>
                              <w:rPr>
                                <w:sz w:val="18"/>
                                <w:szCs w:val="18"/>
                              </w:rPr>
                              <w:fldChar w:fldCharType="separate"/>
                            </w:r>
                            <w:r w:rsidRPr="00E840C8">
                              <w:rPr>
                                <w:noProof/>
                                <w:sz w:val="18"/>
                                <w:szCs w:val="18"/>
                              </w:rPr>
                              <w:t>(Amasino 2004)</w:t>
                            </w:r>
                            <w:r>
                              <w:rPr>
                                <w:sz w:val="18"/>
                                <w:szCs w:val="18"/>
                              </w:rPr>
                              <w:fldChar w:fldCharType="end"/>
                            </w:r>
                            <w:r w:rsidRPr="00E840C8">
                              <w:rPr>
                                <w:sz w:val="18"/>
                                <w:szCs w:val="18"/>
                              </w:rPr>
                              <w:t>. FRL2</w:t>
                            </w:r>
                            <w:r>
                              <w:rPr>
                                <w:sz w:val="18"/>
                                <w:szCs w:val="18"/>
                              </w:rPr>
                              <w:t xml:space="preserve"> (not shown)</w:t>
                            </w:r>
                            <w:r w:rsidRPr="00E840C8">
                              <w:rPr>
                                <w:sz w:val="18"/>
                                <w:szCs w:val="18"/>
                              </w:rPr>
                              <w:t xml:space="preserve"> is </w:t>
                            </w:r>
                            <w:r>
                              <w:rPr>
                                <w:sz w:val="18"/>
                                <w:szCs w:val="18"/>
                              </w:rPr>
                              <w:t xml:space="preserve">associated with promotion of </w:t>
                            </w:r>
                            <w:r w:rsidRPr="00F32B37">
                              <w:rPr>
                                <w:i/>
                                <w:sz w:val="18"/>
                                <w:szCs w:val="18"/>
                              </w:rPr>
                              <w:t>FLC</w:t>
                            </w:r>
                            <w:r>
                              <w:rPr>
                                <w:sz w:val="18"/>
                                <w:szCs w:val="18"/>
                              </w:rPr>
                              <w:t xml:space="preserve"> expression </w:t>
                            </w:r>
                            <w:r>
                              <w:rPr>
                                <w:sz w:val="18"/>
                                <w:szCs w:val="18"/>
                              </w:rPr>
                              <w:fldChar w:fldCharType="begin" w:fldLock="1"/>
                            </w:r>
                            <w:r>
                              <w:rPr>
                                <w:sz w:val="18"/>
                                <w:szCs w:val="18"/>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"previouslyFormattedCitation" : "(Finnegan et al. 2005)" }, "properties" : { "noteIndex" : 0 }, "schema" : "https://github.com/citation-style-language/schema/raw/master/csl-citation.json" }</w:instrText>
                            </w:r>
                            <w:r>
                              <w:rPr>
                                <w:sz w:val="18"/>
                                <w:szCs w:val="18"/>
                              </w:rPr>
                              <w:fldChar w:fldCharType="separate"/>
                            </w:r>
                            <w:r w:rsidRPr="00F32B37">
                              <w:rPr>
                                <w:noProof/>
                                <w:sz w:val="18"/>
                                <w:szCs w:val="18"/>
                              </w:rPr>
                              <w:t>(Finnegan et al. 2005)</w:t>
                            </w:r>
                            <w:r>
                              <w:rPr>
                                <w:sz w:val="18"/>
                                <w:szCs w:val="18"/>
                              </w:rPr>
                              <w:fldChar w:fldCharType="end"/>
                            </w:r>
                            <w:r>
                              <w:rPr>
                                <w:sz w:val="18"/>
                                <w:szCs w:val="18"/>
                              </w:rPr>
                              <w:t xml:space="preserve"> and TSF (not shown) which is regulated in a similar fashion to </w:t>
                            </w:r>
                            <w:r>
                              <w:rPr>
                                <w:i/>
                                <w:sz w:val="18"/>
                                <w:szCs w:val="18"/>
                              </w:rPr>
                              <w:t>FT</w:t>
                            </w:r>
                            <w:r>
                              <w:rPr>
                                <w:sz w:val="18"/>
                                <w:szCs w:val="18"/>
                              </w:rPr>
                              <w:t xml:space="preserve"> </w:t>
                            </w:r>
                            <w:r>
                              <w:rPr>
                                <w:sz w:val="18"/>
                                <w:szCs w:val="18"/>
                              </w:rPr>
                              <w:fldChar w:fldCharType="begin" w:fldLock="1"/>
                            </w:r>
                            <w:r>
                              <w:rPr>
                                <w:sz w:val="18"/>
                                <w:szCs w:val="18"/>
                              </w:rPr>
                              <w:instrText>ADDIN CSL_CITATION { "citationItems" : [ { "id" : "ITEM-1", "itemData" : { "DOI" : "10.1093/pcp/pcs168", "abstract" : "Successful sexual reproduction of a plant with prolific seed production requires appropriate timing of flowering and concomitant change of architecture (e.g. internode elongation and branching) to facilitate production of the optimal number of flowers while enabling continued resource production through photosynthesis. Florigen is the prime candidate for a signal linking the two processes. Growth analysis of lateral shoots in mutants of FLOWERING LOCUS T (FT) and TWIN SISTER OF FT (TSF) revealed a delay in the onset of outgrowth and a reduction of the growth rate in ft plants in long-day (LD) conditions and in tsf plants in short-day (SD) conditions. Thus, as in the case of floral transition, FT and TSF play dominant roles in LD and SD conditions, respectively, in the promotion of lateral shoot development. Differential expression patterns of the two genes were in good agreement with their differential roles both in the floral transition and in lateral shoot development under contrasting photoperiod conditions. By manipulating florigen production after bolting of the primary shoot, it was shown that florigen promotes lateral shoot growth independently of its effect on the floral transition of the primary shoot. Analysis of growth and gene expression in lateral shoots of the mutants suggests that the loss of florigen leads to a reduced rate of flower formation on lateral shoots. Together, we propose that the two florigen genes are an important key to linking the floral transition and lateral shoot development to maximize the reproductive success of a plant.", "author" : [ { "dropping-particle" : "", "family" : "Hiraoka", "given" : "Kazuhisa", "non-dropping-particle" : "", "parse-names" : false, "suffix" : "" }, { "dropping-particle" : "", "family" : "Yamaguchi", "given" : "Ayako", "non-dropping-particle" : "", "parse-names" : false, "suffix" : "" }, { "dropping-particle" : "", "family" : "Abe", "given" : "Mitsutomo", "non-dropping-particle" : "", "parse-names" : false, "suffix" : "" }, { "dropping-particle" : "", "family" : "Araki", "given" : "Takashi", "non-dropping-particle" : "", "parse-names" : false, "suffix" : "" } ], "container-title" : "Plant and Cell Physiology", "id" : "ITEM-1", "issue" : "3", "issued" : { "date-parts" : [ [ "2013", "3", "1" ] ] }, "note" : "10.1093/pcp/pcs168 ", "page" : "352-368", "title" : "The Florigen Genes FT and TSF Modulate Lateral Shoot Outgrowth in Arabidopsis thaliana", "type" : "article-journal", "volume" : "54" }, "uris" : [ "http://www.mendeley.com/documents/?uuid=624ddf7a-7fa0-4b74-a7f9-36b33d2e8877" ] } ], "mendeley" : { "previouslyFormattedCitation" : "(Hiraoka et al. 2013)" }, "properties" : { "noteIndex" : 0 }, "schema" : "https://github.com/citation-style-language/schema/raw/master/csl-citation.json" }</w:instrText>
                            </w:r>
                            <w:r>
                              <w:rPr>
                                <w:sz w:val="18"/>
                                <w:szCs w:val="18"/>
                              </w:rPr>
                              <w:fldChar w:fldCharType="separate"/>
                            </w:r>
                            <w:r w:rsidRPr="002F0AE9">
                              <w:rPr>
                                <w:noProof/>
                                <w:sz w:val="18"/>
                                <w:szCs w:val="18"/>
                              </w:rPr>
                              <w:t>(Hiraoka et al. 2013)</w:t>
                            </w:r>
                            <w:r>
                              <w:rPr>
                                <w:sz w:val="18"/>
                                <w:szCs w:val="18"/>
                              </w:rPr>
                              <w:fldChar w:fldCharType="end"/>
                            </w:r>
                            <w:r>
                              <w:rPr>
                                <w:sz w:val="18"/>
                                <w:szCs w:val="18"/>
                              </w:rPr>
                              <w:t>. Additional genes critical to the process relating to the PHD-PRC2 complex during vernalisation have also not been shown.</w:t>
                            </w:r>
                          </w:p>
                        </w:txbxContent>
                      </wps:txbx>
                      <wps:bodyPr rot="0" vert="horz" wrap="square" lIns="91440" tIns="45720" rIns="91440" bIns="45720" anchor="t" anchorCtr="0" upright="1">
                        <a:noAutofit/>
                      </wps:bodyPr>
                    </wps:wsp>
                  </a:graphicData>
                </a:graphic>
              </wp:inline>
            </w:drawing>
          </mc:Choice>
          <mc:Fallback>
            <w:pict>
              <v:shape id="Text Box 16" o:spid="_x0000_s1028" type="#_x0000_t202" style="width:446.25pt;height:3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" stroked="f">
                <v:textbox>
                  <w:txbxContent>
                    <w:p w:rsidR="00F87172" w:rsidRDefault="00F87172" w:rsidP="00143853">
                      <w:pPr>
                        <w:jc w:val="center"/>
                      </w:pPr>
                      <w:r>
                        <w:rPr>
                          <w:noProof/>
                          <w:lang w:eastAsia="en-AU"/>
                        </w:rPr>
                        <w:drawing>
                          <wp:inline distT="0" distB="0" distL="0" distR="0">
                            <wp:extent cx="5410200" cy="4067175"/>
                            <wp:effectExtent l="19050" t="0" r="0" b="0"/>
                            <wp:docPr id="8" name="Picture 4" descr="Description: Description: Description: Description: Description: Description: Description: Description: Description: http://www.ncbi.nlm.nih.gov/corecgi/tileshop/tileshop.fcgi?p=PMC3&amp;id=102366&amp;s=3&amp;r=1&am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Description: http://www.ncbi.nlm.nih.gov/corecgi/tileshop/tileshop.fcgi?p=PMC3&amp;id=102366&amp;s=3&amp;r=1&amp;c=1"/>
                                    <pic:cNvPicPr>
                                      <a:picLocks noChangeAspect="1" noChangeArrowheads="1"/>
                                    </pic:cNvPicPr>
                                  </pic:nvPicPr>
                                  <pic:blipFill>
                                    <a:blip r:embed="rId12"/>
                                    <a:srcRect t="3882" b="39491"/>
                                    <a:stretch>
                                      <a:fillRect/>
                                    </a:stretch>
                                  </pic:blipFill>
                                  <pic:spPr bwMode="auto">
                                    <a:xfrm>
                                      <a:off x="0" y="0"/>
                                      <a:ext cx="5410200" cy="4067175"/>
                                    </a:xfrm>
                                    <a:prstGeom prst="rect">
                                      <a:avLst/>
                                    </a:prstGeom>
                                    <a:noFill/>
                                    <a:ln w="9525">
                                      <a:noFill/>
                                      <a:miter lim="800000"/>
                                      <a:headEnd/>
                                      <a:tailEnd/>
                                    </a:ln>
                                  </pic:spPr>
                                </pic:pic>
                              </a:graphicData>
                            </a:graphic>
                          </wp:inline>
                        </w:drawing>
                      </w:r>
                    </w:p>
                    <w:p w:rsidR="00F87172" w:rsidRPr="002F0AE9" w:rsidRDefault="00F87172" w:rsidP="00EA7C0D">
                      <w:pPr>
                        <w:ind w:left="851" w:hanging="851"/>
                        <w:rPr>
                          <w:sz w:val="18"/>
                          <w:szCs w:val="18"/>
                        </w:rPr>
                      </w:pPr>
                      <w:r w:rsidRPr="00BE7DEF">
                        <w:rPr>
                          <w:sz w:val="18"/>
                          <w:szCs w:val="18"/>
                        </w:rPr>
                        <w:t>Figure 3</w:t>
                      </w:r>
                      <w:r w:rsidRPr="00E840C8">
                        <w:rPr>
                          <w:sz w:val="18"/>
                          <w:szCs w:val="18"/>
                        </w:rPr>
                        <w:t xml:space="preserve"> – The regulatory pathways involved in triggering flowering in </w:t>
                      </w:r>
                      <w:r w:rsidRPr="00E840C8">
                        <w:rPr>
                          <w:i/>
                          <w:sz w:val="18"/>
                          <w:szCs w:val="18"/>
                        </w:rPr>
                        <w:t>Arabidopsis thaliana</w:t>
                      </w:r>
                      <w:r w:rsidRPr="00E840C8">
                        <w:rPr>
                          <w:sz w:val="18"/>
                          <w:szCs w:val="18"/>
                        </w:rPr>
                        <w:t xml:space="preserve"> </w:t>
                      </w:r>
                      <w:r>
                        <w:rPr>
                          <w:sz w:val="18"/>
                          <w:szCs w:val="18"/>
                        </w:rPr>
                        <w:fldChar w:fldCharType="begin" w:fldLock="1"/>
                      </w:r>
                      <w:r>
                        <w:rPr>
                          <w:sz w:val="18"/>
                          <w:szCs w:val="18"/>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"previouslyFormattedCitation" : "(Amasino 2004)" }, "properties" : { "noteIndex" : 0 }, "schema" : "https://github.com/citation-style-language/schema/raw/master/csl-citation.json" }</w:instrText>
                      </w:r>
                      <w:r>
                        <w:rPr>
                          <w:sz w:val="18"/>
                          <w:szCs w:val="18"/>
                        </w:rPr>
                        <w:fldChar w:fldCharType="separate"/>
                      </w:r>
                      <w:r w:rsidRPr="00E840C8">
                        <w:rPr>
                          <w:noProof/>
                          <w:sz w:val="18"/>
                          <w:szCs w:val="18"/>
                        </w:rPr>
                        <w:t>(Amasino 2004)</w:t>
                      </w:r>
                      <w:r>
                        <w:rPr>
                          <w:sz w:val="18"/>
                          <w:szCs w:val="18"/>
                        </w:rPr>
                        <w:fldChar w:fldCharType="end"/>
                      </w:r>
                      <w:r w:rsidRPr="00E840C8">
                        <w:rPr>
                          <w:sz w:val="18"/>
                          <w:szCs w:val="18"/>
                        </w:rPr>
                        <w:t>. FRL2</w:t>
                      </w:r>
                      <w:r>
                        <w:rPr>
                          <w:sz w:val="18"/>
                          <w:szCs w:val="18"/>
                        </w:rPr>
                        <w:t xml:space="preserve"> (not shown)</w:t>
                      </w:r>
                      <w:r w:rsidRPr="00E840C8">
                        <w:rPr>
                          <w:sz w:val="18"/>
                          <w:szCs w:val="18"/>
                        </w:rPr>
                        <w:t xml:space="preserve"> is </w:t>
                      </w:r>
                      <w:r>
                        <w:rPr>
                          <w:sz w:val="18"/>
                          <w:szCs w:val="18"/>
                        </w:rPr>
                        <w:t xml:space="preserve">associated with promotion of </w:t>
                      </w:r>
                      <w:r w:rsidRPr="00F32B37">
                        <w:rPr>
                          <w:i/>
                          <w:sz w:val="18"/>
                          <w:szCs w:val="18"/>
                        </w:rPr>
                        <w:t>FLC</w:t>
                      </w:r>
                      <w:r>
                        <w:rPr>
                          <w:sz w:val="18"/>
                          <w:szCs w:val="18"/>
                        </w:rPr>
                        <w:t xml:space="preserve"> expression </w:t>
                      </w:r>
                      <w:r>
                        <w:rPr>
                          <w:sz w:val="18"/>
                          <w:szCs w:val="18"/>
                        </w:rPr>
                        <w:fldChar w:fldCharType="begin" w:fldLock="1"/>
                      </w:r>
                      <w:r>
                        <w:rPr>
                          <w:sz w:val="18"/>
                          <w:szCs w:val="18"/>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"previouslyFormattedCitation" : "(Finnegan et al. 2005)" }, "properties" : { "noteIndex" : 0 }, "schema" : "https://github.com/citation-style-language/schema/raw/master/csl-citation.json" }</w:instrText>
                      </w:r>
                      <w:r>
                        <w:rPr>
                          <w:sz w:val="18"/>
                          <w:szCs w:val="18"/>
                        </w:rPr>
                        <w:fldChar w:fldCharType="separate"/>
                      </w:r>
                      <w:r w:rsidRPr="00F32B37">
                        <w:rPr>
                          <w:noProof/>
                          <w:sz w:val="18"/>
                          <w:szCs w:val="18"/>
                        </w:rPr>
                        <w:t>(Finnegan et al. 2005)</w:t>
                      </w:r>
                      <w:r>
                        <w:rPr>
                          <w:sz w:val="18"/>
                          <w:szCs w:val="18"/>
                        </w:rPr>
                        <w:fldChar w:fldCharType="end"/>
                      </w:r>
                      <w:r>
                        <w:rPr>
                          <w:sz w:val="18"/>
                          <w:szCs w:val="18"/>
                        </w:rPr>
                        <w:t xml:space="preserve"> and TSF (not shown) which is regulated in a similar fashion to </w:t>
                      </w:r>
                      <w:r>
                        <w:rPr>
                          <w:i/>
                          <w:sz w:val="18"/>
                          <w:szCs w:val="18"/>
                        </w:rPr>
                        <w:t>FT</w:t>
                      </w:r>
                      <w:r>
                        <w:rPr>
                          <w:sz w:val="18"/>
                          <w:szCs w:val="18"/>
                        </w:rPr>
                        <w:t xml:space="preserve"> </w:t>
                      </w:r>
                      <w:r>
                        <w:rPr>
                          <w:sz w:val="18"/>
                          <w:szCs w:val="18"/>
                        </w:rPr>
                        <w:fldChar w:fldCharType="begin" w:fldLock="1"/>
                      </w:r>
                      <w:r>
                        <w:rPr>
                          <w:sz w:val="18"/>
                          <w:szCs w:val="18"/>
                        </w:rPr>
                        <w:instrText>ADDIN CSL_CITATION { "citationItems" : [ { "id" : "ITEM-1", "itemData" : { "DOI" : "10.1093/pcp/pcs168", "abstract" : "Successful sexual reproduction of a plant with prolific seed production requires appropriate timing of flowering and concomitant change of architecture (e.g. internode elongation and branching) to facilitate production of the optimal number of flowers while enabling continued resource production through photosynthesis. Florigen is the prime candidate for a signal linking the two processes. Growth analysis of lateral shoots in mutants of FLOWERING LOCUS T (FT) and TWIN SISTER OF FT (TSF) revealed a delay in the onset of outgrowth and a reduction of the growth rate in ft plants in long-day (LD) conditions and in tsf plants in short-day (SD) conditions. Thus, as in the case of floral transition, FT and TSF play dominant roles in LD and SD conditions, respectively, in the promotion of lateral shoot development. Differential expression patterns of the two genes were in good agreement with their differential roles both in the floral transition and in lateral shoot development under contrasting photoperiod conditions. By manipulating florigen production after bolting of the primary shoot, it was shown that florigen promotes lateral shoot growth independently of its effect on the floral transition of the primary shoot. Analysis of growth and gene expression in lateral shoots of the mutants suggests that the loss of florigen leads to a reduced rate of flower formation on lateral shoots. Together, we propose that the two florigen genes are an important key to linking the floral transition and lateral shoot development to maximize the reproductive success of a plant.", "author" : [ { "dropping-particle" : "", "family" : "Hiraoka", "given" : "Kazuhisa", "non-dropping-particle" : "", "parse-names" : false, "suffix" : "" }, { "dropping-particle" : "", "family" : "Yamaguchi", "given" : "Ayako", "non-dropping-particle" : "", "parse-names" : false, "suffix" : "" }, { "dropping-particle" : "", "family" : "Abe", "given" : "Mitsutomo", "non-dropping-particle" : "", "parse-names" : false, "suffix" : "" }, { "dropping-particle" : "", "family" : "Araki", "given" : "Takashi", "non-dropping-particle" : "", "parse-names" : false, "suffix" : "" } ], "container-title" : "Plant and Cell Physiology", "id" : "ITEM-1", "issue" : "3", "issued" : { "date-parts" : [ [ "2013", "3", "1" ] ] }, "note" : "10.1093/pcp/pcs168 ", "page" : "352-368", "title" : "The Florigen Genes FT and TSF Modulate Lateral Shoot Outgrowth in Arabidopsis thaliana", "type" : "article-journal", "volume" : "54" }, "uris" : [ "http://www.mendeley.com/documents/?uuid=624ddf7a-7fa0-4b74-a7f9-36b33d2e8877" ] } ], "mendeley" : { "previouslyFormattedCitation" : "(Hiraoka et al. 2013)" }, "properties" : { "noteIndex" : 0 }, "schema" : "https://github.com/citation-style-language/schema/raw/master/csl-citation.json" }</w:instrText>
                      </w:r>
                      <w:r>
                        <w:rPr>
                          <w:sz w:val="18"/>
                          <w:szCs w:val="18"/>
                        </w:rPr>
                        <w:fldChar w:fldCharType="separate"/>
                      </w:r>
                      <w:r w:rsidRPr="002F0AE9">
                        <w:rPr>
                          <w:noProof/>
                          <w:sz w:val="18"/>
                          <w:szCs w:val="18"/>
                        </w:rPr>
                        <w:t>(Hiraoka et al. 2013)</w:t>
                      </w:r>
                      <w:r>
                        <w:rPr>
                          <w:sz w:val="18"/>
                          <w:szCs w:val="18"/>
                        </w:rPr>
                        <w:fldChar w:fldCharType="end"/>
                      </w:r>
                      <w:r>
                        <w:rPr>
                          <w:sz w:val="18"/>
                          <w:szCs w:val="18"/>
                        </w:rPr>
                        <w:t>. Additional genes critical to the process relating to the PHD-PRC2 complex during vernalisation have also not been shown.</w:t>
                      </w:r>
                    </w:p>
                  </w:txbxContent>
                </v:textbox>
                <w10:anchorlock/>
              </v:shape>
            </w:pict>
          </mc:Fallback>
        </mc:AlternateContent>
      </w:r>
    </w:p>
    <w:p w:rsidR="00167061" w:rsidRDefault="00167061" w:rsidP="00EA7C0D"/>
    <w:p w:rsidR="00167061" w:rsidRDefault="00D565A8" w:rsidP="00EA7C0D">
      <w:r>
        <w:rPr>
          <w:i/>
        </w:rPr>
        <w:t xml:space="preserve">FT </w:t>
      </w:r>
      <w:r>
        <w:t>(</w:t>
      </w:r>
      <w:r>
        <w:rPr>
          <w:i/>
        </w:rPr>
        <w:t>TSF</w:t>
      </w:r>
      <w:r>
        <w:t xml:space="preserve">), </w:t>
      </w:r>
      <w:r w:rsidRPr="002F0AE9">
        <w:t>and</w:t>
      </w:r>
      <w:r>
        <w:t xml:space="preserve"> </w:t>
      </w:r>
      <w:r w:rsidRPr="006D5A97">
        <w:rPr>
          <w:i/>
        </w:rPr>
        <w:t>SUPPRESSOR OF OVEREXPRESSION OF CO</w:t>
      </w:r>
      <w:ins w:id="391" w:author="University of Newcastle" w:date="2014-11-25T10:25:00Z">
        <w:r w:rsidR="00F87172">
          <w:rPr>
            <w:i/>
          </w:rPr>
          <w:t>NSTANS</w:t>
        </w:r>
      </w:ins>
      <w:r w:rsidRPr="006D5A97">
        <w:rPr>
          <w:i/>
        </w:rPr>
        <w:t xml:space="preserve">1 </w:t>
      </w:r>
      <w:r w:rsidRPr="00831C75">
        <w:t>(</w:t>
      </w:r>
      <w:r w:rsidRPr="006D5A97">
        <w:rPr>
          <w:i/>
        </w:rPr>
        <w:t>SOC1</w:t>
      </w:r>
      <w:r w:rsidRPr="00831C75">
        <w:t>)</w:t>
      </w:r>
      <w:ins w:id="392" w:author="University of Newcastle" w:date="2014-11-25T10:26:00Z">
        <w:r w:rsidR="00F87172">
          <w:t xml:space="preserve">, and increased FT, TSF and SOC1 levels in turn </w:t>
        </w:r>
      </w:ins>
      <w:del w:id="393" w:author="University of Newcastle" w:date="2014-11-25T10:26:00Z">
        <w:r w:rsidDel="00F87172">
          <w:delText>.  These</w:delText>
        </w:r>
        <w:r w:rsidRPr="00863F0A" w:rsidDel="00F87172">
          <w:delText xml:space="preserve"> </w:delText>
        </w:r>
        <w:r w:rsidDel="00F87172">
          <w:delText>subsequently</w:delText>
        </w:r>
        <w:r w:rsidRPr="00863F0A" w:rsidDel="00F87172">
          <w:delText xml:space="preserve"> </w:delText>
        </w:r>
      </w:del>
      <w:r>
        <w:t>suppress</w:t>
      </w:r>
      <w:ins w:id="394" w:author="University of Newcastle" w:date="2014-11-25T10:26:00Z">
        <w:r w:rsidR="00F87172">
          <w:t>es</w:t>
        </w:r>
      </w:ins>
      <w:r w:rsidRPr="00863137">
        <w:t xml:space="preserve"> </w:t>
      </w:r>
      <w:del w:id="395" w:author="University of Newcastle" w:date="2014-11-25T10:26:00Z">
        <w:r w:rsidDel="00F87172">
          <w:delText xml:space="preserve">the expression of </w:delText>
        </w:r>
      </w:del>
      <w:r w:rsidRPr="007C1577">
        <w:rPr>
          <w:i/>
        </w:rPr>
        <w:t>L</w:t>
      </w:r>
      <w:r>
        <w:rPr>
          <w:i/>
        </w:rPr>
        <w:t>EAFY</w:t>
      </w:r>
      <w:r w:rsidRPr="007C1577">
        <w:rPr>
          <w:i/>
        </w:rPr>
        <w:t xml:space="preserve"> </w:t>
      </w:r>
      <w:r w:rsidRPr="00831C75">
        <w:t>(</w:t>
      </w:r>
      <w:r w:rsidRPr="007C1577">
        <w:rPr>
          <w:i/>
        </w:rPr>
        <w:t>LFY</w:t>
      </w:r>
      <w:r w:rsidRPr="00831C75">
        <w:t>)</w:t>
      </w:r>
      <w:r>
        <w:t xml:space="preserve"> and</w:t>
      </w:r>
      <w:r w:rsidRPr="00863F0A">
        <w:rPr>
          <w:rFonts w:cs="Arial"/>
          <w:i/>
          <w:color w:val="000000"/>
          <w:szCs w:val="24"/>
          <w:shd w:val="clear" w:color="auto" w:fill="FFFFFF"/>
        </w:rPr>
        <w:t xml:space="preserve"> </w:t>
      </w:r>
      <w:r w:rsidRPr="00EA7C0D">
        <w:rPr>
          <w:rFonts w:cs="Arial"/>
          <w:i/>
          <w:color w:val="000000"/>
          <w:szCs w:val="24"/>
          <w:shd w:val="clear" w:color="auto" w:fill="FFFFFF"/>
        </w:rPr>
        <w:t>APETALA1</w:t>
      </w:r>
      <w:r>
        <w:rPr>
          <w:i/>
        </w:rPr>
        <w:t xml:space="preserve"> </w:t>
      </w:r>
      <w:r w:rsidRPr="00831C75">
        <w:t>(</w:t>
      </w:r>
      <w:r>
        <w:rPr>
          <w:i/>
        </w:rPr>
        <w:t>AP1</w:t>
      </w:r>
      <w:r w:rsidRPr="00831C75">
        <w:t>)</w:t>
      </w:r>
      <w:ins w:id="396" w:author="University of Newcastle" w:date="2014-11-25T10:26:00Z">
        <w:r w:rsidR="00F87172">
          <w:t xml:space="preserve"> expression</w:t>
        </w:r>
      </w:ins>
      <w:r>
        <w:t>,</w:t>
      </w:r>
      <w:ins w:id="397" w:author="University of Newcastle" w:date="2014-11-25T10:26:00Z">
        <w:r w:rsidR="00F87172">
          <w:t xml:space="preserve"> two </w:t>
        </w:r>
      </w:ins>
      <w:r w:rsidR="00167061">
        <w:t xml:space="preserve">primary promoters of floral apical meristem growth </w:t>
      </w:r>
      <w:r w:rsidR="0052405E">
        <w:fldChar w:fldCharType="begin" w:fldLock="1"/>
      </w:r>
      <w:r w:rsidR="0052405E">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"previouslyFormattedCitation" : "(Amasino 2004)" }, "properties" : { "noteIndex" : 0 }, "schema" : "https://github.com/citation-style-language/schema/raw/master/csl-citation.json" }</w:instrText>
      </w:r>
      <w:r w:rsidR="0052405E">
        <w:fldChar w:fldCharType="separate"/>
      </w:r>
      <w:r w:rsidR="00167061" w:rsidRPr="00654B9E">
        <w:rPr>
          <w:noProof/>
        </w:rPr>
        <w:t>(</w:t>
      </w:r>
      <w:ins w:id="398" w:author="University of Newcastle" w:date="2014-11-25T10:27:00Z">
        <w:r w:rsidR="00F87172">
          <w:rPr>
            <w:noProof/>
          </w:rPr>
          <w:t xml:space="preserve">see Fig. 3; </w:t>
        </w:r>
      </w:ins>
      <w:r w:rsidR="00167061" w:rsidRPr="00654B9E">
        <w:rPr>
          <w:noProof/>
        </w:rPr>
        <w:t>Amasino 2004)</w:t>
      </w:r>
      <w:r w:rsidR="0052405E">
        <w:fldChar w:fldCharType="end"/>
      </w:r>
      <w:r w:rsidR="00167061">
        <w:t xml:space="preserve">.  </w:t>
      </w:r>
      <w:del w:id="399" w:author="University of Newcastle" w:date="2014-11-25T10:46:00Z">
        <w:r w:rsidR="00167061" w:rsidDel="008767BB">
          <w:delText xml:space="preserve">During </w:delText>
        </w:r>
      </w:del>
      <w:ins w:id="400" w:author="University of Newcastle" w:date="2014-11-25T10:46:00Z">
        <w:r w:rsidR="008767BB">
          <w:t>Upon</w:t>
        </w:r>
        <w:r w:rsidR="008767BB">
          <w:t xml:space="preserve"> </w:t>
        </w:r>
      </w:ins>
      <w:r w:rsidR="00167061" w:rsidRPr="008767BB">
        <w:rPr>
          <w:i/>
          <w:rPrChange w:id="401" w:author="University of Newcastle" w:date="2014-11-25T10:46:00Z">
            <w:rPr/>
          </w:rPrChange>
        </w:rPr>
        <w:t>FLC</w:t>
      </w:r>
      <w:r w:rsidR="00167061">
        <w:t xml:space="preserve"> expression</w:t>
      </w:r>
      <w:ins w:id="402" w:author="University of Newcastle" w:date="2014-11-25T10:46:00Z">
        <w:r w:rsidR="008767BB">
          <w:t xml:space="preserve"> induction</w:t>
        </w:r>
      </w:ins>
      <w:r w:rsidR="00167061">
        <w:t xml:space="preserve">, the </w:t>
      </w:r>
      <w:r w:rsidR="00831C75" w:rsidRPr="008767BB">
        <w:rPr>
          <w:rPrChange w:id="403" w:author="University of Newcastle" w:date="2014-11-25T10:46:00Z">
            <w:rPr>
              <w:i/>
            </w:rPr>
          </w:rPrChange>
        </w:rPr>
        <w:t>VERNALISATION</w:t>
      </w:r>
      <w:del w:id="404" w:author="University of Newcastle" w:date="2014-11-25T10:46:00Z">
        <w:r w:rsidR="00831C75" w:rsidRPr="008767BB" w:rsidDel="008767BB">
          <w:rPr>
            <w:rPrChange w:id="405" w:author="University of Newcastle" w:date="2014-11-25T10:46:00Z">
              <w:rPr>
                <w:i/>
              </w:rPr>
            </w:rPrChange>
          </w:rPr>
          <w:delText xml:space="preserve"> </w:delText>
        </w:r>
      </w:del>
      <w:r w:rsidR="00831C75" w:rsidRPr="008767BB">
        <w:rPr>
          <w:rPrChange w:id="406" w:author="University of Newcastle" w:date="2014-11-25T10:46:00Z">
            <w:rPr>
              <w:i/>
            </w:rPr>
          </w:rPrChange>
        </w:rPr>
        <w:t>2</w:t>
      </w:r>
      <w:r w:rsidR="00831C75">
        <w:rPr>
          <w:i/>
        </w:rPr>
        <w:t xml:space="preserve"> </w:t>
      </w:r>
      <w:r w:rsidR="00831C75">
        <w:t>(</w:t>
      </w:r>
      <w:r w:rsidR="00167061" w:rsidRPr="008767BB">
        <w:rPr>
          <w:i/>
          <w:rPrChange w:id="407" w:author="University of Newcastle" w:date="2014-11-25T10:46:00Z">
            <w:rPr/>
          </w:rPrChange>
        </w:rPr>
        <w:t>VRN2</w:t>
      </w:r>
      <w:r w:rsidR="00831C75">
        <w:t>)</w:t>
      </w:r>
      <w:ins w:id="408" w:author="University of Newcastle" w:date="2014-11-25T10:46:00Z">
        <w:r w:rsidR="008767BB">
          <w:t>/</w:t>
        </w:r>
      </w:ins>
      <w:del w:id="409" w:author="University of Newcastle" w:date="2014-11-25T10:46:00Z">
        <w:r w:rsidR="00167061" w:rsidDel="008767BB">
          <w:delText xml:space="preserve"> </w:delText>
        </w:r>
      </w:del>
      <w:r w:rsidR="00167061">
        <w:t xml:space="preserve">Plant </w:t>
      </w:r>
      <w:proofErr w:type="spellStart"/>
      <w:r w:rsidR="00167061">
        <w:t>Homeo</w:t>
      </w:r>
      <w:ins w:id="410" w:author="University of Newcastle" w:date="2014-11-25T10:46:00Z">
        <w:r w:rsidR="008767BB">
          <w:t>d</w:t>
        </w:r>
      </w:ins>
      <w:del w:id="411" w:author="University of Newcastle" w:date="2014-11-25T10:46:00Z">
        <w:r w:rsidR="00167061" w:rsidDel="008767BB">
          <w:delText xml:space="preserve"> D</w:delText>
        </w:r>
      </w:del>
      <w:r w:rsidR="00167061">
        <w:t>omain</w:t>
      </w:r>
      <w:proofErr w:type="spellEnd"/>
      <w:r w:rsidR="00167061">
        <w:t xml:space="preserve"> </w:t>
      </w:r>
      <w:proofErr w:type="spellStart"/>
      <w:r w:rsidR="00167061">
        <w:t>Polycomb</w:t>
      </w:r>
      <w:proofErr w:type="spellEnd"/>
      <w:r w:rsidR="00167061">
        <w:t xml:space="preserve"> Repression Comp</w:t>
      </w:r>
      <w:r w:rsidR="00831C75">
        <w:t>lex</w:t>
      </w:r>
      <w:ins w:id="412" w:author="University of Newcastle" w:date="2014-11-25T10:46:00Z">
        <w:r w:rsidR="008767BB">
          <w:t>2</w:t>
        </w:r>
      </w:ins>
      <w:del w:id="413" w:author="University of Newcastle" w:date="2014-11-25T10:46:00Z">
        <w:r w:rsidR="00831C75" w:rsidDel="008767BB">
          <w:delText xml:space="preserve"> </w:delText>
        </w:r>
      </w:del>
      <w:r w:rsidR="00831C75">
        <w:t>2 (PHD-PRC2)</w:t>
      </w:r>
      <w:ins w:id="414" w:author="University of Newcastle" w:date="2014-11-25T10:46:00Z">
        <w:r w:rsidR="008767BB">
          <w:t xml:space="preserve"> complex that</w:t>
        </w:r>
      </w:ins>
      <w:del w:id="415" w:author="University of Newcastle" w:date="2014-11-25T10:46:00Z">
        <w:r w:rsidR="00831C75" w:rsidDel="008767BB">
          <w:delText>,</w:delText>
        </w:r>
      </w:del>
      <w:r w:rsidR="00831C75">
        <w:t xml:space="preserve"> consist</w:t>
      </w:r>
      <w:ins w:id="416" w:author="University of Newcastle" w:date="2014-11-25T10:46:00Z">
        <w:r w:rsidR="008767BB">
          <w:t>s</w:t>
        </w:r>
      </w:ins>
      <w:del w:id="417" w:author="University of Newcastle" w:date="2014-11-25T10:46:00Z">
        <w:r w:rsidR="00831C75" w:rsidDel="008767BB">
          <w:delText>ing</w:delText>
        </w:r>
      </w:del>
      <w:r w:rsidR="00831C75">
        <w:t xml:space="preserve"> of</w:t>
      </w:r>
      <w:r w:rsidR="00167061">
        <w:t xml:space="preserve"> </w:t>
      </w:r>
      <w:del w:id="418" w:author="University of Newcastle" w:date="2014-11-25T10:47:00Z">
        <w:r w:rsidR="00167061" w:rsidRPr="004E27A2" w:rsidDel="008767BB">
          <w:rPr>
            <w:i/>
          </w:rPr>
          <w:delText>At</w:delText>
        </w:r>
      </w:del>
      <w:r w:rsidR="00167061" w:rsidRPr="004E27A2">
        <w:rPr>
          <w:i/>
        </w:rPr>
        <w:t>VRN2</w:t>
      </w:r>
      <w:r w:rsidR="00167061">
        <w:t xml:space="preserve"> and </w:t>
      </w:r>
      <w:del w:id="419" w:author="University of Newcastle" w:date="2014-11-25T10:47:00Z">
        <w:r w:rsidR="00167061" w:rsidDel="008767BB">
          <w:delText xml:space="preserve">the </w:delText>
        </w:r>
      </w:del>
      <w:r w:rsidR="00167061">
        <w:t>PHD</w:t>
      </w:r>
      <w:ins w:id="420" w:author="University of Newcastle" w:date="2014-11-25T10:47:00Z">
        <w:r w:rsidR="008767BB">
          <w:t>-PRC2</w:t>
        </w:r>
      </w:ins>
      <w:r w:rsidR="00167061">
        <w:t xml:space="preserve"> proteins</w:t>
      </w:r>
      <w:ins w:id="421" w:author="University of Newcastle" w:date="2014-11-25T10:47:00Z">
        <w:r w:rsidR="008767BB">
          <w:t>,</w:t>
        </w:r>
      </w:ins>
      <w:r w:rsidR="00167061">
        <w:t xml:space="preserve"> </w:t>
      </w:r>
      <w:r w:rsidR="00167061" w:rsidRPr="00277E3A">
        <w:t>CURLY LEAF</w:t>
      </w:r>
      <w:r w:rsidR="00167061">
        <w:t xml:space="preserve"> (</w:t>
      </w:r>
      <w:r w:rsidR="00167061" w:rsidRPr="008767BB">
        <w:rPr>
          <w:rPrChange w:id="422" w:author="University of Newcastle" w:date="2014-11-25T10:47:00Z">
            <w:rPr>
              <w:i/>
            </w:rPr>
          </w:rPrChange>
        </w:rPr>
        <w:t>CLF</w:t>
      </w:r>
      <w:r w:rsidR="00167061">
        <w:t>)</w:t>
      </w:r>
      <w:r w:rsidR="00167061" w:rsidRPr="004E27A2">
        <w:t>,</w:t>
      </w:r>
      <w:r w:rsidR="00167061">
        <w:rPr>
          <w:i/>
        </w:rPr>
        <w:t xml:space="preserve"> </w:t>
      </w:r>
      <w:r w:rsidR="00167061" w:rsidRPr="008767BB">
        <w:rPr>
          <w:rPrChange w:id="423" w:author="University of Newcastle" w:date="2014-11-25T10:47:00Z">
            <w:rPr>
              <w:i/>
            </w:rPr>
          </w:rPrChange>
        </w:rPr>
        <w:t>SWINGER</w:t>
      </w:r>
      <w:r w:rsidR="00167061">
        <w:rPr>
          <w:i/>
        </w:rPr>
        <w:t xml:space="preserve"> </w:t>
      </w:r>
      <w:r w:rsidR="00167061" w:rsidRPr="004E27A2">
        <w:t>(</w:t>
      </w:r>
      <w:r w:rsidR="00167061" w:rsidRPr="008767BB">
        <w:rPr>
          <w:rPrChange w:id="424" w:author="University of Newcastle" w:date="2014-11-25T10:47:00Z">
            <w:rPr>
              <w:i/>
            </w:rPr>
          </w:rPrChange>
        </w:rPr>
        <w:t>SWN</w:t>
      </w:r>
      <w:r w:rsidR="00167061" w:rsidRPr="004E27A2">
        <w:t>)</w:t>
      </w:r>
      <w:r w:rsidR="00167061">
        <w:t xml:space="preserve">, </w:t>
      </w:r>
      <w:ins w:id="425" w:author="University of Newcastle" w:date="2014-11-25T10:47:00Z">
        <w:r w:rsidR="008767BB">
          <w:t xml:space="preserve">and </w:t>
        </w:r>
      </w:ins>
      <w:r w:rsidR="00167061" w:rsidRPr="00277E3A">
        <w:t xml:space="preserve">FERTILIZATION-INDEPENDENT ENDOSPERM </w:t>
      </w:r>
      <w:r w:rsidR="00167061">
        <w:t>(</w:t>
      </w:r>
      <w:r w:rsidR="00167061" w:rsidRPr="008767BB">
        <w:rPr>
          <w:rPrChange w:id="426" w:author="University of Newcastle" w:date="2014-11-25T10:47:00Z">
            <w:rPr>
              <w:i/>
            </w:rPr>
          </w:rPrChange>
        </w:rPr>
        <w:t>FIE</w:t>
      </w:r>
      <w:r w:rsidR="00167061">
        <w:t xml:space="preserve">) </w:t>
      </w:r>
      <w:r w:rsidR="0052405E">
        <w:fldChar w:fldCharType="begin" w:fldLock="1"/>
      </w:r>
      <w:r w:rsidR="0052405E">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"previouslyFormattedCitation" : "(K\u00f6hler &amp; Villar 2008)" }, "properties" : { "noteIndex" : 0 }, "schema" : "https://github.com/citation-style-language/schema/raw/master/csl-citation.json" }</w:instrText>
      </w:r>
      <w:r w:rsidR="0052405E">
        <w:fldChar w:fldCharType="separate"/>
      </w:r>
      <w:r w:rsidR="00167061" w:rsidRPr="00DB44AD">
        <w:rPr>
          <w:noProof/>
        </w:rPr>
        <w:t>(Köhler &amp; Villar 2008)</w:t>
      </w:r>
      <w:r w:rsidR="0052405E">
        <w:fldChar w:fldCharType="end"/>
      </w:r>
      <w:r w:rsidR="00167061">
        <w:t>, is constitutively bound</w:t>
      </w:r>
      <w:r w:rsidR="00863F0A">
        <w:t xml:space="preserve"> to the </w:t>
      </w:r>
      <w:r w:rsidR="00863F0A" w:rsidRPr="008767BB">
        <w:rPr>
          <w:i/>
          <w:rPrChange w:id="427" w:author="University of Newcastle" w:date="2014-11-25T10:47:00Z">
            <w:rPr/>
          </w:rPrChange>
        </w:rPr>
        <w:t>FLC</w:t>
      </w:r>
      <w:r w:rsidR="00863F0A">
        <w:t xml:space="preserve"> locus</w:t>
      </w:r>
      <w:r w:rsidR="00167061">
        <w:t>.</w:t>
      </w:r>
      <w:ins w:id="428" w:author="University of Newcastle" w:date="2014-11-25T10:47:00Z">
        <w:r w:rsidR="008767BB">
          <w:t xml:space="preserve"> The binding of the VRN2/PHD-PRC2 complex to </w:t>
        </w:r>
        <w:r w:rsidR="008767BB" w:rsidRPr="008767BB">
          <w:rPr>
            <w:i/>
            <w:rPrChange w:id="429" w:author="University of Newcastle" w:date="2014-11-25T10:49:00Z">
              <w:rPr/>
            </w:rPrChange>
          </w:rPr>
          <w:t>FLC</w:t>
        </w:r>
      </w:ins>
      <w:ins w:id="430" w:author="University of Newcastle" w:date="2014-11-25T10:48:00Z">
        <w:r w:rsidR="008767BB">
          <w:t xml:space="preserve"> maintains the locus in an open confirmation</w:t>
        </w:r>
      </w:ins>
      <w:ins w:id="431" w:author="University of Newcastle" w:date="2014-11-25T10:49:00Z">
        <w:r w:rsidR="008767BB">
          <w:t xml:space="preserve">, </w:t>
        </w:r>
      </w:ins>
      <w:ins w:id="432" w:author="University of Newcastle" w:date="2014-11-25T10:48:00Z">
        <w:r w:rsidR="008767BB">
          <w:t xml:space="preserve">allowing for transcription machinery access to </w:t>
        </w:r>
        <w:r w:rsidR="008767BB" w:rsidRPr="008767BB">
          <w:rPr>
            <w:i/>
            <w:rPrChange w:id="433" w:author="University of Newcastle" w:date="2014-11-25T10:49:00Z">
              <w:rPr/>
            </w:rPrChange>
          </w:rPr>
          <w:t>FLC</w:t>
        </w:r>
      </w:ins>
      <w:ins w:id="434" w:author="University of Newcastle" w:date="2014-11-25T10:50:00Z">
        <w:r w:rsidR="008767BB">
          <w:rPr>
            <w:i/>
          </w:rPr>
          <w:t xml:space="preserve"> and FLC expression</w:t>
        </w:r>
      </w:ins>
      <w:ins w:id="435" w:author="University of Newcastle" w:date="2014-11-25T10:49:00Z">
        <w:r w:rsidR="008767BB">
          <w:t xml:space="preserve">, via </w:t>
        </w:r>
      </w:ins>
      <w:ins w:id="436" w:author="University of Newcastle" w:date="2014-11-25T10:50:00Z">
        <w:r w:rsidR="008767BB">
          <w:t xml:space="preserve">histone </w:t>
        </w:r>
      </w:ins>
      <w:ins w:id="437" w:author="University of Newcastle" w:date="2014-11-25T10:57:00Z">
        <w:r w:rsidR="00FE54C8">
          <w:t xml:space="preserve">H3 </w:t>
        </w:r>
      </w:ins>
      <w:ins w:id="438" w:author="University of Newcastle" w:date="2014-11-25T10:49:00Z">
        <w:r w:rsidR="008767BB">
          <w:t>acetylation (of what??)</w:t>
        </w:r>
      </w:ins>
      <w:r w:rsidR="00167061">
        <w:t xml:space="preserve"> During vernalisation, </w:t>
      </w:r>
      <w:del w:id="439" w:author="University of Newcastle" w:date="2014-11-25T10:53:00Z">
        <w:r w:rsidR="00167061" w:rsidDel="00FE54C8">
          <w:delText xml:space="preserve">expression of </w:delText>
        </w:r>
      </w:del>
      <w:ins w:id="440" w:author="University of Newcastle" w:date="2014-11-25T10:54:00Z">
        <w:r w:rsidR="00FE54C8" w:rsidRPr="00FE54C8">
          <w:rPr>
            <w:i/>
            <w:rPrChange w:id="441" w:author="University of Newcastle" w:date="2014-11-25T10:54:00Z">
              <w:rPr/>
            </w:rPrChange>
          </w:rPr>
          <w:t>VERNALISATION INSENSITIVE3</w:t>
        </w:r>
        <w:r w:rsidR="00FE54C8">
          <w:t xml:space="preserve"> (</w:t>
        </w:r>
      </w:ins>
      <w:r w:rsidR="00167061">
        <w:rPr>
          <w:i/>
        </w:rPr>
        <w:t>VIN3</w:t>
      </w:r>
      <w:ins w:id="442" w:author="University of Newcastle" w:date="2014-11-25T10:54:00Z">
        <w:r w:rsidR="00FE54C8">
          <w:t>)</w:t>
        </w:r>
      </w:ins>
      <w:r w:rsidR="00167061">
        <w:t xml:space="preserve"> </w:t>
      </w:r>
      <w:ins w:id="443" w:author="University of Newcastle" w:date="2014-11-25T10:53:00Z">
        <w:r w:rsidR="00FE54C8">
          <w:t xml:space="preserve">levels </w:t>
        </w:r>
      </w:ins>
      <w:r w:rsidR="00167061">
        <w:t>increase</w:t>
      </w:r>
      <w:del w:id="444" w:author="University of Newcastle" w:date="2014-11-25T10:53:00Z">
        <w:r w:rsidR="00167061" w:rsidDel="00FE54C8">
          <w:delText>s</w:delText>
        </w:r>
      </w:del>
      <w:ins w:id="445" w:author="University of Newcastle" w:date="2014-11-25T10:54:00Z">
        <w:r w:rsidR="00FE54C8">
          <w:t xml:space="preserve">. VIN3, along with </w:t>
        </w:r>
      </w:ins>
      <w:ins w:id="446" w:author="University of Newcastle" w:date="2014-11-25T10:56:00Z">
        <w:r w:rsidR="00FE54C8">
          <w:t>VERNALIZATION5/VIN3-LIKE</w:t>
        </w:r>
        <w:r w:rsidR="00FE54C8">
          <w:t>1</w:t>
        </w:r>
        <w:r w:rsidR="00FE54C8">
          <w:t xml:space="preserve"> (VEL1) and VRN5</w:t>
        </w:r>
      </w:ins>
      <w:r w:rsidR="00167061">
        <w:t>, bind</w:t>
      </w:r>
      <w:del w:id="447" w:author="University of Newcastle" w:date="2014-11-25T10:56:00Z">
        <w:r w:rsidR="00167061" w:rsidDel="00FE54C8">
          <w:delText>ing</w:delText>
        </w:r>
      </w:del>
      <w:r w:rsidR="00167061">
        <w:t xml:space="preserve"> to the PHD-PCR2 complex </w:t>
      </w:r>
      <w:del w:id="448" w:author="University of Newcastle" w:date="2014-11-25T10:57:00Z">
        <w:r w:rsidR="00167061" w:rsidDel="00FE54C8">
          <w:delText xml:space="preserve">with VEL1 and VRN5 </w:delText>
        </w:r>
      </w:del>
      <w:r w:rsidR="00167061">
        <w:t xml:space="preserve">to </w:t>
      </w:r>
      <w:ins w:id="449" w:author="University of Newcastle" w:date="2014-11-25T10:57:00Z">
        <w:r w:rsidR="00FE54C8">
          <w:t xml:space="preserve">promote </w:t>
        </w:r>
      </w:ins>
      <w:del w:id="450" w:author="University of Newcastle" w:date="2014-11-25T10:58:00Z">
        <w:r w:rsidR="00167061" w:rsidDel="00FE54C8">
          <w:delText xml:space="preserve">deacetylate </w:delText>
        </w:r>
      </w:del>
      <w:r w:rsidR="00167061">
        <w:t xml:space="preserve">histone H3 </w:t>
      </w:r>
      <w:proofErr w:type="spellStart"/>
      <w:ins w:id="451" w:author="University of Newcastle" w:date="2014-11-25T10:58:00Z">
        <w:r w:rsidR="00FE54C8">
          <w:t>deacetylation</w:t>
        </w:r>
        <w:proofErr w:type="spellEnd"/>
        <w:r w:rsidR="00FE54C8">
          <w:t xml:space="preserve">, and  </w:t>
        </w:r>
      </w:ins>
      <w:del w:id="452" w:author="University of Newcastle" w:date="2014-11-25T10:58:00Z">
        <w:r w:rsidR="00167061" w:rsidDel="00FE54C8">
          <w:delText xml:space="preserve">by way of a histone deacetylase complex (HDAC).  This allows </w:delText>
        </w:r>
        <w:r w:rsidR="00167061" w:rsidRPr="008F43B4" w:rsidDel="00FE54C8">
          <w:rPr>
            <w:i/>
          </w:rPr>
          <w:delText>At</w:delText>
        </w:r>
      </w:del>
      <w:r w:rsidR="00167061" w:rsidRPr="00FE54C8">
        <w:rPr>
          <w:rPrChange w:id="453" w:author="University of Newcastle" w:date="2014-11-25T10:58:00Z">
            <w:rPr>
              <w:i/>
            </w:rPr>
          </w:rPrChange>
        </w:rPr>
        <w:t>VRN1</w:t>
      </w:r>
      <w:r w:rsidR="00167061">
        <w:t xml:space="preserve"> and </w:t>
      </w:r>
      <w:del w:id="454" w:author="University of Newcastle" w:date="2014-11-25T10:58:00Z">
        <w:r w:rsidR="00167061" w:rsidRPr="008F43B4" w:rsidDel="00FE54C8">
          <w:rPr>
            <w:i/>
          </w:rPr>
          <w:delText>At</w:delText>
        </w:r>
      </w:del>
      <w:r w:rsidR="00167061" w:rsidRPr="00FE54C8">
        <w:rPr>
          <w:rPrChange w:id="455" w:author="University of Newcastle" w:date="2014-11-25T10:58:00Z">
            <w:rPr>
              <w:i/>
            </w:rPr>
          </w:rPrChange>
        </w:rPr>
        <w:t>VRN2</w:t>
      </w:r>
      <w:ins w:id="456" w:author="University of Newcastle" w:date="2014-11-25T10:58:00Z">
        <w:r w:rsidR="00FE54C8">
          <w:t>-directed</w:t>
        </w:r>
      </w:ins>
      <w:r w:rsidR="00167061">
        <w:t xml:space="preserve"> </w:t>
      </w:r>
      <w:del w:id="457" w:author="University of Newcastle" w:date="2014-11-25T10:58:00Z">
        <w:r w:rsidR="00167061" w:rsidDel="00FE54C8">
          <w:delText>to methylate</w:delText>
        </w:r>
      </w:del>
      <w:ins w:id="458" w:author="University of Newcastle" w:date="2014-11-25T10:58:00Z">
        <w:r w:rsidR="00FE54C8">
          <w:t>methylation of</w:t>
        </w:r>
      </w:ins>
      <w:r w:rsidR="00167061">
        <w:t xml:space="preserve"> </w:t>
      </w:r>
      <w:r w:rsidR="00167061">
        <w:lastRenderedPageBreak/>
        <w:t xml:space="preserve">H3K9 and H3K27 </w:t>
      </w:r>
      <w:del w:id="459" w:author="University of Newcastle" w:date="2014-11-25T10:59:00Z">
        <w:r w:rsidR="00167061" w:rsidDel="00FE54C8">
          <w:delText xml:space="preserve">of </w:delText>
        </w:r>
        <w:r w:rsidR="00167061" w:rsidDel="00FE54C8">
          <w:rPr>
            <w:i/>
          </w:rPr>
          <w:delText>FLC</w:delText>
        </w:r>
        <w:r w:rsidR="00BE7DEF" w:rsidDel="00FE54C8">
          <w:delText xml:space="preserve"> </w:delText>
        </w:r>
      </w:del>
      <w:r w:rsidR="00BE7DEF">
        <w:t>(</w:t>
      </w:r>
      <w:del w:id="460" w:author="University of Newcastle" w:date="2014-11-25T10:59:00Z">
        <w:r w:rsidR="00BE7DEF" w:rsidDel="00FE54C8">
          <w:delText>see figure 4 below</w:delText>
        </w:r>
      </w:del>
      <w:ins w:id="461" w:author="University of Newcastle" w:date="2014-11-25T10:59:00Z">
        <w:r w:rsidR="00FE54C8">
          <w:t>Fig. 3B</w:t>
        </w:r>
      </w:ins>
      <w:r w:rsidR="00BE7DEF">
        <w:t>)</w:t>
      </w:r>
      <w:ins w:id="462" w:author="University of Newcastle" w:date="2014-11-25T10:59:00Z">
        <w:r w:rsidR="00FE54C8">
          <w:t>. Histone methylation of the FLC locus closes the open confirmation of FLC, blocking transcription machinery access to FLC, to repress FLC expression. This epigenetic  repression of FLC is irreversible, and ensures</w:t>
        </w:r>
      </w:ins>
      <w:del w:id="463" w:author="University of Newcastle" w:date="2014-11-25T10:59:00Z">
        <w:r w:rsidR="00167061" w:rsidDel="00FE54C8">
          <w:delText xml:space="preserve">, </w:delText>
        </w:r>
      </w:del>
      <w:del w:id="464" w:author="University of Newcastle" w:date="2014-11-25T11:02:00Z">
        <w:r w:rsidR="00167061" w:rsidDel="00FE54C8">
          <w:delText>down regulating its expression, stably repressing it to ensure</w:delText>
        </w:r>
      </w:del>
      <w:r w:rsidR="00167061">
        <w:t xml:space="preserve"> </w:t>
      </w:r>
      <w:ins w:id="465" w:author="University of Newcastle" w:date="2014-11-25T11:02:00Z">
        <w:r w:rsidR="00FE54C8">
          <w:t xml:space="preserve">that </w:t>
        </w:r>
      </w:ins>
      <w:r w:rsidR="00167061">
        <w:t xml:space="preserve">the </w:t>
      </w:r>
      <w:ins w:id="466" w:author="University of Newcastle" w:date="2014-11-25T11:02:00Z">
        <w:r w:rsidR="00FE54C8">
          <w:t xml:space="preserve">vernalised plant </w:t>
        </w:r>
      </w:ins>
      <w:r w:rsidR="00167061">
        <w:t>transition</w:t>
      </w:r>
      <w:ins w:id="467" w:author="University of Newcastle" w:date="2014-11-25T11:02:00Z">
        <w:r w:rsidR="00FE54C8">
          <w:t>s</w:t>
        </w:r>
      </w:ins>
      <w:r w:rsidR="00167061">
        <w:t xml:space="preserve"> </w:t>
      </w:r>
      <w:ins w:id="468" w:author="University of Newcastle" w:date="2014-11-25T11:02:00Z">
        <w:r w:rsidR="00FE54C8">
          <w:t xml:space="preserve">from vegetative to reproductive </w:t>
        </w:r>
      </w:ins>
      <w:ins w:id="469" w:author="University of Newcastle" w:date="2014-11-25T11:03:00Z">
        <w:r w:rsidR="00FE54C8">
          <w:t>growth</w:t>
        </w:r>
      </w:ins>
      <w:del w:id="470" w:author="University of Newcastle" w:date="2014-11-25T11:03:00Z">
        <w:r w:rsidR="00167061" w:rsidDel="00FE54C8">
          <w:delText>to a flowering state is irreversible</w:delText>
        </w:r>
      </w:del>
      <w:r w:rsidR="00167061">
        <w:t xml:space="preserve"> </w:t>
      </w:r>
      <w:r w:rsidR="0052405E">
        <w:fldChar w:fldCharType="begin" w:fldLock="1"/>
      </w:r>
      <w:r w:rsidR="0052405E">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"id" : "ITEM-2",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"ITEM-2", "issue" : "1", "issued" : { "date-parts" : [ [ "2004", "2" ] ] }, "page" : "4-10", "title" : "Vernalization and epigenetics: how plants remember winter", "type" : "article-journal", "volume" : "7" }, "uris" : [ "http://www.mendeley.com/documents/?uuid=95d876c4-895a-4949-b002-a9ade7d4499f" ] } ], "mendeley" : { "previouslyFormattedCitation" : "(Levy et al. 2002; Sung &amp; Amasino 2004)" }, "properties" : { "noteIndex" : 0 }, "schema" : "https://github.com/citation-style-language/schema/raw/master/csl-citation.json" }</w:instrText>
      </w:r>
      <w:r w:rsidR="0052405E">
        <w:fldChar w:fldCharType="separate"/>
      </w:r>
      <w:r w:rsidR="00167061" w:rsidRPr="000A25A1">
        <w:rPr>
          <w:noProof/>
        </w:rPr>
        <w:t>(Levy et al. 2002; Sung &amp; Amasino 2004)</w:t>
      </w:r>
      <w:r w:rsidR="0052405E">
        <w:fldChar w:fldCharType="end"/>
      </w:r>
      <w:r w:rsidR="00167061">
        <w:t>.</w:t>
      </w:r>
      <w:r w:rsidR="009C2311" w:rsidRPr="009C2311">
        <w:t xml:space="preserve"> </w:t>
      </w:r>
      <w:del w:id="471" w:author="University of Newcastle" w:date="2014-11-25T11:03:00Z">
        <w:r w:rsidR="009C2311" w:rsidRPr="00613C37" w:rsidDel="00FE54C8">
          <w:delText>As</w:delText>
        </w:r>
        <w:r w:rsidR="009C2311" w:rsidDel="00FE54C8">
          <w:delText xml:space="preserve"> </w:delText>
        </w:r>
      </w:del>
      <w:ins w:id="472" w:author="University of Newcastle" w:date="2014-11-25T11:03:00Z">
        <w:r w:rsidR="00FE54C8">
          <w:t>Reduced</w:t>
        </w:r>
        <w:r w:rsidR="00FE54C8">
          <w:t xml:space="preserve"> </w:t>
        </w:r>
      </w:ins>
      <w:r w:rsidR="009C2311" w:rsidRPr="007C1577">
        <w:rPr>
          <w:i/>
        </w:rPr>
        <w:t>FLC</w:t>
      </w:r>
      <w:r w:rsidR="009C2311">
        <w:t xml:space="preserve"> </w:t>
      </w:r>
      <w:del w:id="473" w:author="University of Newcastle" w:date="2014-11-25T11:03:00Z">
        <w:r w:rsidR="009C2311" w:rsidDel="00FE54C8">
          <w:delText xml:space="preserve">expression </w:delText>
        </w:r>
      </w:del>
      <w:ins w:id="474" w:author="University of Newcastle" w:date="2014-11-25T11:03:00Z">
        <w:r w:rsidR="00FE54C8">
          <w:t xml:space="preserve">levels </w:t>
        </w:r>
      </w:ins>
      <w:del w:id="475" w:author="University of Newcastle" w:date="2014-11-25T11:03:00Z">
        <w:r w:rsidR="009C2311" w:rsidDel="00AC74C1">
          <w:delText>decrease</w:delText>
        </w:r>
      </w:del>
      <w:ins w:id="476" w:author="University of Newcastle" w:date="2014-11-25T11:03:00Z">
        <w:r w:rsidR="00AC74C1">
          <w:t>increases</w:t>
        </w:r>
      </w:ins>
      <w:del w:id="477" w:author="University of Newcastle" w:date="2014-11-25T11:03:00Z">
        <w:r w:rsidR="009C2311" w:rsidDel="00FE54C8">
          <w:delText>s,</w:delText>
        </w:r>
      </w:del>
      <w:r w:rsidR="009C2311">
        <w:t xml:space="preserve"> </w:t>
      </w:r>
      <w:del w:id="478" w:author="University of Newcastle" w:date="2014-11-25T11:03:00Z">
        <w:r w:rsidR="009C2311" w:rsidDel="00AC74C1">
          <w:delText>expression of</w:delText>
        </w:r>
        <w:r w:rsidR="009C2311" w:rsidRPr="007C1577" w:rsidDel="00AC74C1">
          <w:rPr>
            <w:i/>
          </w:rPr>
          <w:delText xml:space="preserve"> </w:delText>
        </w:r>
      </w:del>
      <w:r w:rsidR="009C2311" w:rsidRPr="007C1577">
        <w:rPr>
          <w:i/>
        </w:rPr>
        <w:t>SOC1</w:t>
      </w:r>
      <w:r w:rsidR="009C2311">
        <w:t xml:space="preserve"> </w:t>
      </w:r>
      <w:r w:rsidR="00831C75">
        <w:t xml:space="preserve">and </w:t>
      </w:r>
      <w:r w:rsidR="00831C75" w:rsidRPr="007C1577">
        <w:rPr>
          <w:i/>
        </w:rPr>
        <w:t>FT</w:t>
      </w:r>
      <w:r w:rsidR="00831C75">
        <w:t xml:space="preserve"> </w:t>
      </w:r>
      <w:del w:id="479" w:author="University of Newcastle" w:date="2014-11-25T11:04:00Z">
        <w:r w:rsidR="00831C75" w:rsidDel="00AC74C1">
          <w:delText>increases,</w:delText>
        </w:r>
      </w:del>
      <w:ins w:id="480" w:author="University of Newcastle" w:date="2014-11-25T11:04:00Z">
        <w:r w:rsidR="00AC74C1">
          <w:t>levels, and SCO1 and FT in turn promote</w:t>
        </w:r>
      </w:ins>
      <w:r w:rsidR="00831C75">
        <w:t xml:space="preserve"> </w:t>
      </w:r>
      <w:del w:id="481" w:author="University of Newcastle" w:date="2014-11-25T11:04:00Z">
        <w:r w:rsidR="00831C75" w:rsidDel="00AC74C1">
          <w:delText>which</w:delText>
        </w:r>
        <w:r w:rsidR="00BE7DEF" w:rsidDel="00AC74C1">
          <w:delText xml:space="preserve"> subsequently up regulates </w:delText>
        </w:r>
      </w:del>
      <w:r w:rsidR="00BE7DEF">
        <w:rPr>
          <w:i/>
        </w:rPr>
        <w:t>LFY</w:t>
      </w:r>
      <w:r w:rsidR="00BE7DEF">
        <w:t xml:space="preserve"> and </w:t>
      </w:r>
      <w:r w:rsidR="00BE7DEF">
        <w:rPr>
          <w:i/>
        </w:rPr>
        <w:t xml:space="preserve">AP1 </w:t>
      </w:r>
      <w:r w:rsidR="00BE7DEF">
        <w:t>expression</w:t>
      </w:r>
      <w:del w:id="482" w:author="University of Newcastle" w:date="2014-11-25T11:04:00Z">
        <w:r w:rsidR="00BE7DEF" w:rsidDel="00AC74C1">
          <w:delText xml:space="preserve"> and </w:delText>
        </w:r>
        <w:r w:rsidR="00BC601B" w:rsidDel="00AC74C1">
          <w:delText>allows transition</w:delText>
        </w:r>
        <w:r w:rsidR="00BC601B" w:rsidRPr="00BC601B" w:rsidDel="00AC74C1">
          <w:delText xml:space="preserve"> </w:delText>
        </w:r>
        <w:r w:rsidR="00BC601B" w:rsidDel="00AC74C1">
          <w:delText>to flowering</w:delText>
        </w:r>
      </w:del>
      <w:r w:rsidR="00BC601B">
        <w:t xml:space="preserve">.  The External Coincidence Model (also known as the Photoperiod </w:t>
      </w:r>
      <w:r w:rsidR="00863F0A">
        <w:t xml:space="preserve">Pathway) characterises transition to flowering without necessarily </w:t>
      </w:r>
    </w:p>
    <w:p w:rsidR="00F348F6" w:rsidRDefault="00430492" w:rsidP="00816050">
      <w:r>
        <w:rPr>
          <w:noProof/>
          <w:lang w:eastAsia="en-AU"/>
        </w:rPr>
        <mc:AlternateContent>
          <mc:Choice Requires="wps">
            <w:drawing>
              <wp:inline distT="0" distB="0" distL="0" distR="0">
                <wp:extent cx="5715000" cy="5076825"/>
                <wp:effectExtent l="0" t="0" r="0" b="0"/>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76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172" w:rsidRDefault="00F87172" w:rsidP="00143853">
                            <w:pPr>
                              <w:jc w:val="center"/>
                            </w:pPr>
                            <w:r>
                              <w:rPr>
                                <w:noProof/>
                                <w:lang w:eastAsia="en-AU"/>
                              </w:rPr>
                              <w:drawing>
                                <wp:inline distT="0" distB="0" distL="0" distR="0">
                                  <wp:extent cx="5486400" cy="441960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86400" cy="4419600"/>
                                          </a:xfrm>
                                          <a:prstGeom prst="rect">
                                            <a:avLst/>
                                          </a:prstGeom>
                                          <a:noFill/>
                                          <a:ln w="9525">
                                            <a:noFill/>
                                            <a:miter lim="800000"/>
                                            <a:headEnd/>
                                            <a:tailEnd/>
                                          </a:ln>
                                        </pic:spPr>
                                      </pic:pic>
                                    </a:graphicData>
                                  </a:graphic>
                                </wp:inline>
                              </w:drawing>
                            </w:r>
                          </w:p>
                          <w:p w:rsidR="00F87172" w:rsidRPr="00085790" w:rsidRDefault="00F87172" w:rsidP="00BE7DEF">
                            <w:pPr>
                              <w:ind w:left="851" w:hanging="851"/>
                              <w:rPr>
                                <w:sz w:val="18"/>
                                <w:szCs w:val="18"/>
                              </w:rPr>
                            </w:pPr>
                            <w:r w:rsidRPr="00085790">
                              <w:rPr>
                                <w:sz w:val="18"/>
                                <w:szCs w:val="18"/>
                              </w:rPr>
                              <w:t xml:space="preserve">Figure </w:t>
                            </w:r>
                            <w:r>
                              <w:rPr>
                                <w:sz w:val="18"/>
                                <w:szCs w:val="18"/>
                              </w:rPr>
                              <w:t>4</w:t>
                            </w:r>
                            <w:r w:rsidRPr="00085790">
                              <w:rPr>
                                <w:sz w:val="18"/>
                                <w:szCs w:val="18"/>
                              </w:rPr>
                              <w:t xml:space="preserve"> – PHD-PCR2 </w:t>
                            </w:r>
                            <w:r>
                              <w:rPr>
                                <w:sz w:val="18"/>
                                <w:szCs w:val="18"/>
                              </w:rPr>
                              <w:t xml:space="preserve">and VRN5 </w:t>
                            </w:r>
                            <w:r w:rsidRPr="00085790">
                              <w:rPr>
                                <w:sz w:val="18"/>
                                <w:szCs w:val="18"/>
                              </w:rPr>
                              <w:t>complex and its interaction</w:t>
                            </w:r>
                            <w:r>
                              <w:rPr>
                                <w:sz w:val="18"/>
                                <w:szCs w:val="18"/>
                              </w:rPr>
                              <w:t xml:space="preserve"> before, during and after vernalisation </w:t>
                            </w:r>
                            <w:r>
                              <w:rPr>
                                <w:sz w:val="18"/>
                                <w:szCs w:val="18"/>
                              </w:rPr>
                              <w:fldChar w:fldCharType="begin" w:fldLock="1"/>
                            </w:r>
                            <w:r>
                              <w:rPr>
                                <w:sz w:val="18"/>
                                <w:szCs w:val="18"/>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 "page" : "16831-16836", "title" : "A PHD-Polycomb Repressive Complex 2 triggers the epigenetic silencing of FLC during vernalization", "type" : "article-journal", "volume" : "105" }, "uris" : [ "http://www.mendeley.com/documents/?uuid=15598686-e894-40a8-8a0c-d4fa61c20bae" ] } ], "mendeley" : { "previouslyFormattedCitation" : "(De Lucia et al. 2008)" }, "properties" : { "noteIndex" : 0 }, "schema" : "https://github.com/citation-style-language/schema/raw/master/csl-citation.json" }</w:instrText>
                            </w:r>
                            <w:r>
                              <w:rPr>
                                <w:sz w:val="18"/>
                                <w:szCs w:val="18"/>
                              </w:rPr>
                              <w:fldChar w:fldCharType="separate"/>
                            </w:r>
                            <w:r w:rsidRPr="00085790">
                              <w:rPr>
                                <w:noProof/>
                                <w:sz w:val="18"/>
                                <w:szCs w:val="18"/>
                              </w:rPr>
                              <w:t>(De Lucia et al. 2008)</w:t>
                            </w:r>
                            <w:r>
                              <w:rPr>
                                <w:sz w:val="18"/>
                                <w:szCs w:val="18"/>
                              </w:rPr>
                              <w:fldChar w:fldCharType="end"/>
                            </w:r>
                          </w:p>
                        </w:txbxContent>
                      </wps:txbx>
                      <wps:bodyPr rot="0" vert="horz" wrap="square" lIns="91440" tIns="45720" rIns="91440" bIns="45720" anchor="t" anchorCtr="0" upright="1">
                        <a:noAutofit/>
                      </wps:bodyPr>
                    </wps:wsp>
                  </a:graphicData>
                </a:graphic>
              </wp:inline>
            </w:drawing>
          </mc:Choice>
          <mc:Fallback>
            <w:pict>
              <v:shape id="Text Box 15" o:spid="_x0000_s1029" type="#_x0000_t202" style="width:450pt;height:3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" stroked="f">
                <v:textbox>
                  <w:txbxContent>
                    <w:p w:rsidR="00F87172" w:rsidRDefault="00F87172" w:rsidP="00143853">
                      <w:pPr>
                        <w:jc w:val="center"/>
                      </w:pPr>
                      <w:r>
                        <w:rPr>
                          <w:noProof/>
                          <w:lang w:eastAsia="en-AU"/>
                        </w:rPr>
                        <w:drawing>
                          <wp:inline distT="0" distB="0" distL="0" distR="0">
                            <wp:extent cx="5486400" cy="441960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86400" cy="4419600"/>
                                    </a:xfrm>
                                    <a:prstGeom prst="rect">
                                      <a:avLst/>
                                    </a:prstGeom>
                                    <a:noFill/>
                                    <a:ln w="9525">
                                      <a:noFill/>
                                      <a:miter lim="800000"/>
                                      <a:headEnd/>
                                      <a:tailEnd/>
                                    </a:ln>
                                  </pic:spPr>
                                </pic:pic>
                              </a:graphicData>
                            </a:graphic>
                          </wp:inline>
                        </w:drawing>
                      </w:r>
                    </w:p>
                    <w:p w:rsidR="00F87172" w:rsidRPr="00085790" w:rsidRDefault="00F87172" w:rsidP="00BE7DEF">
                      <w:pPr>
                        <w:ind w:left="851" w:hanging="851"/>
                        <w:rPr>
                          <w:sz w:val="18"/>
                          <w:szCs w:val="18"/>
                        </w:rPr>
                      </w:pPr>
                      <w:r w:rsidRPr="00085790">
                        <w:rPr>
                          <w:sz w:val="18"/>
                          <w:szCs w:val="18"/>
                        </w:rPr>
                        <w:t xml:space="preserve">Figure </w:t>
                      </w:r>
                      <w:r>
                        <w:rPr>
                          <w:sz w:val="18"/>
                          <w:szCs w:val="18"/>
                        </w:rPr>
                        <w:t>4</w:t>
                      </w:r>
                      <w:r w:rsidRPr="00085790">
                        <w:rPr>
                          <w:sz w:val="18"/>
                          <w:szCs w:val="18"/>
                        </w:rPr>
                        <w:t xml:space="preserve"> – PHD-PCR2 </w:t>
                      </w:r>
                      <w:r>
                        <w:rPr>
                          <w:sz w:val="18"/>
                          <w:szCs w:val="18"/>
                        </w:rPr>
                        <w:t xml:space="preserve">and VRN5 </w:t>
                      </w:r>
                      <w:r w:rsidRPr="00085790">
                        <w:rPr>
                          <w:sz w:val="18"/>
                          <w:szCs w:val="18"/>
                        </w:rPr>
                        <w:t>complex and its interaction</w:t>
                      </w:r>
                      <w:r>
                        <w:rPr>
                          <w:sz w:val="18"/>
                          <w:szCs w:val="18"/>
                        </w:rPr>
                        <w:t xml:space="preserve"> before, during and after vernalisation </w:t>
                      </w:r>
                      <w:r>
                        <w:rPr>
                          <w:sz w:val="18"/>
                          <w:szCs w:val="18"/>
                        </w:rPr>
                        <w:fldChar w:fldCharType="begin" w:fldLock="1"/>
                      </w:r>
                      <w:r>
                        <w:rPr>
                          <w:sz w:val="18"/>
                          <w:szCs w:val="18"/>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 "page" : "16831-16836", "title" : "A PHD-Polycomb Repressive Complex 2 triggers the epigenetic silencing of FLC during vernalization", "type" : "article-journal", "volume" : "105" }, "uris" : [ "http://www.mendeley.com/documents/?uuid=15598686-e894-40a8-8a0c-d4fa61c20bae" ] } ], "mendeley" : { "previouslyFormattedCitation" : "(De Lucia et al. 2008)" }, "properties" : { "noteIndex" : 0 }, "schema" : "https://github.com/citation-style-language/schema/raw/master/csl-citation.json" }</w:instrText>
                      </w:r>
                      <w:r>
                        <w:rPr>
                          <w:sz w:val="18"/>
                          <w:szCs w:val="18"/>
                        </w:rPr>
                        <w:fldChar w:fldCharType="separate"/>
                      </w:r>
                      <w:r w:rsidRPr="00085790">
                        <w:rPr>
                          <w:noProof/>
                          <w:sz w:val="18"/>
                          <w:szCs w:val="18"/>
                        </w:rPr>
                        <w:t>(De Lucia et al. 2008)</w:t>
                      </w:r>
                      <w:r>
                        <w:rPr>
                          <w:sz w:val="18"/>
                          <w:szCs w:val="18"/>
                        </w:rPr>
                        <w:fldChar w:fldCharType="end"/>
                      </w:r>
                    </w:p>
                  </w:txbxContent>
                </v:textbox>
                <w10:anchorlock/>
              </v:shape>
            </w:pict>
          </mc:Fallback>
        </mc:AlternateContent>
      </w:r>
    </w:p>
    <w:p w:rsidR="00D42498" w:rsidRDefault="00D42498" w:rsidP="00816050"/>
    <w:p w:rsidR="00AA2F48" w:rsidRDefault="0080767E" w:rsidP="00816050">
      <w:ins w:id="483" w:author="University of Newcastle" w:date="2014-11-25T11:11:00Z">
        <w:r>
          <w:t>The External Coincidence Model, also referred to</w:t>
        </w:r>
        <w:r>
          <w:t xml:space="preserve"> as the Photoperiod </w:t>
        </w:r>
        <w:r>
          <w:t>Pathway,</w:t>
        </w:r>
        <w:r>
          <w:t xml:space="preserve"> </w:t>
        </w:r>
      </w:ins>
      <w:ins w:id="484" w:author="University of Newcastle" w:date="2014-11-25T11:12:00Z">
        <w:r>
          <w:t>mediates the</w:t>
        </w:r>
      </w:ins>
      <w:ins w:id="485" w:author="University of Newcastle" w:date="2014-11-25T11:11:00Z">
        <w:r>
          <w:t xml:space="preserve"> transition to flowering </w:t>
        </w:r>
      </w:ins>
      <w:del w:id="486" w:author="University of Newcastle" w:date="2014-11-25T11:12:00Z">
        <w:r w:rsidR="00D565A8" w:rsidDel="0080767E">
          <w:delText xml:space="preserve">undergoing vernalisation </w:delText>
        </w:r>
      </w:del>
      <w:r w:rsidR="00D565A8">
        <w:t xml:space="preserve">by exposure </w:t>
      </w:r>
      <w:del w:id="487" w:author="University of Newcastle" w:date="2014-11-25T11:13:00Z">
        <w:r w:rsidR="00D565A8" w:rsidDel="0080767E">
          <w:delText xml:space="preserve">of the plant </w:delText>
        </w:r>
      </w:del>
      <w:r w:rsidR="00D565A8">
        <w:t>to increasing day length</w:t>
      </w:r>
      <w:ins w:id="488" w:author="University of Newcastle" w:date="2014-11-25T11:14:00Z">
        <w:r w:rsidR="003E3E91">
          <w:t>, and without the requirement of a period of vernalisation</w:t>
        </w:r>
      </w:ins>
      <w:del w:id="489" w:author="University of Newcastle" w:date="2014-11-25T11:13:00Z">
        <w:r w:rsidR="00D565A8" w:rsidDel="0080767E">
          <w:delText>s</w:delText>
        </w:r>
      </w:del>
      <w:r w:rsidR="00D565A8">
        <w:t xml:space="preserve"> </w:t>
      </w:r>
      <w:commentRangeStart w:id="490"/>
      <w:del w:id="491" w:author="University of Newcastle" w:date="2014-11-25T11:14:00Z">
        <w:r w:rsidR="00D565A8" w:rsidDel="003E3E91">
          <w:delText xml:space="preserve">(see figure 5 below) </w:delText>
        </w:r>
      </w:del>
      <w:r w:rsidR="0052405E">
        <w:fldChar w:fldCharType="begin" w:fldLock="1"/>
      </w:r>
      <w:r w:rsidR="0052405E">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"previouslyFormattedCitation" : "(Hayama &amp; Coupland 2004)" }, "properties" : { "noteIndex" : 0 }, "schema" : "https://github.com/citation-style-language/schema/raw/master/csl-citation.json" }</w:instrText>
      </w:r>
      <w:r w:rsidR="0052405E">
        <w:fldChar w:fldCharType="separate"/>
      </w:r>
      <w:r w:rsidR="00D565A8" w:rsidRPr="005D43DD">
        <w:rPr>
          <w:noProof/>
        </w:rPr>
        <w:t>(Hayama &amp; Coupland 2004)</w:t>
      </w:r>
      <w:r w:rsidR="0052405E">
        <w:fldChar w:fldCharType="end"/>
      </w:r>
      <w:commentRangeEnd w:id="490"/>
      <w:r w:rsidR="003E3E91">
        <w:rPr>
          <w:rStyle w:val="CommentReference"/>
        </w:rPr>
        <w:commentReference w:id="490"/>
      </w:r>
      <w:r w:rsidR="00D565A8">
        <w:t xml:space="preserve">. </w:t>
      </w:r>
      <w:ins w:id="492" w:author="University of Newcastle" w:date="2014-11-25T11:15:00Z">
        <w:r w:rsidR="003E3E91">
          <w:t xml:space="preserve">Increased periods of day light </w:t>
        </w:r>
      </w:ins>
      <w:del w:id="493" w:author="University of Newcastle" w:date="2014-11-25T11:15:00Z">
        <w:r w:rsidR="00D565A8" w:rsidDel="003E3E91">
          <w:lastRenderedPageBreak/>
          <w:delText>Th</w:delText>
        </w:r>
      </w:del>
      <w:del w:id="494" w:author="University of Newcastle" w:date="2014-11-25T11:16:00Z">
        <w:r w:rsidR="00D565A8" w:rsidDel="003E3E91">
          <w:delText xml:space="preserve">rough this metabolic pathway, the </w:delText>
        </w:r>
        <w:r w:rsidR="00863F0A" w:rsidDel="003E3E91">
          <w:delText>result is increas</w:delText>
        </w:r>
        <w:r w:rsidR="00531A8D" w:rsidDel="003E3E91">
          <w:delText>ed</w:delText>
        </w:r>
        <w:r w:rsidR="00863F0A" w:rsidDel="003E3E91">
          <w:delText xml:space="preserve"> </w:delText>
        </w:r>
        <w:r w:rsidR="005E0730" w:rsidDel="003E3E91">
          <w:delText>expression of</w:delText>
        </w:r>
      </w:del>
      <w:ins w:id="495" w:author="University of Newcastle" w:date="2014-11-25T11:16:00Z">
        <w:r w:rsidR="003E3E91">
          <w:t>promotes the expression of</w:t>
        </w:r>
      </w:ins>
      <w:r w:rsidR="005E0730">
        <w:t xml:space="preserve"> </w:t>
      </w:r>
      <w:r w:rsidR="005E0730">
        <w:rPr>
          <w:i/>
        </w:rPr>
        <w:t xml:space="preserve">CONSTANS </w:t>
      </w:r>
      <w:r w:rsidR="005E0730">
        <w:t>(</w:t>
      </w:r>
      <w:r w:rsidR="005E0730">
        <w:rPr>
          <w:i/>
        </w:rPr>
        <w:t>CO</w:t>
      </w:r>
      <w:r w:rsidR="005E0730">
        <w:t>)</w:t>
      </w:r>
      <w:ins w:id="496" w:author="University of Newcastle" w:date="2014-11-25T11:16:00Z">
        <w:r w:rsidR="003E3E91">
          <w:t xml:space="preserve">, and CO in turn </w:t>
        </w:r>
      </w:ins>
      <w:del w:id="497" w:author="University of Newcastle" w:date="2014-11-25T11:16:00Z">
        <w:r w:rsidR="00531A8D" w:rsidDel="003E3E91">
          <w:delText xml:space="preserve"> which </w:delText>
        </w:r>
      </w:del>
      <w:r w:rsidR="00531A8D">
        <w:t>overrides</w:t>
      </w:r>
      <w:r w:rsidR="005E0730">
        <w:t xml:space="preserve"> the repression effects of </w:t>
      </w:r>
      <w:r w:rsidR="005E0730" w:rsidRPr="003E3E91">
        <w:rPr>
          <w:rPrChange w:id="498" w:author="University of Newcastle" w:date="2014-11-25T11:17:00Z">
            <w:rPr>
              <w:i/>
            </w:rPr>
          </w:rPrChange>
        </w:rPr>
        <w:t>FLC</w:t>
      </w:r>
      <w:ins w:id="499" w:author="University of Newcastle" w:date="2014-11-25T11:17:00Z">
        <w:r w:rsidR="003E3E91">
          <w:t>,</w:t>
        </w:r>
      </w:ins>
      <w:r w:rsidR="005E0730">
        <w:t xml:space="preserve"> </w:t>
      </w:r>
      <w:del w:id="500" w:author="University of Newcastle" w:date="2014-11-25T11:17:00Z">
        <w:r w:rsidR="005E0730" w:rsidDel="003E3E91">
          <w:delText xml:space="preserve">by </w:delText>
        </w:r>
      </w:del>
      <w:ins w:id="501" w:author="University of Newcastle" w:date="2014-11-25T11:17:00Z">
        <w:r w:rsidR="003E3E91">
          <w:t>via CO-mediated</w:t>
        </w:r>
        <w:r w:rsidR="003E3E91">
          <w:t xml:space="preserve"> </w:t>
        </w:r>
      </w:ins>
      <w:r w:rsidR="005E0730">
        <w:t>activati</w:t>
      </w:r>
      <w:ins w:id="502" w:author="University of Newcastle" w:date="2014-11-25T11:17:00Z">
        <w:r w:rsidR="003E3E91">
          <w:t>on of</w:t>
        </w:r>
      </w:ins>
      <w:del w:id="503" w:author="University of Newcastle" w:date="2014-11-25T11:17:00Z">
        <w:r w:rsidR="005E0730" w:rsidDel="003E3E91">
          <w:delText>ng</w:delText>
        </w:r>
      </w:del>
      <w:r w:rsidR="005E0730">
        <w:t xml:space="preserve"> </w:t>
      </w:r>
      <w:del w:id="504" w:author="University of Newcastle" w:date="2014-11-25T11:17:00Z">
        <w:r w:rsidR="005E0730" w:rsidDel="003E3E91">
          <w:delText xml:space="preserve">expression </w:delText>
        </w:r>
      </w:del>
      <w:r w:rsidR="005E0730">
        <w:t xml:space="preserve">of </w:t>
      </w:r>
      <w:r w:rsidR="005E0730">
        <w:rPr>
          <w:i/>
        </w:rPr>
        <w:t>FT</w:t>
      </w:r>
      <w:r w:rsidR="005E0730">
        <w:t xml:space="preserve"> and </w:t>
      </w:r>
      <w:r w:rsidR="005E0730">
        <w:rPr>
          <w:i/>
        </w:rPr>
        <w:t>SOC1</w:t>
      </w:r>
      <w:r w:rsidR="005E0730">
        <w:t xml:space="preserve"> </w:t>
      </w:r>
      <w:ins w:id="505" w:author="University of Newcastle" w:date="2014-11-25T11:17:00Z">
        <w:r w:rsidR="003E3E91">
          <w:t xml:space="preserve">expression </w:t>
        </w:r>
      </w:ins>
      <w:r w:rsidR="0052405E">
        <w:fldChar w:fldCharType="begin" w:fldLock="1"/>
      </w:r>
      <w:r w:rsidR="0052405E">
        <w:instrText>ADDIN CSL_CITATION { "citationItems" : [ { "id" : "ITEM-1", "itemData" : { "DOI" : "http://dx.doi.org/10.1016/B978-0-12-417162-6.00001-8", "ISBN" : "0065-2296", "author" : [ { "dropping-particle" : "", "family" : "Golembeski", "given" : "Greg S", "non-dropping-particle" : "", "parse-names" : false, "suffix" : "" }, { "dropping-particle" : "", "family" : "Kinmonth-Schultz", "given" : "Hannah A", "non-dropping-particle" : "", "parse-names" : false, "suffix" : "" }, { "dropping-particle" : "", "family" : "Song", "given" : "Young Hun", "non-dropping-particle" : "", "parse-names" : false, "suffix" : "" }, { "dropping-particle" : "", "family" : "Imaizumi", "given" : "Takato", "non-dropping-particle" : "", "parse-names" : false, "suffix" : "" } ], "container-title" : "The Molecular Genetics of Floral Transition and Flower Development", "editor" : [ { "dropping-particle" : "", "family" : "Research", "given" : "Fabio Fornara B T - Advances in Botanical", "non-dropping-particle" : "", "parse-names" : false, "suffix" : "" } ], "id" : "ITEM-1", "issued" : { "date-parts" : [ [ "2014" ] ] }, "page" : "1-28", "publisher" : "Academic Press", "title" : "Chapter One - Photoperiodic Flowering Regulation in Arabidopsis thaliana", "type" : "chapter", "volume" : "Volume 72" }, "uris" : [ "http://www.mendeley.com/documents/?uuid=50c1eb98-80b7-486b-9c5a-bfaa078dedc0" ] } ], "mendeley" : { "previouslyFormattedCitation" : "(Golembeski et al. 2014)" }, "properties" : { "noteIndex" : 0 }, "schema" : "https://github.com/citation-style-language/schema/raw/master/csl-citation.json" }</w:instrText>
      </w:r>
      <w:r w:rsidR="0052405E">
        <w:fldChar w:fldCharType="separate"/>
      </w:r>
      <w:r w:rsidR="005E0730" w:rsidRPr="008562F6">
        <w:rPr>
          <w:noProof/>
        </w:rPr>
        <w:t>(Golembeski et al. 2014)</w:t>
      </w:r>
      <w:r w:rsidR="0052405E">
        <w:fldChar w:fldCharType="end"/>
      </w:r>
      <w:r w:rsidR="005E0730">
        <w:t xml:space="preserve">. </w:t>
      </w:r>
      <w:r w:rsidR="00046174">
        <w:t xml:space="preserve"> </w:t>
      </w:r>
      <w:commentRangeStart w:id="506"/>
      <w:r w:rsidR="00831C75">
        <w:t>E</w:t>
      </w:r>
      <w:r w:rsidR="005E0730">
        <w:t xml:space="preserve">ven without exposure to cold or </w:t>
      </w:r>
      <w:r w:rsidR="009C2311">
        <w:t xml:space="preserve">increasing </w:t>
      </w:r>
      <w:r w:rsidR="005E0730">
        <w:t xml:space="preserve">day length, the Autonomous Pathway can trigger the floral transition of </w:t>
      </w:r>
      <w:r w:rsidR="005E0730">
        <w:rPr>
          <w:i/>
        </w:rPr>
        <w:t>A. thaliana</w:t>
      </w:r>
      <w:r w:rsidR="005E0730">
        <w:t xml:space="preserve"> by down regulating </w:t>
      </w:r>
      <w:r w:rsidR="005E0730">
        <w:rPr>
          <w:i/>
        </w:rPr>
        <w:t>FLC</w:t>
      </w:r>
      <w:r w:rsidR="005E0730">
        <w:t xml:space="preserve"> </w:t>
      </w:r>
      <w:r w:rsidR="00AA2F48">
        <w:t>expression.</w:t>
      </w:r>
      <w:r w:rsidR="00046174">
        <w:t xml:space="preserve"> </w:t>
      </w:r>
      <w:r w:rsidR="00AA2F48">
        <w:t xml:space="preserve"> </w:t>
      </w:r>
      <w:r w:rsidR="00AA2F48">
        <w:rPr>
          <w:i/>
        </w:rPr>
        <w:t>FCA</w:t>
      </w:r>
      <w:r w:rsidR="00AA2F48">
        <w:t xml:space="preserve"> with </w:t>
      </w:r>
      <w:r w:rsidR="00AA2F48">
        <w:rPr>
          <w:i/>
        </w:rPr>
        <w:t>FY</w:t>
      </w:r>
      <w:r w:rsidR="00AA2F48">
        <w:t xml:space="preserve">, </w:t>
      </w:r>
      <w:r w:rsidR="00AA2F48" w:rsidRPr="002E43C6">
        <w:rPr>
          <w:i/>
        </w:rPr>
        <w:t>FLA</w:t>
      </w:r>
      <w:r w:rsidR="00AA2F48">
        <w:t xml:space="preserve"> and </w:t>
      </w:r>
      <w:r w:rsidR="00AA2F48" w:rsidRPr="002E43C6">
        <w:rPr>
          <w:i/>
        </w:rPr>
        <w:t>FPK</w:t>
      </w:r>
      <w:r w:rsidR="00AA2F48">
        <w:t xml:space="preserve"> are all independently involved with </w:t>
      </w:r>
      <w:r w:rsidR="00AA2F48" w:rsidRPr="001E0CD1">
        <w:rPr>
          <w:i/>
        </w:rPr>
        <w:t>FLC</w:t>
      </w:r>
      <w:r w:rsidR="00AA2F48">
        <w:t xml:space="preserve"> RNA processing, </w:t>
      </w:r>
      <w:r w:rsidR="00AA2F48">
        <w:rPr>
          <w:i/>
        </w:rPr>
        <w:t>FLD</w:t>
      </w:r>
      <w:r w:rsidR="00AA2F48">
        <w:t xml:space="preserve"> and </w:t>
      </w:r>
      <w:r w:rsidR="00AA2F48">
        <w:rPr>
          <w:i/>
        </w:rPr>
        <w:t>FVE</w:t>
      </w:r>
      <w:r w:rsidR="00AA2F48">
        <w:t xml:space="preserve"> </w:t>
      </w:r>
      <w:proofErr w:type="spellStart"/>
      <w:r w:rsidR="00AA2F48">
        <w:t>deacetylate</w:t>
      </w:r>
      <w:proofErr w:type="spellEnd"/>
      <w:r w:rsidR="00AA2F48">
        <w:t xml:space="preserve"> histones at the </w:t>
      </w:r>
      <w:r w:rsidR="00AA2F48" w:rsidRPr="002E43C6">
        <w:rPr>
          <w:i/>
        </w:rPr>
        <w:t>FLC</w:t>
      </w:r>
      <w:r w:rsidR="00AA2F48">
        <w:t xml:space="preserve"> locus.</w:t>
      </w:r>
      <w:r w:rsidR="00046174">
        <w:t xml:space="preserve"> </w:t>
      </w:r>
      <w:r w:rsidR="00AA2F48">
        <w:t xml:space="preserve"> The result is similar gene regulation as seen </w:t>
      </w:r>
      <w:r w:rsidR="005E0730">
        <w:t>with vernalisation but initiated and progressing</w:t>
      </w:r>
      <w:r w:rsidR="00AA2F48">
        <w:t xml:space="preserve"> at a much slower rate </w:t>
      </w:r>
      <w:r w:rsidR="0052405E">
        <w:fldChar w:fldCharType="begin" w:fldLock="1"/>
      </w:r>
      <w:r w:rsidR="0052405E">
        <w:instrText>ADDIN CSL_CITATION { "citationItems" : [ { "id" : "ITEM-1", "itemData" : { "DOI" : "http://dx.doi.org/10.1016/j.pbi.2004.07.002", "ISSN" : "1369-5266", "abstract" : "Mechanisms that mediate the control of flowering time have been accessed through a molecular genetic approach in Arabidopsis. Flowering is regulated by different pathways and, in the past year, all of the known components of the so-called autonomous pathway have been identified. The autonomous pathway comprises a combination of factors involved in RNA processing and epigenetic regulation that downregulate the floral repressor, FLOWERING LOCUS C (FLC). However, components of the autonomous pathway are more widely conserved in plant species other than Arabidopsis than is FLC. Therefore, the broadest lessons we learn from dissecting the function of the autonomous pathway may be in revealing how precision in regulated gene expression is delivered.", "author" : [ { "dropping-particle" : "", "family" : "Simpson", "given" : "Gordon G", "non-dropping-particle" : "", "parse-names" : false, "suffix" : "" } ], "container-title" : "Current Opinion in Plant Biology", "id" : "ITEM-1", "issue" : "5", "issued" : { "date-parts" : [ [ "2004", "10" ] ] }, "page" : "570-574", "title" : "The autonomous pathway: epigenetic and post-transcriptional gene regulation in the control of Arabidopsis flowering time", "type" : "article-journal", "volume" : "7" }, "uris" : [ "http://www.mendeley.com/documents/?uuid=ea74879e-95da-4a71-8c95-6be9e136d0f8" ] } ], "mendeley" : { "previouslyFormattedCitation" : "(Simpson 2004)" }, "properties" : { "noteIndex" : 0 }, "schema" : "https://github.com/citation-style-language/schema/raw/master/csl-citation.json" }</w:instrText>
      </w:r>
      <w:r w:rsidR="0052405E">
        <w:fldChar w:fldCharType="separate"/>
      </w:r>
      <w:r w:rsidR="00AA2F48" w:rsidRPr="00471B53">
        <w:rPr>
          <w:noProof/>
        </w:rPr>
        <w:t>(Simpson 2004)</w:t>
      </w:r>
      <w:r w:rsidR="0052405E">
        <w:fldChar w:fldCharType="end"/>
      </w:r>
      <w:r w:rsidR="00AA2F48">
        <w:t>.</w:t>
      </w:r>
    </w:p>
    <w:p w:rsidR="00CA6417" w:rsidRDefault="00BC601B" w:rsidP="00816050">
      <w:r>
        <w:t xml:space="preserve">In </w:t>
      </w:r>
      <w:r>
        <w:rPr>
          <w:i/>
        </w:rPr>
        <w:t>A. thaliana</w:t>
      </w:r>
      <w:r w:rsidR="00531A8D">
        <w:t>, summer ecotypes possess</w:t>
      </w:r>
      <w:r>
        <w:t xml:space="preserve"> allelic variations, but not necessarily in </w:t>
      </w:r>
      <w:r w:rsidR="00531A8D">
        <w:t xml:space="preserve">specifically </w:t>
      </w:r>
      <w:r>
        <w:t xml:space="preserve">vernalisation genes. The </w:t>
      </w:r>
      <w:r>
        <w:rPr>
          <w:i/>
        </w:rPr>
        <w:t xml:space="preserve">A. thaliana </w:t>
      </w:r>
      <w:r>
        <w:t xml:space="preserve">ecotype </w:t>
      </w:r>
      <w:proofErr w:type="spellStart"/>
      <w:r>
        <w:t>Landsberg</w:t>
      </w:r>
      <w:proofErr w:type="spellEnd"/>
      <w:r>
        <w:t xml:space="preserve"> </w:t>
      </w:r>
      <w:proofErr w:type="spellStart"/>
      <w:r>
        <w:rPr>
          <w:i/>
        </w:rPr>
        <w:t>erecta</w:t>
      </w:r>
      <w:proofErr w:type="spellEnd"/>
      <w:r>
        <w:t xml:space="preserve"> (L</w:t>
      </w:r>
      <w:r w:rsidRPr="007F17E3">
        <w:t>er</w:t>
      </w:r>
      <w:r>
        <w:t xml:space="preserve">-0) contains an allele of </w:t>
      </w:r>
      <w:r>
        <w:rPr>
          <w:i/>
        </w:rPr>
        <w:t>FLC</w:t>
      </w:r>
      <w:r>
        <w:t xml:space="preserve"> which is unresponsive to up</w:t>
      </w:r>
      <w:r w:rsidRPr="00BC601B">
        <w:t xml:space="preserve"> </w:t>
      </w:r>
      <w:r>
        <w:t xml:space="preserve">regulation by </w:t>
      </w:r>
      <w:r>
        <w:rPr>
          <w:i/>
        </w:rPr>
        <w:t>FRI</w:t>
      </w:r>
      <w:r>
        <w:t xml:space="preserve">, meaning there is no repression of </w:t>
      </w:r>
      <w:r>
        <w:rPr>
          <w:i/>
        </w:rPr>
        <w:t>FT</w:t>
      </w:r>
      <w:r>
        <w:t xml:space="preserve">, leading to early flowering of </w:t>
      </w:r>
      <w:r w:rsidR="00863F0A">
        <w:t>L</w:t>
      </w:r>
      <w:r w:rsidR="00863F0A">
        <w:rPr>
          <w:i/>
        </w:rPr>
        <w:t>er</w:t>
      </w:r>
      <w:r w:rsidR="00863F0A">
        <w:t xml:space="preserve">-0.  Therefore, the necessity to decrease </w:t>
      </w:r>
      <w:r w:rsidR="00863F0A">
        <w:rPr>
          <w:i/>
        </w:rPr>
        <w:t xml:space="preserve">FLC </w:t>
      </w:r>
      <w:r w:rsidR="00863F0A">
        <w:t>expression by vernalisation and</w:t>
      </w:r>
      <w:r w:rsidR="00863F0A" w:rsidRPr="00863F0A">
        <w:t xml:space="preserve"> </w:t>
      </w:r>
      <w:r w:rsidR="00863F0A">
        <w:t xml:space="preserve">increased expression of </w:t>
      </w:r>
      <w:commentRangeEnd w:id="506"/>
      <w:r w:rsidR="003E3E91">
        <w:rPr>
          <w:rStyle w:val="CommentReference"/>
        </w:rPr>
        <w:commentReference w:id="506"/>
      </w:r>
    </w:p>
    <w:p w:rsidR="004665BE" w:rsidRDefault="00430492" w:rsidP="00356157">
      <w:r>
        <w:rPr>
          <w:noProof/>
          <w:lang w:eastAsia="en-AU"/>
        </w:rPr>
        <w:lastRenderedPageBreak/>
        <mc:AlternateContent>
          <mc:Choice Requires="wps">
            <w:drawing>
              <wp:inline distT="0" distB="0" distL="0" distR="0">
                <wp:extent cx="5991225" cy="6572250"/>
                <wp:effectExtent l="0" t="0" r="0" b="0"/>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657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172" w:rsidRDefault="00F87172" w:rsidP="004665BE">
                            <w:pPr>
                              <w:jc w:val="center"/>
                            </w:pPr>
                            <w:r>
                              <w:rPr>
                                <w:noProof/>
                                <w:lang w:eastAsia="en-AU"/>
                              </w:rPr>
                              <w:drawing>
                                <wp:inline distT="0" distB="0" distL="0" distR="0">
                                  <wp:extent cx="2943225" cy="5848350"/>
                                  <wp:effectExtent l="19050" t="0" r="9525" b="0"/>
                                  <wp:docPr id="14" name="Picture 25" descr="Description: Description: Description: http://www.plantphysiol.org/content/135/2/677/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Description: Description: http://www.plantphysiol.org/content/135/2/677/F1.large.jpg"/>
                                          <pic:cNvPicPr>
                                            <a:picLocks noChangeAspect="1" noChangeArrowheads="1"/>
                                          </pic:cNvPicPr>
                                        </pic:nvPicPr>
                                        <pic:blipFill>
                                          <a:blip r:embed="rId14"/>
                                          <a:srcRect/>
                                          <a:stretch>
                                            <a:fillRect/>
                                          </a:stretch>
                                        </pic:blipFill>
                                        <pic:spPr bwMode="auto">
                                          <a:xfrm>
                                            <a:off x="0" y="0"/>
                                            <a:ext cx="2943225" cy="5848350"/>
                                          </a:xfrm>
                                          <a:prstGeom prst="rect">
                                            <a:avLst/>
                                          </a:prstGeom>
                                          <a:noFill/>
                                          <a:ln w="9525">
                                            <a:noFill/>
                                            <a:miter lim="800000"/>
                                            <a:headEnd/>
                                            <a:tailEnd/>
                                          </a:ln>
                                        </pic:spPr>
                                      </pic:pic>
                                    </a:graphicData>
                                  </a:graphic>
                                </wp:inline>
                              </w:drawing>
                            </w:r>
                          </w:p>
                          <w:p w:rsidR="00F87172" w:rsidRPr="00D42498" w:rsidRDefault="00F87172" w:rsidP="00BE7DEF">
                            <w:pPr>
                              <w:ind w:left="851" w:hanging="851"/>
                              <w:rPr>
                                <w:sz w:val="18"/>
                                <w:szCs w:val="18"/>
                              </w:rPr>
                            </w:pPr>
                            <w:r w:rsidRPr="00D42498">
                              <w:rPr>
                                <w:sz w:val="18"/>
                                <w:szCs w:val="18"/>
                              </w:rPr>
                              <w:t xml:space="preserve">Figure </w:t>
                            </w:r>
                            <w:r>
                              <w:rPr>
                                <w:sz w:val="18"/>
                                <w:szCs w:val="18"/>
                              </w:rPr>
                              <w:t>5</w:t>
                            </w:r>
                            <w:r w:rsidRPr="00D42498">
                              <w:rPr>
                                <w:sz w:val="18"/>
                                <w:szCs w:val="18"/>
                              </w:rPr>
                              <w:t xml:space="preserve"> – The External Coincidence Model in </w:t>
                            </w:r>
                            <w:r w:rsidRPr="00D42498">
                              <w:rPr>
                                <w:i/>
                                <w:sz w:val="18"/>
                                <w:szCs w:val="18"/>
                              </w:rPr>
                              <w:t>A. thaliana</w:t>
                            </w:r>
                            <w:r w:rsidRPr="00D42498">
                              <w:rPr>
                                <w:sz w:val="18"/>
                                <w:szCs w:val="18"/>
                              </w:rPr>
                              <w:t xml:space="preserve">. This model </w:t>
                            </w:r>
                            <w:r>
                              <w:rPr>
                                <w:sz w:val="18"/>
                                <w:szCs w:val="18"/>
                              </w:rPr>
                              <w:t xml:space="preserve">bypasses the down regulating effect of </w:t>
                            </w:r>
                            <w:r w:rsidRPr="00D42498">
                              <w:rPr>
                                <w:i/>
                                <w:sz w:val="18"/>
                                <w:szCs w:val="18"/>
                              </w:rPr>
                              <w:t>FLC</w:t>
                            </w:r>
                            <w:r>
                              <w:rPr>
                                <w:sz w:val="18"/>
                                <w:szCs w:val="18"/>
                              </w:rPr>
                              <w:t xml:space="preserve"> on </w:t>
                            </w:r>
                            <w:r w:rsidRPr="00D42498">
                              <w:rPr>
                                <w:i/>
                                <w:sz w:val="18"/>
                                <w:szCs w:val="18"/>
                              </w:rPr>
                              <w:t>FT</w:t>
                            </w:r>
                            <w:r>
                              <w:rPr>
                                <w:sz w:val="18"/>
                                <w:szCs w:val="18"/>
                              </w:rPr>
                              <w:t xml:space="preserve">, increasing </w:t>
                            </w:r>
                            <w:r>
                              <w:rPr>
                                <w:i/>
                                <w:sz w:val="18"/>
                                <w:szCs w:val="18"/>
                              </w:rPr>
                              <w:t>FT</w:t>
                            </w:r>
                            <w:r>
                              <w:rPr>
                                <w:sz w:val="18"/>
                                <w:szCs w:val="18"/>
                              </w:rPr>
                              <w:t xml:space="preserve"> expression and allowing the transition to flowering. </w:t>
                            </w:r>
                            <w:r>
                              <w:rPr>
                                <w:sz w:val="18"/>
                                <w:szCs w:val="18"/>
                              </w:rPr>
                              <w:fldChar w:fldCharType="begin" w:fldLock="1"/>
                            </w:r>
                            <w:r>
                              <w:rPr>
                                <w:sz w:val="18"/>
                                <w:szCs w:val="18"/>
                              </w:rPr>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"previouslyFormattedCitation" : "(Hayama &amp; Coupland 2004)" }, "properties" : { "noteIndex" : 0 }, "schema" : "https://github.com/citation-style-language/schema/raw/master/csl-citation.json" }</w:instrText>
                            </w:r>
                            <w:r>
                              <w:rPr>
                                <w:sz w:val="18"/>
                                <w:szCs w:val="18"/>
                              </w:rPr>
                              <w:fldChar w:fldCharType="separate"/>
                            </w:r>
                            <w:r w:rsidRPr="00D42498">
                              <w:rPr>
                                <w:noProof/>
                                <w:sz w:val="18"/>
                                <w:szCs w:val="18"/>
                              </w:rPr>
                              <w:t>(Hayama &amp; Coupland 2004)</w:t>
                            </w:r>
                            <w:r>
                              <w:rPr>
                                <w:sz w:val="18"/>
                                <w:szCs w:val="18"/>
                              </w:rPr>
                              <w:fldChar w:fldCharType="end"/>
                            </w:r>
                          </w:p>
                        </w:txbxContent>
                      </wps:txbx>
                      <wps:bodyPr rot="0" vert="horz" wrap="square" lIns="91440" tIns="45720" rIns="91440" bIns="45720" anchor="t" anchorCtr="0" upright="1">
                        <a:noAutofit/>
                      </wps:bodyPr>
                    </wps:wsp>
                  </a:graphicData>
                </a:graphic>
              </wp:inline>
            </w:drawing>
          </mc:Choice>
          <mc:Fallback>
            <w:pict>
              <v:shape id="Text Box 14" o:spid="_x0000_s1030" type="#_x0000_t202" style="width:471.7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" stroked="f">
                <v:textbox>
                  <w:txbxContent>
                    <w:p w:rsidR="00F87172" w:rsidRDefault="00F87172" w:rsidP="004665BE">
                      <w:pPr>
                        <w:jc w:val="center"/>
                      </w:pPr>
                      <w:r>
                        <w:rPr>
                          <w:noProof/>
                          <w:lang w:eastAsia="en-AU"/>
                        </w:rPr>
                        <w:drawing>
                          <wp:inline distT="0" distB="0" distL="0" distR="0">
                            <wp:extent cx="2943225" cy="5848350"/>
                            <wp:effectExtent l="19050" t="0" r="9525" b="0"/>
                            <wp:docPr id="14" name="Picture 25" descr="Description: Description: Description: http://www.plantphysiol.org/content/135/2/677/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Description: Description: http://www.plantphysiol.org/content/135/2/677/F1.large.jpg"/>
                                    <pic:cNvPicPr>
                                      <a:picLocks noChangeAspect="1" noChangeArrowheads="1"/>
                                    </pic:cNvPicPr>
                                  </pic:nvPicPr>
                                  <pic:blipFill>
                                    <a:blip r:embed="rId14"/>
                                    <a:srcRect/>
                                    <a:stretch>
                                      <a:fillRect/>
                                    </a:stretch>
                                  </pic:blipFill>
                                  <pic:spPr bwMode="auto">
                                    <a:xfrm>
                                      <a:off x="0" y="0"/>
                                      <a:ext cx="2943225" cy="5848350"/>
                                    </a:xfrm>
                                    <a:prstGeom prst="rect">
                                      <a:avLst/>
                                    </a:prstGeom>
                                    <a:noFill/>
                                    <a:ln w="9525">
                                      <a:noFill/>
                                      <a:miter lim="800000"/>
                                      <a:headEnd/>
                                      <a:tailEnd/>
                                    </a:ln>
                                  </pic:spPr>
                                </pic:pic>
                              </a:graphicData>
                            </a:graphic>
                          </wp:inline>
                        </w:drawing>
                      </w:r>
                    </w:p>
                    <w:p w:rsidR="00F87172" w:rsidRPr="00D42498" w:rsidRDefault="00F87172" w:rsidP="00BE7DEF">
                      <w:pPr>
                        <w:ind w:left="851" w:hanging="851"/>
                        <w:rPr>
                          <w:sz w:val="18"/>
                          <w:szCs w:val="18"/>
                        </w:rPr>
                      </w:pPr>
                      <w:r w:rsidRPr="00D42498">
                        <w:rPr>
                          <w:sz w:val="18"/>
                          <w:szCs w:val="18"/>
                        </w:rPr>
                        <w:t xml:space="preserve">Figure </w:t>
                      </w:r>
                      <w:r>
                        <w:rPr>
                          <w:sz w:val="18"/>
                          <w:szCs w:val="18"/>
                        </w:rPr>
                        <w:t>5</w:t>
                      </w:r>
                      <w:r w:rsidRPr="00D42498">
                        <w:rPr>
                          <w:sz w:val="18"/>
                          <w:szCs w:val="18"/>
                        </w:rPr>
                        <w:t xml:space="preserve"> – The External Coincidence Model in </w:t>
                      </w:r>
                      <w:r w:rsidRPr="00D42498">
                        <w:rPr>
                          <w:i/>
                          <w:sz w:val="18"/>
                          <w:szCs w:val="18"/>
                        </w:rPr>
                        <w:t>A. thaliana</w:t>
                      </w:r>
                      <w:r w:rsidRPr="00D42498">
                        <w:rPr>
                          <w:sz w:val="18"/>
                          <w:szCs w:val="18"/>
                        </w:rPr>
                        <w:t xml:space="preserve">. This model </w:t>
                      </w:r>
                      <w:r>
                        <w:rPr>
                          <w:sz w:val="18"/>
                          <w:szCs w:val="18"/>
                        </w:rPr>
                        <w:t xml:space="preserve">bypasses the down regulating effect of </w:t>
                      </w:r>
                      <w:r w:rsidRPr="00D42498">
                        <w:rPr>
                          <w:i/>
                          <w:sz w:val="18"/>
                          <w:szCs w:val="18"/>
                        </w:rPr>
                        <w:t>FLC</w:t>
                      </w:r>
                      <w:r>
                        <w:rPr>
                          <w:sz w:val="18"/>
                          <w:szCs w:val="18"/>
                        </w:rPr>
                        <w:t xml:space="preserve"> on </w:t>
                      </w:r>
                      <w:r w:rsidRPr="00D42498">
                        <w:rPr>
                          <w:i/>
                          <w:sz w:val="18"/>
                          <w:szCs w:val="18"/>
                        </w:rPr>
                        <w:t>FT</w:t>
                      </w:r>
                      <w:r>
                        <w:rPr>
                          <w:sz w:val="18"/>
                          <w:szCs w:val="18"/>
                        </w:rPr>
                        <w:t xml:space="preserve">, increasing </w:t>
                      </w:r>
                      <w:r>
                        <w:rPr>
                          <w:i/>
                          <w:sz w:val="18"/>
                          <w:szCs w:val="18"/>
                        </w:rPr>
                        <w:t>FT</w:t>
                      </w:r>
                      <w:r>
                        <w:rPr>
                          <w:sz w:val="18"/>
                          <w:szCs w:val="18"/>
                        </w:rPr>
                        <w:t xml:space="preserve"> expression and allowing the transition to flowering. </w:t>
                      </w:r>
                      <w:r>
                        <w:rPr>
                          <w:sz w:val="18"/>
                          <w:szCs w:val="18"/>
                        </w:rPr>
                        <w:fldChar w:fldCharType="begin" w:fldLock="1"/>
                      </w:r>
                      <w:r>
                        <w:rPr>
                          <w:sz w:val="18"/>
                          <w:szCs w:val="18"/>
                        </w:rPr>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"previouslyFormattedCitation" : "(Hayama &amp; Coupland 2004)" }, "properties" : { "noteIndex" : 0 }, "schema" : "https://github.com/citation-style-language/schema/raw/master/csl-citation.json" }</w:instrText>
                      </w:r>
                      <w:r>
                        <w:rPr>
                          <w:sz w:val="18"/>
                          <w:szCs w:val="18"/>
                        </w:rPr>
                        <w:fldChar w:fldCharType="separate"/>
                      </w:r>
                      <w:r w:rsidRPr="00D42498">
                        <w:rPr>
                          <w:noProof/>
                          <w:sz w:val="18"/>
                          <w:szCs w:val="18"/>
                        </w:rPr>
                        <w:t>(Hayama &amp; Coupland 2004)</w:t>
                      </w:r>
                      <w:r>
                        <w:rPr>
                          <w:sz w:val="18"/>
                          <w:szCs w:val="18"/>
                        </w:rPr>
                        <w:fldChar w:fldCharType="end"/>
                      </w:r>
                    </w:p>
                  </w:txbxContent>
                </v:textbox>
                <w10:anchorlock/>
              </v:shape>
            </w:pict>
          </mc:Fallback>
        </mc:AlternateContent>
      </w:r>
    </w:p>
    <w:p w:rsidR="004665BE" w:rsidRDefault="004665BE" w:rsidP="00356157"/>
    <w:p w:rsidR="00AF3801" w:rsidRDefault="00D565A8" w:rsidP="00AF3801">
      <w:r>
        <w:rPr>
          <w:i/>
        </w:rPr>
        <w:t xml:space="preserve">VRN1 </w:t>
      </w:r>
      <w:r>
        <w:t xml:space="preserve">and </w:t>
      </w:r>
      <w:r>
        <w:rPr>
          <w:i/>
        </w:rPr>
        <w:t>VRN2</w:t>
      </w:r>
      <w:r>
        <w:t xml:space="preserve"> (or the necessity for long day conditions to increase the expression</w:t>
      </w:r>
      <w:r w:rsidRPr="00531A8D">
        <w:t xml:space="preserve"> </w:t>
      </w:r>
      <w:r>
        <w:t>of</w:t>
      </w:r>
      <w:r w:rsidRPr="00531A8D">
        <w:rPr>
          <w:i/>
        </w:rPr>
        <w:t xml:space="preserve"> </w:t>
      </w:r>
      <w:r w:rsidRPr="00B423B4">
        <w:rPr>
          <w:i/>
        </w:rPr>
        <w:t>LD</w:t>
      </w:r>
      <w:r>
        <w:t xml:space="preserve">) </w:t>
      </w:r>
      <w:r w:rsidRPr="00B423B4">
        <w:t>to</w:t>
      </w:r>
      <w:r>
        <w:t xml:space="preserve"> down regulate </w:t>
      </w:r>
      <w:r>
        <w:rPr>
          <w:i/>
        </w:rPr>
        <w:t>FLC</w:t>
      </w:r>
      <w:r>
        <w:t xml:space="preserve"> is no longer required </w:t>
      </w:r>
      <w:r w:rsidR="0052405E">
        <w:fldChar w:fldCharType="begin" w:fldLock="1"/>
      </w:r>
      <w:r w:rsidR="0052405E">
        <w:instrText>ADDIN CSL_CITATION { "citationItems" : [ { "id" : "ITEM-1", "itemData" : { "DOI" : "10.1105/tpc.11.5.949", "abstract" : "Winter-annual ecotypes of Arabidopsis are relatively late flowering, unless the flowering of these ecotypes is promoted by exposure to cold (vernalization). This vernalization-suppressible, late-flowering phenotype results from the presence of dominant, late-flowering alleles at two loci, FRIGIDA (FRI) and FLOWERING LOCUS C (FLC). In this study, we report that flc null mutations result in early flowering, demonstrating that the role of active FLC alleles is to repress flowering. FLC was isolated by positional cloning and found to encode a novel MADS domain protein. The levels of FLC mRNA are regulated positively by FRI and negatively by LUMINIDEPENDENS. FLC is also negatively regulated by vernalization. Overexpression of FLC from a heterologous promoter is sufficient to delay flowering in the absence of an active FRI allele. We propose that the level of FLC activity acts through a rheostat-like mechanism to control flowering time in Arabidopsis and that modulation of FLC expression is a component of the vernalization response.", "author" : [ { "dropping-particle" : "", "family" : "Michaels", "given" : "Scott D", "non-dropping-particle" : "", "parse-names" : false, "suffix" : "" }, { "dropping-particle" : "", "family" : "Amasino", "given" : "Richard M", "non-dropping-particle" : "", "parse-names" : false, "suffix" : "" } ], "container-title" : "The Plant Cell Online", "id" : "ITEM-1", "issue" : "5", "issued" : { "date-parts" : [ [ "1999", "5", "1" ] ] }, "note" : "10.1105/tpc.11.5.949 ", "page" : "949-956", "title" : "FLOWERING LOCUS C Encodes a Novel MADS Domain Protein That Acts as a Repressor of Flowering", "type" : "article-journal", "volume" : "11" }, "uris" : [ "http://www.mendeley.com/documents/?uuid=c2cd7fa3-aaa5-4bbb-a186-013e23730d7d" ] } ], "mendeley" : { "previouslyFormattedCitation" : "(Michaels &amp; Amasino 1999)" }, "properties" : { "noteIndex" : 0 }, "schema" : "https://github.com/citation-style-language/schema/raw/master/csl-citation.json" }</w:instrText>
      </w:r>
      <w:r w:rsidR="0052405E">
        <w:fldChar w:fldCharType="separate"/>
      </w:r>
      <w:r w:rsidRPr="00B423B4">
        <w:rPr>
          <w:noProof/>
        </w:rPr>
        <w:t>(Michaels &amp; Amasino 1999)</w:t>
      </w:r>
      <w:r w:rsidR="0052405E">
        <w:fldChar w:fldCharType="end"/>
      </w:r>
      <w:r>
        <w:t>.</w:t>
      </w:r>
      <w:r w:rsidR="00AF3801">
        <w:t xml:space="preserve">There are many other </w:t>
      </w:r>
      <w:r w:rsidR="00AF3801">
        <w:rPr>
          <w:i/>
        </w:rPr>
        <w:t>A. thaliana</w:t>
      </w:r>
      <w:r w:rsidR="00AF3801">
        <w:t xml:space="preserve"> ecotypes that can be categorised as “summer” and “winter” based on their response to vernalisation </w:t>
      </w:r>
      <w:r w:rsidR="0052405E">
        <w:fldChar w:fldCharType="begin" w:fldLock="1"/>
      </w:r>
      <w:r w:rsidR="0052405E">
        <w:instrText>ADDIN CSL_CITATION { "citationItems" : [ { "id" : "ITEM-1", "itemData" : { "DOI" : "10.2307/2656807", "ISSN" : "00029122", "abstract" : "The germination and flowering responses to cold treatment were investigated in 32 ecotypes of Arabidopsis thaliana. A month-long cold treatment at the seed stage decreased the time until flowering in all but one strain, whereas a 3-d cold treatment had little, or the opposing effect. A month-long cold treatment at the rosette stage also decreased the time until flowering, but was less effective than seed cold treatment. Seed and rosette cold treatments did not have an additive effect on time until flowering. Cold treatment usually increased the speed of germination, however no clear response patterns for the probability of germination were detected. These findings are discussed in relation to the life cycle of the plant. CR - Copyright &amp;#169; 1999 Botanical Society of America", "author" : [ { "dropping-particle" : "", "family" : "Nordborg", "given" : "Magnus", "non-dropping-particle" : "", "parse-names" : false, "suffix" : "" }, { "dropping-particle" : "", "family" : "Bergelson", "given" : "Joy", "non-dropping-particle" : "", "parse-names" : false, "suffix" : "" } ], "container-title" : "American Journal of Botany", "id" : "ITEM-1", "issue" : "4", "issued" : { "date-parts" : [ [ "1999", "4", "1" ] ] }, "page" : "470-475", "publisher" : "Botanical Society of America", "title" : "The Effect of Seed and Rosette Cold Treatment on Germination and Flowering Time in Some Arabidopsis thaliana (Brassicaceae) Ecotypes", "type" : "article-journal", "volume" : "86" }, "uris" : [ "http://www.mendeley.com/documents/?uuid=24cfc1a4-5be0-4ab2-9c87-95486b3345e2" ] } ], "mendeley" : { "previouslyFormattedCitation" : "(Nordborg &amp; Bergelson 1999)" }, "properties" : { "noteIndex" : 0 }, "schema" : "https://github.com/citation-style-language/schema/raw/master/csl-citation.json" }</w:instrText>
      </w:r>
      <w:r w:rsidR="0052405E">
        <w:fldChar w:fldCharType="separate"/>
      </w:r>
      <w:r w:rsidR="00AF3801" w:rsidRPr="004E6DB2">
        <w:rPr>
          <w:noProof/>
        </w:rPr>
        <w:t>(Nordborg &amp; Bergelson 1999)</w:t>
      </w:r>
      <w:r w:rsidR="0052405E">
        <w:fldChar w:fldCharType="end"/>
      </w:r>
      <w:r w:rsidR="00AF3801">
        <w:t xml:space="preserve">.  </w:t>
      </w:r>
    </w:p>
    <w:p w:rsidR="00356157" w:rsidRDefault="00356157" w:rsidP="00C80280"/>
    <w:p w:rsidR="007D60E9" w:rsidRPr="007D60E9" w:rsidRDefault="007D60E9" w:rsidP="007D60E9">
      <w:pPr>
        <w:pStyle w:val="Heading2"/>
        <w:rPr>
          <w:ins w:id="507" w:author="University of Newcastle" w:date="2014-11-25T11:24:00Z"/>
        </w:rPr>
      </w:pPr>
      <w:bookmarkStart w:id="508" w:name="_Toc403037359"/>
      <w:ins w:id="509" w:author="University of Newcastle" w:date="2014-11-25T11:24:00Z">
        <w:r>
          <w:lastRenderedPageBreak/>
          <w:t>From here needs a lot of additional work by you before I</w:t>
        </w:r>
      </w:ins>
      <w:ins w:id="510" w:author="University of Newcastle" w:date="2014-11-25T11:25:00Z">
        <w:r>
          <w:t xml:space="preserve"> can comment – please </w:t>
        </w:r>
        <w:proofErr w:type="gramStart"/>
        <w:r>
          <w:t>amend.</w:t>
        </w:r>
      </w:ins>
      <w:proofErr w:type="gramEnd"/>
    </w:p>
    <w:p w:rsidR="007D60E9" w:rsidRDefault="007D60E9" w:rsidP="00646B2B">
      <w:pPr>
        <w:pStyle w:val="Heading2"/>
        <w:rPr>
          <w:ins w:id="511" w:author="University of Newcastle" w:date="2014-11-25T11:24:00Z"/>
        </w:rPr>
      </w:pPr>
    </w:p>
    <w:p w:rsidR="00963D2B" w:rsidRPr="00963D2B" w:rsidRDefault="00646B2B" w:rsidP="00646B2B">
      <w:pPr>
        <w:pStyle w:val="Heading2"/>
      </w:pPr>
      <w:proofErr w:type="spellStart"/>
      <w:r>
        <w:t>Vernalisation</w:t>
      </w:r>
      <w:proofErr w:type="spellEnd"/>
      <w:r>
        <w:t xml:space="preserve"> in C</w:t>
      </w:r>
      <w:r w:rsidR="00963D2B">
        <w:t>ereals</w:t>
      </w:r>
      <w:bookmarkEnd w:id="508"/>
    </w:p>
    <w:p w:rsidR="00651FE9" w:rsidRPr="00FC4EA2" w:rsidRDefault="00C47548" w:rsidP="00C80280">
      <w:r>
        <w:t xml:space="preserve">In cereals </w:t>
      </w:r>
      <w:r w:rsidR="00EB1C27">
        <w:t xml:space="preserve">(e.g. wheat, barley) and many </w:t>
      </w:r>
      <w:r w:rsidR="006D6BED">
        <w:t xml:space="preserve">other </w:t>
      </w:r>
      <w:r w:rsidR="00EB1C27">
        <w:t xml:space="preserve">monocots (e.g. </w:t>
      </w:r>
      <w:proofErr w:type="spellStart"/>
      <w:r w:rsidRPr="00F7559D">
        <w:rPr>
          <w:i/>
        </w:rPr>
        <w:t>B</w:t>
      </w:r>
      <w:r w:rsidRPr="00C47548">
        <w:rPr>
          <w:i/>
        </w:rPr>
        <w:t>rachypodium</w:t>
      </w:r>
      <w:proofErr w:type="spellEnd"/>
      <w:r w:rsidRPr="00C47548">
        <w:rPr>
          <w:i/>
        </w:rPr>
        <w:t xml:space="preserve"> </w:t>
      </w:r>
      <w:proofErr w:type="spellStart"/>
      <w:r w:rsidRPr="00C47548">
        <w:rPr>
          <w:i/>
        </w:rPr>
        <w:t>distachyon</w:t>
      </w:r>
      <w:proofErr w:type="spellEnd"/>
      <w:r w:rsidR="00F81874">
        <w:t>),</w:t>
      </w:r>
      <w:r w:rsidR="00C40DA2">
        <w:t xml:space="preserve"> the vernalisation pathway</w:t>
      </w:r>
      <w:r w:rsidR="00031AD4">
        <w:t xml:space="preserve"> is not as comprehensively understood, but</w:t>
      </w:r>
      <w:r w:rsidR="00C40DA2">
        <w:t xml:space="preserve"> differs </w:t>
      </w:r>
      <w:r w:rsidR="00781B07">
        <w:t>greatly</w:t>
      </w:r>
      <w:r w:rsidR="00C40DA2">
        <w:t xml:space="preserve"> from </w:t>
      </w:r>
      <w:r w:rsidR="00C40DA2">
        <w:rPr>
          <w:i/>
        </w:rPr>
        <w:t>A. thaliana</w:t>
      </w:r>
      <w:r w:rsidR="00651FE9">
        <w:t xml:space="preserve">. While there are many conserved mechanisms between cereals and </w:t>
      </w:r>
      <w:r w:rsidR="00651FE9">
        <w:rPr>
          <w:i/>
        </w:rPr>
        <w:t>A. thaliana</w:t>
      </w:r>
      <w:r w:rsidR="00651FE9">
        <w:t xml:space="preserve"> (such as the Photoperiod Pathway) </w:t>
      </w:r>
      <w:r w:rsidR="0052405E">
        <w:fldChar w:fldCharType="begin" w:fldLock="1"/>
      </w:r>
      <w:r w:rsidR="0052405E">
        <w:instrText>ADDIN CSL_CITATION { "citationItems" : [ { "id" : "ITEM-1", "itemData" : { "DOI" : "10.1104/pp.102.016188", "abstract" : "The CO (CONSTANS) gene of Arabidopsis has an important role in the regulation of flowering by photoperiod. CO is part of a gene family with 17 members that are subdivided into three classes, termed Group I to III here. All members of the family have a CCT (CO,CO-like, TOC1) domain near the carboxy terminus. Group I genes, which include CO, have two zinc finger B-boxes near the amino terminus. Group II genes have one B-box, and Group III genes have one B-box and a second diverged zinc finger. Analysis of rice (Oryza sativa) genomic sequence identified 16 genes (OsA\u2013OsP) that were also divided into these three groups, showing that their evolution predates monocot/dicot divergence. Eight Group I genes (HvCO1\u2013HvCO8) were isolated from barley (Hordeum vulgare), of which two (HvCO1and HvCO2) were highly CO like.HvCO3 and its rice counterpart (OsB) had one B-box that was distantly related to Group II genes and was probably derived by internal deletion of a two B-box Group I gene. Sequence homology and comparative mapping showed that HvCO1 was the counterpart of OsA (Hd1), a major determinant of photoperiod sensitivity in rice. Major genes determining photoperiod response have been mapped in barley and wheat (Triticum aestivum), but none corresponded toCO-like genes. Thus, selection for variation in photoperiod response has affected different genes in rice and temperate cereals. The peptides of HvCO1, HvCO2(barley), and Hd1 (rice) show significant structural differences from CO, particularly amino acid changes that are predicted to abolish B-box2 function, suggesting an evolutionary trend toward a one-B-box structure in the most CO-like cereal genes.", "author" : [ { "dropping-particle" : "", "family" : "Griffiths", "given" : "Simon", "non-dropping-particle" : "", "parse-names" : false, "suffix" : "" }, { "dropping-particle" : "", "family" : "Dunford", "given" : "Roy P", "non-dropping-particle" : "", "parse-names" : false, "suffix" : "" }, { "dropping-particle" : "", "family" : "Coupland", "given" : "George", "non-dropping-particle" : "", "parse-names" : false, "suffix" : "" }, { "dropping-particle" : "", "family" : "Laurie", "given" : "David A", "non-dropping-particle" : "", "parse-names" : false, "suffix" : "" } ], "container-title" : "Plant Physiology", "id" : "ITEM-1", "issue" : "4", "issued" : { "date-parts" : [ [ "2003", "4", "1" ] ] }, "note" : "10.1104/pp.102.016188 ", "page" : "1855-1867", "title" : "The Evolution of CONSTANS-Like Gene Families in Barley, Rice, and Arabidopsis", "type" : "article-journal", "volume" : "131" }, "uris" : [ "http://www.mendeley.com/documents/?uuid=07eb3985-deaa-4c16-80a4-cb85dd258750" ] } ], "mendeley" : { "previouslyFormattedCitation" : "(Griffiths et al. 2003)" }, "properties" : { "noteIndex" : 0 }, "schema" : "https://github.com/citation-style-language/schema/raw/master/csl-citation.json" }</w:instrText>
      </w:r>
      <w:r w:rsidR="0052405E">
        <w:fldChar w:fldCharType="separate"/>
      </w:r>
      <w:r w:rsidR="00651FE9" w:rsidRPr="00651FE9">
        <w:rPr>
          <w:noProof/>
        </w:rPr>
        <w:t>(Griffiths et al. 2003)</w:t>
      </w:r>
      <w:r w:rsidR="0052405E">
        <w:fldChar w:fldCharType="end"/>
      </w:r>
      <w:r w:rsidR="00651FE9">
        <w:t xml:space="preserve">, </w:t>
      </w:r>
      <w:r w:rsidR="00C40DA2">
        <w:t xml:space="preserve">the most notable difference in cereals </w:t>
      </w:r>
      <w:r w:rsidR="00651FE9">
        <w:t>is the</w:t>
      </w:r>
      <w:r w:rsidR="00C40DA2">
        <w:t xml:space="preserve"> absence of a</w:t>
      </w:r>
      <w:r w:rsidR="00F7559D">
        <w:t xml:space="preserve"> known homolog for </w:t>
      </w:r>
      <w:proofErr w:type="spellStart"/>
      <w:r w:rsidR="00651FE9">
        <w:rPr>
          <w:i/>
        </w:rPr>
        <w:t>At</w:t>
      </w:r>
      <w:r w:rsidR="00F7559D" w:rsidRPr="00264296">
        <w:rPr>
          <w:i/>
        </w:rPr>
        <w:t>FLC</w:t>
      </w:r>
      <w:proofErr w:type="spellEnd"/>
      <w:r w:rsidR="00CA5491">
        <w:rPr>
          <w:i/>
        </w:rPr>
        <w:t xml:space="preserve"> </w:t>
      </w:r>
      <w:r w:rsidR="00CA5491">
        <w:t xml:space="preserve">(see </w:t>
      </w:r>
      <w:r w:rsidR="00D069BA">
        <w:t>f</w:t>
      </w:r>
      <w:r w:rsidR="00CA5491">
        <w:t xml:space="preserve">igure </w:t>
      </w:r>
      <w:r w:rsidR="00D069BA">
        <w:t>6</w:t>
      </w:r>
      <w:r w:rsidR="00CA5491">
        <w:t xml:space="preserve"> below)</w:t>
      </w:r>
      <w:r w:rsidR="00F7559D">
        <w:t xml:space="preserve">. Instead, </w:t>
      </w:r>
      <w:r w:rsidR="00F7559D" w:rsidRPr="00264296">
        <w:rPr>
          <w:i/>
        </w:rPr>
        <w:t>VRN1</w:t>
      </w:r>
      <w:r w:rsidR="007157DF">
        <w:t xml:space="preserve"> (a MADS-box transcription factor)</w:t>
      </w:r>
      <w:r w:rsidR="00F7559D">
        <w:t xml:space="preserve"> and </w:t>
      </w:r>
      <w:r w:rsidR="00F7559D" w:rsidRPr="00264296">
        <w:rPr>
          <w:i/>
        </w:rPr>
        <w:t>VRN2</w:t>
      </w:r>
      <w:r w:rsidR="00A3273E">
        <w:t xml:space="preserve"> (</w:t>
      </w:r>
      <w:r w:rsidR="007157DF">
        <w:t xml:space="preserve">a zinc-finger motif with CCT domain, </w:t>
      </w:r>
      <w:r w:rsidR="00031AD4">
        <w:t xml:space="preserve">which in cereals is </w:t>
      </w:r>
      <w:r w:rsidR="00A3273E" w:rsidRPr="00031AD4">
        <w:t>distinct</w:t>
      </w:r>
      <w:r w:rsidR="00A3273E">
        <w:t xml:space="preserve"> from </w:t>
      </w:r>
      <w:r w:rsidR="00A3273E">
        <w:rPr>
          <w:i/>
        </w:rPr>
        <w:t>AtVRN2</w:t>
      </w:r>
      <w:r w:rsidR="00A3273E">
        <w:t>), along with</w:t>
      </w:r>
      <w:r w:rsidR="00F7559D">
        <w:t xml:space="preserve"> </w:t>
      </w:r>
      <w:r w:rsidR="00F7559D" w:rsidRPr="00264296">
        <w:rPr>
          <w:i/>
        </w:rPr>
        <w:t>FT</w:t>
      </w:r>
      <w:r w:rsidR="00A3273E">
        <w:t>, are responsible for regulation of flowering in cereals</w:t>
      </w:r>
      <w:r w:rsidR="00A46647">
        <w:t xml:space="preserve"> </w:t>
      </w:r>
      <w:r w:rsidR="0052405E">
        <w:fldChar w:fldCharType="begin" w:fldLock="1"/>
      </w:r>
      <w:r w:rsidR="0052405E">
        <w:instrText>ADDIN CSL_CITATION { "citationItems" : [ { "id" : "ITEM-1", "itemData" : { "DOI" : "10.1126/science.1094305", "abstract" : "Plants with a winter growth habit flower earlier when exposed for several weeks to cold temperatures, a process called vernalization. We report here the positional cloning of the wheat vernalization gene VRN2, a dominant repressor of flowering that is down-regulated by vernalization. Loss of function of VRN2, whether by natural mutations or deletions, resulted in spring lines, which do not require vernalization to flower. Reduction of the RNA level of VRN2 by RNA interference accelerated the flowering time of transgenic winter-wheat plants by more than a month.", "author" : [ { "dropping-particle" : "", "family" : "Yan", "given" : "Liuling", "non-dropping-particle" : "", "parse-names" : false, "suffix" : "" }, { "dropping-particle" : "", "family" : "Loukoianov", "given" : "Artem", "non-dropping-particle" : "", "parse-names" : false, "suffix" : "" }, { "dropping-particle" : "", "family" : "Blechl", "given" : "Ann", "non-dropping-particle" : "", "parse-names" : false, "suffix" : "" }, { "dropping-particle" : "", "family" : "Tranquilli", "given" : "Gabriela", "non-dropping-particle" : "", "parse-names" : false, "suffix" : "" }, { "dropping-particle" : "", "family" : "Ramakrishna", "given" : "Wusirika", "non-dropping-particle" : "", "parse-names" : false, "suffix" : "" }, { "dropping-particle" : "", "family" : "SanMiguel", "given" : "Phillip", "non-dropping-particle" : "", "parse-names" : false, "suffix" : "" }, { "dropping-particle" : "", "family" : "Bennetzen", "given" : "Jeffrey L", "non-dropping-particle" : "", "parse-names" : false, "suffix" : "" }, { "dropping-particle" : "", "family" : "Echenique", "given" : "Viviana", "non-dropping-particle" : "", "parse-names" : false, "suffix" : "" }, { "dropping-particle" : "", "family" : "Dubcovsky", "given" : "Jorge", "non-dropping-particle" : "", "parse-names" : false, "suffix" : "" } ], "container-title" : "Science", "id" : "ITEM-1", "issue" : "5664", "issued" : { "date-parts" : [ [ "2004", "3", "12" ] ] }, "note" : "10.1126/science.1094305 ", "page" : "1640-1644", "title" : "The Wheat VRN2 Gene Is a Flowering Repressor Down-Regulated by Vernalization", "type" : "article-journal", "volume" : "303" }, "uris" : [ "http://www.mendeley.com/documents/?uuid=a54e8a8b-1b1c-4b46-8dda-1fc1e0f6eea4" ] } ], "mendeley" : { "previouslyFormattedCitation" : "(Yan et al. 2004)" }, "properties" : { "noteIndex" : 0 }, "schema" : "https://github.com/citation-style-language/schema/raw/master/csl-citation.json" }</w:instrText>
      </w:r>
      <w:r w:rsidR="0052405E">
        <w:fldChar w:fldCharType="separate"/>
      </w:r>
      <w:r w:rsidR="00A46647" w:rsidRPr="00A46647">
        <w:rPr>
          <w:noProof/>
        </w:rPr>
        <w:t>(Yan et al. 2004)</w:t>
      </w:r>
      <w:r w:rsidR="0052405E">
        <w:fldChar w:fldCharType="end"/>
      </w:r>
      <w:r w:rsidR="00A46647">
        <w:t xml:space="preserve">. </w:t>
      </w:r>
      <w:r w:rsidR="00A3273E">
        <w:t xml:space="preserve"> Before wintering, </w:t>
      </w:r>
      <w:r w:rsidR="00A3273E">
        <w:rPr>
          <w:i/>
        </w:rPr>
        <w:t xml:space="preserve">VRN2 </w:t>
      </w:r>
      <w:r w:rsidR="00A3273E">
        <w:t xml:space="preserve">is expressed at higher levels, repressing expression of </w:t>
      </w:r>
      <w:r w:rsidR="00A3273E">
        <w:rPr>
          <w:i/>
        </w:rPr>
        <w:t>FT</w:t>
      </w:r>
      <w:r w:rsidR="00A3273E">
        <w:t xml:space="preserve"> and maintaining vegetative growth </w:t>
      </w:r>
      <w:r w:rsidR="0052405E">
        <w:fldChar w:fldCharType="begin" w:fldLock="1"/>
      </w:r>
      <w:r w:rsidR="0052405E">
        <w:instrText>ADDIN CSL_CITATION { "citationItems" : [ { "id" : "ITEM-1", "itemData" : { "DOI" : "10.1104/pp.113.232678", "abstract" : "Timing of flowering is key to the reproductive success of many plants. In temperate climates, flowering is often coordinated with seasonal environmental cues such as temperature and photoperiod. Vernalization is an example of temperature influencing the timing of flowering and is defined as the process by which a prolonged exposure to the cold of winter results in competence to flower during the following spring. In cereals, three genes (VERNALIZATION1 [VRN1], VRN2, and FLOWERING LOCUS T [FT]) have been identified that influence the vernalization requirement and are thought to form a regulatory loop to control the timing of flowering. Here, we characterize natural variation in the vernalization and photoperiod responses in Brachypodium distachyon, a small temperate grass related to wheat (Triticum aestivum) and barley (Hordeum vulgare). Brachypodium spp. accessions display a wide range of flowering responses to different photoperiods and lengths of vernalization. In addition, we characterize the expression patterns of the closest homologs of VRN1, VRN2 (VRN2-like [BdVRN2L]), and FT before, during, and after cold exposure as well as in different photoperiods. FT messenger RNA levels generally correlate with flowering time among accessions grown in different photoperiods, and FT is more highly expressed in vernalized plants after cold. VRN1 is induced by cold in leaves and remains high following vernalization. Plants overexpressing VRN1 or FT flower rapidly in the absence of vernalization, and plants overexpressing VRN1 exhibit lower BdVRN2L levels. Interestingly, BdVRN2L is induced during cold, which is a difference in the behavior of BdVRN2L compared with wheat VRN2 during cold.", "author" : [ { "dropping-particle" : "", "family" : "Ream", "given" : "Thomas S", "non-dropping-particle" : "", "parse-names" : false, "suffix" : "" }, { "dropping-particle" : "", "family" : "Woods", "given" : "Daniel P", "non-dropping-particle" : "", "parse-names" : false, "suffix" : "" }, { "dropping-particle" : "", "family" : "Schwartz", "given" : "Christopher J", "non-dropping-particle" : "", "parse-names" : false, "suffix" : "" }, { "dropping-particle" : "", "family" : "Sanabria", "given" : "Claudia P", "non-dropping-particle" : "", "parse-names" : false, "suffix" : "" }, { "dropping-particle" : "", "family" : "Mahoy", "given" : "Jill A", "non-dropping-particle" : "", "parse-names" : false, "suffix" : "" }, { "dropping-particle" : "", "family" : "Walters", "given" : "Eric M", "non-dropping-particle" : "", "parse-names" : false, "suffix" : "" }, { "dropping-particle" : "", "family" : "Kaeppler", "given" : "Heidi F", "non-dropping-particle" : "", "parse-names" : false, "suffix" : "" }, { "dropping-particle" : "", "family" : "Amasino", "given" : "Richard M", "non-dropping-particle" : "", "parse-names" : false, "suffix" : "" } ], "container-title" : "Plant Physiology", "id" : "ITEM-1", "issue" : "2", "issued" : { "date-parts" : [ [ "2014", "2", "1" ] ] }, "note" : "10.1104/pp.113.232678 ", "page" : "694-709", "title" : "Interaction of Photoperiod and Vernalization Determines Flowering Time of Brachypodium distachyon", "type" : "article-journal", "volume" : "164" }, "uris" : [ "http://www.mendeley.com/documents/?uuid=38cec676-a080-4bf5-aa15-d9ee40352f88" ] } ], "mendeley" : { "previouslyFormattedCitation" : "(Ream et al. 2014)" }, "properties" : { "noteIndex" : 0 }, "schema" : "https://github.com/citation-style-language/schema/raw/master/csl-citation.json" }</w:instrText>
      </w:r>
      <w:r w:rsidR="0052405E">
        <w:fldChar w:fldCharType="separate"/>
      </w:r>
      <w:r w:rsidR="00A3273E" w:rsidRPr="00A3273E">
        <w:rPr>
          <w:noProof/>
        </w:rPr>
        <w:t>(Ream et al. 2014)</w:t>
      </w:r>
      <w:r w:rsidR="0052405E">
        <w:fldChar w:fldCharType="end"/>
      </w:r>
      <w:r w:rsidR="00A3273E">
        <w:t xml:space="preserve">. </w:t>
      </w:r>
      <w:r w:rsidR="00A46647">
        <w:t xml:space="preserve"> </w:t>
      </w:r>
      <w:r w:rsidR="00D93751">
        <w:t>I</w:t>
      </w:r>
      <w:r w:rsidR="00264296">
        <w:t>n</w:t>
      </w:r>
      <w:r w:rsidR="00D93751">
        <w:t xml:space="preserve"> “winter” barley (</w:t>
      </w:r>
      <w:proofErr w:type="spellStart"/>
      <w:r w:rsidR="00D93751" w:rsidRPr="00D93751">
        <w:rPr>
          <w:i/>
        </w:rPr>
        <w:t>Hordeum</w:t>
      </w:r>
      <w:proofErr w:type="spellEnd"/>
      <w:r w:rsidR="00D93751" w:rsidRPr="00D93751">
        <w:rPr>
          <w:i/>
        </w:rPr>
        <w:t xml:space="preserve"> </w:t>
      </w:r>
      <w:proofErr w:type="spellStart"/>
      <w:r w:rsidR="00D93751" w:rsidRPr="00D93751">
        <w:rPr>
          <w:i/>
        </w:rPr>
        <w:t>vulgare</w:t>
      </w:r>
      <w:proofErr w:type="spellEnd"/>
      <w:r w:rsidR="00D93751" w:rsidRPr="00D93751">
        <w:t>)</w:t>
      </w:r>
      <w:r w:rsidR="00264296">
        <w:t xml:space="preserve"> varieties</w:t>
      </w:r>
      <w:r w:rsidR="00D93751">
        <w:t xml:space="preserve">, </w:t>
      </w:r>
      <w:r w:rsidR="00F81D5C">
        <w:rPr>
          <w:i/>
        </w:rPr>
        <w:t>Hv</w:t>
      </w:r>
      <w:r w:rsidR="00264296">
        <w:rPr>
          <w:i/>
        </w:rPr>
        <w:t>VRN1</w:t>
      </w:r>
      <w:r w:rsidR="00264296">
        <w:t xml:space="preserve"> </w:t>
      </w:r>
      <w:r w:rsidR="006D038F">
        <w:t xml:space="preserve">expression </w:t>
      </w:r>
      <w:r w:rsidR="00264296">
        <w:t xml:space="preserve">is up-regulated by </w:t>
      </w:r>
      <w:r w:rsidR="00F81D5C">
        <w:t>vernalisation</w:t>
      </w:r>
      <w:r w:rsidR="00264296">
        <w:t xml:space="preserve">, where </w:t>
      </w:r>
      <w:r w:rsidR="00F81D5C" w:rsidRPr="00F81D5C">
        <w:rPr>
          <w:i/>
        </w:rPr>
        <w:t>Hv</w:t>
      </w:r>
      <w:r w:rsidR="00264296">
        <w:rPr>
          <w:i/>
        </w:rPr>
        <w:t xml:space="preserve">VRN2 </w:t>
      </w:r>
      <w:r w:rsidR="00264296" w:rsidRPr="00264296">
        <w:t>expression</w:t>
      </w:r>
      <w:r w:rsidR="00F81D5C">
        <w:t xml:space="preserve">, along with </w:t>
      </w:r>
      <w:r w:rsidR="00F81D5C">
        <w:rPr>
          <w:i/>
        </w:rPr>
        <w:t>CO</w:t>
      </w:r>
      <w:r w:rsidR="006D6BED">
        <w:rPr>
          <w:i/>
        </w:rPr>
        <w:t>,</w:t>
      </w:r>
      <w:r w:rsidR="00264296" w:rsidRPr="00264296">
        <w:t xml:space="preserve"> </w:t>
      </w:r>
      <w:r w:rsidR="00264296">
        <w:t>is induced primarily by increasing day length</w:t>
      </w:r>
      <w:r w:rsidR="00086A14">
        <w:t xml:space="preserve">, resulting in increased </w:t>
      </w:r>
      <w:r w:rsidR="00086A14">
        <w:rPr>
          <w:i/>
        </w:rPr>
        <w:t xml:space="preserve">LD </w:t>
      </w:r>
      <w:r w:rsidR="00086A14">
        <w:t>expression</w:t>
      </w:r>
      <w:r w:rsidR="00264296">
        <w:t xml:space="preserve"> </w:t>
      </w:r>
      <w:r w:rsidR="0052405E">
        <w:fldChar w:fldCharType="begin" w:fldLock="1"/>
      </w:r>
      <w:r w:rsidR="0052405E">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 "page" : "1397-1405", "title" : "HvVRN2 Responds to Daylength, whereas HvVRN1 Is Regulated by Vernalization and Developmental Status", "type" : "article-journal", "volume" : "140" }, "uris" : [ "http://www.mendeley.com/documents/?uuid=91a62ae4-6cc1-4b83-8e34-65360dd3fe43" ] } ], "mendeley" : { "previouslyFormattedCitation" : "(Trevaskis et al. 2006)" }, "properties" : { "noteIndex" : 0 }, "schema" : "https://github.com/citation-style-language/schema/raw/master/csl-citation.json" }</w:instrText>
      </w:r>
      <w:r w:rsidR="0052405E">
        <w:fldChar w:fldCharType="separate"/>
      </w:r>
      <w:r w:rsidR="00264296" w:rsidRPr="00264296">
        <w:rPr>
          <w:noProof/>
        </w:rPr>
        <w:t>(Trevaskis et al. 2006)</w:t>
      </w:r>
      <w:r w:rsidR="0052405E">
        <w:fldChar w:fldCharType="end"/>
      </w:r>
      <w:r w:rsidR="00264296">
        <w:t xml:space="preserve">. </w:t>
      </w:r>
      <w:r w:rsidR="00086A14">
        <w:t xml:space="preserve"> </w:t>
      </w:r>
      <w:r w:rsidR="00B80809">
        <w:t>As</w:t>
      </w:r>
      <w:r w:rsidR="000A360D">
        <w:t xml:space="preserve"> </w:t>
      </w:r>
      <w:r w:rsidR="007157DF">
        <w:t>the</w:t>
      </w:r>
      <w:r w:rsidR="000A360D">
        <w:t xml:space="preserve"> cereal is </w:t>
      </w:r>
      <w:r w:rsidR="007157DF">
        <w:t>vernalised</w:t>
      </w:r>
      <w:r w:rsidR="00B80809">
        <w:t xml:space="preserve">, similar to </w:t>
      </w:r>
      <w:r w:rsidR="00B80809">
        <w:rPr>
          <w:i/>
        </w:rPr>
        <w:t xml:space="preserve">FLC </w:t>
      </w:r>
      <w:r w:rsidR="00B80809">
        <w:t>in</w:t>
      </w:r>
      <w:r w:rsidR="006D6BED">
        <w:t xml:space="preserve"> </w:t>
      </w:r>
      <w:r w:rsidR="00B80809">
        <w:rPr>
          <w:i/>
        </w:rPr>
        <w:t>A. thaliana</w:t>
      </w:r>
      <w:r w:rsidR="00B80809">
        <w:t xml:space="preserve">, </w:t>
      </w:r>
      <w:r w:rsidR="000A360D">
        <w:t xml:space="preserve">histone </w:t>
      </w:r>
      <w:proofErr w:type="spellStart"/>
      <w:r w:rsidR="00DF0A34">
        <w:t>demethylation</w:t>
      </w:r>
      <w:proofErr w:type="spellEnd"/>
      <w:r w:rsidR="00DF0A34">
        <w:t xml:space="preserve"> and acetylation</w:t>
      </w:r>
      <w:r w:rsidR="009A6256">
        <w:t xml:space="preserve"> </w:t>
      </w:r>
      <w:r w:rsidR="000A360D">
        <w:t xml:space="preserve">take place in </w:t>
      </w:r>
      <w:r w:rsidR="000A360D" w:rsidRPr="000A360D">
        <w:rPr>
          <w:i/>
        </w:rPr>
        <w:t>VRN1</w:t>
      </w:r>
      <w:r w:rsidR="000A360D">
        <w:t xml:space="preserve">, resulting in the increase in </w:t>
      </w:r>
      <w:r w:rsidR="00DF0A34">
        <w:rPr>
          <w:i/>
        </w:rPr>
        <w:t xml:space="preserve">VRN1 </w:t>
      </w:r>
      <w:r w:rsidR="00DF0A34">
        <w:t>expression</w:t>
      </w:r>
      <w:r w:rsidR="009A6256">
        <w:t xml:space="preserve">. </w:t>
      </w:r>
      <w:r w:rsidR="00781B07">
        <w:t xml:space="preserve"> Once temperatures and day length increase with the onset of spring, the</w:t>
      </w:r>
      <w:r w:rsidR="00DF0A34">
        <w:t xml:space="preserve"> stable</w:t>
      </w:r>
      <w:r w:rsidR="00781B07">
        <w:t xml:space="preserve"> epigenetic changes to </w:t>
      </w:r>
      <w:r w:rsidR="00781B07">
        <w:rPr>
          <w:i/>
        </w:rPr>
        <w:t>VRN1</w:t>
      </w:r>
      <w:r w:rsidR="00781B07">
        <w:t xml:space="preserve"> remain, continuing to</w:t>
      </w:r>
      <w:r w:rsidR="00651FE9">
        <w:t xml:space="preserve"> represses </w:t>
      </w:r>
      <w:r w:rsidR="009A6256">
        <w:t xml:space="preserve">expression of </w:t>
      </w:r>
      <w:r w:rsidR="009A6256" w:rsidRPr="00A3273E">
        <w:rPr>
          <w:i/>
        </w:rPr>
        <w:t>VRN2</w:t>
      </w:r>
      <w:r w:rsidR="00781B07">
        <w:t xml:space="preserve">. Combined with increasing day length and the subsequent </w:t>
      </w:r>
      <w:r w:rsidR="00AC7C44">
        <w:t xml:space="preserve">repression of </w:t>
      </w:r>
      <w:r w:rsidR="00AC7C44">
        <w:rPr>
          <w:i/>
        </w:rPr>
        <w:t>VRN2</w:t>
      </w:r>
      <w:r w:rsidR="00781B07">
        <w:t xml:space="preserve">, </w:t>
      </w:r>
      <w:r w:rsidR="009A6256">
        <w:t xml:space="preserve">expression of </w:t>
      </w:r>
      <w:r w:rsidR="00AC7C44" w:rsidRPr="00AC7C44">
        <w:rPr>
          <w:i/>
        </w:rPr>
        <w:t>FT</w:t>
      </w:r>
      <w:r w:rsidR="00AC7C44">
        <w:t xml:space="preserve"> increases </w:t>
      </w:r>
      <w:r w:rsidR="006D6BED" w:rsidRPr="00AC7C44">
        <w:t>and</w:t>
      </w:r>
      <w:r w:rsidR="000A360D">
        <w:t xml:space="preserve"> </w:t>
      </w:r>
      <w:r w:rsidR="00AC7C44">
        <w:t xml:space="preserve">the cereal </w:t>
      </w:r>
      <w:r w:rsidR="000A360D">
        <w:t>transition</w:t>
      </w:r>
      <w:r w:rsidR="00AC7C44">
        <w:t>s</w:t>
      </w:r>
      <w:r w:rsidR="00252E72">
        <w:t xml:space="preserve"> </w:t>
      </w:r>
      <w:r w:rsidR="000A360D">
        <w:t>to flowering</w:t>
      </w:r>
      <w:r w:rsidR="00E9367C">
        <w:t xml:space="preserve"> (see figure </w:t>
      </w:r>
      <w:r w:rsidR="00D069BA">
        <w:t>7</w:t>
      </w:r>
      <w:r w:rsidR="00E9367C">
        <w:t xml:space="preserve"> below)</w:t>
      </w:r>
      <w:r w:rsidR="000A360D">
        <w:t>.</w:t>
      </w:r>
      <w:r w:rsidR="00DF0A34">
        <w:t xml:space="preserve">  </w:t>
      </w:r>
      <w:r w:rsidR="00507A37">
        <w:t>Many s</w:t>
      </w:r>
      <w:r w:rsidR="00DF0A34">
        <w:t xml:space="preserve">pring cereals </w:t>
      </w:r>
      <w:r w:rsidR="00507A37">
        <w:t xml:space="preserve">contain </w:t>
      </w:r>
      <w:r w:rsidR="00FC4EA2">
        <w:t>alleles of</w:t>
      </w:r>
      <w:r w:rsidR="00507A37">
        <w:t xml:space="preserve"> </w:t>
      </w:r>
      <w:r w:rsidR="00507A37">
        <w:rPr>
          <w:i/>
        </w:rPr>
        <w:t>VRN2</w:t>
      </w:r>
      <w:r w:rsidR="00507A37">
        <w:t xml:space="preserve"> s</w:t>
      </w:r>
      <w:r w:rsidR="00FC4EA2">
        <w:t xml:space="preserve">uch </w:t>
      </w:r>
      <w:proofErr w:type="spellStart"/>
      <w:r w:rsidR="00FC4EA2">
        <w:t>thatit</w:t>
      </w:r>
      <w:proofErr w:type="spellEnd"/>
      <w:r w:rsidR="00FC4EA2">
        <w:t xml:space="preserve"> does not suppress </w:t>
      </w:r>
      <w:r w:rsidR="00FC4EA2">
        <w:rPr>
          <w:i/>
        </w:rPr>
        <w:t>FT</w:t>
      </w:r>
      <w:r w:rsidR="00FC4EA2">
        <w:t>, therefore</w:t>
      </w:r>
      <w:r w:rsidR="00507A37">
        <w:t xml:space="preserve"> the requirement </w:t>
      </w:r>
      <w:r w:rsidR="00A71930">
        <w:t xml:space="preserve">for vernalisation is no longer </w:t>
      </w:r>
      <w:r w:rsidR="00507A37">
        <w:t xml:space="preserve">present.  In these varieties, </w:t>
      </w:r>
      <w:r w:rsidR="00507A37">
        <w:rPr>
          <w:i/>
        </w:rPr>
        <w:t xml:space="preserve">FT </w:t>
      </w:r>
      <w:r w:rsidR="00507A37">
        <w:t>expression is never suppressed, so when day</w:t>
      </w:r>
      <w:r w:rsidR="00FC4EA2">
        <w:t xml:space="preserve"> length conditions are correct, this triggers expression of </w:t>
      </w:r>
      <w:r w:rsidR="00FC4EA2">
        <w:rPr>
          <w:i/>
        </w:rPr>
        <w:t>CO</w:t>
      </w:r>
      <w:r w:rsidR="00FC4EA2">
        <w:t xml:space="preserve"> which in turn triggers </w:t>
      </w:r>
      <w:r w:rsidR="00FC4EA2">
        <w:rPr>
          <w:i/>
        </w:rPr>
        <w:t>FT</w:t>
      </w:r>
      <w:r w:rsidR="00FC4EA2">
        <w:t xml:space="preserve"> expression and allows transition to flowering.</w:t>
      </w:r>
    </w:p>
    <w:p w:rsidR="003A44B4" w:rsidRPr="00291E77" w:rsidRDefault="00E8623B" w:rsidP="00651FE9">
      <w:r>
        <w:t>It is interesting to note that</w:t>
      </w:r>
      <w:r w:rsidR="00DF0A34">
        <w:t xml:space="preserve"> the</w:t>
      </w:r>
      <w:r>
        <w:t xml:space="preserve"> </w:t>
      </w:r>
      <w:r w:rsidR="00657216">
        <w:t>response to vernalisation</w:t>
      </w:r>
      <w:r>
        <w:t xml:space="preserve"> is in rice</w:t>
      </w:r>
      <w:r w:rsidR="00657216">
        <w:t xml:space="preserve"> (</w:t>
      </w:r>
      <w:proofErr w:type="spellStart"/>
      <w:r w:rsidR="00657216" w:rsidRPr="00657216">
        <w:rPr>
          <w:i/>
        </w:rPr>
        <w:t>Oryza</w:t>
      </w:r>
      <w:proofErr w:type="spellEnd"/>
      <w:r w:rsidR="00657216" w:rsidRPr="00657216">
        <w:rPr>
          <w:i/>
        </w:rPr>
        <w:t xml:space="preserve"> </w:t>
      </w:r>
      <w:proofErr w:type="spellStart"/>
      <w:r w:rsidR="00657216" w:rsidRPr="00657216">
        <w:rPr>
          <w:i/>
        </w:rPr>
        <w:t>sativa</w:t>
      </w:r>
      <w:proofErr w:type="spellEnd"/>
      <w:r w:rsidR="00657216">
        <w:t>)</w:t>
      </w:r>
      <w:r w:rsidR="00DF0A34">
        <w:t xml:space="preserve"> differs substantially</w:t>
      </w:r>
      <w:r w:rsidR="00657216">
        <w:t xml:space="preserve"> due to its acclimatisation </w:t>
      </w:r>
      <w:r w:rsidR="00D565A8">
        <w:t>to</w:t>
      </w:r>
      <w:r w:rsidR="00657216">
        <w:t xml:space="preserve"> tropical environments.  Exposure of rice to cold conditions </w:t>
      </w:r>
      <w:r w:rsidR="00DF0A34">
        <w:t xml:space="preserve">during development </w:t>
      </w:r>
      <w:r w:rsidR="00CC43FA">
        <w:t>(</w:t>
      </w:r>
      <w:r w:rsidR="00657216">
        <w:t>significantly warmer and for shorter periods than seen in vernalisation</w:t>
      </w:r>
      <w:r w:rsidR="00CC43FA">
        <w:t>)</w:t>
      </w:r>
      <w:r w:rsidR="00657216">
        <w:t xml:space="preserve"> leads to sterility</w:t>
      </w:r>
      <w:r w:rsidR="00CC43FA">
        <w:t xml:space="preserve"> and damage to developing flower and seed heads, resulting in</w:t>
      </w:r>
      <w:r w:rsidR="00657216">
        <w:t xml:space="preserve"> significant crop losses </w:t>
      </w:r>
      <w:r w:rsidR="0052405E">
        <w:fldChar w:fldCharType="begin" w:fldLock="1"/>
      </w:r>
      <w:r w:rsidR="0052405E">
        <w:instrText>ADDIN CSL_CITATION { "citationItems" : [ { "id" : "ITEM-1", "itemData" : { "DOI" : "10.1093/pcp/pcm100", "abstract" : "Cold temperatures cause pollen sterility and large reductions in grain yield in temperate rice growing regions of the world. Induction of pollen sterility by cold involves a disruption of sugar transport in anthers, caused by the cold-induced repression of the apoplastic sugar transport pathway in the tapetum. Here we demonstrate that the phytohormone ABA is a potential signal for cold-induced pollen sterility (CIPS). Cold treatment of the cold-sensitive cultivar Doongara resulted in increased anther ABA levels. Exogenous ABA treatment at the young microspore stage induced pollen sterility and affected cell wall invertase and monosaccharide transporter gene expression in a way similar to cold treatment. In the cold-tolerant cultivar R31, ABA levels were significantly lower under normal circumstances and remained low after cold treatment. The differences in endogenous ABA levels in Doongara and R31 correlated with differences in expression of the ABA biosynthetic genes encoding zeaxanthin epoxidase (OSZEP1) and 9-cis-epoxycarotenoid dioxygenase (OSNCED2, OSNCED3) in anthers. The expression of three ABA-8-hydroxylase genes (ABA8OX1, 2 and 3) in R31 anthers was higher under control conditions and was regulated differently by cold compared with Doongara. Our results indicate that the cold tolerance phenotype of R31 is correlated with lower endogenous ABA levels and a different regulation of ABA metabolism.", "author" : [ { "dropping-particle" : "", "family" : "Oliver", "given" : "Sandra N", "non-dropping-particle" : "", "parse-names" : false, "suffix" : "" }, { "dropping-particle" : "", "family" : "Dennis", "given" : "Elizabeth S", "non-dropping-particle" : "", "parse-names" : false, "suffix" : "" }, { "dropping-particle" : "", "family" : "Dolferus", "given" : "Rudy", "non-dropping-particle" : "", "parse-names" : false, "suffix" : "" } ], "container-title" : "Plant and Cell Physiology", "id" : "ITEM-1", "issue" : "9", "issued" : { "date-parts" : [ [ "2007", "9", "1" ] ] }, "note" : "10.1093/pcp/pcm100 ", "page" : "1319-1330", "title" : "ABA Regulates Apoplastic Sugar Transport and is a Potential Signal for Cold-Induced Pollen Sterility in Rice", "type" : "article-journal", "volume" : "48" }, "uris" : [ "http://www.mendeley.com/documents/?uuid=a6ae9288-52fc-439c-a29e-d5249a05d4d4" ] } ], "mendeley" : { "previouslyFormattedCitation" : "(Oliver et al. 2007)" }, "properties" : { "noteIndex" : 0 }, "schema" : "https://github.com/citation-style-language/schema/raw/master/csl-citation.json" }</w:instrText>
      </w:r>
      <w:r w:rsidR="0052405E">
        <w:fldChar w:fldCharType="separate"/>
      </w:r>
      <w:r w:rsidR="00B91E05" w:rsidRPr="00B91E05">
        <w:rPr>
          <w:noProof/>
        </w:rPr>
        <w:t>(Oliver et al. 2007)</w:t>
      </w:r>
      <w:r w:rsidR="0052405E">
        <w:fldChar w:fldCharType="end"/>
      </w:r>
      <w:r w:rsidR="00B91E05">
        <w:t>.</w:t>
      </w:r>
    </w:p>
    <w:p w:rsidR="003A44B4" w:rsidRDefault="003A44B4" w:rsidP="00646B2B">
      <w:pPr>
        <w:pStyle w:val="ListParagraph"/>
        <w:numPr>
          <w:ilvl w:val="0"/>
          <w:numId w:val="11"/>
        </w:numPr>
        <w:jc w:val="both"/>
      </w:pPr>
      <w:r>
        <w:t xml:space="preserve">Nature Communications – ODDSOC 2, Cereal </w:t>
      </w:r>
      <w:proofErr w:type="spellStart"/>
      <w:r>
        <w:t>synteny</w:t>
      </w:r>
      <w:proofErr w:type="spellEnd"/>
    </w:p>
    <w:p w:rsidR="00507A37" w:rsidRDefault="00507A37" w:rsidP="00507A37">
      <w:pPr>
        <w:pStyle w:val="ListParagraph"/>
        <w:numPr>
          <w:ilvl w:val="0"/>
          <w:numId w:val="11"/>
        </w:numPr>
      </w:pPr>
      <w:r>
        <w:t>NB: in Trevaskis 2006, it talks about zinc finger proteins</w:t>
      </w:r>
      <w:r w:rsidRPr="00507A37">
        <w:rPr>
          <w:i/>
        </w:rPr>
        <w:t xml:space="preserve"> </w:t>
      </w:r>
      <w:proofErr w:type="spellStart"/>
      <w:r w:rsidRPr="00507A37">
        <w:rPr>
          <w:i/>
        </w:rPr>
        <w:t>HvCCTa</w:t>
      </w:r>
      <w:proofErr w:type="spellEnd"/>
      <w:r w:rsidRPr="00507A37">
        <w:rPr>
          <w:i/>
        </w:rPr>
        <w:t xml:space="preserve"> </w:t>
      </w:r>
      <w:r>
        <w:t xml:space="preserve">and </w:t>
      </w:r>
      <w:proofErr w:type="spellStart"/>
      <w:r w:rsidRPr="00507A37">
        <w:rPr>
          <w:i/>
        </w:rPr>
        <w:t>HvCCTb</w:t>
      </w:r>
      <w:proofErr w:type="spellEnd"/>
      <w:r>
        <w:t xml:space="preserve"> with regard to vernalisation. Any comparison to the PHD-PRC2 complex in </w:t>
      </w:r>
      <w:proofErr w:type="spellStart"/>
      <w:r>
        <w:t>AraTha</w:t>
      </w:r>
      <w:proofErr w:type="spellEnd"/>
      <w:r>
        <w:t>?</w:t>
      </w:r>
    </w:p>
    <w:p w:rsidR="003A44B4" w:rsidRDefault="003A44B4" w:rsidP="00F7559D"/>
    <w:p w:rsidR="00781B07" w:rsidRDefault="00430492" w:rsidP="00F7559D">
      <w:r>
        <w:rPr>
          <w:noProof/>
          <w:lang w:eastAsia="en-AU"/>
        </w:rPr>
        <w:lastRenderedPageBreak/>
        <mc:AlternateContent>
          <mc:Choice Requires="wps">
            <w:drawing>
              <wp:inline distT="0" distB="0" distL="0" distR="0">
                <wp:extent cx="6158865" cy="3829050"/>
                <wp:effectExtent l="0" t="0" r="3810" b="0"/>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3829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172" w:rsidRDefault="00F87172" w:rsidP="00781B07">
                            <w:pPr>
                              <w:jc w:val="center"/>
                            </w:pPr>
                            <w:r>
                              <w:rPr>
                                <w:noProof/>
                                <w:lang w:eastAsia="en-AU"/>
                              </w:rPr>
                              <w:drawing>
                                <wp:inline distT="0" distB="0" distL="0" distR="0">
                                  <wp:extent cx="3133725" cy="3133725"/>
                                  <wp:effectExtent l="19050" t="0" r="9525" b="0"/>
                                  <wp:docPr id="17" name="Picture 19" descr="Description: Description: Description: http://jbiol.com/content/figures/jbiol1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Description: http://jbiol.com/content/figures/jbiol156-2.jpg"/>
                                          <pic:cNvPicPr>
                                            <a:picLocks noChangeAspect="1" noChangeArrowheads="1"/>
                                          </pic:cNvPicPr>
                                        </pic:nvPicPr>
                                        <pic:blipFill>
                                          <a:blip r:embed="rId15"/>
                                          <a:srcRect/>
                                          <a:stretch>
                                            <a:fillRect/>
                                          </a:stretch>
                                        </pic:blipFill>
                                        <pic:spPr bwMode="auto">
                                          <a:xfrm>
                                            <a:off x="0" y="0"/>
                                            <a:ext cx="3133725" cy="3133725"/>
                                          </a:xfrm>
                                          <a:prstGeom prst="rect">
                                            <a:avLst/>
                                          </a:prstGeom>
                                          <a:noFill/>
                                          <a:ln w="9525">
                                            <a:noFill/>
                                            <a:miter lim="800000"/>
                                            <a:headEnd/>
                                            <a:tailEnd/>
                                          </a:ln>
                                        </pic:spPr>
                                      </pic:pic>
                                    </a:graphicData>
                                  </a:graphic>
                                </wp:inline>
                              </w:drawing>
                            </w:r>
                          </w:p>
                          <w:p w:rsidR="00F87172" w:rsidRPr="00C828F2" w:rsidRDefault="00F87172" w:rsidP="00781B07">
                            <w:pPr>
                              <w:ind w:left="851" w:hanging="851"/>
                              <w:rPr>
                                <w:i/>
                                <w:sz w:val="18"/>
                                <w:szCs w:val="18"/>
                              </w:rPr>
                            </w:pPr>
                            <w:r>
                              <w:rPr>
                                <w:sz w:val="18"/>
                                <w:szCs w:val="18"/>
                              </w:rPr>
                              <w:t>Figure 6</w:t>
                            </w:r>
                            <w:r w:rsidRPr="003A44B4">
                              <w:rPr>
                                <w:sz w:val="18"/>
                                <w:szCs w:val="18"/>
                              </w:rPr>
                              <w:t xml:space="preserve"> – </w:t>
                            </w:r>
                            <w:r>
                              <w:rPr>
                                <w:sz w:val="18"/>
                                <w:szCs w:val="18"/>
                              </w:rPr>
                              <w:t xml:space="preserve">Comparison of gene expression and histone modifications between vernalisation-sensitive </w:t>
                            </w:r>
                            <w:r>
                              <w:rPr>
                                <w:i/>
                                <w:sz w:val="18"/>
                                <w:szCs w:val="18"/>
                              </w:rPr>
                              <w:t>Arabidopsis thaliana</w:t>
                            </w:r>
                            <w:r>
                              <w:rPr>
                                <w:sz w:val="18"/>
                                <w:szCs w:val="18"/>
                              </w:rPr>
                              <w:t xml:space="preserve"> and “winter” cereals, the most notable difference is the absence of FLC in </w:t>
                            </w:r>
                            <w:r>
                              <w:rPr>
                                <w:i/>
                                <w:sz w:val="18"/>
                                <w:szCs w:val="18"/>
                              </w:rPr>
                              <w:t>A. thaliana</w:t>
                            </w:r>
                            <w:r>
                              <w:rPr>
                                <w:sz w:val="18"/>
                                <w:szCs w:val="18"/>
                              </w:rPr>
                              <w:t xml:space="preserve"> </w:t>
                            </w:r>
                            <w:r>
                              <w:rPr>
                                <w:sz w:val="18"/>
                                <w:szCs w:val="18"/>
                              </w:rPr>
                              <w:fldChar w:fldCharType="begin" w:fldLock="1"/>
                            </w:r>
                            <w:r>
                              <w:rPr>
                                <w:sz w:val="18"/>
                                <w:szCs w:val="18"/>
                              </w:rPr>
                              <w:instrText>ADDIN CSL_CITATION { "citationItems" : [ { "id" : "ITEM-1", "itemData" : { "ISSN" : "1475-4924", "abstract" : "How vernalization - exposure to a period of cold - induces flowering in Arabidopsis has been intensively investigated at the genetic and moleular levels. Recent papers, including one in BMC Plant Biology, shed light on changes in gene regulation that occur on vernalization in cereals.", "author" : [ { "dropping-particle" : "", "family" : "Dennis", "given" : "Elizabeth", "non-dropping-particle" : "", "parse-names" : false, "suffix" : "" }, { "dropping-particle" : "", "family" : "Peacock", "given" : "W James", "non-dropping-particle" : "", "parse-names" : false, "suffix" : "" } ], "container-title" : "Journal of Biology", "id" : "ITEM-1", "issue" : "6", "issued" : { "date-parts" : [ [ "2009" ] ] }, "page" : "57", "title" : "Vernalization in cereals", "type" : "article-journal", "volume" : "8" }, "uris" : [ "http://www.mendeley.com/documents/?uuid=de1a6666-35e9-472d-be08-337ad4886127" ] } ], "mendeley" : { "previouslyFormattedCitation" : "(Dennis &amp; Peacock 2009)" }, "properties" : { "noteIndex" : 0 }, "schema" : "https://github.com/citation-style-language/schema/raw/master/csl-citation.json" }</w:instrText>
                            </w:r>
                            <w:r>
                              <w:rPr>
                                <w:sz w:val="18"/>
                                <w:szCs w:val="18"/>
                              </w:rPr>
                              <w:fldChar w:fldCharType="separate"/>
                            </w:r>
                            <w:r w:rsidRPr="00D874FF">
                              <w:rPr>
                                <w:noProof/>
                                <w:sz w:val="18"/>
                                <w:szCs w:val="18"/>
                              </w:rPr>
                              <w:t>(Dennis &amp; Peacock 2009)</w:t>
                            </w:r>
                            <w:r>
                              <w:rPr>
                                <w:sz w:val="18"/>
                                <w:szCs w:val="18"/>
                              </w:rPr>
                              <w:fldChar w:fldCharType="end"/>
                            </w:r>
                            <w:r>
                              <w:rPr>
                                <w:sz w:val="18"/>
                                <w:szCs w:val="18"/>
                              </w:rPr>
                              <w:t>.</w:t>
                            </w:r>
                          </w:p>
                        </w:txbxContent>
                      </wps:txbx>
                      <wps:bodyPr rot="0" vert="horz" wrap="square" lIns="91440" tIns="45720" rIns="91440" bIns="45720" anchor="t" anchorCtr="0" upright="1">
                        <a:noAutofit/>
                      </wps:bodyPr>
                    </wps:wsp>
                  </a:graphicData>
                </a:graphic>
              </wp:inline>
            </w:drawing>
          </mc:Choice>
          <mc:Fallback>
            <w:pict>
              <v:shape id="Text Box 13" o:spid="_x0000_s1031" type="#_x0000_t202" style="width:484.9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" stroked="f">
                <v:textbox>
                  <w:txbxContent>
                    <w:p w:rsidR="00F87172" w:rsidRDefault="00F87172" w:rsidP="00781B07">
                      <w:pPr>
                        <w:jc w:val="center"/>
                      </w:pPr>
                      <w:r>
                        <w:rPr>
                          <w:noProof/>
                          <w:lang w:eastAsia="en-AU"/>
                        </w:rPr>
                        <w:drawing>
                          <wp:inline distT="0" distB="0" distL="0" distR="0">
                            <wp:extent cx="3133725" cy="3133725"/>
                            <wp:effectExtent l="19050" t="0" r="9525" b="0"/>
                            <wp:docPr id="17" name="Picture 19" descr="Description: Description: Description: http://jbiol.com/content/figures/jbiol1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Description: http://jbiol.com/content/figures/jbiol156-2.jpg"/>
                                    <pic:cNvPicPr>
                                      <a:picLocks noChangeAspect="1" noChangeArrowheads="1"/>
                                    </pic:cNvPicPr>
                                  </pic:nvPicPr>
                                  <pic:blipFill>
                                    <a:blip r:embed="rId15"/>
                                    <a:srcRect/>
                                    <a:stretch>
                                      <a:fillRect/>
                                    </a:stretch>
                                  </pic:blipFill>
                                  <pic:spPr bwMode="auto">
                                    <a:xfrm>
                                      <a:off x="0" y="0"/>
                                      <a:ext cx="3133725" cy="3133725"/>
                                    </a:xfrm>
                                    <a:prstGeom prst="rect">
                                      <a:avLst/>
                                    </a:prstGeom>
                                    <a:noFill/>
                                    <a:ln w="9525">
                                      <a:noFill/>
                                      <a:miter lim="800000"/>
                                      <a:headEnd/>
                                      <a:tailEnd/>
                                    </a:ln>
                                  </pic:spPr>
                                </pic:pic>
                              </a:graphicData>
                            </a:graphic>
                          </wp:inline>
                        </w:drawing>
                      </w:r>
                    </w:p>
                    <w:p w:rsidR="00F87172" w:rsidRPr="00C828F2" w:rsidRDefault="00F87172" w:rsidP="00781B07">
                      <w:pPr>
                        <w:ind w:left="851" w:hanging="851"/>
                        <w:rPr>
                          <w:i/>
                          <w:sz w:val="18"/>
                          <w:szCs w:val="18"/>
                        </w:rPr>
                      </w:pPr>
                      <w:r>
                        <w:rPr>
                          <w:sz w:val="18"/>
                          <w:szCs w:val="18"/>
                        </w:rPr>
                        <w:t>Figure 6</w:t>
                      </w:r>
                      <w:r w:rsidRPr="003A44B4">
                        <w:rPr>
                          <w:sz w:val="18"/>
                          <w:szCs w:val="18"/>
                        </w:rPr>
                        <w:t xml:space="preserve"> – </w:t>
                      </w:r>
                      <w:r>
                        <w:rPr>
                          <w:sz w:val="18"/>
                          <w:szCs w:val="18"/>
                        </w:rPr>
                        <w:t xml:space="preserve">Comparison of gene expression and histone modifications between vernalisation-sensitive </w:t>
                      </w:r>
                      <w:r>
                        <w:rPr>
                          <w:i/>
                          <w:sz w:val="18"/>
                          <w:szCs w:val="18"/>
                        </w:rPr>
                        <w:t>Arabidopsis thaliana</w:t>
                      </w:r>
                      <w:r>
                        <w:rPr>
                          <w:sz w:val="18"/>
                          <w:szCs w:val="18"/>
                        </w:rPr>
                        <w:t xml:space="preserve"> and “winter” cereals, the most notable difference is the absence of FLC in </w:t>
                      </w:r>
                      <w:r>
                        <w:rPr>
                          <w:i/>
                          <w:sz w:val="18"/>
                          <w:szCs w:val="18"/>
                        </w:rPr>
                        <w:t>A. thaliana</w:t>
                      </w:r>
                      <w:r>
                        <w:rPr>
                          <w:sz w:val="18"/>
                          <w:szCs w:val="18"/>
                        </w:rPr>
                        <w:t xml:space="preserve"> </w:t>
                      </w:r>
                      <w:r>
                        <w:rPr>
                          <w:sz w:val="18"/>
                          <w:szCs w:val="18"/>
                        </w:rPr>
                        <w:fldChar w:fldCharType="begin" w:fldLock="1"/>
                      </w:r>
                      <w:r>
                        <w:rPr>
                          <w:sz w:val="18"/>
                          <w:szCs w:val="18"/>
                        </w:rPr>
                        <w:instrText>ADDIN CSL_CITATION { "citationItems" : [ { "id" : "ITEM-1", "itemData" : { "ISSN" : "1475-4924", "abstract" : "How vernalization - exposure to a period of cold - induces flowering in Arabidopsis has been intensively investigated at the genetic and moleular levels. Recent papers, including one in BMC Plant Biology, shed light on changes in gene regulation that occur on vernalization in cereals.", "author" : [ { "dropping-particle" : "", "family" : "Dennis", "given" : "Elizabeth", "non-dropping-particle" : "", "parse-names" : false, "suffix" : "" }, { "dropping-particle" : "", "family" : "Peacock", "given" : "W James", "non-dropping-particle" : "", "parse-names" : false, "suffix" : "" } ], "container-title" : "Journal of Biology", "id" : "ITEM-1", "issue" : "6", "issued" : { "date-parts" : [ [ "2009" ] ] }, "page" : "57", "title" : "Vernalization in cereals", "type" : "article-journal", "volume" : "8" }, "uris" : [ "http://www.mendeley.com/documents/?uuid=de1a6666-35e9-472d-be08-337ad4886127" ] } ], "mendeley" : { "previouslyFormattedCitation" : "(Dennis &amp; Peacock 2009)" }, "properties" : { "noteIndex" : 0 }, "schema" : "https://github.com/citation-style-language/schema/raw/master/csl-citation.json" }</w:instrText>
                      </w:r>
                      <w:r>
                        <w:rPr>
                          <w:sz w:val="18"/>
                          <w:szCs w:val="18"/>
                        </w:rPr>
                        <w:fldChar w:fldCharType="separate"/>
                      </w:r>
                      <w:r w:rsidRPr="00D874FF">
                        <w:rPr>
                          <w:noProof/>
                          <w:sz w:val="18"/>
                          <w:szCs w:val="18"/>
                        </w:rPr>
                        <w:t>(Dennis &amp; Peacock 2009)</w:t>
                      </w:r>
                      <w:r>
                        <w:rPr>
                          <w:sz w:val="18"/>
                          <w:szCs w:val="18"/>
                        </w:rPr>
                        <w:fldChar w:fldCharType="end"/>
                      </w:r>
                      <w:r>
                        <w:rPr>
                          <w:sz w:val="18"/>
                          <w:szCs w:val="18"/>
                        </w:rPr>
                        <w:t>.</w:t>
                      </w:r>
                    </w:p>
                  </w:txbxContent>
                </v:textbox>
                <w10:anchorlock/>
              </v:shape>
            </w:pict>
          </mc:Fallback>
        </mc:AlternateContent>
      </w:r>
    </w:p>
    <w:p w:rsidR="00781B07" w:rsidRDefault="00781B07" w:rsidP="00F7559D"/>
    <w:p w:rsidR="00F81874" w:rsidRDefault="00430492" w:rsidP="00F7559D">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1173480</wp:posOffset>
                </wp:positionH>
                <wp:positionV relativeFrom="paragraph">
                  <wp:posOffset>265430</wp:posOffset>
                </wp:positionV>
                <wp:extent cx="643255" cy="623570"/>
                <wp:effectExtent l="11430" t="8255" r="50165" b="5397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255" cy="62357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92.4pt;margin-top:20.9pt;width:50.65pt;height:4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">
                <v:stroke endarrow="classic"/>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836295</wp:posOffset>
                </wp:positionH>
                <wp:positionV relativeFrom="paragraph">
                  <wp:posOffset>0</wp:posOffset>
                </wp:positionV>
                <wp:extent cx="598170" cy="230505"/>
                <wp:effectExtent l="0" t="0" r="381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172" w:rsidRPr="00613CDE" w:rsidRDefault="00F87172">
                            <w:pPr>
                              <w:rPr>
                                <w:b/>
                                <w:i/>
                                <w:sz w:val="20"/>
                                <w:szCs w:val="20"/>
                              </w:rPr>
                            </w:pPr>
                            <w:r>
                              <w:rPr>
                                <w:b/>
                                <w:i/>
                                <w:sz w:val="20"/>
                                <w:szCs w:val="20"/>
                              </w:rPr>
                              <w:t>PPD1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65.85pt;margin-top:0;width:47.1pt;height: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BthAIAABU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" stroked="f">
                <v:textbox>
                  <w:txbxContent>
                    <w:p w:rsidR="00F87172" w:rsidRPr="00613CDE" w:rsidRDefault="00F87172">
                      <w:pPr>
                        <w:rPr>
                          <w:b/>
                          <w:i/>
                          <w:sz w:val="20"/>
                          <w:szCs w:val="20"/>
                        </w:rPr>
                      </w:pPr>
                      <w:r>
                        <w:rPr>
                          <w:b/>
                          <w:i/>
                          <w:sz w:val="20"/>
                          <w:szCs w:val="20"/>
                        </w:rPr>
                        <w:t>PPD1</w:t>
                      </w:r>
                    </w:p>
                  </w:txbxContent>
                </v:textbox>
              </v:shape>
            </w:pict>
          </mc:Fallback>
        </mc:AlternateContent>
      </w:r>
      <w:r>
        <w:rPr>
          <w:noProof/>
          <w:lang w:eastAsia="en-AU"/>
        </w:rPr>
        <mc:AlternateContent>
          <mc:Choice Requires="wps">
            <w:drawing>
              <wp:anchor distT="0" distB="0" distL="114300" distR="114300" simplePos="0" relativeHeight="251658240" behindDoc="0" locked="0" layoutInCell="1" allowOverlap="1">
                <wp:simplePos x="0" y="0"/>
                <wp:positionH relativeFrom="column">
                  <wp:posOffset>1816735</wp:posOffset>
                </wp:positionH>
                <wp:positionV relativeFrom="paragraph">
                  <wp:posOffset>833120</wp:posOffset>
                </wp:positionV>
                <wp:extent cx="499110" cy="259715"/>
                <wp:effectExtent l="0" t="4445" r="0" b="254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59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172" w:rsidRPr="00613CDE" w:rsidRDefault="00F87172">
                            <w:pPr>
                              <w:rPr>
                                <w:b/>
                                <w:i/>
                                <w:sz w:val="20"/>
                                <w:szCs w:val="20"/>
                              </w:rPr>
                            </w:pPr>
                            <w:r w:rsidRPr="00613CDE">
                              <w:rPr>
                                <w:b/>
                                <w:i/>
                                <w:sz w:val="20"/>
                                <w:szCs w:val="20"/>
                              </w:rPr>
                              <w:t>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143.05pt;margin-top:65.6pt;width:39.3pt;height:2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" stroked="f">
                <v:textbox>
                  <w:txbxContent>
                    <w:p w:rsidR="00F87172" w:rsidRPr="00613CDE" w:rsidRDefault="00F87172">
                      <w:pPr>
                        <w:rPr>
                          <w:b/>
                          <w:i/>
                          <w:sz w:val="20"/>
                          <w:szCs w:val="20"/>
                        </w:rPr>
                      </w:pPr>
                      <w:r w:rsidRPr="00613CDE">
                        <w:rPr>
                          <w:b/>
                          <w:i/>
                          <w:sz w:val="20"/>
                          <w:szCs w:val="20"/>
                        </w:rPr>
                        <w:t>CO</w:t>
                      </w:r>
                    </w:p>
                  </w:txbxContent>
                </v:textbox>
              </v:shape>
            </w:pict>
          </mc:Fallback>
        </mc:AlternateContent>
      </w:r>
      <w:r>
        <w:rPr>
          <w:noProof/>
          <w:lang w:eastAsia="en-AU"/>
        </w:rPr>
        <mc:AlternateContent>
          <mc:Choice Requires="wps">
            <w:drawing>
              <wp:inline distT="0" distB="0" distL="0" distR="0">
                <wp:extent cx="5961380" cy="4463415"/>
                <wp:effectExtent l="0" t="0" r="1270" b="3810"/>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4463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172" w:rsidRDefault="00F87172" w:rsidP="00143853">
                            <w:pPr>
                              <w:jc w:val="center"/>
                            </w:pPr>
                            <w:r>
                              <w:rPr>
                                <w:noProof/>
                                <w:lang w:eastAsia="en-AU"/>
                              </w:rPr>
                              <w:drawing>
                                <wp:inline distT="0" distB="0" distL="0" distR="0">
                                  <wp:extent cx="2600325" cy="3657600"/>
                                  <wp:effectExtent l="19050" t="0" r="952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600325" cy="3657600"/>
                                          </a:xfrm>
                                          <a:prstGeom prst="rect">
                                            <a:avLst/>
                                          </a:prstGeom>
                                          <a:noFill/>
                                          <a:ln w="9525">
                                            <a:noFill/>
                                            <a:miter lim="800000"/>
                                            <a:headEnd/>
                                            <a:tailEnd/>
                                          </a:ln>
                                        </pic:spPr>
                                      </pic:pic>
                                    </a:graphicData>
                                  </a:graphic>
                                </wp:inline>
                              </w:drawing>
                            </w:r>
                          </w:p>
                          <w:p w:rsidR="00F87172" w:rsidRPr="003A44B4" w:rsidRDefault="00F87172" w:rsidP="00B26D09">
                            <w:pPr>
                              <w:ind w:left="851" w:hanging="851"/>
                              <w:rPr>
                                <w:i/>
                                <w:sz w:val="18"/>
                                <w:szCs w:val="18"/>
                              </w:rPr>
                            </w:pPr>
                            <w:r w:rsidRPr="003A44B4">
                              <w:rPr>
                                <w:sz w:val="18"/>
                                <w:szCs w:val="18"/>
                              </w:rPr>
                              <w:t xml:space="preserve">Figure </w:t>
                            </w:r>
                            <w:r>
                              <w:rPr>
                                <w:sz w:val="18"/>
                                <w:szCs w:val="18"/>
                              </w:rPr>
                              <w:t>7</w:t>
                            </w:r>
                            <w:r w:rsidRPr="003A44B4">
                              <w:rPr>
                                <w:sz w:val="18"/>
                                <w:szCs w:val="18"/>
                              </w:rPr>
                              <w:t xml:space="preserve"> – Vernalisation gene regulatory pathway involved in triggering flowering in winter cereals</w:t>
                            </w:r>
                            <w:r>
                              <w:rPr>
                                <w:sz w:val="18"/>
                                <w:szCs w:val="18"/>
                              </w:rPr>
                              <w:t xml:space="preserve">. While the vernalisation response is different, response to day length cues contains similarities with </w:t>
                            </w:r>
                            <w:r>
                              <w:rPr>
                                <w:i/>
                                <w:sz w:val="18"/>
                                <w:szCs w:val="18"/>
                              </w:rPr>
                              <w:t>A. thaliana</w:t>
                            </w:r>
                            <w:r>
                              <w:rPr>
                                <w:sz w:val="18"/>
                                <w:szCs w:val="18"/>
                              </w:rPr>
                              <w:t xml:space="preserve"> (Modified from </w:t>
                            </w:r>
                            <w:r>
                              <w:rPr>
                                <w:sz w:val="18"/>
                                <w:szCs w:val="18"/>
                              </w:rPr>
                              <w:fldChar w:fldCharType="begin" w:fldLock="1"/>
                            </w:r>
                            <w:r>
                              <w:rPr>
                                <w:sz w:val="18"/>
                                <w:szCs w:val="18"/>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"previouslyFormattedCitation" : "(Greenup et al. 2010)" }, "properties" : { "noteIndex" : 0 }, "schema" : "https://github.com/citation-style-language/schema/raw/master/csl-citation.json" }</w:instrText>
                            </w:r>
                            <w:r>
                              <w:rPr>
                                <w:sz w:val="18"/>
                                <w:szCs w:val="18"/>
                              </w:rPr>
                              <w:fldChar w:fldCharType="separate"/>
                            </w:r>
                            <w:r w:rsidRPr="007C7866">
                              <w:rPr>
                                <w:noProof/>
                                <w:sz w:val="18"/>
                                <w:szCs w:val="18"/>
                              </w:rPr>
                              <w:t>(Greenup et al. 2010)</w:t>
                            </w:r>
                            <w:r>
                              <w:rPr>
                                <w:sz w:val="18"/>
                                <w:szCs w:val="18"/>
                              </w:rPr>
                              <w:fldChar w:fldCharType="end"/>
                            </w:r>
                            <w:r>
                              <w:rPr>
                                <w:sz w:val="18"/>
                                <w:szCs w:val="18"/>
                              </w:rPr>
                              <w:t xml:space="preserve"> and </w:t>
                            </w:r>
                            <w:r>
                              <w:rPr>
                                <w:sz w:val="18"/>
                                <w:szCs w:val="18"/>
                              </w:rPr>
                              <w:fldChar w:fldCharType="begin" w:fldLock="1"/>
                            </w:r>
                            <w:r>
                              <w:rPr>
                                <w:sz w:val="18"/>
                                <w:szCs w:val="18"/>
                              </w:rPr>
                              <w:instrText>ADDIN CSL_CITATION { "citationItems" : [ { "id" : "ITEM-1", "itemData" : { "DOI" : "http://dx.doi.org/10.1016/j.tplants.2007.06.010", "ISSN" : "1360-1385", "author" : [ { "dropping-particle" : "", "family" : "Trevaskis", "given" : "Ben", "non-dropping-particle" : "", "parse-names" : false, "suffix" : "" }, { "dropping-particle" : "", "family" : "Hemming", "given" : "Megan N", "non-dropping-particle" : "", "parse-names" : false, "suffix" : "" }, { "dropping-particle" : "", "family" : "Dennis", "given" : "Elizabeth S", "non-dropping-particle" : "", "parse-names" : false, "suffix" : "" }, { "dropping-particle" : "", "family" : "Peacock", "given" : "W James", "non-dropping-particle" : "", "parse-names" : false, "suffix" : "" } ], "container-title" : "Trends in Plant Science", "id" : "ITEM-1", "issue" : "8", "issued" : { "date-parts" : [ [ "2007", "8" ] ] }, "page" : "352-357", "title" : "The molecular basis of vernalization-induced flowering in cereals", "type" : "article-journal", "volume" : "12" }, "uris" : [ "http://www.mendeley.com/documents/?uuid=a8173806-4a00-4c77-951a-82a74b7c92bd" ] } ], "mendeley" : { "previouslyFormattedCitation" : "(Trevaskis et al. 2007)" }, "properties" : { "noteIndex" : 0 }, "schema" : "https://github.com/citation-style-language/schema/raw/master/csl-citation.json" }</w:instrText>
                            </w:r>
                            <w:r>
                              <w:rPr>
                                <w:sz w:val="18"/>
                                <w:szCs w:val="18"/>
                              </w:rPr>
                              <w:fldChar w:fldCharType="separate"/>
                            </w:r>
                            <w:r w:rsidRPr="003A44B4">
                              <w:rPr>
                                <w:noProof/>
                                <w:sz w:val="18"/>
                                <w:szCs w:val="18"/>
                              </w:rPr>
                              <w:t>(Trevaskis et al. 2007)</w:t>
                            </w:r>
                            <w:r>
                              <w:rPr>
                                <w:sz w:val="18"/>
                                <w:szCs w:val="18"/>
                              </w:rPr>
                              <w:fldChar w:fldCharType="end"/>
                            </w:r>
                            <w:r>
                              <w:rPr>
                                <w:sz w:val="18"/>
                                <w:szCs w:val="18"/>
                              </w:rPr>
                              <w:t>)</w:t>
                            </w:r>
                          </w:p>
                        </w:txbxContent>
                      </wps:txbx>
                      <wps:bodyPr rot="0" vert="horz" wrap="square" lIns="91440" tIns="45720" rIns="91440" bIns="45720" anchor="t" anchorCtr="0" upright="1">
                        <a:noAutofit/>
                      </wps:bodyPr>
                    </wps:wsp>
                  </a:graphicData>
                </a:graphic>
              </wp:inline>
            </w:drawing>
          </mc:Choice>
          <mc:Fallback>
            <w:pict>
              <v:shape id="Text Box 12" o:spid="_x0000_s1034" type="#_x0000_t202" style="width:469.4pt;height:35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" stroked="f">
                <v:textbox>
                  <w:txbxContent>
                    <w:p w:rsidR="00F87172" w:rsidRDefault="00F87172" w:rsidP="00143853">
                      <w:pPr>
                        <w:jc w:val="center"/>
                      </w:pPr>
                      <w:r>
                        <w:rPr>
                          <w:noProof/>
                          <w:lang w:eastAsia="en-AU"/>
                        </w:rPr>
                        <w:drawing>
                          <wp:inline distT="0" distB="0" distL="0" distR="0">
                            <wp:extent cx="2600325" cy="3657600"/>
                            <wp:effectExtent l="19050" t="0" r="952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600325" cy="3657600"/>
                                    </a:xfrm>
                                    <a:prstGeom prst="rect">
                                      <a:avLst/>
                                    </a:prstGeom>
                                    <a:noFill/>
                                    <a:ln w="9525">
                                      <a:noFill/>
                                      <a:miter lim="800000"/>
                                      <a:headEnd/>
                                      <a:tailEnd/>
                                    </a:ln>
                                  </pic:spPr>
                                </pic:pic>
                              </a:graphicData>
                            </a:graphic>
                          </wp:inline>
                        </w:drawing>
                      </w:r>
                    </w:p>
                    <w:p w:rsidR="00F87172" w:rsidRPr="003A44B4" w:rsidRDefault="00F87172" w:rsidP="00B26D09">
                      <w:pPr>
                        <w:ind w:left="851" w:hanging="851"/>
                        <w:rPr>
                          <w:i/>
                          <w:sz w:val="18"/>
                          <w:szCs w:val="18"/>
                        </w:rPr>
                      </w:pPr>
                      <w:r w:rsidRPr="003A44B4">
                        <w:rPr>
                          <w:sz w:val="18"/>
                          <w:szCs w:val="18"/>
                        </w:rPr>
                        <w:t xml:space="preserve">Figure </w:t>
                      </w:r>
                      <w:r>
                        <w:rPr>
                          <w:sz w:val="18"/>
                          <w:szCs w:val="18"/>
                        </w:rPr>
                        <w:t>7</w:t>
                      </w:r>
                      <w:r w:rsidRPr="003A44B4">
                        <w:rPr>
                          <w:sz w:val="18"/>
                          <w:szCs w:val="18"/>
                        </w:rPr>
                        <w:t xml:space="preserve"> – Vernalisation gene regulatory pathway involved in triggering flowering in winter cereals</w:t>
                      </w:r>
                      <w:r>
                        <w:rPr>
                          <w:sz w:val="18"/>
                          <w:szCs w:val="18"/>
                        </w:rPr>
                        <w:t xml:space="preserve">. While the vernalisation response is different, response to day length cues contains similarities with </w:t>
                      </w:r>
                      <w:r>
                        <w:rPr>
                          <w:i/>
                          <w:sz w:val="18"/>
                          <w:szCs w:val="18"/>
                        </w:rPr>
                        <w:t>A. thaliana</w:t>
                      </w:r>
                      <w:r>
                        <w:rPr>
                          <w:sz w:val="18"/>
                          <w:szCs w:val="18"/>
                        </w:rPr>
                        <w:t xml:space="preserve"> (Modified from </w:t>
                      </w:r>
                      <w:r>
                        <w:rPr>
                          <w:sz w:val="18"/>
                          <w:szCs w:val="18"/>
                        </w:rPr>
                        <w:fldChar w:fldCharType="begin" w:fldLock="1"/>
                      </w:r>
                      <w:r>
                        <w:rPr>
                          <w:sz w:val="18"/>
                          <w:szCs w:val="18"/>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"previouslyFormattedCitation" : "(Greenup et al. 2010)" }, "properties" : { "noteIndex" : 0 }, "schema" : "https://github.com/citation-style-language/schema/raw/master/csl-citation.json" }</w:instrText>
                      </w:r>
                      <w:r>
                        <w:rPr>
                          <w:sz w:val="18"/>
                          <w:szCs w:val="18"/>
                        </w:rPr>
                        <w:fldChar w:fldCharType="separate"/>
                      </w:r>
                      <w:r w:rsidRPr="007C7866">
                        <w:rPr>
                          <w:noProof/>
                          <w:sz w:val="18"/>
                          <w:szCs w:val="18"/>
                        </w:rPr>
                        <w:t>(Greenup et al. 2010)</w:t>
                      </w:r>
                      <w:r>
                        <w:rPr>
                          <w:sz w:val="18"/>
                          <w:szCs w:val="18"/>
                        </w:rPr>
                        <w:fldChar w:fldCharType="end"/>
                      </w:r>
                      <w:r>
                        <w:rPr>
                          <w:sz w:val="18"/>
                          <w:szCs w:val="18"/>
                        </w:rPr>
                        <w:t xml:space="preserve"> and </w:t>
                      </w:r>
                      <w:r>
                        <w:rPr>
                          <w:sz w:val="18"/>
                          <w:szCs w:val="18"/>
                        </w:rPr>
                        <w:fldChar w:fldCharType="begin" w:fldLock="1"/>
                      </w:r>
                      <w:r>
                        <w:rPr>
                          <w:sz w:val="18"/>
                          <w:szCs w:val="18"/>
                        </w:rPr>
                        <w:instrText>ADDIN CSL_CITATION { "citationItems" : [ { "id" : "ITEM-1", "itemData" : { "DOI" : "http://dx.doi.org/10.1016/j.tplants.2007.06.010", "ISSN" : "1360-1385", "author" : [ { "dropping-particle" : "", "family" : "Trevaskis", "given" : "Ben", "non-dropping-particle" : "", "parse-names" : false, "suffix" : "" }, { "dropping-particle" : "", "family" : "Hemming", "given" : "Megan N", "non-dropping-particle" : "", "parse-names" : false, "suffix" : "" }, { "dropping-particle" : "", "family" : "Dennis", "given" : "Elizabeth S", "non-dropping-particle" : "", "parse-names" : false, "suffix" : "" }, { "dropping-particle" : "", "family" : "Peacock", "given" : "W James", "non-dropping-particle" : "", "parse-names" : false, "suffix" : "" } ], "container-title" : "Trends in Plant Science", "id" : "ITEM-1", "issue" : "8", "issued" : { "date-parts" : [ [ "2007", "8" ] ] }, "page" : "352-357", "title" : "The molecular basis of vernalization-induced flowering in cereals", "type" : "article-journal", "volume" : "12" }, "uris" : [ "http://www.mendeley.com/documents/?uuid=a8173806-4a00-4c77-951a-82a74b7c92bd" ] } ], "mendeley" : { "previouslyFormattedCitation" : "(Trevaskis et al. 2007)" }, "properties" : { "noteIndex" : 0 }, "schema" : "https://github.com/citation-style-language/schema/raw/master/csl-citation.json" }</w:instrText>
                      </w:r>
                      <w:r>
                        <w:rPr>
                          <w:sz w:val="18"/>
                          <w:szCs w:val="18"/>
                        </w:rPr>
                        <w:fldChar w:fldCharType="separate"/>
                      </w:r>
                      <w:r w:rsidRPr="003A44B4">
                        <w:rPr>
                          <w:noProof/>
                          <w:sz w:val="18"/>
                          <w:szCs w:val="18"/>
                        </w:rPr>
                        <w:t>(Trevaskis et al. 2007)</w:t>
                      </w:r>
                      <w:r>
                        <w:rPr>
                          <w:sz w:val="18"/>
                          <w:szCs w:val="18"/>
                        </w:rPr>
                        <w:fldChar w:fldCharType="end"/>
                      </w:r>
                      <w:r>
                        <w:rPr>
                          <w:sz w:val="18"/>
                          <w:szCs w:val="18"/>
                        </w:rPr>
                        <w:t>)</w:t>
                      </w:r>
                    </w:p>
                  </w:txbxContent>
                </v:textbox>
                <w10:anchorlock/>
              </v:shape>
            </w:pict>
          </mc:Fallback>
        </mc:AlternateContent>
      </w:r>
    </w:p>
    <w:p w:rsidR="004D5B77" w:rsidRDefault="004D5B77" w:rsidP="00646B2B">
      <w:pPr>
        <w:pStyle w:val="Heading2"/>
      </w:pPr>
      <w:bookmarkStart w:id="512" w:name="_Toc403037360"/>
      <w:proofErr w:type="spellStart"/>
      <w:r>
        <w:lastRenderedPageBreak/>
        <w:t>Vernalisation</w:t>
      </w:r>
      <w:proofErr w:type="spellEnd"/>
      <w:r>
        <w:t xml:space="preserve"> in </w:t>
      </w:r>
      <w:r w:rsidR="00BB6E7F">
        <w:t>Beets</w:t>
      </w:r>
      <w:bookmarkEnd w:id="512"/>
    </w:p>
    <w:p w:rsidR="004D5B77" w:rsidRPr="00504943" w:rsidRDefault="0063371D" w:rsidP="000D76B5">
      <w:r>
        <w:t>Sugar Beet</w:t>
      </w:r>
      <w:r w:rsidR="000D76B5">
        <w:t xml:space="preserve"> (</w:t>
      </w:r>
      <w:r w:rsidR="000D76B5" w:rsidRPr="000D76B5">
        <w:rPr>
          <w:i/>
        </w:rPr>
        <w:t>Beta vulgaris</w:t>
      </w:r>
      <w:r>
        <w:t>) has</w:t>
      </w:r>
      <w:r w:rsidR="00B66402">
        <w:t xml:space="preserve"> also evolved</w:t>
      </w:r>
      <w:r w:rsidR="000D76B5">
        <w:t xml:space="preserve"> a</w:t>
      </w:r>
      <w:r>
        <w:t>n alternate</w:t>
      </w:r>
      <w:r w:rsidR="000D76B5">
        <w:t xml:space="preserve"> method of regulating flowering time </w:t>
      </w:r>
      <w:r w:rsidR="00B66402">
        <w:t>based on day length and wintering.  In a study of wild “Sea Beet” (</w:t>
      </w:r>
      <w:r w:rsidR="00B66402">
        <w:rPr>
          <w:i/>
        </w:rPr>
        <w:t>B</w:t>
      </w:r>
      <w:r w:rsidR="00B66402" w:rsidRPr="00B66402">
        <w:rPr>
          <w:i/>
        </w:rPr>
        <w:t xml:space="preserve"> vulgaris </w:t>
      </w:r>
      <w:r w:rsidR="00B66402" w:rsidRPr="00B66402">
        <w:t xml:space="preserve">ssp. </w:t>
      </w:r>
      <w:proofErr w:type="spellStart"/>
      <w:r w:rsidR="00B66402">
        <w:rPr>
          <w:i/>
        </w:rPr>
        <w:t>maritimavia</w:t>
      </w:r>
      <w:proofErr w:type="spellEnd"/>
      <w:r w:rsidR="00B66402">
        <w:t>) distributed around the coast of France, it was found that the neces</w:t>
      </w:r>
      <w:r>
        <w:t>sity for vernalisation increases</w:t>
      </w:r>
      <w:r w:rsidR="00B66402">
        <w:t xml:space="preserve"> the further north they were found </w:t>
      </w:r>
      <w:r w:rsidR="0052405E">
        <w:fldChar w:fldCharType="begin" w:fldLock="1"/>
      </w:r>
      <w:r w:rsidR="0052405E">
        <w:instrText>ADDIN CSL_CITATION { "citationItems" : [ { "id" : "ITEM-1", "itemData" : { "DOI" : "10.2307/3072271", "ISSN" : "00220477", "abstract" : "1 Seven populations of Beta vulgaris ssp. maritima (wild beet) situated along a latitudinal cline were studied for their vernalization requirement and its consequences for fitness. 2 Various cold regimes were applied in glasshouses and experimental gardens with plants of different ages. Three additional experimental sites (on the French Mediterranean, Atlantic and North Sea coasts) situated near three of the sampled populations, and thus including a reciprocal transplant design, were used to evaluate the influence of latitude under natural conditions. Survival and plant size were measured over 3 years. 3 The vernalization requirement was greater in plants from more northern origins. The level of cold required to allow flowering overcompensated for the colder springs, so that northern plants in northern sites flowered less than southern plants in southern sites. 4 Young seedlings were more difficult to vernalize than plants that had already developed vegetative rosettes. 5 Differences in vernalization requirement seem to be an adaptive response to spring temperatures and season length in a particular latitude. A whole winter vernalization almost always led to flowering in the subsequent year whatever the latitude or geographical origin. 6 Plants from the Atlantic and Channel coasts showed the highest lifetime reproductive success at all sites. Southern populations were better adapted to disturbed habitats as shown by their higher first-year reproductive success. The North Sea population had a lower reproductive success than the Atlantic populations, even in its native environment. CR - Copyright &amp;#169; 2002 British Ecological Society", "author" : [ { "dropping-particle" : "", "family" : "Boudry", "given" : "Pierre", "non-dropping-particle" : "", "parse-names" : false, "suffix" : "" }, { "dropping-particle" : "", "family" : "McCombie", "given" : "Helen", "non-dropping-particle" : "", "parse-names" : false, "suffix" : "" }, { "dropping-particle" : "van", "family" : "Dijk", "given" : "Henk", "non-dropping-particle" : "", "parse-names" : false, "suffix" : "" } ], "container-title" : "Journal of Ecology", "id" : "ITEM-1", "issue" : "4", "issued" : { "date-parts" : [ [ "2002", "8", "1" ] ] }, "page" : "693-703", "publisher" : "British Ecological Society", "title" : "Vernalization Requirement of Wild Beet Beta vulgaris ssp. maritima: Among Population Variation and Its Adaptive Significance", "type" : "article-journal", "volume" : "90" }, "uris" : [ "http://www.mendeley.com/documents/?uuid=21d9716f-d490-4eb2-9747-f06228a4d7c7" ] } ], "mendeley" : { "previouslyFormattedCitation" : "(Boudry et al. 2002)" }, "properties" : { "noteIndex" : 0 }, "schema" : "https://github.com/citation-style-language/schema/raw/master/csl-citation.json" }</w:instrText>
      </w:r>
      <w:r w:rsidR="0052405E">
        <w:fldChar w:fldCharType="separate"/>
      </w:r>
      <w:r w:rsidR="00B66402" w:rsidRPr="00B66402">
        <w:rPr>
          <w:noProof/>
        </w:rPr>
        <w:t>(Boudry et al. 2002)</w:t>
      </w:r>
      <w:r w:rsidR="0052405E">
        <w:fldChar w:fldCharType="end"/>
      </w:r>
      <w:r w:rsidR="00B66402">
        <w:t>.  However, in more recent studies</w:t>
      </w:r>
      <w:r>
        <w:t xml:space="preserve"> </w:t>
      </w:r>
      <w:r w:rsidR="0052405E">
        <w:fldChar w:fldCharType="begin" w:fldLock="1"/>
      </w:r>
      <w:r w:rsidR="0052405E">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sidR="0052405E">
        <w:fldChar w:fldCharType="separate"/>
      </w:r>
      <w:r w:rsidR="00250C5F" w:rsidRPr="00250C5F">
        <w:rPr>
          <w:noProof/>
        </w:rPr>
        <w:t>(Pin et al. 2012)</w:t>
      </w:r>
      <w:r w:rsidR="0052405E">
        <w:fldChar w:fldCharType="end"/>
      </w:r>
      <w:r w:rsidR="00B66402">
        <w:t>, it has been found that</w:t>
      </w:r>
      <w:r w:rsidR="000D76B5">
        <w:t xml:space="preserve"> vernalisation</w:t>
      </w:r>
      <w:r w:rsidR="00B66402">
        <w:t xml:space="preserve"> mechanisms in beet are</w:t>
      </w:r>
      <w:r w:rsidR="000D76B5">
        <w:t xml:space="preserve"> distinct from </w:t>
      </w:r>
      <w:r w:rsidR="000D76B5" w:rsidRPr="000D76B5">
        <w:rPr>
          <w:i/>
        </w:rPr>
        <w:t>A. Thaliana</w:t>
      </w:r>
      <w:r w:rsidR="000D76B5" w:rsidRPr="000D76B5">
        <w:t xml:space="preserve"> and cereals</w:t>
      </w:r>
      <w:r w:rsidR="00F76ED9">
        <w:t xml:space="preserve"> (see f</w:t>
      </w:r>
      <w:r w:rsidR="00B66402">
        <w:t xml:space="preserve">igure </w:t>
      </w:r>
      <w:r w:rsidR="00F76ED9">
        <w:t>8 below)</w:t>
      </w:r>
      <w:r w:rsidR="000D76B5" w:rsidRPr="000D76B5">
        <w:t>.</w:t>
      </w:r>
      <w:r w:rsidR="00503924">
        <w:t xml:space="preserve">  Rather than a single </w:t>
      </w:r>
      <w:r w:rsidR="00503924">
        <w:rPr>
          <w:i/>
        </w:rPr>
        <w:t>FT</w:t>
      </w:r>
      <w:r w:rsidR="00503924">
        <w:t xml:space="preserve"> gene that triggers flowering time, as seen in </w:t>
      </w:r>
      <w:r w:rsidR="00503924">
        <w:rPr>
          <w:i/>
        </w:rPr>
        <w:t>A. thalian</w:t>
      </w:r>
      <w:r w:rsidR="00503924" w:rsidRPr="00250C5F">
        <w:rPr>
          <w:i/>
          <w:highlight w:val="yellow"/>
        </w:rPr>
        <w:t>a</w:t>
      </w:r>
      <w:r w:rsidR="00503924" w:rsidRPr="00250C5F">
        <w:rPr>
          <w:highlight w:val="yellow"/>
        </w:rPr>
        <w:t xml:space="preserve">, two </w:t>
      </w:r>
      <w:r w:rsidR="00503924" w:rsidRPr="00250C5F">
        <w:rPr>
          <w:i/>
          <w:highlight w:val="yellow"/>
        </w:rPr>
        <w:t xml:space="preserve">FT </w:t>
      </w:r>
      <w:r w:rsidR="00503924" w:rsidRPr="00250C5F">
        <w:rPr>
          <w:highlight w:val="yellow"/>
        </w:rPr>
        <w:t>genes</w:t>
      </w:r>
      <w:r w:rsidR="00503924">
        <w:t xml:space="preserve"> </w:t>
      </w:r>
      <w:r w:rsidR="00B66402">
        <w:t xml:space="preserve"> </w:t>
      </w:r>
      <w:r w:rsidR="00F76ED9">
        <w:t xml:space="preserve"> </w:t>
      </w:r>
      <w:r w:rsidR="001E749D">
        <w:t xml:space="preserve">While </w:t>
      </w:r>
      <w:r w:rsidR="001E749D">
        <w:rPr>
          <w:i/>
        </w:rPr>
        <w:t xml:space="preserve">B. </w:t>
      </w:r>
      <w:r w:rsidR="001E749D" w:rsidRPr="001E749D">
        <w:rPr>
          <w:i/>
        </w:rPr>
        <w:t>vulgaris</w:t>
      </w:r>
      <w:r w:rsidR="001E749D">
        <w:t xml:space="preserve"> contains a number of</w:t>
      </w:r>
      <w:r w:rsidR="00D1750C">
        <w:t xml:space="preserve"> genes consistent with the Photoperiod Pathway in </w:t>
      </w:r>
      <w:r w:rsidR="00D1750C">
        <w:rPr>
          <w:i/>
        </w:rPr>
        <w:t xml:space="preserve">A. </w:t>
      </w:r>
      <w:r w:rsidR="00D1750C" w:rsidRPr="00D1750C">
        <w:rPr>
          <w:i/>
        </w:rPr>
        <w:t>thaliana</w:t>
      </w:r>
      <w:r w:rsidR="00D1750C">
        <w:t xml:space="preserve"> , t</w:t>
      </w:r>
      <w:r w:rsidR="00F76ED9" w:rsidRPr="00D1750C">
        <w:t>he</w:t>
      </w:r>
      <w:r w:rsidR="00F76ED9">
        <w:t xml:space="preserve"> critical gene </w:t>
      </w:r>
      <w:r w:rsidR="00D1750C">
        <w:t>for control of</w:t>
      </w:r>
      <w:r w:rsidR="00504943">
        <w:t xml:space="preserve"> transition to</w:t>
      </w:r>
      <w:r w:rsidR="00D1750C">
        <w:t xml:space="preserve"> flowering</w:t>
      </w:r>
      <w:r w:rsidR="00F76ED9">
        <w:t xml:space="preserve"> is </w:t>
      </w:r>
      <w:r w:rsidR="00F76ED9" w:rsidRPr="00F76ED9">
        <w:rPr>
          <w:i/>
          <w:shd w:val="clear" w:color="auto" w:fill="FFFFFF"/>
        </w:rPr>
        <w:t>BOLTING TIME CONTOL 1</w:t>
      </w:r>
      <w:r w:rsidR="00F76ED9">
        <w:rPr>
          <w:shd w:val="clear" w:color="auto" w:fill="FFFFFF"/>
        </w:rPr>
        <w:t xml:space="preserve"> (</w:t>
      </w:r>
      <w:r w:rsidR="00F76ED9">
        <w:rPr>
          <w:i/>
          <w:shd w:val="clear" w:color="auto" w:fill="FFFFFF"/>
        </w:rPr>
        <w:t>Bv</w:t>
      </w:r>
      <w:r w:rsidR="00F76ED9" w:rsidRPr="00F76ED9">
        <w:rPr>
          <w:i/>
          <w:shd w:val="clear" w:color="auto" w:fill="FFFFFF"/>
        </w:rPr>
        <w:t>BTC1</w:t>
      </w:r>
      <w:r w:rsidR="00F76ED9">
        <w:rPr>
          <w:shd w:val="clear" w:color="auto" w:fill="FFFFFF"/>
        </w:rPr>
        <w:t>)</w:t>
      </w:r>
      <w:r w:rsidR="0078121B">
        <w:rPr>
          <w:shd w:val="clear" w:color="auto" w:fill="FFFFFF"/>
        </w:rPr>
        <w:t xml:space="preserve">, </w:t>
      </w:r>
      <w:r w:rsidR="00C62B24">
        <w:rPr>
          <w:shd w:val="clear" w:color="auto" w:fill="FFFFFF"/>
        </w:rPr>
        <w:t>up</w:t>
      </w:r>
      <w:r w:rsidR="00D1750C">
        <w:rPr>
          <w:shd w:val="clear" w:color="auto" w:fill="FFFFFF"/>
        </w:rPr>
        <w:t>-</w:t>
      </w:r>
      <w:r w:rsidR="00504943">
        <w:rPr>
          <w:shd w:val="clear" w:color="auto" w:fill="FFFFFF"/>
        </w:rPr>
        <w:t>regulated by</w:t>
      </w:r>
      <w:r w:rsidR="00C62B24">
        <w:rPr>
          <w:shd w:val="clear" w:color="auto" w:fill="FFFFFF"/>
        </w:rPr>
        <w:t xml:space="preserve"> </w:t>
      </w:r>
      <w:r w:rsidR="00D1750C">
        <w:rPr>
          <w:i/>
          <w:shd w:val="clear" w:color="auto" w:fill="FFFFFF"/>
        </w:rPr>
        <w:t>LD</w:t>
      </w:r>
      <w:r w:rsidR="00504943">
        <w:rPr>
          <w:shd w:val="clear" w:color="auto" w:fill="FFFFFF"/>
        </w:rPr>
        <w:t xml:space="preserve"> expression </w:t>
      </w:r>
      <w:r w:rsidR="0052405E">
        <w:fldChar w:fldCharType="begin" w:fldLock="1"/>
      </w:r>
      <w:r w:rsidR="0052405E">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sidR="0052405E">
        <w:fldChar w:fldCharType="separate"/>
      </w:r>
      <w:r w:rsidR="00504943" w:rsidRPr="00F12A5C">
        <w:rPr>
          <w:noProof/>
        </w:rPr>
        <w:t>(Pin et al. 2012)</w:t>
      </w:r>
      <w:r w:rsidR="0052405E">
        <w:fldChar w:fldCharType="end"/>
      </w:r>
      <w:r w:rsidR="00503924">
        <w:t>.</w:t>
      </w:r>
    </w:p>
    <w:p w:rsidR="00366961" w:rsidRDefault="00366961" w:rsidP="00C80280">
      <w:r>
        <w:t>BTC1 controls the interaction between BvFT1 and BvFT2, leading to control of flowering time</w:t>
      </w:r>
      <w:r w:rsidR="00F12A5C">
        <w:t xml:space="preserve"> </w:t>
      </w:r>
    </w:p>
    <w:p w:rsidR="004D5B77" w:rsidRDefault="004D5B77" w:rsidP="00C80280"/>
    <w:p w:rsidR="007C7866" w:rsidRDefault="007C7866" w:rsidP="00C80280"/>
    <w:p w:rsidR="00CA6417" w:rsidRDefault="00CA6417" w:rsidP="00C80280">
      <w:pPr>
        <w:pStyle w:val="ListParagraph"/>
        <w:numPr>
          <w:ilvl w:val="0"/>
          <w:numId w:val="4"/>
        </w:numPr>
        <w:ind w:left="0" w:firstLine="0"/>
      </w:pPr>
      <w:r>
        <w:t>This might be a good spot to speak about FT-like and other “x-likes” and homologues of genes in both similar and differing species.</w:t>
      </w:r>
    </w:p>
    <w:p w:rsidR="00021DCF" w:rsidRDefault="00021DCF" w:rsidP="00021DCF">
      <w:pPr>
        <w:pStyle w:val="ListParagraph"/>
        <w:ind w:left="0"/>
      </w:pPr>
    </w:p>
    <w:p w:rsidR="006A2328" w:rsidRDefault="006A2328" w:rsidP="000578F2"/>
    <w:p w:rsidR="00F2326B" w:rsidRDefault="00014EC3" w:rsidP="00646B2B">
      <w:pPr>
        <w:pStyle w:val="Heading2"/>
      </w:pPr>
      <w:bookmarkStart w:id="513" w:name="_Toc403037361"/>
      <w:r>
        <w:t xml:space="preserve">Determining Factors Affecting </w:t>
      </w:r>
      <w:proofErr w:type="spellStart"/>
      <w:r>
        <w:t>Vernalisation</w:t>
      </w:r>
      <w:bookmarkEnd w:id="513"/>
      <w:proofErr w:type="spellEnd"/>
    </w:p>
    <w:p w:rsidR="00C62B24" w:rsidRPr="00861988" w:rsidRDefault="00C62B24" w:rsidP="000578F2">
      <w:r>
        <w:t>There are a</w:t>
      </w:r>
      <w:r w:rsidR="0063061E">
        <w:t xml:space="preserve"> number of differing and redundant pathways in </w:t>
      </w:r>
      <w:r w:rsidR="0063061E">
        <w:rPr>
          <w:i/>
        </w:rPr>
        <w:t>A. thaliana</w:t>
      </w:r>
      <w:r w:rsidR="0063061E">
        <w:t xml:space="preserve">, cereals and </w:t>
      </w:r>
      <w:r w:rsidR="0063061E">
        <w:rPr>
          <w:i/>
        </w:rPr>
        <w:t>B. Vulgaris</w:t>
      </w:r>
      <w:r w:rsidR="0063061E">
        <w:t xml:space="preserve"> that can trigger flowering,</w:t>
      </w:r>
      <w:r>
        <w:t xml:space="preserve"> such that</w:t>
      </w:r>
      <w:r w:rsidR="0063061E">
        <w:t xml:space="preserve"> a mutation in the vernalisation pathway may not necessarily be the only way that the transition to flowering may be interfered with.  For example,</w:t>
      </w:r>
      <w:r w:rsidR="00A066C1">
        <w:t xml:space="preserve"> a mutation that</w:t>
      </w:r>
      <w:r w:rsidR="0063061E">
        <w:t xml:space="preserve"> r</w:t>
      </w:r>
      <w:r w:rsidR="00A066C1">
        <w:t xml:space="preserve">emoves </w:t>
      </w:r>
      <w:r w:rsidR="00A066C1">
        <w:rPr>
          <w:i/>
        </w:rPr>
        <w:t>CO</w:t>
      </w:r>
      <w:r w:rsidR="0063061E">
        <w:t xml:space="preserve"> </w:t>
      </w:r>
      <w:r w:rsidR="003649EB">
        <w:t xml:space="preserve">regulators </w:t>
      </w:r>
      <w:r w:rsidR="0063061E">
        <w:t xml:space="preserve">may </w:t>
      </w:r>
      <w:r w:rsidR="003649EB">
        <w:t>cause the plant to lose the requirement</w:t>
      </w:r>
      <w:r w:rsidR="00A066C1">
        <w:t xml:space="preserve"> for</w:t>
      </w:r>
      <w:r w:rsidR="003649EB">
        <w:t xml:space="preserve"> length</w:t>
      </w:r>
      <w:r w:rsidR="00A066C1">
        <w:t>ening light</w:t>
      </w:r>
      <w:r w:rsidR="003649EB">
        <w:t xml:space="preserve"> as a flowering trigger and result in a fast transition to flowering, regardless of the plants </w:t>
      </w:r>
      <w:r w:rsidR="00F2326B">
        <w:t xml:space="preserve">existing </w:t>
      </w:r>
      <w:r w:rsidR="003649EB">
        <w:t>requirement for vernalis</w:t>
      </w:r>
      <w:r w:rsidR="002A50F9">
        <w:t>at</w:t>
      </w:r>
      <w:r w:rsidR="003649EB">
        <w:t>ion</w:t>
      </w:r>
      <w:r w:rsidR="0063061E">
        <w:t xml:space="preserve">. </w:t>
      </w:r>
      <w:r w:rsidR="00A066C1">
        <w:t xml:space="preserve"> </w:t>
      </w:r>
      <w:r w:rsidR="007A0DD4">
        <w:t>Recent</w:t>
      </w:r>
      <w:r w:rsidR="0086776D">
        <w:t xml:space="preserve"> </w:t>
      </w:r>
      <w:r w:rsidR="0086776D">
        <w:rPr>
          <w:i/>
        </w:rPr>
        <w:t>A. thaliana</w:t>
      </w:r>
      <w:r w:rsidR="007A0DD4">
        <w:t xml:space="preserve"> research</w:t>
      </w:r>
      <w:r w:rsidR="007D13F4">
        <w:t xml:space="preserve"> </w:t>
      </w:r>
      <w:r w:rsidR="0052405E" w:rsidRPr="007D13F4">
        <w:rPr>
          <w:highlight w:val="yellow"/>
        </w:rPr>
        <w:fldChar w:fldCharType="begin" w:fldLock="1"/>
      </w:r>
      <w:r w:rsidR="0052405E" w:rsidRPr="007D13F4">
        <w:rPr>
          <w:highlight w:val="yellow"/>
        </w:rPr>
        <w:instrText>ADDIN CSL_CITATION { "citationItems" : [ { "id" : "ITEM-1", "itemData" : { "abstract" : "Arabidopsis FT protein is a component of florigen, which transmits photoperiodic flowering signals from leaf companion cells to the shoot apex. Here, we show that FT specifically binds phosphatidylcholine (PC) in vitro. A transgenic approach to increase PC levels in vivo in the shoot meristem accelerates flowering whereas reduced PC levels delay flowering, demonstrating that PC levels are correlated with flowering time. The early flowering is related to FT activity, because expression of FT-effector genes is increased in these plants. Simultaneous increase of FT and PC in the shoot apical meristem further stimulates flowering, whereas a loss of FT function leads to an attenuation of the effect of increased PC. Specific molecular species of PC oscillate diurnally, and night-dominant species are not the preferred ligands of FT. Elevating night-dominant species during the day delays flowering. We suggest that FT binds to diurnally changing molecular species of PC to promote flowering.", "author" : [ { "dropping-particle" : "", "family" : "Nakamura", "given" : "Yuki", "non-dropping-particle" : "", "parse-names" : false, "suffix" : "" }, { "dropping-particle" : "", "family" : "Andr\u00e9s", "given" : "Fernando", "non-dropping-particle" : "", "parse-names" : false, "suffix" : "" }, { "dropping-particle" : "", "family" : "Kanehara", "given" : "Kazue", "non-dropping-particle" : "", "parse-names" : false, "suffix" : "" }, { "dropping-particle" : "", "family" : "Liu", "given" : "Yu-chi", "non-dropping-particle" : "", "parse-names" : false, "suffix" : "" }, { "dropping-particle" : "", "family" : "D\u00f6rmann", "given" : "Peter", "non-dropping-particle" : "", "parse-names" : false, "suffix" : "" }, { "dropping-particle" : "", "family" : "Coupland", "given" : "George", "non-dropping-particle" : "", "parse-names" : false, "suffix" : "" } ], "container-title" : "Nat Commun", "id" : "ITEM-1", "issued" : { "date-parts" : [ [ "2014", "4", "4" ] ] }, "note" : "Supplementary information available for this article at http://www.nature.com/ncomms/2014/140404/ncomms4553/suppinfo/ncomms4553_S1.html", "publisher" : "Nature Publishing Group, a division of Macmillan Publishers Limited. All Rights Reserved.", "title" : "Arabidopsis florigen FT binds to diurnally oscillating phospholipids that accelerate flowering", "type" : "article-journal", "volume" : "5" }, "uris" : [ "http://www.mendeley.com/documents/?uuid=3fe71cd8-93bb-4972-940a-66a5c21fe765" ] } ], "mendeley" : { "previouslyFormattedCitation" : "(Nakamura et al. 2014)" }, "properties" : { "noteIndex" : 0 }, "schema" : "https://github.com/citation-style-language/schema/raw/master/csl-citation.json" }</w:instrText>
      </w:r>
      <w:r w:rsidR="0052405E" w:rsidRPr="007D13F4">
        <w:rPr>
          <w:highlight w:val="yellow"/>
        </w:rPr>
        <w:fldChar w:fldCharType="separate"/>
      </w:r>
      <w:r w:rsidR="0052405E" w:rsidRPr="007D13F4">
        <w:rPr>
          <w:noProof/>
          <w:highlight w:val="yellow"/>
        </w:rPr>
        <w:t>(Nakamura et al. 2014)</w:t>
      </w:r>
      <w:r w:rsidR="0052405E" w:rsidRPr="007D13F4">
        <w:rPr>
          <w:highlight w:val="yellow"/>
        </w:rPr>
        <w:fldChar w:fldCharType="end"/>
      </w:r>
      <w:r w:rsidR="007A0DD4">
        <w:t xml:space="preserve"> </w:t>
      </w:r>
      <w:r w:rsidR="007D13F4">
        <w:t>shows that</w:t>
      </w:r>
      <w:r w:rsidR="0086776D">
        <w:t xml:space="preserve"> </w:t>
      </w:r>
      <w:r w:rsidR="00C44B3E">
        <w:t xml:space="preserve">higher </w:t>
      </w:r>
      <w:r w:rsidR="007D13F4">
        <w:t xml:space="preserve">levels of </w:t>
      </w:r>
      <w:r w:rsidR="00C44B3E">
        <w:t xml:space="preserve">a </w:t>
      </w:r>
      <w:proofErr w:type="spellStart"/>
      <w:r w:rsidR="007D13F4">
        <w:t>diacyl</w:t>
      </w:r>
      <w:proofErr w:type="spellEnd"/>
      <w:r w:rsidR="007D13F4">
        <w:t xml:space="preserve"> glyceride (DAG)</w:t>
      </w:r>
      <w:r w:rsidR="00ED73F3">
        <w:t xml:space="preserve"> </w:t>
      </w:r>
      <w:r w:rsidR="007D13F4">
        <w:t xml:space="preserve">comprising of </w:t>
      </w:r>
      <w:proofErr w:type="spellStart"/>
      <w:r w:rsidR="00861988">
        <w:t>phosphatidylcholine</w:t>
      </w:r>
      <w:proofErr w:type="spellEnd"/>
      <w:r w:rsidR="00861988">
        <w:t xml:space="preserve"> (PC) and </w:t>
      </w:r>
      <w:r w:rsidR="007D13F4">
        <w:t xml:space="preserve">oleic acid (18:1) </w:t>
      </w:r>
      <w:r w:rsidR="00C44B3E">
        <w:t>in the shoot apical meristem accelerates flowering, and vice versa.</w:t>
      </w:r>
      <w:r w:rsidR="0086776D">
        <w:t xml:space="preserve"> </w:t>
      </w:r>
      <w:r w:rsidR="00861988">
        <w:t xml:space="preserve"> This research also shows other DAGs containing PC binding to </w:t>
      </w:r>
      <w:r w:rsidR="00861988">
        <w:rPr>
          <w:i/>
        </w:rPr>
        <w:t>FT</w:t>
      </w:r>
      <w:r w:rsidR="00861988">
        <w:t>. This indicates that levels of certain specific lipids in plant tissues could also be another contributing factor of plant flowering.  However, at this point, it is unclear if and how lipid levels in plant tissues affect a plant’s response to vernalisation.</w:t>
      </w:r>
    </w:p>
    <w:p w:rsidR="00253626" w:rsidRDefault="00A066C1" w:rsidP="00D1750C">
      <w:r>
        <w:t xml:space="preserve">While safflower, </w:t>
      </w:r>
      <w:r>
        <w:rPr>
          <w:i/>
        </w:rPr>
        <w:t>A. thaliana</w:t>
      </w:r>
      <w:r>
        <w:t xml:space="preserve"> and </w:t>
      </w:r>
      <w:r>
        <w:rPr>
          <w:i/>
        </w:rPr>
        <w:t>B. vulgaris</w:t>
      </w:r>
      <w:r>
        <w:t xml:space="preserve"> </w:t>
      </w:r>
      <w:r w:rsidR="00190038">
        <w:t>are all</w:t>
      </w:r>
      <w:r>
        <w:t xml:space="preserve"> dicots, there are enough differences in vernalisation pathways between</w:t>
      </w:r>
      <w:r w:rsidR="002A50F9">
        <w:t xml:space="preserve"> </w:t>
      </w:r>
      <w:r w:rsidR="002A50F9">
        <w:rPr>
          <w:i/>
        </w:rPr>
        <w:t>A. thaliana</w:t>
      </w:r>
      <w:r w:rsidR="002A50F9">
        <w:t xml:space="preserve"> and </w:t>
      </w:r>
      <w:r w:rsidR="002A50F9">
        <w:rPr>
          <w:i/>
        </w:rPr>
        <w:t>B. Vulgaris</w:t>
      </w:r>
      <w:r w:rsidR="002A50F9">
        <w:t xml:space="preserve"> that </w:t>
      </w:r>
      <w:r w:rsidR="00CF4F63">
        <w:t xml:space="preserve">it </w:t>
      </w:r>
      <w:r w:rsidR="00721602">
        <w:t>is</w:t>
      </w:r>
      <w:r w:rsidR="00CF4F63">
        <w:t xml:space="preserve"> plausible there are a number of fa</w:t>
      </w:r>
      <w:r w:rsidR="00721602">
        <w:t xml:space="preserve">ctors in safflower, possibly even </w:t>
      </w:r>
      <w:r w:rsidR="00250C5F">
        <w:t xml:space="preserve">across </w:t>
      </w:r>
      <w:r w:rsidR="00861988">
        <w:t xml:space="preserve">the </w:t>
      </w:r>
      <w:r w:rsidR="00253626">
        <w:br w:type="page"/>
      </w:r>
    </w:p>
    <w:p w:rsidR="00392E01" w:rsidRDefault="00430492" w:rsidP="00D1750C">
      <w:r>
        <w:rPr>
          <w:noProof/>
          <w:lang w:eastAsia="en-AU"/>
        </w:rPr>
        <w:lastRenderedPageBreak/>
        <mc:AlternateContent>
          <mc:Choice Requires="wps">
            <w:drawing>
              <wp:inline distT="0" distB="0" distL="0" distR="0">
                <wp:extent cx="5800725" cy="3476625"/>
                <wp:effectExtent l="0" t="0" r="0" b="0"/>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476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172" w:rsidRDefault="00F87172" w:rsidP="00392E01">
                            <w:r>
                              <w:rPr>
                                <w:noProof/>
                                <w:lang w:eastAsia="en-AU"/>
                              </w:rPr>
                              <w:drawing>
                                <wp:inline distT="0" distB="0" distL="0" distR="0">
                                  <wp:extent cx="5248275" cy="2971800"/>
                                  <wp:effectExtent l="19050" t="0" r="9525" b="0"/>
                                  <wp:docPr id="23" name="Picture 2" descr="Description: Description: Description: Beets Vern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Beets Vernalisation.jpg"/>
                                          <pic:cNvPicPr>
                                            <a:picLocks noChangeAspect="1" noChangeArrowheads="1"/>
                                          </pic:cNvPicPr>
                                        </pic:nvPicPr>
                                        <pic:blipFill>
                                          <a:blip r:embed="rId17"/>
                                          <a:srcRect/>
                                          <a:stretch>
                                            <a:fillRect/>
                                          </a:stretch>
                                        </pic:blipFill>
                                        <pic:spPr bwMode="auto">
                                          <a:xfrm>
                                            <a:off x="0" y="0"/>
                                            <a:ext cx="5248275" cy="2971800"/>
                                          </a:xfrm>
                                          <a:prstGeom prst="rect">
                                            <a:avLst/>
                                          </a:prstGeom>
                                          <a:noFill/>
                                          <a:ln w="9525">
                                            <a:noFill/>
                                            <a:miter lim="800000"/>
                                            <a:headEnd/>
                                            <a:tailEnd/>
                                          </a:ln>
                                        </pic:spPr>
                                      </pic:pic>
                                    </a:graphicData>
                                  </a:graphic>
                                </wp:inline>
                              </w:drawing>
                            </w:r>
                          </w:p>
                          <w:p w:rsidR="00F87172" w:rsidRPr="00F76ED9" w:rsidRDefault="00F87172" w:rsidP="00392E01">
                            <w:pPr>
                              <w:pStyle w:val="FigureTable"/>
                              <w:ind w:left="851" w:hanging="851"/>
                            </w:pPr>
                            <w:r>
                              <w:t xml:space="preserve">Figure 8 – Regulatory mechanisms for flowering and vernalisation in </w:t>
                            </w:r>
                            <w:r w:rsidRPr="00FD07B5">
                              <w:rPr>
                                <w:i/>
                                <w:szCs w:val="18"/>
                              </w:rPr>
                              <w:t>Beta vulgaris</w:t>
                            </w:r>
                            <w:r>
                              <w:rPr>
                                <w:szCs w:val="18"/>
                              </w:rPr>
                              <w:t xml:space="preserve"> </w:t>
                            </w:r>
                            <w:r>
                              <w:rPr>
                                <w:szCs w:val="18"/>
                              </w:rPr>
                              <w:fldChar w:fldCharType="begin" w:fldLock="1"/>
                            </w:r>
                            <w:r>
                              <w:rPr>
                                <w:szCs w:val="18"/>
                              </w:rPr>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Pr>
                                <w:szCs w:val="18"/>
                              </w:rPr>
                              <w:fldChar w:fldCharType="separate"/>
                            </w:r>
                            <w:r w:rsidRPr="00F12A5C">
                              <w:rPr>
                                <w:noProof/>
                                <w:szCs w:val="18"/>
                              </w:rPr>
                              <w:t>(Pin et al. 2012)</w:t>
                            </w:r>
                            <w:r>
                              <w:rPr>
                                <w:szCs w:val="18"/>
                              </w:rPr>
                              <w:fldChar w:fldCharType="end"/>
                            </w:r>
                            <w:r>
                              <w:rPr>
                                <w:szCs w:val="18"/>
                              </w:rPr>
                              <w:t xml:space="preserve">. </w:t>
                            </w:r>
                          </w:p>
                        </w:txbxContent>
                      </wps:txbx>
                      <wps:bodyPr rot="0" vert="horz" wrap="square" lIns="91440" tIns="45720" rIns="91440" bIns="45720" anchor="t" anchorCtr="0" upright="1">
                        <a:noAutofit/>
                      </wps:bodyPr>
                    </wps:wsp>
                  </a:graphicData>
                </a:graphic>
              </wp:inline>
            </w:drawing>
          </mc:Choice>
          <mc:Fallback>
            <w:pict>
              <v:shape id="Text Box 11" o:spid="_x0000_s1035" type="#_x0000_t202" style="width:456.75pt;height:27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" stroked="f">
                <v:textbox>
                  <w:txbxContent>
                    <w:p w:rsidR="00F87172" w:rsidRDefault="00F87172" w:rsidP="00392E01">
                      <w:r>
                        <w:rPr>
                          <w:noProof/>
                          <w:lang w:eastAsia="en-AU"/>
                        </w:rPr>
                        <w:drawing>
                          <wp:inline distT="0" distB="0" distL="0" distR="0">
                            <wp:extent cx="5248275" cy="2971800"/>
                            <wp:effectExtent l="19050" t="0" r="9525" b="0"/>
                            <wp:docPr id="23" name="Picture 2" descr="Description: Description: Description: Beets Vern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Beets Vernalisation.jpg"/>
                                    <pic:cNvPicPr>
                                      <a:picLocks noChangeAspect="1" noChangeArrowheads="1"/>
                                    </pic:cNvPicPr>
                                  </pic:nvPicPr>
                                  <pic:blipFill>
                                    <a:blip r:embed="rId17"/>
                                    <a:srcRect/>
                                    <a:stretch>
                                      <a:fillRect/>
                                    </a:stretch>
                                  </pic:blipFill>
                                  <pic:spPr bwMode="auto">
                                    <a:xfrm>
                                      <a:off x="0" y="0"/>
                                      <a:ext cx="5248275" cy="2971800"/>
                                    </a:xfrm>
                                    <a:prstGeom prst="rect">
                                      <a:avLst/>
                                    </a:prstGeom>
                                    <a:noFill/>
                                    <a:ln w="9525">
                                      <a:noFill/>
                                      <a:miter lim="800000"/>
                                      <a:headEnd/>
                                      <a:tailEnd/>
                                    </a:ln>
                                  </pic:spPr>
                                </pic:pic>
                              </a:graphicData>
                            </a:graphic>
                          </wp:inline>
                        </w:drawing>
                      </w:r>
                    </w:p>
                    <w:p w:rsidR="00F87172" w:rsidRPr="00F76ED9" w:rsidRDefault="00F87172" w:rsidP="00392E01">
                      <w:pPr>
                        <w:pStyle w:val="FigureTable"/>
                        <w:ind w:left="851" w:hanging="851"/>
                      </w:pPr>
                      <w:r>
                        <w:t xml:space="preserve">Figure 8 – Regulatory mechanisms for flowering and vernalisation in </w:t>
                      </w:r>
                      <w:r w:rsidRPr="00FD07B5">
                        <w:rPr>
                          <w:i/>
                          <w:szCs w:val="18"/>
                        </w:rPr>
                        <w:t>Beta vulgaris</w:t>
                      </w:r>
                      <w:r>
                        <w:rPr>
                          <w:szCs w:val="18"/>
                        </w:rPr>
                        <w:t xml:space="preserve"> </w:t>
                      </w:r>
                      <w:r>
                        <w:rPr>
                          <w:szCs w:val="18"/>
                        </w:rPr>
                        <w:fldChar w:fldCharType="begin" w:fldLock="1"/>
                      </w:r>
                      <w:r>
                        <w:rPr>
                          <w:szCs w:val="18"/>
                        </w:rPr>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Pr>
                          <w:szCs w:val="18"/>
                        </w:rPr>
                        <w:fldChar w:fldCharType="separate"/>
                      </w:r>
                      <w:r w:rsidRPr="00F12A5C">
                        <w:rPr>
                          <w:noProof/>
                          <w:szCs w:val="18"/>
                        </w:rPr>
                        <w:t>(Pin et al. 2012)</w:t>
                      </w:r>
                      <w:r>
                        <w:rPr>
                          <w:szCs w:val="18"/>
                        </w:rPr>
                        <w:fldChar w:fldCharType="end"/>
                      </w:r>
                      <w:r>
                        <w:rPr>
                          <w:szCs w:val="18"/>
                        </w:rPr>
                        <w:t xml:space="preserve">. </w:t>
                      </w:r>
                    </w:p>
                  </w:txbxContent>
                </v:textbox>
                <w10:anchorlock/>
              </v:shape>
            </w:pict>
          </mc:Fallback>
        </mc:AlternateContent>
      </w:r>
    </w:p>
    <w:p w:rsidR="00392E01" w:rsidRDefault="00392E01" w:rsidP="00D1750C"/>
    <w:p w:rsidR="007A0DD4" w:rsidRDefault="00861988" w:rsidP="00D1750C">
      <w:proofErr w:type="spellStart"/>
      <w:r>
        <w:t>Asteraceae</w:t>
      </w:r>
      <w:proofErr w:type="spellEnd"/>
      <w:r>
        <w:t xml:space="preserve"> as a family, that set them apart from other dicots with regards to vernalisation.  If this is the case, these confounding factors will impact on the </w:t>
      </w:r>
      <w:r w:rsidR="007D13F4">
        <w:t>elucidation of which genes are critical in the vernalisation pathway, especially when comparing a vernalisation sensitive and vernalisation resistant safflower cultivar.</w:t>
      </w:r>
    </w:p>
    <w:p w:rsidR="007A0DD4" w:rsidRDefault="007A0DD4" w:rsidP="00D1750C">
      <w:pPr>
        <w:rPr>
          <w:ins w:id="514" w:author="University of Newcastle" w:date="2014-11-25T11:26:00Z"/>
        </w:rPr>
      </w:pPr>
    </w:p>
    <w:p w:rsidR="007D60E9" w:rsidRDefault="007D60E9" w:rsidP="007D60E9">
      <w:pPr>
        <w:pStyle w:val="ListParagraph"/>
        <w:numPr>
          <w:ilvl w:val="0"/>
          <w:numId w:val="12"/>
        </w:numPr>
        <w:rPr>
          <w:ins w:id="515" w:author="University of Newcastle" w:date="2014-11-25T11:27:00Z"/>
        </w:rPr>
        <w:pPrChange w:id="516" w:author="University of Newcastle" w:date="2014-11-25T11:27:00Z">
          <w:pPr/>
        </w:pPrChange>
      </w:pPr>
      <w:ins w:id="517" w:author="University of Newcastle" w:date="2014-11-25T11:26:00Z">
        <w:r>
          <w:t xml:space="preserve">Your sequencing sequence requires a lot of cleaning up </w:t>
        </w:r>
      </w:ins>
      <w:ins w:id="518" w:author="University of Newcastle" w:date="2014-11-25T11:27:00Z">
        <w:r>
          <w:t>–</w:t>
        </w:r>
      </w:ins>
      <w:ins w:id="519" w:author="University of Newcastle" w:date="2014-11-25T11:26:00Z">
        <w:r>
          <w:t xml:space="preserve"> its </w:t>
        </w:r>
      </w:ins>
      <w:ins w:id="520" w:author="University of Newcastle" w:date="2014-11-25T11:27:00Z">
        <w:r>
          <w:t>very draft-</w:t>
        </w:r>
        <w:proofErr w:type="spellStart"/>
        <w:r>
          <w:t>ish</w:t>
        </w:r>
        <w:proofErr w:type="spellEnd"/>
        <w:r>
          <w:t xml:space="preserve"> currently – please keep working on this section</w:t>
        </w:r>
      </w:ins>
    </w:p>
    <w:p w:rsidR="007D60E9" w:rsidRDefault="007D60E9" w:rsidP="00D1750C">
      <w:pPr>
        <w:rPr>
          <w:ins w:id="521" w:author="University of Newcastle" w:date="2014-11-25T11:27:00Z"/>
        </w:rPr>
      </w:pPr>
    </w:p>
    <w:p w:rsidR="007D60E9" w:rsidRDefault="007D60E9" w:rsidP="00D1750C"/>
    <w:p w:rsidR="00805257" w:rsidRDefault="00805257" w:rsidP="00646B2B">
      <w:pPr>
        <w:pStyle w:val="Heading1"/>
      </w:pPr>
      <w:bookmarkStart w:id="522" w:name="_Toc403037362"/>
      <w:r>
        <w:t>Sequencing Methodologies</w:t>
      </w:r>
      <w:bookmarkEnd w:id="522"/>
    </w:p>
    <w:p w:rsidR="00805257" w:rsidRDefault="00805257" w:rsidP="00805257">
      <w:r>
        <w:t xml:space="preserve">The availability of genomic and </w:t>
      </w:r>
      <w:proofErr w:type="spellStart"/>
      <w:r>
        <w:t>transcriptomic</w:t>
      </w:r>
      <w:proofErr w:type="spellEnd"/>
      <w:r>
        <w:t xml:space="preserve"> resources has advanced biological research in leaps and bounds.  Since the 1970s, genetic resources have allowed elucidation of </w:t>
      </w:r>
      <w:r w:rsidR="001A7661">
        <w:t xml:space="preserve">genes and transcriptional factors </w:t>
      </w:r>
      <w:r>
        <w:t>involved in not only vernalisation, but al</w:t>
      </w:r>
      <w:r w:rsidR="001A7661">
        <w:t>m</w:t>
      </w:r>
      <w:r>
        <w:t xml:space="preserve">ost every major </w:t>
      </w:r>
      <w:r w:rsidR="00495013">
        <w:t>metabolic</w:t>
      </w:r>
      <w:r>
        <w:t xml:space="preserve"> pathway in plants, animals and microbes. Advancements in s</w:t>
      </w:r>
      <w:r w:rsidR="005D2C3D">
        <w:t xml:space="preserve">equencing technology </w:t>
      </w:r>
      <w:r w:rsidR="002D4EC0">
        <w:t>have</w:t>
      </w:r>
      <w:r w:rsidR="005D2C3D">
        <w:t xml:space="preserve"> increased the quantity and quality of sequencing data that can be obtained from a</w:t>
      </w:r>
      <w:r w:rsidR="00831C75">
        <w:t xml:space="preserve"> sample by orders of magnitude</w:t>
      </w:r>
      <w:r w:rsidR="005D2C3D">
        <w:t xml:space="preserve"> in a fraction of the time.</w:t>
      </w:r>
    </w:p>
    <w:p w:rsidR="001A7661" w:rsidRDefault="001A7661" w:rsidP="00805257"/>
    <w:p w:rsidR="00805257" w:rsidRDefault="00805257" w:rsidP="00646B2B">
      <w:pPr>
        <w:pStyle w:val="Heading2"/>
      </w:pPr>
      <w:bookmarkStart w:id="523" w:name="_Toc403037363"/>
      <w:r>
        <w:lastRenderedPageBreak/>
        <w:t>Sanger Sequen</w:t>
      </w:r>
      <w:r w:rsidR="001A7661">
        <w:t>c</w:t>
      </w:r>
      <w:r>
        <w:t>ing</w:t>
      </w:r>
      <w:bookmarkEnd w:id="523"/>
    </w:p>
    <w:p w:rsidR="00A22F44" w:rsidRDefault="00805257" w:rsidP="008F3F16">
      <w:r>
        <w:t xml:space="preserve">One of the first sequencing techniques was the “chain termination” </w:t>
      </w:r>
      <w:r w:rsidR="00831C75">
        <w:t xml:space="preserve">method originally developed by </w:t>
      </w:r>
      <w:r w:rsidR="0052405E">
        <w:rPr>
          <w:highlight w:val="yellow"/>
        </w:rPr>
        <w:fldChar w:fldCharType="begin" w:fldLock="1"/>
      </w:r>
      <w:r w:rsidR="0052405E">
        <w:rPr>
          <w:highlight w:val="yellow"/>
        </w:rPr>
        <w:instrText>ADDIN CSL_CITATION { "citationItems" : [ { "id" : "ITEM-1", "itemData" : { "DOI" : "http://dx.doi.org/10.1016/0022-2836(75)90213-2", "ISSN" : "0022-2836", "author" : [ { "dropping-particle" : "", "family" : "Sanger", "given" : "F", "non-dropping-particle" : "", "parse-names" : false, "suffix" : "" }, { "dropping-particle" : "", "family" : "Coulson", "given" : "A R", "non-dropping-particle" : "", "parse-names" : false, "suffix" : "" } ], "container-title" : "Journal of Molecular Biology", "id" : "ITEM-1", "issue" : "3", "issued" : { "date-parts" : [ [ "1975", "5", "25" ] ] }, "page" : "441-448", "title" : "A rapid method for determining sequences in DNA by primed synthesis with DNA polymerase", "type" : "article-journal", "volume" : "94" }, "uris" : [ "http://www.mendeley.com/documents/?uuid=cde3ee98-ff0e-46f8-a4ef-da8e104533cb", "http://www.mendeley.com/documents/?uuid=4098648e-b948-42ea-8e0c-d08dda660c37" ] } ], "mendeley" : { "previouslyFormattedCitation" : "(Sanger &amp; Coulson 1975)" }, "properties" : { "noteIndex" : 0 }, "schema" : "https://github.com/citation-style-language/schema/raw/master/csl-citation.json" }</w:instrText>
      </w:r>
      <w:r w:rsidR="0052405E">
        <w:rPr>
          <w:highlight w:val="yellow"/>
        </w:rPr>
        <w:fldChar w:fldCharType="separate"/>
      </w:r>
      <w:r w:rsidR="00831C75" w:rsidRPr="00AC5C04">
        <w:rPr>
          <w:noProof/>
          <w:highlight w:val="yellow"/>
        </w:rPr>
        <w:t>(Sanger &amp; Coulson 1975)</w:t>
      </w:r>
      <w:r w:rsidR="0052405E">
        <w:rPr>
          <w:highlight w:val="yellow"/>
        </w:rPr>
        <w:fldChar w:fldCharType="end"/>
      </w:r>
      <w:r w:rsidR="00831C75">
        <w:t xml:space="preserve"> and </w:t>
      </w:r>
      <w:r w:rsidR="00250C5F">
        <w:t>colloquially named “Sanger S</w:t>
      </w:r>
      <w:r w:rsidR="00AC5C04">
        <w:t>equencing</w:t>
      </w:r>
      <w:r w:rsidR="00250C5F">
        <w:t>”</w:t>
      </w:r>
      <w:r>
        <w:t xml:space="preserve">. </w:t>
      </w:r>
      <w:r w:rsidR="00831C75">
        <w:t xml:space="preserve"> I</w:t>
      </w:r>
      <w:r>
        <w:t xml:space="preserve">t involves cloning </w:t>
      </w:r>
      <w:r w:rsidR="006427DF">
        <w:t xml:space="preserve">a </w:t>
      </w:r>
      <w:r w:rsidR="005D2C3D">
        <w:t>sequence</w:t>
      </w:r>
      <w:r>
        <w:t xml:space="preserve"> of interest</w:t>
      </w:r>
      <w:r w:rsidR="005D2C3D">
        <w:t xml:space="preserve"> (genomic or </w:t>
      </w:r>
      <w:proofErr w:type="spellStart"/>
      <w:r w:rsidR="005D2C3D">
        <w:t>transcriptomic</w:t>
      </w:r>
      <w:proofErr w:type="spellEnd"/>
      <w:r w:rsidR="005D2C3D">
        <w:t>)</w:t>
      </w:r>
      <w:r>
        <w:t xml:space="preserve"> in four separate</w:t>
      </w:r>
      <w:r w:rsidR="00831C75">
        <w:t xml:space="preserve"> Polymerase Chain Reactions (PCRs)</w:t>
      </w:r>
      <w:r w:rsidR="009F2146">
        <w:t>,</w:t>
      </w:r>
      <w:r>
        <w:t xml:space="preserve"> each containing a single type of </w:t>
      </w:r>
      <w:r w:rsidR="009F2146">
        <w:t>di-</w:t>
      </w:r>
      <w:proofErr w:type="spellStart"/>
      <w:r>
        <w:t>deoxynucleotide</w:t>
      </w:r>
      <w:proofErr w:type="spellEnd"/>
      <w:r>
        <w:t xml:space="preserve"> triphosphate (</w:t>
      </w:r>
      <w:proofErr w:type="spellStart"/>
      <w:r>
        <w:t>ddNTP</w:t>
      </w:r>
      <w:proofErr w:type="spellEnd"/>
      <w:r>
        <w:t>). During elongatio</w:t>
      </w:r>
      <w:r w:rsidR="005D2C3D">
        <w:t xml:space="preserve">n, </w:t>
      </w:r>
      <w:r w:rsidR="00831C75">
        <w:t>if</w:t>
      </w:r>
      <w:r w:rsidR="005D2C3D">
        <w:t xml:space="preserve"> the polymerase </w:t>
      </w:r>
      <w:r w:rsidR="00831C75">
        <w:t>binds</w:t>
      </w:r>
      <w:r w:rsidR="005D2C3D">
        <w:t xml:space="preserve"> a </w:t>
      </w:r>
      <w:proofErr w:type="spellStart"/>
      <w:r w:rsidR="005D2C3D">
        <w:t>ddNTP</w:t>
      </w:r>
      <w:proofErr w:type="spellEnd"/>
      <w:r w:rsidR="005D2C3D">
        <w:t xml:space="preserve"> to the nucleotide chain</w:t>
      </w:r>
      <w:r w:rsidR="00831C75">
        <w:t xml:space="preserve"> instead of a </w:t>
      </w:r>
      <w:proofErr w:type="spellStart"/>
      <w:r w:rsidR="00831C75">
        <w:t>deoxynucleotide</w:t>
      </w:r>
      <w:proofErr w:type="spellEnd"/>
      <w:r w:rsidR="00831C75">
        <w:t xml:space="preserve"> triphosphate (</w:t>
      </w:r>
      <w:proofErr w:type="spellStart"/>
      <w:r w:rsidR="00831C75">
        <w:t>dNTP</w:t>
      </w:r>
      <w:proofErr w:type="spellEnd"/>
      <w:r w:rsidR="00831C75">
        <w:t>)</w:t>
      </w:r>
      <w:r w:rsidR="005D2C3D">
        <w:t xml:space="preserve">, the absence of a </w:t>
      </w:r>
      <w:r w:rsidR="005D2C3D" w:rsidRPr="005D2C3D">
        <w:t>3'-hydroxyl group</w:t>
      </w:r>
      <w:r w:rsidR="005D2C3D">
        <w:t xml:space="preserve"> on the </w:t>
      </w:r>
      <w:proofErr w:type="spellStart"/>
      <w:r w:rsidR="005D2C3D">
        <w:t>ddNTP</w:t>
      </w:r>
      <w:proofErr w:type="spellEnd"/>
      <w:r w:rsidR="005D2C3D">
        <w:t xml:space="preserve"> prevents </w:t>
      </w:r>
      <w:r w:rsidR="00831C75">
        <w:t xml:space="preserve">another </w:t>
      </w:r>
      <w:proofErr w:type="spellStart"/>
      <w:r w:rsidR="00831C75">
        <w:t>dNTP</w:t>
      </w:r>
      <w:proofErr w:type="spellEnd"/>
      <w:r w:rsidR="00831C75">
        <w:t xml:space="preserve"> or </w:t>
      </w:r>
      <w:proofErr w:type="spellStart"/>
      <w:r w:rsidR="00831C75">
        <w:t>ddNTP</w:t>
      </w:r>
      <w:proofErr w:type="spellEnd"/>
      <w:r>
        <w:t xml:space="preserve"> </w:t>
      </w:r>
      <w:r w:rsidR="00831C75">
        <w:t xml:space="preserve">from </w:t>
      </w:r>
      <w:r w:rsidR="005D2C3D">
        <w:t>bonding</w:t>
      </w:r>
      <w:r w:rsidR="002405BD">
        <w:t xml:space="preserve">. </w:t>
      </w:r>
      <w:r w:rsidR="005D2C3D">
        <w:t xml:space="preserve"> </w:t>
      </w:r>
      <w:r w:rsidR="002405BD">
        <w:t>When</w:t>
      </w:r>
      <w:r w:rsidR="008B5F40">
        <w:t xml:space="preserve"> electrophoresed over polyacrylamide gel and</w:t>
      </w:r>
      <w:r w:rsidR="002405BD">
        <w:t xml:space="preserve"> fluoresced, the result is a number of </w:t>
      </w:r>
      <w:r w:rsidR="008B5F40">
        <w:t>varying</w:t>
      </w:r>
      <w:r w:rsidR="002405BD">
        <w:t xml:space="preserve"> length</w:t>
      </w:r>
      <w:r w:rsidR="008B5F40">
        <w:t xml:space="preserve"> bands in each column corresponding to the order of nucleotides.</w:t>
      </w:r>
      <w:r w:rsidR="002405BD">
        <w:t xml:space="preserve"> </w:t>
      </w:r>
      <w:r w:rsidR="005D2C3D">
        <w:t xml:space="preserve"> </w:t>
      </w:r>
      <w:r>
        <w:t xml:space="preserve">Many significant genomes </w:t>
      </w:r>
      <w:r w:rsidR="005D2C3D">
        <w:t>have been constructed</w:t>
      </w:r>
      <w:r>
        <w:t xml:space="preserve"> using Sanger </w:t>
      </w:r>
      <w:r w:rsidR="00250C5F">
        <w:t>S</w:t>
      </w:r>
      <w:r w:rsidR="00AC5C04">
        <w:t>equencing</w:t>
      </w:r>
      <w:r>
        <w:t xml:space="preserve">, including </w:t>
      </w:r>
      <w:proofErr w:type="spellStart"/>
      <w:r w:rsidRPr="00252448">
        <w:rPr>
          <w:i/>
        </w:rPr>
        <w:t>Caenorhabditis</w:t>
      </w:r>
      <w:proofErr w:type="spellEnd"/>
      <w:r w:rsidRPr="00252448">
        <w:rPr>
          <w:i/>
        </w:rPr>
        <w:t xml:space="preserve"> </w:t>
      </w:r>
      <w:proofErr w:type="spellStart"/>
      <w:r w:rsidRPr="00252448">
        <w:rPr>
          <w:i/>
        </w:rPr>
        <w:t>elegans</w:t>
      </w:r>
      <w:proofErr w:type="spellEnd"/>
      <w:r>
        <w:t xml:space="preserve"> </w:t>
      </w:r>
      <w:r>
        <w:rPr>
          <w:noProof/>
        </w:rPr>
        <w:t>(Wilson, 1999)</w:t>
      </w:r>
      <w:r>
        <w:t xml:space="preserve">, </w:t>
      </w:r>
      <w:r>
        <w:rPr>
          <w:i/>
        </w:rPr>
        <w:t>A</w:t>
      </w:r>
      <w:r w:rsidR="005D2C3D">
        <w:rPr>
          <w:i/>
        </w:rPr>
        <w:t>.</w:t>
      </w:r>
      <w:r>
        <w:rPr>
          <w:i/>
        </w:rPr>
        <w:t xml:space="preserve"> thaliana</w:t>
      </w:r>
      <w:r>
        <w:t xml:space="preserve"> and </w:t>
      </w:r>
      <w:r w:rsidR="005D2C3D">
        <w:t>the h</w:t>
      </w:r>
      <w:r>
        <w:t xml:space="preserve">uman </w:t>
      </w:r>
      <w:r w:rsidR="005D2C3D">
        <w:t>genome</w:t>
      </w:r>
      <w:r>
        <w:t>.</w:t>
      </w:r>
      <w:r w:rsidR="005D2C3D">
        <w:t xml:space="preserve"> </w:t>
      </w:r>
      <w:r w:rsidR="008B5F40">
        <w:t xml:space="preserve"> The disadvantage with Sanger </w:t>
      </w:r>
      <w:r w:rsidR="001B4F37">
        <w:t>sequencing</w:t>
      </w:r>
      <w:r w:rsidR="008B5F40">
        <w:t xml:space="preserve"> is the time and cost involved. </w:t>
      </w:r>
      <w:r w:rsidR="005D2C3D">
        <w:t xml:space="preserve"> </w:t>
      </w:r>
      <w:r w:rsidR="008B5F40">
        <w:t xml:space="preserve">The </w:t>
      </w:r>
      <w:r w:rsidR="005D2C3D">
        <w:t>h</w:t>
      </w:r>
      <w:r w:rsidR="008B5F40">
        <w:t xml:space="preserve">uman </w:t>
      </w:r>
      <w:r w:rsidR="00FB351C">
        <w:t>genome (</w:t>
      </w:r>
      <w:proofErr w:type="spellStart"/>
      <w:r w:rsidR="00FB351C">
        <w:t>approx</w:t>
      </w:r>
      <w:proofErr w:type="spellEnd"/>
      <w:r w:rsidR="00FB351C">
        <w:t xml:space="preserve"> 3.4 </w:t>
      </w:r>
      <w:proofErr w:type="spellStart"/>
      <w:r w:rsidR="00FB351C">
        <w:t>Gbp</w:t>
      </w:r>
      <w:proofErr w:type="spellEnd"/>
      <w:r w:rsidR="00250C5F">
        <w:t>,</w:t>
      </w:r>
      <w:r w:rsidR="005D2C3D">
        <w:t xml:space="preserve"> diploid</w:t>
      </w:r>
      <w:r w:rsidR="00FB351C">
        <w:t xml:space="preserve">) </w:t>
      </w:r>
      <w:r w:rsidR="008B5F40">
        <w:t>cost approximately USD $13 billion dollars and took hundreds of labs across the world thirteen years to complete</w:t>
      </w:r>
      <w:r w:rsidR="001B4F37">
        <w:t>, at a cost of around $4 per nucleotide</w:t>
      </w:r>
      <w:r w:rsidR="00FB351C">
        <w:t xml:space="preserve"> </w:t>
      </w:r>
      <w:r w:rsidR="0052405E">
        <w:fldChar w:fldCharType="begin" w:fldLock="1"/>
      </w:r>
      <w:r w:rsidR="0052405E">
        <w:instrText>ADDIN CSL_CITATION { "citationItems" : [ { "id" : "ITEM-1", "itemData" : { "DOI" : "http://www.nature.com/nature/journal/v431/n7011/suppinfo/nature03001_S1.html", "ISBN" : "0028-0836", "author" : [ { "dropping-particle" : "", "family" : "International Human Genome Sequencing Consortium", "given" : "", "non-dropping-particle" : "", "parse-names" : false, "suffix" : "" } ], "container-title" : "Nature", "id" : "ITEM-1", "issue" : "7011", "issued" : { "date-parts" : [ [ "2004" ] ] }, "note" : "10.1038/nature03001", "page" : "931-945", "title" : "Finishing the euchromatic sequence of the human genome", "type" : "article-journal", "volume" : "431" }, "uris" : [ "http://www.mendeley.com/documents/?uuid=dddd6239-1383-45a8-a389-7bf042a8c6d1" ] } ], "mendeley" : { "previouslyFormattedCitation" : "(International Human Genome Sequencing Consortium 2004)" }, "properties" : { "noteIndex" : 0 }, "schema" : "https://github.com/citation-style-language/schema/raw/master/csl-citation.json" }</w:instrText>
      </w:r>
      <w:r w:rsidR="0052405E">
        <w:fldChar w:fldCharType="separate"/>
      </w:r>
      <w:r w:rsidR="00FB351C" w:rsidRPr="00FB351C">
        <w:rPr>
          <w:noProof/>
        </w:rPr>
        <w:t>(International Human Genome Sequencing Consortium 2004)</w:t>
      </w:r>
      <w:r w:rsidR="0052405E">
        <w:fldChar w:fldCharType="end"/>
      </w:r>
      <w:r w:rsidR="005D2C3D">
        <w:t>.  Today,</w:t>
      </w:r>
      <w:r w:rsidR="00695CC1">
        <w:t xml:space="preserve"> data generated by a </w:t>
      </w:r>
      <w:r w:rsidR="005D2C3D">
        <w:t xml:space="preserve">single lane of an </w:t>
      </w:r>
      <w:proofErr w:type="spellStart"/>
      <w:r w:rsidR="005D2C3D">
        <w:t>Illumina</w:t>
      </w:r>
      <w:proofErr w:type="spellEnd"/>
      <w:r w:rsidR="005D2C3D">
        <w:t xml:space="preserve"> </w:t>
      </w:r>
      <w:proofErr w:type="spellStart"/>
      <w:r w:rsidR="005D2C3D">
        <w:t>HiSeq</w:t>
      </w:r>
      <w:proofErr w:type="spellEnd"/>
      <w:r w:rsidR="005D2C3D">
        <w:t xml:space="preserve"> 2500 sequencer calculates to </w:t>
      </w:r>
      <w:r w:rsidR="00695CC1">
        <w:t>approximately $0.</w:t>
      </w:r>
      <w:r w:rsidR="005C7607">
        <w:t>25</w:t>
      </w:r>
      <w:r w:rsidR="00695CC1">
        <w:t xml:space="preserve"> per million nucleotides. </w:t>
      </w:r>
      <w:r w:rsidR="005D2C3D">
        <w:t xml:space="preserve"> </w:t>
      </w:r>
      <w:r w:rsidR="009832A9">
        <w:t xml:space="preserve">However, </w:t>
      </w:r>
      <w:r w:rsidR="00250C5F">
        <w:t xml:space="preserve">per nucleotide, </w:t>
      </w:r>
      <w:r w:rsidR="009832A9">
        <w:t>w</w:t>
      </w:r>
      <w:r w:rsidR="00695CC1">
        <w:t>h</w:t>
      </w:r>
      <w:r w:rsidR="00F62BFD">
        <w:t>ile</w:t>
      </w:r>
      <w:r w:rsidR="00B947E1">
        <w:t xml:space="preserve"> Sanger </w:t>
      </w:r>
      <w:r w:rsidR="00250C5F">
        <w:t>S</w:t>
      </w:r>
      <w:r w:rsidR="00B947E1">
        <w:t>equencing is the oldest, most</w:t>
      </w:r>
      <w:r w:rsidR="00F62BFD">
        <w:t xml:space="preserve"> time consuming and expensive </w:t>
      </w:r>
      <w:r w:rsidR="00B947E1">
        <w:t>method of sequencing, it</w:t>
      </w:r>
      <w:r>
        <w:t xml:space="preserve"> is still considered the </w:t>
      </w:r>
      <w:r w:rsidR="00F62BFD">
        <w:t xml:space="preserve">highest </w:t>
      </w:r>
      <w:r w:rsidR="00D75DFE">
        <w:t xml:space="preserve">quality </w:t>
      </w:r>
      <w:r w:rsidR="00F62BFD">
        <w:t xml:space="preserve">of sequencing </w:t>
      </w:r>
      <w:r w:rsidR="008C36FD">
        <w:t xml:space="preserve">currently </w:t>
      </w:r>
      <w:r w:rsidR="00B947E1">
        <w:t>available</w:t>
      </w:r>
      <w:r w:rsidR="00F62BFD">
        <w:t>.</w:t>
      </w:r>
    </w:p>
    <w:p w:rsidR="00D75DFE" w:rsidRDefault="00D75DFE" w:rsidP="008F3F16"/>
    <w:p w:rsidR="00B947E1" w:rsidRDefault="001A7661" w:rsidP="00646B2B">
      <w:pPr>
        <w:pStyle w:val="Heading2"/>
      </w:pPr>
      <w:bookmarkStart w:id="524" w:name="_Toc403037364"/>
      <w:r>
        <w:t>Expressed Sequence Tags (ESTs)</w:t>
      </w:r>
      <w:bookmarkEnd w:id="524"/>
    </w:p>
    <w:p w:rsidR="009E30C5" w:rsidRPr="00B553D0" w:rsidRDefault="006526B4" w:rsidP="008F3F16">
      <w:r>
        <w:t xml:space="preserve">Expressed </w:t>
      </w:r>
      <w:r w:rsidR="00250C5F">
        <w:t>Sequence T</w:t>
      </w:r>
      <w:r>
        <w:t xml:space="preserve">ags are short cDNA fragments between 200 bp and 800 bp in length representing an mRNA transcript. </w:t>
      </w:r>
      <w:r w:rsidR="00D75DFE">
        <w:t xml:space="preserve"> </w:t>
      </w:r>
      <w:r>
        <w:t xml:space="preserve">They are created </w:t>
      </w:r>
      <w:r w:rsidR="00D75DFE">
        <w:t>by</w:t>
      </w:r>
      <w:r>
        <w:t xml:space="preserve"> </w:t>
      </w:r>
      <w:r w:rsidR="003A4968">
        <w:t>random</w:t>
      </w:r>
      <w:r w:rsidR="00D75DFE">
        <w:t>ly</w:t>
      </w:r>
      <w:r w:rsidR="003A4968">
        <w:t xml:space="preserve"> cloning</w:t>
      </w:r>
      <w:r w:rsidR="00B553D0">
        <w:t xml:space="preserve"> and sequencing</w:t>
      </w:r>
      <w:r w:rsidR="003A4968">
        <w:t xml:space="preserve"> transcripts</w:t>
      </w:r>
      <w:r w:rsidR="00D75DFE">
        <w:t xml:space="preserve"> in a sample</w:t>
      </w:r>
      <w:r w:rsidR="003A4968">
        <w:t xml:space="preserve"> using </w:t>
      </w:r>
      <w:r w:rsidR="00250C5F">
        <w:t>PCR</w:t>
      </w:r>
      <w:r w:rsidR="003A4968">
        <w:t>. The result is a</w:t>
      </w:r>
      <w:r w:rsidR="00B553D0">
        <w:t>n “expression profile” (i.e.</w:t>
      </w:r>
      <w:r w:rsidR="00D75DFE">
        <w:t xml:space="preserve"> a</w:t>
      </w:r>
      <w:r w:rsidR="00B553D0">
        <w:t xml:space="preserve"> unique</w:t>
      </w:r>
      <w:r w:rsidR="00D75DFE">
        <w:t xml:space="preserve"> set of genes expressed in</w:t>
      </w:r>
      <w:r w:rsidR="00B553D0">
        <w:t xml:space="preserve"> a tis</w:t>
      </w:r>
      <w:r w:rsidR="00D75DFE">
        <w:t>sue type or environmental condition</w:t>
      </w:r>
      <w:r w:rsidR="00B553D0">
        <w:t>) of which each sequence within the set uniquely identifies</w:t>
      </w:r>
      <w:r w:rsidR="00470216">
        <w:t xml:space="preserve"> a</w:t>
      </w:r>
      <w:r w:rsidR="00B553D0">
        <w:t xml:space="preserve"> gene expressed. These expression profiles can then be compared against one anot</w:t>
      </w:r>
      <w:r w:rsidR="0021183E">
        <w:t xml:space="preserve">her to identify differentially expressed genes, such as </w:t>
      </w:r>
      <w:r w:rsidR="00470216">
        <w:t xml:space="preserve">between </w:t>
      </w:r>
      <w:r w:rsidR="0021183E">
        <w:t xml:space="preserve">diseased </w:t>
      </w:r>
      <w:r w:rsidR="00470216">
        <w:t>and</w:t>
      </w:r>
      <w:r w:rsidR="0021183E">
        <w:t xml:space="preserve"> healthy tissue </w:t>
      </w:r>
      <w:r w:rsidR="0052405E">
        <w:fldChar w:fldCharType="begin" w:fldLock="1"/>
      </w:r>
      <w:r w:rsidR="0052405E">
        <w:instrText>ADDIN CSL_CITATION { "citationItems" : [ { "id" : "ITEM-1", "itemData" : { "author" : [ { "dropping-particle" : "", "family" : "Rezvani", "given" : "M", "non-dropping-particle" : "", "parse-names" : false, "suffix" : "" }, { "dropping-particle" : "", "family" : "Barrans", "given" : "J David", "non-dropping-particle" : "", "parse-names" : false, "suffix" : "" }, { "dropping-particle" : "", "family" : "Dai", "given" : "Ken-Shwo", "non-dropping-particle" : "", "parse-names" : false, "suffix" : "" }, { "dropping-particle" : "", "family" : "Liew", "given" : "Choong-Chin", "non-dropping-particle" : "", "parse-names" : false, "suffix" : "" } ], "container-title" : "Cardiovascular Research", "id" : "ITEM-1", "issue" : "3", "issued" : { "date-parts" : [ [ "2000" ] ] }, "page" : "621-629", "title" : "Apoptosis-related genes expressed in cardiovascular development and disease: an EST approach", "type" : "article-journal", "volume" : "45" }, "uris" : [ "http://www.mendeley.com/documents/?uuid=c5029c69-8d68-458b-9ae2-3c30beaebbeb" ] } ], "mendeley" : { "previouslyFormattedCitation" : "(Rezvani et al. 2000)" }, "properties" : { "noteIndex" : 0 }, "schema" : "https://github.com/citation-style-language/schema/raw/master/csl-citation.json" }</w:instrText>
      </w:r>
      <w:r w:rsidR="0052405E">
        <w:fldChar w:fldCharType="separate"/>
      </w:r>
      <w:r w:rsidR="0021183E" w:rsidRPr="0021183E">
        <w:rPr>
          <w:noProof/>
        </w:rPr>
        <w:t>(Rezvani et al. 2000)</w:t>
      </w:r>
      <w:r w:rsidR="0052405E">
        <w:fldChar w:fldCharType="end"/>
      </w:r>
      <w:r w:rsidR="00B553D0">
        <w:t xml:space="preserve">. One limitation with ESTs is the need for </w:t>
      </w:r>
      <w:r w:rsidR="00B553D0">
        <w:rPr>
          <w:i/>
        </w:rPr>
        <w:t>a priori</w:t>
      </w:r>
      <w:r w:rsidR="00B553D0">
        <w:t xml:space="preserve"> knowledge of transcripts to </w:t>
      </w:r>
      <w:r w:rsidR="00D75DFE">
        <w:t xml:space="preserve">characterise </w:t>
      </w:r>
      <w:r w:rsidR="00B553D0">
        <w:t xml:space="preserve">genes. A novel EST </w:t>
      </w:r>
      <w:r w:rsidR="00831C75">
        <w:t>is</w:t>
      </w:r>
      <w:r w:rsidR="00B553D0">
        <w:t xml:space="preserve"> difficult to identify if there is no sequence homology </w:t>
      </w:r>
      <w:r w:rsidR="00250C5F">
        <w:t>against</w:t>
      </w:r>
      <w:r w:rsidR="00B553D0">
        <w:t xml:space="preserve"> a known transcript</w:t>
      </w:r>
      <w:r w:rsidR="0021183E">
        <w:t>, meaning a transcript will be known to be expressed but without</w:t>
      </w:r>
      <w:r w:rsidR="00D75DFE">
        <w:t xml:space="preserve"> necessarily having any</w:t>
      </w:r>
      <w:r w:rsidR="0021183E">
        <w:t xml:space="preserve"> knowledge of its function</w:t>
      </w:r>
      <w:r w:rsidR="00B553D0">
        <w:t>. Another limitation is</w:t>
      </w:r>
      <w:r w:rsidR="0021183E">
        <w:t xml:space="preserve"> </w:t>
      </w:r>
      <w:r w:rsidR="00831C75">
        <w:t xml:space="preserve">that </w:t>
      </w:r>
      <w:r w:rsidR="0021183E">
        <w:t>identification of</w:t>
      </w:r>
      <w:r w:rsidR="00B553D0">
        <w:t xml:space="preserve"> </w:t>
      </w:r>
      <w:r w:rsidR="0021183E">
        <w:t>rare transcripts, such as those found in the human brain,</w:t>
      </w:r>
      <w:r w:rsidR="00D75DFE">
        <w:t xml:space="preserve"> can be </w:t>
      </w:r>
      <w:r w:rsidR="0021183E">
        <w:t>difficult without the use of unique primer sets</w:t>
      </w:r>
      <w:r w:rsidR="00470216">
        <w:t>,</w:t>
      </w:r>
      <w:r w:rsidR="0021183E">
        <w:t xml:space="preserve"> </w:t>
      </w:r>
      <w:r w:rsidR="00470216">
        <w:t>which require</w:t>
      </w:r>
      <w:r w:rsidR="00250C5F">
        <w:t xml:space="preserve"> either</w:t>
      </w:r>
      <w:r w:rsidR="0021183E">
        <w:t xml:space="preserve"> </w:t>
      </w:r>
      <w:r w:rsidR="0021183E">
        <w:rPr>
          <w:i/>
        </w:rPr>
        <w:t xml:space="preserve">a priori </w:t>
      </w:r>
      <w:r w:rsidR="0021183E">
        <w:t>knowledge of the transcript</w:t>
      </w:r>
      <w:r w:rsidR="00470216">
        <w:t xml:space="preserve"> </w:t>
      </w:r>
      <w:r w:rsidR="0052405E">
        <w:fldChar w:fldCharType="begin" w:fldLock="1"/>
      </w:r>
      <w:r w:rsidR="0052405E">
        <w:instrText>ADDIN CSL_CITATION { "citationItems" : [ { "id" : "ITEM-1", "itemData" : { "author" : [ { "dropping-particle" : "", "family" : "Adams", "given" : "Mark D", "non-dropping-particle" : "", "parse-names" : false, "suffix" : "" }, { "dropping-particle" : "", "family" : "Kelley", "given" : "Jenny M", "non-dropping-particle" : "", "parse-names" : false, "suffix" : "" }, { "dropping-particle" : "", "family" : "Gocayne", "given" : "Jeannine D", "non-dropping-particle" : "", "parse-names" : false, "suffix" : "" }, { "dropping-particle" : "", "family" : "Dubnick", "given" : "M", "non-dropping-particle" : "", "parse-names" : false, "suffix" : "" }, { "dropping-particle" : "", "family" : "Polymeropolous", "given" : "Mihael H", "non-dropping-particle" : "", "parse-names" : false, "suffix" : "" }, { "dropping-particle" : "", "family" : "Xiao", "given" : "Hong", "non-dropping-particle" : "", "parse-names" : false, "suffix" : "" }, { "dropping-particle" : "", "family" : "Merril", "given" : "Carl R", "non-dropping-particle" : "", "parse-names" : false, "suffix" : "" }, { "dropping-particle" : "", "family" : "Wu", "given" : "Andrew", "non-dropping-particle" : "", "parse-names" : false, "suffix" : "" }, { "dropping-particle" : "", "family" : "Olde", "given" : "Bjorn", "non-dropping-particle" : "", "parse-names" : false, "suffix" : "" }, { "dropping-particle" : "", "family" : "Moreno", "given" : "Ruben F", "non-dropping-particle" : "", "parse-names" : false, "suffix" : "" }, { "dropping-particle" : "", "family" : "Kerlavage", "given" : "Anthony R", "non-dropping-particle" : "", "parse-names" : false, "suffix" : "" }, { "dropping-particle" : "", "family" : "McCombie", "given" : "W Richard", "non-dropping-particle" : "", "parse-names" : false, "suffix" : "" }, { "dropping-particle" : "", "family" : "Venter", "given" : "J Craig", "non-dropping-particle" : "", "parse-names" : false, "suffix" : "" } ], "container-title" : "Science", "id" : "ITEM-1", "issue" : "5013", "issued" : { "date-parts" : [ [ "1991" ] ] }, "page" : "1651-1656", "title" : "Complementary DNA Sequencing: Expressed Sequence Tags and Human Genome Project", "type" : "article-journal", "volume" : "252" }, "uris" : [ "http://www.mendeley.com/documents/?uuid=5af8fa28-723f-42dd-89d9-89e5344839a7" ] } ], "mendeley" : { "previouslyFormattedCitation" : "(Adams et al. 1991)" }, "properties" : { "noteIndex" : 0 }, "schema" : "https://github.com/citation-style-language/schema/raw/master/csl-citation.json" }</w:instrText>
      </w:r>
      <w:r w:rsidR="0052405E">
        <w:fldChar w:fldCharType="separate"/>
      </w:r>
      <w:r w:rsidR="00470216" w:rsidRPr="00470216">
        <w:rPr>
          <w:noProof/>
        </w:rPr>
        <w:t>(Adams et al. 1991)</w:t>
      </w:r>
      <w:r w:rsidR="0052405E">
        <w:fldChar w:fldCharType="end"/>
      </w:r>
      <w:r w:rsidR="00250C5F">
        <w:t xml:space="preserve"> or require additional molecular techniques, such as primer </w:t>
      </w:r>
      <w:proofErr w:type="spellStart"/>
      <w:r w:rsidR="00250C5F">
        <w:t>degredation</w:t>
      </w:r>
      <w:proofErr w:type="spellEnd"/>
      <w:r w:rsidR="0021183E">
        <w:t xml:space="preserve">. If a rare transcript and an abundant transcript both </w:t>
      </w:r>
      <w:r w:rsidR="00D75DFE">
        <w:t>contain the same</w:t>
      </w:r>
      <w:r w:rsidR="0021183E">
        <w:t xml:space="preserve"> PCR primers, the chance of primers binding to the rare transcript ove</w:t>
      </w:r>
      <w:r w:rsidR="00CC7D3E">
        <w:t xml:space="preserve">r the abundant one will be low, meaning difficulty </w:t>
      </w:r>
      <w:r w:rsidR="00CC7D3E">
        <w:lastRenderedPageBreak/>
        <w:t>separating the rare transcript due to the high signal produced by the abundant transcript.</w:t>
      </w:r>
    </w:p>
    <w:p w:rsidR="006526B4" w:rsidRPr="00C83F5F" w:rsidRDefault="00562D09" w:rsidP="008F3F16">
      <w:r>
        <w:t>While newer Next Generation Sequencing (NGS) technologies surpass ESTs with regard to the quantity</w:t>
      </w:r>
      <w:r w:rsidR="00D75DFE">
        <w:t xml:space="preserve"> and quality </w:t>
      </w:r>
      <w:r>
        <w:t xml:space="preserve">of </w:t>
      </w:r>
      <w:r w:rsidR="00D75DFE">
        <w:t>transcript expression</w:t>
      </w:r>
      <w:r w:rsidR="006526B4">
        <w:t xml:space="preserve">, because </w:t>
      </w:r>
      <w:r w:rsidR="00C83F5F">
        <w:t xml:space="preserve">ESTs are </w:t>
      </w:r>
      <w:r>
        <w:t xml:space="preserve">directly </w:t>
      </w:r>
      <w:r w:rsidR="00C83F5F">
        <w:t>cloned from extracted mRNA</w:t>
      </w:r>
      <w:r>
        <w:t xml:space="preserve"> and do not require assembly of fragments via algorithm</w:t>
      </w:r>
      <w:r w:rsidR="00C83F5F">
        <w:t xml:space="preserve">, they often complement </w:t>
      </w:r>
      <w:r w:rsidR="00C83F5F">
        <w:rPr>
          <w:i/>
        </w:rPr>
        <w:t>de novo</w:t>
      </w:r>
      <w:r w:rsidR="00C83F5F">
        <w:t xml:space="preserve"> assemblies as a way verifying the quality and accuracy of an assembly.</w:t>
      </w:r>
    </w:p>
    <w:p w:rsidR="001A7661" w:rsidRDefault="001A7661" w:rsidP="008F3F16"/>
    <w:p w:rsidR="00B947E1" w:rsidRDefault="00B947E1" w:rsidP="00646B2B">
      <w:pPr>
        <w:pStyle w:val="Heading2"/>
      </w:pPr>
      <w:bookmarkStart w:id="525" w:name="_Toc403037365"/>
      <w:r>
        <w:t>Microarrays</w:t>
      </w:r>
      <w:bookmarkEnd w:id="525"/>
    </w:p>
    <w:p w:rsidR="00EF4FA7" w:rsidRPr="00E01F06" w:rsidRDefault="00BC262E" w:rsidP="008F3F16">
      <w:r>
        <w:t>Microarrays are constructed</w:t>
      </w:r>
      <w:r w:rsidR="00E43FD2">
        <w:t xml:space="preserve"> by binding</w:t>
      </w:r>
      <w:r>
        <w:t xml:space="preserve"> </w:t>
      </w:r>
      <w:r w:rsidR="00E43FD2">
        <w:t>millions of oligonucleotide fragments bound to</w:t>
      </w:r>
      <w:r>
        <w:t xml:space="preserve"> a glass slide </w:t>
      </w:r>
      <w:r w:rsidR="00E43FD2">
        <w:t xml:space="preserve">either by photochemistry </w:t>
      </w:r>
      <w:r w:rsidR="0052405E">
        <w:fldChar w:fldCharType="begin" w:fldLock="1"/>
      </w:r>
      <w:r w:rsidR="0052405E">
        <w:instrText>ADDIN CSL_CITATION { "citationItems" : [ { "id" : "ITEM-1", "itemData" : { "author" : [ { "dropping-particle" : "", "family" : "Fodor", "given" : "Stephen P A", "non-dropping-particle" : "", "parse-names" : false, "suffix" : "" }, { "dropping-particle" : "", "family" : "Rava", "given" : "Richard P", "non-dropping-particle" : "", "parse-names" : false, "suffix" : "" }, { "dropping-particle" : "", "family" : "Huang", "given" : "Xiaohua C", "non-dropping-particle" : "", "parse-names" : false, "suffix" : "" }, { "dropping-particle" : "", "family" : "Pease", "given" : "Ann C", "non-dropping-particle" : "", "parse-names" : false, "suffix" : "" }, { "dropping-particle" : "", "family" : "Holmes", "given" : "Christopher P", "non-dropping-particle" : "", "parse-names" : false, "suffix" : "" }, { "dropping-particle" : "", "family" : "Adams", "given" : "Cynthia L", "non-dropping-particle" : "", "parse-names" : false, "suffix" : "" } ], "container-title" : "Nature", "id" : "ITEM-1", "issued" : { "date-parts" : [ [ "1993" ] ] }, "page" : "555-556", "title" : "Multiplexed biochemical assays with biological chips", "type" : "article-journal", "volume" : "364" }, "uris" : [ "http://www.mendeley.com/documents/?uuid=1aa6c239-05b8-4aba-b12c-872d9b4d1dd5" ] } ], "mendeley" : { "previouslyFormattedCitation" : "(Fodor et al. 1993)" }, "properties" : { "noteIndex" : 0 }, "schema" : "https://github.com/citation-style-language/schema/raw/master/csl-citation.json" }</w:instrText>
      </w:r>
      <w:r w:rsidR="0052405E">
        <w:fldChar w:fldCharType="separate"/>
      </w:r>
      <w:r w:rsidR="00E43FD2" w:rsidRPr="00E43FD2">
        <w:rPr>
          <w:noProof/>
        </w:rPr>
        <w:t>(Fodor et al. 1993)</w:t>
      </w:r>
      <w:r w:rsidR="0052405E">
        <w:fldChar w:fldCharType="end"/>
      </w:r>
      <w:r w:rsidR="00E43FD2">
        <w:t xml:space="preserve"> or technology similar to </w:t>
      </w:r>
      <w:r w:rsidR="00CC7D3E">
        <w:t>inkjet</w:t>
      </w:r>
      <w:r w:rsidR="00E43FD2">
        <w:t xml:space="preserve"> </w:t>
      </w:r>
      <w:r w:rsidR="00CC7D3E">
        <w:t xml:space="preserve">printer </w:t>
      </w:r>
      <w:r w:rsidR="0052405E">
        <w:fldChar w:fldCharType="begin" w:fldLock="1"/>
      </w:r>
      <w:r w:rsidR="0052405E">
        <w:instrText>ADDIN CSL_CITATION { "citationItems" : [ { "id" : "ITEM-1", "itemData" : { "DOI" : "10.1007/s002160100962", "ISBN" : "0937-0633", "author" : [ { "dropping-particle" : "", "family" : "Allain", "given" : "Leonardo", "non-dropping-particle" : "", "parse-names" : false, "suffix" : "" }, { "dropping-particle" : "", "family" : "Askari", "given" : "Minoo", "non-dropping-particle" : "", "parse-names" : false, "suffix" : "" }, { "dropping-particle" : "", "family" : "Stokes", "given" : "David", "non-dropping-particle" : "", "parse-names" : false, "suffix" : "" }, { "dropping-particle" : "", "family" : "Vo-Dinh", "given" : "Tuan", "non-dropping-particle" : "", "parse-names" : false, "suffix" : "" } ], "container-title" : "Fresenius' Journal of Analytical Chemistry", "id" : "ITEM-1", "issue" : "2", "issued" : { "date-parts" : [ [ "2001" ] ] }, "page" : "146-150", "publisher" : "Springer Berlin / Heidelberg", "title" : "Microarray sampling-platform fabrication using bubble-jet technology for a biochip system", "type" : "article-journal", "volume" : "371" }, "uris" : [ "http://www.mendeley.com/documents/?uuid=dc58c620-605c-4715-a265-c425e02ae07a" ] } ], "mendeley" : { "previouslyFormattedCitation" : "(Allain et al. 2001)" }, "properties" : { "noteIndex" : 0 }, "schema" : "https://github.com/citation-style-language/schema/raw/master/csl-citation.json" }</w:instrText>
      </w:r>
      <w:r w:rsidR="0052405E">
        <w:fldChar w:fldCharType="separate"/>
      </w:r>
      <w:r w:rsidR="00E43FD2" w:rsidRPr="00E43FD2">
        <w:rPr>
          <w:noProof/>
        </w:rPr>
        <w:t>(Allain et al. 2001)</w:t>
      </w:r>
      <w:r w:rsidR="0052405E">
        <w:fldChar w:fldCharType="end"/>
      </w:r>
      <w:r w:rsidR="007F713B">
        <w:t>. Microa</w:t>
      </w:r>
      <w:r w:rsidR="00EF1F34">
        <w:t xml:space="preserve">rrays </w:t>
      </w:r>
      <w:r>
        <w:t>can</w:t>
      </w:r>
      <w:r w:rsidR="00EF1F34">
        <w:t xml:space="preserve"> consist of</w:t>
      </w:r>
      <w:r>
        <w:t xml:space="preserve"> </w:t>
      </w:r>
      <w:r w:rsidR="00EF1F34">
        <w:t>RNA</w:t>
      </w:r>
      <w:r>
        <w:t xml:space="preserve"> </w:t>
      </w:r>
      <w:r w:rsidR="00EF1F34">
        <w:t>fragments</w:t>
      </w:r>
      <w:r>
        <w:t xml:space="preserve"> represent</w:t>
      </w:r>
      <w:r w:rsidR="00EF1F34">
        <w:t xml:space="preserve">ing </w:t>
      </w:r>
      <w:r>
        <w:t>key g</w:t>
      </w:r>
      <w:r w:rsidR="00EF1F34">
        <w:t>enes</w:t>
      </w:r>
      <w:r w:rsidR="007F713B">
        <w:t>, tissues or sets of genes for medical diagnostics</w:t>
      </w:r>
      <w:r>
        <w:t xml:space="preserve">, </w:t>
      </w:r>
      <w:r w:rsidR="00EF1F34">
        <w:t>genomic</w:t>
      </w:r>
      <w:r>
        <w:t xml:space="preserve"> locations </w:t>
      </w:r>
      <w:r w:rsidR="00624279">
        <w:t>to</w:t>
      </w:r>
      <w:r>
        <w:t xml:space="preserve"> observe nucleotide polymorphisms</w:t>
      </w:r>
      <w:r w:rsidR="00624279">
        <w:t>, methylation arrays (</w:t>
      </w:r>
      <w:proofErr w:type="spellStart"/>
      <w:r w:rsidR="00624279">
        <w:t>CHiP</w:t>
      </w:r>
      <w:proofErr w:type="spellEnd"/>
      <w:r w:rsidR="00624279">
        <w:t>-on-chip)</w:t>
      </w:r>
      <w:r w:rsidR="007F713B">
        <w:t xml:space="preserve"> to examine gene regulation and methylation</w:t>
      </w:r>
      <w:r>
        <w:t xml:space="preserve"> as well </w:t>
      </w:r>
      <w:r w:rsidR="00624279">
        <w:t>sets of tiling</w:t>
      </w:r>
      <w:r w:rsidR="00E56E8C">
        <w:t xml:space="preserve"> arrays for sequencing whole genomes. </w:t>
      </w:r>
      <w:r w:rsidR="00D75DFE">
        <w:t>Each microarray can only contain</w:t>
      </w:r>
      <w:r w:rsidR="00F52FDE">
        <w:t xml:space="preserve"> 6.5 million </w:t>
      </w:r>
      <w:proofErr w:type="spellStart"/>
      <w:r w:rsidR="00F52FDE">
        <w:t>olignucleotides</w:t>
      </w:r>
      <w:proofErr w:type="spellEnd"/>
      <w:r w:rsidR="00F52FDE">
        <w:t xml:space="preserve"> </w:t>
      </w:r>
      <w:r w:rsidR="004A3271">
        <w:t>on its</w:t>
      </w:r>
      <w:r w:rsidR="00F52FDE">
        <w:t xml:space="preserve"> surface, which restricts the application of</w:t>
      </w:r>
      <w:r w:rsidR="004A3271">
        <w:t xml:space="preserve"> microarrays to specific medical diagnostic</w:t>
      </w:r>
      <w:r w:rsidR="00D75DFE">
        <w:t>s</w:t>
      </w:r>
      <w:r w:rsidR="004A3271">
        <w:t xml:space="preserve">, </w:t>
      </w:r>
      <w:r w:rsidR="00A74D19">
        <w:t xml:space="preserve">use in </w:t>
      </w:r>
      <w:r w:rsidR="00250C5F">
        <w:t xml:space="preserve">characterising </w:t>
      </w:r>
      <w:r w:rsidR="00A74D19">
        <w:t xml:space="preserve">small </w:t>
      </w:r>
      <w:r w:rsidR="00250C5F">
        <w:t xml:space="preserve">genomes such as bacteria, </w:t>
      </w:r>
      <w:r w:rsidR="004A3271">
        <w:t xml:space="preserve">smaller </w:t>
      </w:r>
      <w:proofErr w:type="spellStart"/>
      <w:r w:rsidR="004A3271">
        <w:t>transcriptomes</w:t>
      </w:r>
      <w:proofErr w:type="spellEnd"/>
      <w:r w:rsidR="00250C5F">
        <w:t xml:space="preserve"> or sets of common transcripts</w:t>
      </w:r>
      <w:r w:rsidR="004A3271">
        <w:t xml:space="preserve">. Sets of microarrays can </w:t>
      </w:r>
      <w:r w:rsidR="00EF4FA7">
        <w:t xml:space="preserve">also </w:t>
      </w:r>
      <w:r w:rsidR="004A3271">
        <w:t>be used for</w:t>
      </w:r>
      <w:r w:rsidR="007043E7">
        <w:t xml:space="preserve"> sequencing</w:t>
      </w:r>
      <w:r w:rsidR="004A3271">
        <w:t xml:space="preserve"> </w:t>
      </w:r>
      <w:r w:rsidR="00EF4FA7">
        <w:t xml:space="preserve">smaller eukaryotic genomes such as </w:t>
      </w:r>
      <w:r w:rsidR="00EF4FA7">
        <w:rPr>
          <w:i/>
        </w:rPr>
        <w:t>A. thaliana</w:t>
      </w:r>
      <w:r w:rsidR="00EF4FA7">
        <w:t>.</w:t>
      </w:r>
      <w:r w:rsidR="004A3271">
        <w:t xml:space="preserve"> </w:t>
      </w:r>
      <w:r w:rsidR="0024286E">
        <w:t xml:space="preserve"> </w:t>
      </w:r>
      <w:r w:rsidR="006C05F4">
        <w:t xml:space="preserve">Similar to ESTs, </w:t>
      </w:r>
      <w:r w:rsidR="0024286E">
        <w:t>the</w:t>
      </w:r>
      <w:r w:rsidR="00E01F06">
        <w:t xml:space="preserve"> requirement for </w:t>
      </w:r>
      <w:r w:rsidR="00E01F06">
        <w:rPr>
          <w:i/>
        </w:rPr>
        <w:t>a priori</w:t>
      </w:r>
      <w:r w:rsidR="0024286E">
        <w:t xml:space="preserve"> knowledge of oligonucleotides for micro</w:t>
      </w:r>
      <w:r w:rsidR="006C05F4">
        <w:t>array construction and analysis decreases</w:t>
      </w:r>
      <w:r w:rsidR="0024286E">
        <w:t xml:space="preserve"> the capability for use in discovering </w:t>
      </w:r>
      <w:r w:rsidR="00E01F06">
        <w:rPr>
          <w:i/>
        </w:rPr>
        <w:t>de novo</w:t>
      </w:r>
      <w:r w:rsidR="00E01F06">
        <w:t xml:space="preserve"> </w:t>
      </w:r>
      <w:r w:rsidR="0024286E">
        <w:t xml:space="preserve">or low count </w:t>
      </w:r>
      <w:r w:rsidR="00E01F06">
        <w:t>transcript</w:t>
      </w:r>
      <w:r w:rsidR="0024286E">
        <w:t>s, though similar related species can be used as an adjunct.</w:t>
      </w:r>
    </w:p>
    <w:p w:rsidR="006C05F4" w:rsidRDefault="006C05F4" w:rsidP="008F3F16"/>
    <w:p w:rsidR="0093217B" w:rsidRDefault="0093217B" w:rsidP="00646B2B">
      <w:pPr>
        <w:pStyle w:val="Heading2"/>
      </w:pPr>
      <w:bookmarkStart w:id="526" w:name="_Toc403037366"/>
      <w:r>
        <w:t>Next Generation Sequencing (NGS)</w:t>
      </w:r>
      <w:bookmarkEnd w:id="526"/>
    </w:p>
    <w:p w:rsidR="0093217B" w:rsidRPr="006E63E3" w:rsidRDefault="00A74D19" w:rsidP="008F3F16">
      <w:r>
        <w:t xml:space="preserve">In the last 15 years, </w:t>
      </w:r>
      <w:r w:rsidR="006E63E3">
        <w:t>Next Generation Sequencing</w:t>
      </w:r>
      <w:r w:rsidR="006E63E3">
        <w:rPr>
          <w:i/>
        </w:rPr>
        <w:t xml:space="preserve"> </w:t>
      </w:r>
      <w:r w:rsidR="006E63E3">
        <w:t xml:space="preserve">(NGS) has expanded the quantity of information available to scientists by leaps and bounds.  </w:t>
      </w:r>
      <w:r w:rsidR="00501ABF">
        <w:t>Depending on the type of sequencing required (</w:t>
      </w:r>
      <w:r w:rsidR="00B759CD">
        <w:t xml:space="preserve">e.g. </w:t>
      </w:r>
      <w:r w:rsidR="00501ABF">
        <w:t>DNA, mRNA, sRNA, microRNA), while the library preparation steps change, the process of sequencing</w:t>
      </w:r>
      <w:r w:rsidR="00857645">
        <w:t xml:space="preserve"> </w:t>
      </w:r>
      <w:r w:rsidR="006E63E3">
        <w:t>comprises of</w:t>
      </w:r>
      <w:r w:rsidR="00501ABF">
        <w:t xml:space="preserve"> randomly digesting and filtering samples by size. </w:t>
      </w:r>
      <w:r w:rsidR="006E63E3">
        <w:t xml:space="preserve"> </w:t>
      </w:r>
      <w:proofErr w:type="spellStart"/>
      <w:r w:rsidR="00B759CD">
        <w:t>Illumina</w:t>
      </w:r>
      <w:proofErr w:type="spellEnd"/>
      <w:r w:rsidR="00B759CD">
        <w:t xml:space="preserve"> are one of the most common sequencing </w:t>
      </w:r>
    </w:p>
    <w:p w:rsidR="0093217B" w:rsidRDefault="0093217B" w:rsidP="008F3F16"/>
    <w:p w:rsidR="00501ABF" w:rsidRDefault="00501ABF" w:rsidP="00501ABF">
      <w:pPr>
        <w:pStyle w:val="ListParagraph"/>
        <w:numPr>
          <w:ilvl w:val="0"/>
          <w:numId w:val="10"/>
        </w:numPr>
      </w:pPr>
      <w:proofErr w:type="spellStart"/>
      <w:r>
        <w:t>Illumina</w:t>
      </w:r>
      <w:proofErr w:type="spellEnd"/>
      <w:r>
        <w:t xml:space="preserve"> vs </w:t>
      </w:r>
      <w:proofErr w:type="spellStart"/>
      <w:r>
        <w:t>pyrosequencing</w:t>
      </w:r>
      <w:proofErr w:type="spellEnd"/>
      <w:r>
        <w:t xml:space="preserve"> vs newer tech (ion torrent, </w:t>
      </w:r>
      <w:proofErr w:type="spellStart"/>
      <w:r>
        <w:t>Moleculo</w:t>
      </w:r>
      <w:proofErr w:type="spellEnd"/>
      <w:r>
        <w:t>)</w:t>
      </w:r>
    </w:p>
    <w:p w:rsidR="00501ABF" w:rsidRDefault="00501ABF" w:rsidP="008F3F16"/>
    <w:p w:rsidR="00B947E1" w:rsidRDefault="00B947E1" w:rsidP="008F3F16">
      <w:r>
        <w:tab/>
        <w:t>Single/paired end, mate pair and scaffolding</w:t>
      </w:r>
    </w:p>
    <w:p w:rsidR="008460FD" w:rsidRDefault="008460FD" w:rsidP="008F3F16"/>
    <w:p w:rsidR="008460FD" w:rsidRDefault="008460FD" w:rsidP="008F3F16">
      <w:r>
        <w:lastRenderedPageBreak/>
        <w:t>NGS processing – De-</w:t>
      </w:r>
      <w:proofErr w:type="spellStart"/>
      <w:r>
        <w:t>brujin</w:t>
      </w:r>
      <w:proofErr w:type="spellEnd"/>
      <w:r>
        <w:t xml:space="preserve"> graphs vs (kanga methodology?)</w:t>
      </w:r>
    </w:p>
    <w:p w:rsidR="008460FD" w:rsidRDefault="008460FD" w:rsidP="008F3F16"/>
    <w:p w:rsidR="006C05F4" w:rsidRPr="006C05F4" w:rsidRDefault="0093217B" w:rsidP="00646B2B">
      <w:pPr>
        <w:pStyle w:val="Heading2"/>
      </w:pPr>
      <w:bookmarkStart w:id="527" w:name="_Toc403037367"/>
      <w:r>
        <w:t xml:space="preserve">Assessing the </w:t>
      </w:r>
      <w:r w:rsidR="006C05F4">
        <w:t xml:space="preserve">Quality of a </w:t>
      </w:r>
      <w:r w:rsidR="006C05F4">
        <w:rPr>
          <w:i/>
        </w:rPr>
        <w:t>de novo</w:t>
      </w:r>
      <w:r>
        <w:t xml:space="preserve"> A</w:t>
      </w:r>
      <w:r w:rsidR="006C05F4">
        <w:t>ssembly</w:t>
      </w:r>
      <w:bookmarkEnd w:id="527"/>
    </w:p>
    <w:p w:rsidR="005230CC" w:rsidRPr="00C20BC4" w:rsidRDefault="008F3F16" w:rsidP="006A2328">
      <w:r>
        <w:t xml:space="preserve">Regardless of whether a </w:t>
      </w:r>
      <w:r>
        <w:rPr>
          <w:i/>
        </w:rPr>
        <w:t xml:space="preserve">de novo </w:t>
      </w:r>
      <w:r>
        <w:t xml:space="preserve">assembly is genomic or </w:t>
      </w:r>
      <w:proofErr w:type="spellStart"/>
      <w:r>
        <w:t>transcriptomic</w:t>
      </w:r>
      <w:proofErr w:type="spellEnd"/>
      <w:r>
        <w:t xml:space="preserve">, because there is no reference of which to </w:t>
      </w:r>
      <w:r w:rsidR="00B43771">
        <w:t>make a comparison</w:t>
      </w:r>
      <w:r>
        <w:t xml:space="preserve">, assessing the quality of a </w:t>
      </w:r>
      <w:r>
        <w:rPr>
          <w:i/>
        </w:rPr>
        <w:t>de novo</w:t>
      </w:r>
      <w:r>
        <w:t xml:space="preserve"> assembly is </w:t>
      </w:r>
      <w:r w:rsidR="00250C5F">
        <w:t>challenging</w:t>
      </w:r>
      <w:r>
        <w:t xml:space="preserve">.  A number of techniques have been developed to address this problem, with </w:t>
      </w:r>
      <w:r w:rsidR="00FA4B53">
        <w:t xml:space="preserve">varying success. </w:t>
      </w:r>
      <w:r w:rsidR="009716A0">
        <w:t xml:space="preserve"> Calculating the n50 of an assembly (i.e. the length of the contig containing 50% of the nucleotides of the entire sorted assembly)</w:t>
      </w:r>
      <w:r w:rsidR="00B521B1">
        <w:t xml:space="preserve"> gives an initial indication of the quality of an assembly,</w:t>
      </w:r>
      <w:r w:rsidR="009716A0">
        <w:t xml:space="preserve"> it does not provide </w:t>
      </w:r>
      <w:r w:rsidR="00B521B1">
        <w:t>insight on any</w:t>
      </w:r>
      <w:r w:rsidR="009716A0">
        <w:t xml:space="preserve"> </w:t>
      </w:r>
      <w:proofErr w:type="spellStart"/>
      <w:r w:rsidR="009716A0">
        <w:t>misassembly</w:t>
      </w:r>
      <w:proofErr w:type="spellEnd"/>
      <w:r w:rsidR="009716A0">
        <w:t xml:space="preserve"> or chimeric </w:t>
      </w:r>
      <w:proofErr w:type="spellStart"/>
      <w:r w:rsidR="00B43771">
        <w:t>contigs</w:t>
      </w:r>
      <w:proofErr w:type="spellEnd"/>
      <w:r w:rsidR="00B521B1">
        <w:t xml:space="preserve"> produced by the</w:t>
      </w:r>
      <w:r w:rsidR="00250C5F">
        <w:t xml:space="preserve"> </w:t>
      </w:r>
      <w:proofErr w:type="spellStart"/>
      <w:r w:rsidR="00250C5F">
        <w:t>asssembly</w:t>
      </w:r>
      <w:proofErr w:type="spellEnd"/>
      <w:r w:rsidR="00B521B1">
        <w:t xml:space="preserve"> algorithm</w:t>
      </w:r>
      <w:r w:rsidR="00A24F9C">
        <w:t xml:space="preserve">. </w:t>
      </w:r>
      <w:r w:rsidR="00A24F9C" w:rsidRPr="00A24F9C">
        <w:rPr>
          <w:highlight w:val="yellow"/>
        </w:rPr>
        <w:t>&lt;n50 and skewed metrics example&gt;</w:t>
      </w:r>
      <w:r w:rsidR="00FA4B53">
        <w:t xml:space="preserve"> </w:t>
      </w:r>
      <w:r w:rsidR="00250C5F">
        <w:t xml:space="preserve"> </w:t>
      </w:r>
      <w:r w:rsidR="00FA4B53">
        <w:t>The most effective way for assessing transcriptom</w:t>
      </w:r>
      <w:r w:rsidR="00E7196E">
        <w:t xml:space="preserve">e is aligning </w:t>
      </w:r>
      <w:r w:rsidR="00C20BC4">
        <w:t xml:space="preserve">good quality </w:t>
      </w:r>
      <w:r w:rsidR="00E7196E" w:rsidRPr="00C20BC4">
        <w:rPr>
          <w:i/>
        </w:rPr>
        <w:t>known</w:t>
      </w:r>
      <w:r w:rsidR="00B43771">
        <w:t xml:space="preserve"> sequences</w:t>
      </w:r>
      <w:r w:rsidR="00C20BC4">
        <w:t xml:space="preserve"> (such as</w:t>
      </w:r>
      <w:r w:rsidR="00B43771">
        <w:t xml:space="preserve"> transcripts</w:t>
      </w:r>
      <w:r w:rsidR="00C20BC4">
        <w:t xml:space="preserve"> that have been sequenced by Sanger techniques) or </w:t>
      </w:r>
      <w:r w:rsidR="00B43771">
        <w:t>E</w:t>
      </w:r>
      <w:r w:rsidR="00C20BC4">
        <w:t xml:space="preserve">STs against the </w:t>
      </w:r>
      <w:r w:rsidR="00C20BC4">
        <w:rPr>
          <w:i/>
        </w:rPr>
        <w:t>de novo</w:t>
      </w:r>
      <w:r w:rsidR="00C20BC4">
        <w:t xml:space="preserve"> assembly</w:t>
      </w:r>
      <w:r w:rsidR="00250C5F">
        <w:t xml:space="preserve">.  </w:t>
      </w:r>
      <w:proofErr w:type="gramStart"/>
      <w:r w:rsidR="00250C5F">
        <w:t>The longer and more numerous the alignments, the better the quality of the assembly</w:t>
      </w:r>
      <w:r w:rsidR="00C20BC4">
        <w:t>.</w:t>
      </w:r>
      <w:proofErr w:type="gramEnd"/>
      <w:r w:rsidR="00C20BC4">
        <w:t xml:space="preserve"> </w:t>
      </w:r>
      <w:r w:rsidR="009716A0">
        <w:t xml:space="preserve"> Where reference</w:t>
      </w:r>
      <w:r w:rsidR="00B43771">
        <w:t xml:space="preserve"> sequences</w:t>
      </w:r>
      <w:r w:rsidR="009716A0">
        <w:t xml:space="preserve"> do not exist, the Core Eukaryotic Genes Mapping Approach (CEGMA) can be used</w:t>
      </w:r>
      <w:r w:rsidR="00B521B1">
        <w:t xml:space="preserve"> instead</w:t>
      </w:r>
      <w:r w:rsidR="009716A0">
        <w:t>. By aligning the</w:t>
      </w:r>
      <w:r w:rsidR="00A24F9C">
        <w:t>se</w:t>
      </w:r>
      <w:r w:rsidR="009716A0">
        <w:t xml:space="preserve"> 248 most common eukaryotic transcripts and aligning them against the </w:t>
      </w:r>
      <w:r w:rsidR="009716A0">
        <w:rPr>
          <w:i/>
        </w:rPr>
        <w:t>de novo</w:t>
      </w:r>
      <w:r w:rsidR="009716A0">
        <w:t xml:space="preserve"> genome, </w:t>
      </w:r>
      <w:r w:rsidR="00A24F9C">
        <w:t>this can indicate assembly quality as the higher number and score of</w:t>
      </w:r>
      <w:r w:rsidR="00B43771">
        <w:t xml:space="preserve"> alignment</w:t>
      </w:r>
      <w:r w:rsidR="00A24F9C">
        <w:t xml:space="preserve">s of </w:t>
      </w:r>
      <w:r w:rsidR="00A24F9C">
        <w:rPr>
          <w:i/>
        </w:rPr>
        <w:t>de novo</w:t>
      </w:r>
      <w:r w:rsidR="00A24F9C">
        <w:t xml:space="preserve"> </w:t>
      </w:r>
      <w:proofErr w:type="spellStart"/>
      <w:r w:rsidR="00A24F9C">
        <w:t>contigs</w:t>
      </w:r>
      <w:proofErr w:type="spellEnd"/>
      <w:r w:rsidR="00A24F9C">
        <w:t xml:space="preserve"> against</w:t>
      </w:r>
      <w:r w:rsidR="00B43771">
        <w:t xml:space="preserve"> conserved genes, the better the quality of the assembly </w:t>
      </w:r>
      <w:r w:rsidR="0052405E">
        <w:fldChar w:fldCharType="begin" w:fldLock="1"/>
      </w:r>
      <w:r w:rsidR="0052405E">
        <w:instrText>ADDIN CSL_CITATION { "citationItems" : [ { "id" : "ITEM-1", "itemData" : { "DOI" : "10.1093/bioinformatics/btm071", "abstract" : "Motivation: The numbers of finished and ongoing genome projects are increasing at a rapid rate, and providing the catalog of genes for these new genomes is a key challenge. Obtaining a set of well-characterized genes is a basic requirement in the initial steps of any genome annotation process. An accurate set of genes is needed in order to learn about species-specific properties, to train gene-finding programs, and to validate automatic predictions. Unfortunately, many new genome projects lack comprehensive experimental data to derive a reliable initial set of genes.Results: In this study, we report a computational method, CEGMA (Core Eukaryotic Genes Mapping Approach), for building a highly reliable set of gene annotations in the absence of experimental data. We define a set of conserved protein families that occur in a wide range of eukaryotes, and present a mapping procedure that accurately identifies their exon\u2013intron structures in a novel genomic sequence. CEGMA includes the use of profile-hidden Markov models to ensure the reliability of the gene structures. Our procedure allows one to build an initial set of reliable gene annotations in potentially any eukaryotic genome, even those in draft stages.Availability: Software and data sets are available online at http://korflab.ucdavis.edu/Datasets.Contact: ifkorf@ucdavis.eduSupplementary information: Supplementary data are available at Bioinformatics online.", "author" : [ { "dropping-particle" : "", "family" : "Parra", "given" : "Genis", "non-dropping-particle" : "", "parse-names" : false, "suffix" : "" }, { "dropping-particle" : "", "family" : "Bradnam", "given" : "Keith", "non-dropping-particle" : "", "parse-names" : false, "suffix" : "" }, { "dropping-particle" : "", "family" : "Korf", "given" : "Ian", "non-dropping-particle" : "", "parse-names" : false, "suffix" : "" } ], "container-title" : "Bioinformatics", "id" : "ITEM-1", "issue" : "9", "issued" : { "date-parts" : [ [ "2007", "5", "1" ] ] }, "note" : "10.1093/bioinformatics/btm071 ", "page" : "1061-1067", "title" : "CEGMA: a pipeline to accurately annotate core genes in eukaryotic genomes", "type" : "article-journal", "volume" : "23" }, "uris" : [ "http://www.mendeley.com/documents/?uuid=aa4a3c60-e7f8-4d82-91b8-69e089f916a1" ] } ], "mendeley" : { "previouslyFormattedCitation" : "(Parra et al. 2007)" }, "properties" : { "noteIndex" : 0 }, "schema" : "https://github.com/citation-style-language/schema/raw/master/csl-citation.json" }</w:instrText>
      </w:r>
      <w:r w:rsidR="0052405E">
        <w:fldChar w:fldCharType="separate"/>
      </w:r>
      <w:r w:rsidR="00B43771" w:rsidRPr="00A22F44">
        <w:rPr>
          <w:noProof/>
        </w:rPr>
        <w:t>(Parra et al. 2007)</w:t>
      </w:r>
      <w:r w:rsidR="0052405E">
        <w:fldChar w:fldCharType="end"/>
      </w:r>
      <w:r w:rsidR="00B43771">
        <w:t>.</w:t>
      </w:r>
    </w:p>
    <w:p w:rsidR="008F3F16" w:rsidRDefault="008F3F16" w:rsidP="006A2328"/>
    <w:p w:rsidR="008F3F16" w:rsidRPr="008F3F16" w:rsidRDefault="008F3F16" w:rsidP="006A2328"/>
    <w:p w:rsidR="008B731D" w:rsidRDefault="008550C8" w:rsidP="00646B2B">
      <w:pPr>
        <w:pStyle w:val="Heading1"/>
        <w:rPr>
          <w:ins w:id="528" w:author="University of Newcastle" w:date="2014-11-25T11:28:00Z"/>
        </w:rPr>
      </w:pPr>
      <w:bookmarkStart w:id="529" w:name="_Toc403037368"/>
      <w:r>
        <w:t>Aims of this research project:</w:t>
      </w:r>
      <w:bookmarkEnd w:id="529"/>
    </w:p>
    <w:p w:rsidR="007D60E9" w:rsidRDefault="007D60E9" w:rsidP="007D60E9">
      <w:pPr>
        <w:rPr>
          <w:ins w:id="530" w:author="University of Newcastle" w:date="2014-11-25T11:28:00Z"/>
          <w:lang w:val="en-US"/>
        </w:rPr>
        <w:pPrChange w:id="531" w:author="University of Newcastle" w:date="2014-11-25T11:28:00Z">
          <w:pPr>
            <w:pStyle w:val="Heading1"/>
          </w:pPr>
        </w:pPrChange>
      </w:pPr>
    </w:p>
    <w:p w:rsidR="007D60E9" w:rsidRDefault="007D60E9" w:rsidP="007D60E9">
      <w:pPr>
        <w:rPr>
          <w:ins w:id="532" w:author="University of Newcastle" w:date="2014-11-25T11:28:00Z"/>
          <w:lang w:val="en-US"/>
        </w:rPr>
        <w:pPrChange w:id="533" w:author="University of Newcastle" w:date="2014-11-25T11:28:00Z">
          <w:pPr>
            <w:pStyle w:val="Heading1"/>
          </w:pPr>
        </w:pPrChange>
      </w:pPr>
      <w:ins w:id="534" w:author="University of Newcastle" w:date="2014-11-25T11:28:00Z">
        <w:r>
          <w:rPr>
            <w:lang w:val="en-US"/>
          </w:rPr>
          <w:t>Set your Aims out in parts, so that your examiner can be confident that each aim will allow for the construction of a results chapter in your Thesis.</w:t>
        </w:r>
      </w:ins>
    </w:p>
    <w:p w:rsidR="007D60E9" w:rsidRPr="007D60E9" w:rsidRDefault="007D60E9" w:rsidP="007D60E9">
      <w:pPr>
        <w:rPr>
          <w:lang w:val="en-US"/>
          <w:rPrChange w:id="535" w:author="University of Newcastle" w:date="2014-11-25T11:28:00Z">
            <w:rPr/>
          </w:rPrChange>
        </w:rPr>
        <w:pPrChange w:id="536" w:author="University of Newcastle" w:date="2014-11-25T11:28:00Z">
          <w:pPr>
            <w:pStyle w:val="Heading1"/>
          </w:pPr>
        </w:pPrChange>
      </w:pPr>
      <w:ins w:id="537" w:author="University of Newcastle" w:date="2014-11-25T11:28:00Z">
        <w:r>
          <w:rPr>
            <w:lang w:val="en-US"/>
          </w:rPr>
          <w:t xml:space="preserve">Also be a lot more positive here and talk up this project </w:t>
        </w:r>
      </w:ins>
      <w:ins w:id="538" w:author="University of Newcastle" w:date="2014-11-25T11:29:00Z">
        <w:r>
          <w:rPr>
            <w:lang w:val="en-US"/>
          </w:rPr>
          <w:t>–</w:t>
        </w:r>
      </w:ins>
      <w:ins w:id="539" w:author="University of Newcastle" w:date="2014-11-25T11:28:00Z">
        <w:r>
          <w:rPr>
            <w:lang w:val="en-US"/>
          </w:rPr>
          <w:t xml:space="preserve"> it </w:t>
        </w:r>
      </w:ins>
      <w:ins w:id="540" w:author="University of Newcastle" w:date="2014-11-25T11:29:00Z">
        <w:r>
          <w:rPr>
            <w:lang w:val="en-US"/>
          </w:rPr>
          <w:t>is very exciting research and this needs to be conveyed to your examiners!</w:t>
        </w:r>
      </w:ins>
    </w:p>
    <w:p w:rsidR="003F472D" w:rsidRDefault="008550C8">
      <w:r>
        <w:t>The primary aim of this re</w:t>
      </w:r>
      <w:r w:rsidR="00A37C4A">
        <w:t>search project is to investigate how</w:t>
      </w:r>
      <w:r>
        <w:t xml:space="preserve"> </w:t>
      </w:r>
      <w:r w:rsidR="00A37C4A">
        <w:t>vernalisation</w:t>
      </w:r>
      <w:r w:rsidR="00E16629">
        <w:t xml:space="preserve"> results in phenotypic variation</w:t>
      </w:r>
      <w:r w:rsidR="00A37C4A">
        <w:t xml:space="preserve"> in </w:t>
      </w:r>
      <w:r w:rsidR="007E757E">
        <w:t xml:space="preserve">safflower </w:t>
      </w:r>
      <w:r w:rsidR="00A60875">
        <w:t>through</w:t>
      </w:r>
      <w:r w:rsidR="007E757E">
        <w:t xml:space="preserve"> examination of</w:t>
      </w:r>
      <w:r w:rsidR="009775F7">
        <w:t xml:space="preserve"> </w:t>
      </w:r>
      <w:r w:rsidR="00250C5F">
        <w:t>vernalisation sensitive and insensitive</w:t>
      </w:r>
      <w:r w:rsidR="009775F7">
        <w:t xml:space="preserve"> cultivars</w:t>
      </w:r>
      <w:r w:rsidR="00E16629">
        <w:rPr>
          <w:i/>
        </w:rPr>
        <w:t>.</w:t>
      </w:r>
      <w:r w:rsidR="00A37C4A">
        <w:t xml:space="preserve"> </w:t>
      </w:r>
      <w:r w:rsidR="00FA4F5F">
        <w:t xml:space="preserve">There are a number of </w:t>
      </w:r>
      <w:r w:rsidR="009775F7">
        <w:t xml:space="preserve">approaches </w:t>
      </w:r>
      <w:r w:rsidR="00FA4F5F">
        <w:t xml:space="preserve">to achieve this outcome. The first </w:t>
      </w:r>
      <w:r w:rsidR="009775F7">
        <w:t xml:space="preserve">is the generation </w:t>
      </w:r>
      <w:r w:rsidR="002C1AA6">
        <w:t xml:space="preserve">and analysis </w:t>
      </w:r>
      <w:r w:rsidR="009775F7">
        <w:t>of</w:t>
      </w:r>
      <w:r w:rsidR="00FA4F5F">
        <w:t xml:space="preserve"> </w:t>
      </w:r>
      <w:r w:rsidR="00FA4F5F">
        <w:rPr>
          <w:i/>
        </w:rPr>
        <w:t xml:space="preserve">in </w:t>
      </w:r>
      <w:proofErr w:type="spellStart"/>
      <w:r w:rsidR="00FA4F5F">
        <w:rPr>
          <w:i/>
        </w:rPr>
        <w:t>silico</w:t>
      </w:r>
      <w:proofErr w:type="spellEnd"/>
      <w:r w:rsidR="00FA4F5F">
        <w:t xml:space="preserve"> resources, namely</w:t>
      </w:r>
      <w:r w:rsidR="00A37C4A">
        <w:t xml:space="preserve"> a</w:t>
      </w:r>
      <w:r w:rsidR="00FA4F5F">
        <w:t xml:space="preserve"> draft </w:t>
      </w:r>
      <w:r w:rsidR="00FA4F5F">
        <w:rPr>
          <w:i/>
        </w:rPr>
        <w:t>de novo</w:t>
      </w:r>
      <w:r w:rsidR="00FA4F5F">
        <w:t xml:space="preserve"> </w:t>
      </w:r>
      <w:r w:rsidR="009775F7">
        <w:t>genome a</w:t>
      </w:r>
      <w:r w:rsidR="00BC262E">
        <w:t xml:space="preserve">nd </w:t>
      </w:r>
      <w:r w:rsidR="00A37C4A">
        <w:t>transcriptome</w:t>
      </w:r>
      <w:r w:rsidR="008A3F71">
        <w:t xml:space="preserve"> (in combination with</w:t>
      </w:r>
      <w:r w:rsidR="008D703F">
        <w:t xml:space="preserve"> data from</w:t>
      </w:r>
      <w:r w:rsidR="008A3F71">
        <w:t xml:space="preserve"> </w:t>
      </w:r>
      <w:r w:rsidR="009775F7">
        <w:t xml:space="preserve">existing </w:t>
      </w:r>
      <w:r w:rsidR="008A3F71">
        <w:t xml:space="preserve">published </w:t>
      </w:r>
      <w:proofErr w:type="spellStart"/>
      <w:r w:rsidR="008A3F71">
        <w:t>transcri</w:t>
      </w:r>
      <w:r w:rsidR="00BC262E">
        <w:t>p</w:t>
      </w:r>
      <w:r w:rsidR="008A3F71">
        <w:t>tomes</w:t>
      </w:r>
      <w:proofErr w:type="spellEnd"/>
      <w:r w:rsidR="008A3F71">
        <w:t>)</w:t>
      </w:r>
      <w:r w:rsidR="00E56A16">
        <w:t>,</w:t>
      </w:r>
      <w:r w:rsidR="009775F7">
        <w:t xml:space="preserve"> including </w:t>
      </w:r>
      <w:r w:rsidR="00BC262E">
        <w:t>differential</w:t>
      </w:r>
      <w:r w:rsidR="00A37C4A">
        <w:t xml:space="preserve"> expression profiles within </w:t>
      </w:r>
      <w:r w:rsidR="008A3F71">
        <w:t xml:space="preserve">different cultivars, plant phenotypes and tissues. </w:t>
      </w:r>
      <w:r w:rsidR="008A3F71">
        <w:rPr>
          <w:i/>
        </w:rPr>
        <w:t xml:space="preserve">In </w:t>
      </w:r>
      <w:proofErr w:type="spellStart"/>
      <w:r w:rsidR="008A3F71">
        <w:rPr>
          <w:i/>
        </w:rPr>
        <w:t>silico</w:t>
      </w:r>
      <w:proofErr w:type="spellEnd"/>
      <w:r w:rsidR="008A3F71">
        <w:t xml:space="preserve"> </w:t>
      </w:r>
      <w:r w:rsidR="00945334">
        <w:t>putative transcripts</w:t>
      </w:r>
      <w:r w:rsidR="008D703F">
        <w:t xml:space="preserve"> differentially expressed in</w:t>
      </w:r>
      <w:r w:rsidR="00945334">
        <w:t xml:space="preserve"> vernalised tissues will be analysed</w:t>
      </w:r>
      <w:r w:rsidR="002C1AA6">
        <w:t xml:space="preserve"> to determine their</w:t>
      </w:r>
      <w:r w:rsidR="008D703F">
        <w:t xml:space="preserve"> </w:t>
      </w:r>
      <w:r w:rsidR="002C1AA6">
        <w:t>candidature as</w:t>
      </w:r>
      <w:r w:rsidR="008D703F">
        <w:t xml:space="preserve"> vernalisation genes</w:t>
      </w:r>
      <w:r w:rsidR="00461700">
        <w:t>, as well as genes</w:t>
      </w:r>
      <w:r w:rsidR="00E71F48">
        <w:t xml:space="preserve"> originating from other plant species sharing sequence </w:t>
      </w:r>
      <w:r w:rsidR="00E71F48">
        <w:lastRenderedPageBreak/>
        <w:t xml:space="preserve">similarity to </w:t>
      </w:r>
      <w:r w:rsidR="00E71F48">
        <w:rPr>
          <w:i/>
        </w:rPr>
        <w:t>de novo</w:t>
      </w:r>
      <w:r w:rsidR="00E71F48">
        <w:t xml:space="preserve"> transcripts</w:t>
      </w:r>
      <w:r w:rsidR="00A60875">
        <w:t xml:space="preserve">. </w:t>
      </w:r>
      <w:r w:rsidR="00250C5F">
        <w:t xml:space="preserve"> </w:t>
      </w:r>
      <w:r w:rsidR="00250C5F">
        <w:rPr>
          <w:i/>
        </w:rPr>
        <w:t>I</w:t>
      </w:r>
      <w:r w:rsidR="00E56A16">
        <w:rPr>
          <w:i/>
        </w:rPr>
        <w:t xml:space="preserve">n </w:t>
      </w:r>
      <w:proofErr w:type="spellStart"/>
      <w:r w:rsidR="00E56A16">
        <w:rPr>
          <w:i/>
        </w:rPr>
        <w:t>silico</w:t>
      </w:r>
      <w:proofErr w:type="spellEnd"/>
      <w:r w:rsidR="00A60875">
        <w:t xml:space="preserve"> candidate gene</w:t>
      </w:r>
      <w:r w:rsidR="00E56A16">
        <w:t xml:space="preserve">s will be verified or refuted </w:t>
      </w:r>
      <w:r w:rsidR="00A60875">
        <w:t>using molecular</w:t>
      </w:r>
      <w:r w:rsidR="00E71F48">
        <w:t xml:space="preserve"> biology</w:t>
      </w:r>
      <w:r w:rsidR="00A60875">
        <w:t xml:space="preserve"> </w:t>
      </w:r>
      <w:r w:rsidR="00461700">
        <w:t>techniques</w:t>
      </w:r>
      <w:r w:rsidR="00A60875">
        <w:t>.</w:t>
      </w:r>
      <w:r w:rsidR="00E56A16">
        <w:t xml:space="preserve">  The results of this research will then influence</w:t>
      </w:r>
      <w:r w:rsidR="00963D2B">
        <w:t xml:space="preserve"> traditional</w:t>
      </w:r>
      <w:r w:rsidR="00E56A16">
        <w:t xml:space="preserve"> breeding </w:t>
      </w:r>
      <w:r w:rsidR="00635E5F">
        <w:t xml:space="preserve">techniques as well as </w:t>
      </w:r>
      <w:r w:rsidR="00E56A16">
        <w:t>genetic manipulation of safflower cultivars with a goal to diversify the regions safflower can be grown in Australia.</w:t>
      </w:r>
    </w:p>
    <w:p w:rsidR="003F472D" w:rsidRDefault="003F472D"/>
    <w:p w:rsidR="0093237F" w:rsidRDefault="0093237F">
      <w:r>
        <w:br w:type="page"/>
      </w:r>
    </w:p>
    <w:p w:rsidR="000578F2" w:rsidRDefault="000578F2" w:rsidP="00646B2B">
      <w:pPr>
        <w:pStyle w:val="Heading1"/>
      </w:pPr>
      <w:bookmarkStart w:id="541" w:name="_Toc403037369"/>
      <w:r>
        <w:lastRenderedPageBreak/>
        <w:t>References</w:t>
      </w:r>
      <w:bookmarkEnd w:id="541"/>
    </w:p>
    <w:p w:rsidR="000578F2" w:rsidRDefault="000578F2" w:rsidP="006C0461"/>
    <w:p w:rsidR="0052405E" w:rsidRPr="0052405E" w:rsidRDefault="000578F2">
      <w:pPr>
        <w:pStyle w:val="NormalWeb"/>
        <w:ind w:left="480" w:hanging="480"/>
        <w:divId w:val="1612081759"/>
        <w:rPr>
          <w:rFonts w:ascii="Calibri" w:hAnsi="Calibri"/>
          <w:noProof/>
          <w:sz w:val="22"/>
        </w:rPr>
      </w:pPr>
      <w:r>
        <w:fldChar w:fldCharType="begin" w:fldLock="1"/>
      </w:r>
      <w:r>
        <w:instrText xml:space="preserve">ADDIN Mendeley Bibliography CSL_BIBLIOGRAPHY </w:instrText>
      </w:r>
      <w:r>
        <w:fldChar w:fldCharType="separate"/>
      </w:r>
      <w:r w:rsidR="0052405E" w:rsidRPr="0052405E">
        <w:rPr>
          <w:rFonts w:ascii="Calibri" w:hAnsi="Calibri"/>
          <w:noProof/>
          <w:sz w:val="22"/>
        </w:rPr>
        <w:t xml:space="preserve">Adams, M.D. et al., 1991. Complementary DNA Sequencing: Expressed Sequence Tags and Human Genome Project. </w:t>
      </w:r>
      <w:r w:rsidR="0052405E" w:rsidRPr="0052405E">
        <w:rPr>
          <w:rFonts w:ascii="Calibri" w:hAnsi="Calibri"/>
          <w:i/>
          <w:iCs/>
          <w:noProof/>
          <w:sz w:val="22"/>
        </w:rPr>
        <w:t>Science</w:t>
      </w:r>
      <w:r w:rsidR="0052405E" w:rsidRPr="0052405E">
        <w:rPr>
          <w:rFonts w:ascii="Calibri" w:hAnsi="Calibri"/>
          <w:noProof/>
          <w:sz w:val="22"/>
        </w:rPr>
        <w:t>, 252(5013), pp.1651–1656.</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Allain, L. et al., 2001. Microarray sampling-platform fabrication using bubble-jet technology for a biochip system. </w:t>
      </w:r>
      <w:r w:rsidRPr="0052405E">
        <w:rPr>
          <w:rFonts w:ascii="Calibri" w:hAnsi="Calibri"/>
          <w:i/>
          <w:iCs/>
          <w:noProof/>
          <w:sz w:val="22"/>
        </w:rPr>
        <w:t>Fresenius’ Journal of Analytical Chemistry</w:t>
      </w:r>
      <w:r w:rsidRPr="0052405E">
        <w:rPr>
          <w:rFonts w:ascii="Calibri" w:hAnsi="Calibri"/>
          <w:noProof/>
          <w:sz w:val="22"/>
        </w:rPr>
        <w:t>, 371(2), pp.146–150. Available at: http://dx.doi.org/10.1007/s002160100962.</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Amasino, R., 2004. Vernalization, Competence, and the Epigenetic Memory of Winter. </w:t>
      </w:r>
      <w:r w:rsidRPr="0052405E">
        <w:rPr>
          <w:rFonts w:ascii="Calibri" w:hAnsi="Calibri"/>
          <w:i/>
          <w:iCs/>
          <w:noProof/>
          <w:sz w:val="22"/>
        </w:rPr>
        <w:t>The Plant Cell Online</w:t>
      </w:r>
      <w:r w:rsidRPr="0052405E">
        <w:rPr>
          <w:rFonts w:ascii="Calibri" w:hAnsi="Calibri"/>
          <w:noProof/>
          <w:sz w:val="22"/>
        </w:rPr>
        <w:t>, 16(10), pp.2553–2559. Available at: http://www.plantcell.org/content/16/10/2553.short.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Boss, P.K. et al., 2004. Multiple Pathways in the Decision to Flower: Enabling, Promoting, and Resetting. </w:t>
      </w:r>
      <w:r w:rsidRPr="0052405E">
        <w:rPr>
          <w:rFonts w:ascii="Calibri" w:hAnsi="Calibri"/>
          <w:i/>
          <w:iCs/>
          <w:noProof/>
          <w:sz w:val="22"/>
        </w:rPr>
        <w:t>The Plant Cell Online</w:t>
      </w:r>
      <w:r w:rsidRPr="0052405E">
        <w:rPr>
          <w:rFonts w:ascii="Calibri" w:hAnsi="Calibri"/>
          <w:noProof/>
          <w:sz w:val="22"/>
        </w:rPr>
        <w:t>, 16(suppl 1), pp.S18–S31. Available at: http://www.plantcell.org/content/16/suppl_1/S18.short.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Boudry, P., McCombie, H. &amp; Dijk, H. van, 2002. Vernalization Requirement of Wild Beet Beta vulgaris ssp. maritima: Among Population Variation and Its Adaptive Significance. </w:t>
      </w:r>
      <w:r w:rsidRPr="0052405E">
        <w:rPr>
          <w:rFonts w:ascii="Calibri" w:hAnsi="Calibri"/>
          <w:i/>
          <w:iCs/>
          <w:noProof/>
          <w:sz w:val="22"/>
        </w:rPr>
        <w:t>Journal of Ecology</w:t>
      </w:r>
      <w:r w:rsidRPr="0052405E">
        <w:rPr>
          <w:rFonts w:ascii="Calibri" w:hAnsi="Calibri"/>
          <w:noProof/>
          <w:sz w:val="22"/>
        </w:rPr>
        <w:t>, 90(4), pp.693–703. Available at: http://www.jstor.org/stable/3072271.</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Chempro Technoatvation Pvt. Ltd., Fatty Acid Composition of some Major Oils. Available at: http://www.chempro.in/fattyacid.htm [Accessed August 5, 2014].</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Chouard, P., 1960. Vernalization and its Relations to Dormancy. </w:t>
      </w:r>
      <w:r w:rsidRPr="0052405E">
        <w:rPr>
          <w:rFonts w:ascii="Calibri" w:hAnsi="Calibri"/>
          <w:i/>
          <w:iCs/>
          <w:noProof/>
          <w:sz w:val="22"/>
        </w:rPr>
        <w:t>Annual Review of Plant Physiology</w:t>
      </w:r>
      <w:r w:rsidRPr="0052405E">
        <w:rPr>
          <w:rFonts w:ascii="Calibri" w:hAnsi="Calibri"/>
          <w:noProof/>
          <w:sz w:val="22"/>
        </w:rPr>
        <w:t>, 11(1), pp.191–238. Available at: http://dx.doi.org/10.1146/annurev.pp.11.060160.001203.</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Dennis, E. &amp; Peacock, W.J., 2009. Vernalization in cereals. </w:t>
      </w:r>
      <w:r w:rsidRPr="0052405E">
        <w:rPr>
          <w:rFonts w:ascii="Calibri" w:hAnsi="Calibri"/>
          <w:i/>
          <w:iCs/>
          <w:noProof/>
          <w:sz w:val="22"/>
        </w:rPr>
        <w:t>Journal of Biology</w:t>
      </w:r>
      <w:r w:rsidRPr="0052405E">
        <w:rPr>
          <w:rFonts w:ascii="Calibri" w:hAnsi="Calibri"/>
          <w:noProof/>
          <w:sz w:val="22"/>
        </w:rPr>
        <w:t>, 8(6), p.57. Available at: http://jbiol.com/content/8/6/57.</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Finnegan, E.J. et al., 2005. The downregulation of FLOWERING LOCUS C (FLC) expression in plants with low levels of DNA methylation and by vernalization occurs by distinct mechanisms. </w:t>
      </w:r>
      <w:r w:rsidRPr="0052405E">
        <w:rPr>
          <w:rFonts w:ascii="Calibri" w:hAnsi="Calibri"/>
          <w:i/>
          <w:iCs/>
          <w:noProof/>
          <w:sz w:val="22"/>
        </w:rPr>
        <w:t>The Plant Journal</w:t>
      </w:r>
      <w:r w:rsidRPr="0052405E">
        <w:rPr>
          <w:rFonts w:ascii="Calibri" w:hAnsi="Calibri"/>
          <w:noProof/>
          <w:sz w:val="22"/>
        </w:rPr>
        <w:t>, 44(3), pp.420–432. Available at: http://dx.doi.org/10.1111/j.1365-313X.2005.02541.x.</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Fodor, S.P.A. et al., 1993. Multiplexed biochemical assays with biological chips. </w:t>
      </w:r>
      <w:r w:rsidRPr="0052405E">
        <w:rPr>
          <w:rFonts w:ascii="Calibri" w:hAnsi="Calibri"/>
          <w:i/>
          <w:iCs/>
          <w:noProof/>
          <w:sz w:val="22"/>
        </w:rPr>
        <w:t>Nature</w:t>
      </w:r>
      <w:r w:rsidRPr="0052405E">
        <w:rPr>
          <w:rFonts w:ascii="Calibri" w:hAnsi="Calibri"/>
          <w:noProof/>
          <w:sz w:val="22"/>
        </w:rPr>
        <w:t>, 364, pp.555–556.</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Garnatje, T. et al., 2006. Genome Size Variation in the Genus Carthamus (Asteraceae, Cardueae): Systematic Implications and Additive Changes During Allopolyploidization. </w:t>
      </w:r>
      <w:r w:rsidRPr="0052405E">
        <w:rPr>
          <w:rFonts w:ascii="Calibri" w:hAnsi="Calibri"/>
          <w:i/>
          <w:iCs/>
          <w:noProof/>
          <w:sz w:val="22"/>
        </w:rPr>
        <w:t>Annals of Botany</w:t>
      </w:r>
      <w:r w:rsidRPr="0052405E">
        <w:rPr>
          <w:rFonts w:ascii="Calibri" w:hAnsi="Calibri"/>
          <w:noProof/>
          <w:sz w:val="22"/>
        </w:rPr>
        <w:t>, 97(3), pp.461–467. Available at: http://aob.oxfordjournals.org/content/97/3/461.abstract.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Gecgel, U. et al., 2007. Fatty Acid Composition of the Oil from Developing Seeds of Different Varieties of Safflower (Carthamus tinctorius L.). </w:t>
      </w:r>
      <w:r w:rsidRPr="0052405E">
        <w:rPr>
          <w:rFonts w:ascii="Calibri" w:hAnsi="Calibri"/>
          <w:i/>
          <w:iCs/>
          <w:noProof/>
          <w:sz w:val="22"/>
        </w:rPr>
        <w:t>Journal of the American Oil Chemists’ Society</w:t>
      </w:r>
      <w:r w:rsidRPr="0052405E">
        <w:rPr>
          <w:rFonts w:ascii="Calibri" w:hAnsi="Calibri"/>
          <w:noProof/>
          <w:sz w:val="22"/>
        </w:rPr>
        <w:t>, 84(1), pp.47–54. Available at: http://dx.doi.org/10.1007/s11746-006-1007-3.</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Golembeski, G.S. et al., 2014. Chapter One - Photoperiodic Flowering Regulation in Arabidopsis thaliana. In F. F. B. T.-A. in B. Research, ed. </w:t>
      </w:r>
      <w:r w:rsidRPr="0052405E">
        <w:rPr>
          <w:rFonts w:ascii="Calibri" w:hAnsi="Calibri"/>
          <w:i/>
          <w:iCs/>
          <w:noProof/>
          <w:sz w:val="22"/>
        </w:rPr>
        <w:t xml:space="preserve">The Molecular Genetics of Floral Transition and </w:t>
      </w:r>
      <w:r w:rsidRPr="0052405E">
        <w:rPr>
          <w:rFonts w:ascii="Calibri" w:hAnsi="Calibri"/>
          <w:i/>
          <w:iCs/>
          <w:noProof/>
          <w:sz w:val="22"/>
        </w:rPr>
        <w:lastRenderedPageBreak/>
        <w:t>Flower Development</w:t>
      </w:r>
      <w:r w:rsidRPr="0052405E">
        <w:rPr>
          <w:rFonts w:ascii="Calibri" w:hAnsi="Calibri"/>
          <w:noProof/>
          <w:sz w:val="22"/>
        </w:rPr>
        <w:t>. Academic Press, pp. 1–28. Available at: http://www.sciencedirect.com/science/article/pii/B9780124171626000018.</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Greenup, A.G. et al., 2010. ODDSOC2 Is a MADS Box Floral Repressor That Is Down-Regulated by Vernalization in Temperate Cereals. </w:t>
      </w:r>
      <w:r w:rsidRPr="0052405E">
        <w:rPr>
          <w:rFonts w:ascii="Calibri" w:hAnsi="Calibri"/>
          <w:i/>
          <w:iCs/>
          <w:noProof/>
          <w:sz w:val="22"/>
        </w:rPr>
        <w:t>Plant Physiology</w:t>
      </w:r>
      <w:r w:rsidRPr="0052405E">
        <w:rPr>
          <w:rFonts w:ascii="Calibri" w:hAnsi="Calibri"/>
          <w:noProof/>
          <w:sz w:val="22"/>
        </w:rPr>
        <w:t>, 153(3), pp.1062–1073. Available at: http://www.plantphysiol.org/content/153/3/1062.abstract.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Griffiths, S. et al., 2003. The Evolution of CONSTANS-Like Gene Families in Barley, Rice, and Arabidopsis. </w:t>
      </w:r>
      <w:r w:rsidRPr="0052405E">
        <w:rPr>
          <w:rFonts w:ascii="Calibri" w:hAnsi="Calibri"/>
          <w:i/>
          <w:iCs/>
          <w:noProof/>
          <w:sz w:val="22"/>
        </w:rPr>
        <w:t>Plant Physiology</w:t>
      </w:r>
      <w:r w:rsidRPr="0052405E">
        <w:rPr>
          <w:rFonts w:ascii="Calibri" w:hAnsi="Calibri"/>
          <w:noProof/>
          <w:sz w:val="22"/>
        </w:rPr>
        <w:t>, 131(4), pp.1855–1867. Available at: http://www.plantphysiol.org/content/131/4/1855.abstract.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Hayama, R. &amp; Coupland, G., 2004. The Molecular Basis of Diversity in the Photoperiodic Flowering Responses of Arabidopsis and Rice. </w:t>
      </w:r>
      <w:r w:rsidRPr="0052405E">
        <w:rPr>
          <w:rFonts w:ascii="Calibri" w:hAnsi="Calibri"/>
          <w:i/>
          <w:iCs/>
          <w:noProof/>
          <w:sz w:val="22"/>
        </w:rPr>
        <w:t>Plant Physiology</w:t>
      </w:r>
      <w:r w:rsidRPr="0052405E">
        <w:rPr>
          <w:rFonts w:ascii="Calibri" w:hAnsi="Calibri"/>
          <w:noProof/>
          <w:sz w:val="22"/>
        </w:rPr>
        <w:t>, 135(2), pp.677–684. Available at: http://www.plantphysiol.org/content/135/2/677.short.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Hiraoka, K. et al., 2013. The Florigen Genes FT and TSF Modulate Lateral Shoot Outgrowth in Arabidopsis thaliana. </w:t>
      </w:r>
      <w:r w:rsidRPr="0052405E">
        <w:rPr>
          <w:rFonts w:ascii="Calibri" w:hAnsi="Calibri"/>
          <w:i/>
          <w:iCs/>
          <w:noProof/>
          <w:sz w:val="22"/>
        </w:rPr>
        <w:t>Plant and Cell Physiology</w:t>
      </w:r>
      <w:r w:rsidRPr="0052405E">
        <w:rPr>
          <w:rFonts w:ascii="Calibri" w:hAnsi="Calibri"/>
          <w:noProof/>
          <w:sz w:val="22"/>
        </w:rPr>
        <w:t>, 54(3), pp.352–368. Available at: http://pcp.oxfordjournals.org/content/54/3/352.abstract.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Ingram, D.S., Vince-Prue, D. &amp; Gregory, P.J., 2008. </w:t>
      </w:r>
      <w:r w:rsidRPr="0052405E">
        <w:rPr>
          <w:rFonts w:ascii="Calibri" w:hAnsi="Calibri"/>
          <w:i/>
          <w:iCs/>
          <w:noProof/>
          <w:sz w:val="22"/>
        </w:rPr>
        <w:t>Science and the Garden: The Scientific Basis of Horticultural Practice</w:t>
      </w:r>
      <w:r w:rsidRPr="0052405E">
        <w:rPr>
          <w:rFonts w:ascii="Calibri" w:hAnsi="Calibri"/>
          <w:noProof/>
          <w:sz w:val="22"/>
        </w:rPr>
        <w:t>, Wiley-Blackwell, West Sussex.</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International Human Genome Sequencing Consortium, 2004. Finishing the euchromatic sequence of the human genome. </w:t>
      </w:r>
      <w:r w:rsidRPr="0052405E">
        <w:rPr>
          <w:rFonts w:ascii="Calibri" w:hAnsi="Calibri"/>
          <w:i/>
          <w:iCs/>
          <w:noProof/>
          <w:sz w:val="22"/>
        </w:rPr>
        <w:t>Nature</w:t>
      </w:r>
      <w:r w:rsidRPr="0052405E">
        <w:rPr>
          <w:rFonts w:ascii="Calibri" w:hAnsi="Calibri"/>
          <w:noProof/>
          <w:sz w:val="22"/>
        </w:rPr>
        <w:t>, 431(7011), pp.931–945. Available at: http://dx.doi.org/10.1038/nature03001.</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Işigigür, A., Karaosmanoglu, F. &amp; Aksoy, H.A., 1995. Characteristics of safflower seed oils of turkish origin. </w:t>
      </w:r>
      <w:r w:rsidRPr="0052405E">
        <w:rPr>
          <w:rFonts w:ascii="Calibri" w:hAnsi="Calibri"/>
          <w:i/>
          <w:iCs/>
          <w:noProof/>
          <w:sz w:val="22"/>
        </w:rPr>
        <w:t>Journal of the American Oil Chemists’ Society</w:t>
      </w:r>
      <w:r w:rsidRPr="0052405E">
        <w:rPr>
          <w:rFonts w:ascii="Calibri" w:hAnsi="Calibri"/>
          <w:noProof/>
          <w:sz w:val="22"/>
        </w:rPr>
        <w:t>, 72(10), pp.1223–1225. Available at: http://dx.doi.org/10.1007/BF02540994.</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Johnson, R.C., Dajue, L. &amp; Bradley, V., 2006. Autumn growth and its relationship to winter survival in diverse safflower germplasm. </w:t>
      </w:r>
      <w:r w:rsidRPr="0052405E">
        <w:rPr>
          <w:rFonts w:ascii="Calibri" w:hAnsi="Calibri"/>
          <w:i/>
          <w:iCs/>
          <w:noProof/>
          <w:sz w:val="22"/>
        </w:rPr>
        <w:t>Canadian Journal of Plant Science</w:t>
      </w:r>
      <w:r w:rsidRPr="0052405E">
        <w:rPr>
          <w:rFonts w:ascii="Calibri" w:hAnsi="Calibri"/>
          <w:noProof/>
          <w:sz w:val="22"/>
        </w:rPr>
        <w:t>, 86(3), pp.701–709. Available at: http://dx.doi.org/10.4141/P05-104.</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Knights, S., 2010. </w:t>
      </w:r>
      <w:r w:rsidRPr="0052405E">
        <w:rPr>
          <w:rFonts w:ascii="Calibri" w:hAnsi="Calibri"/>
          <w:i/>
          <w:iCs/>
          <w:noProof/>
          <w:sz w:val="22"/>
        </w:rPr>
        <w:t>Raising the bar with better safflower agronomy</w:t>
      </w:r>
      <w:r w:rsidRPr="0052405E">
        <w:rPr>
          <w:rFonts w:ascii="Calibri" w:hAnsi="Calibri"/>
          <w:noProof/>
          <w:sz w:val="22"/>
        </w:rPr>
        <w:t>, Available at: http://www.australianoilseeds.com/__data/assets/pdf_file/0010/6949/GDRC_Raising_the_Bar_-_Better_Safflower_Agronomy.pdf.</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Knowles, P.F., 2012. </w:t>
      </w:r>
      <w:r w:rsidRPr="0052405E">
        <w:rPr>
          <w:rFonts w:ascii="Calibri" w:hAnsi="Calibri"/>
          <w:i/>
          <w:iCs/>
          <w:noProof/>
          <w:sz w:val="22"/>
        </w:rPr>
        <w:t>Safflower in California: The Paulden F. Knowles personal history of plant exploration and research on evolution, genetics, and breeding</w:t>
      </w:r>
      <w:r w:rsidRPr="0052405E">
        <w:rPr>
          <w:rFonts w:ascii="Calibri" w:hAnsi="Calibri"/>
          <w:noProof/>
          <w:sz w:val="22"/>
        </w:rPr>
        <w:t xml:space="preserve"> P. E. McGuire, A. B. Damania, &amp; C. O. Qualset, eds., Department of Plant Sciences, University of California, Davis.</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Köhler, C. &amp; Villar, C.B.R., 2008. Programming of gene expression by Polycomb group proteins. </w:t>
      </w:r>
      <w:r w:rsidRPr="0052405E">
        <w:rPr>
          <w:rFonts w:ascii="Calibri" w:hAnsi="Calibri"/>
          <w:i/>
          <w:iCs/>
          <w:noProof/>
          <w:sz w:val="22"/>
        </w:rPr>
        <w:t>Trends in Cell Biology</w:t>
      </w:r>
      <w:r w:rsidRPr="0052405E">
        <w:rPr>
          <w:rFonts w:ascii="Calibri" w:hAnsi="Calibri"/>
          <w:noProof/>
          <w:sz w:val="22"/>
        </w:rPr>
        <w:t>, 18(5), pp.236–243. Available at: http://www.sciencedirect.com/science/article/pii/S0962892408000809.</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Levy, Y.Y. et al., 2002. Multiple Roles of Arabidopsis VRN1 in Vernalization and Flowering Time Control. </w:t>
      </w:r>
      <w:r w:rsidRPr="0052405E">
        <w:rPr>
          <w:rFonts w:ascii="Calibri" w:hAnsi="Calibri"/>
          <w:i/>
          <w:iCs/>
          <w:noProof/>
          <w:sz w:val="22"/>
        </w:rPr>
        <w:t>Science</w:t>
      </w:r>
      <w:r w:rsidRPr="0052405E">
        <w:rPr>
          <w:rFonts w:ascii="Calibri" w:hAnsi="Calibri"/>
          <w:noProof/>
          <w:sz w:val="22"/>
        </w:rPr>
        <w:t>, 297(5579), pp.243–246. Available at: http://www.sciencemag.org/content/297/5579/243.abstract.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lastRenderedPageBreak/>
        <w:t xml:space="preserve">Li, H. et al., 2012. De Novo Transcriptome of Safflower and the Identification of Putative Genes for Oleosin and the Biosynthesis of Flavonoids. </w:t>
      </w:r>
      <w:r w:rsidRPr="0052405E">
        <w:rPr>
          <w:rFonts w:ascii="Calibri" w:hAnsi="Calibri"/>
          <w:i/>
          <w:iCs/>
          <w:noProof/>
          <w:sz w:val="22"/>
        </w:rPr>
        <w:t>PLoS ONE</w:t>
      </w:r>
      <w:r w:rsidRPr="0052405E">
        <w:rPr>
          <w:rFonts w:ascii="Calibri" w:hAnsi="Calibri"/>
          <w:noProof/>
          <w:sz w:val="22"/>
        </w:rPr>
        <w:t>, 7(2), p.e30987. Available at: http://dx.doi.org/10.1371/journal.pone.0030987.</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Li, H. et al., 2011. Investigation of the microRNAs in safflower seed, leaf, and petal by high-throughput sequencing. </w:t>
      </w:r>
      <w:r w:rsidRPr="0052405E">
        <w:rPr>
          <w:rFonts w:ascii="Calibri" w:hAnsi="Calibri"/>
          <w:i/>
          <w:iCs/>
          <w:noProof/>
          <w:sz w:val="22"/>
        </w:rPr>
        <w:t>Planta</w:t>
      </w:r>
      <w:r w:rsidRPr="0052405E">
        <w:rPr>
          <w:rFonts w:ascii="Calibri" w:hAnsi="Calibri"/>
          <w:noProof/>
          <w:sz w:val="22"/>
        </w:rPr>
        <w:t>, 233(3), pp.611–619. Available at: http://dx.doi.org/10.1007/s00425-010-1327-2.</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De Lucia, F. et al., 2008. A PHD-Polycomb Repressive Complex 2 triggers the epigenetic silencing of FLC during vernalization. </w:t>
      </w:r>
      <w:r w:rsidRPr="0052405E">
        <w:rPr>
          <w:rFonts w:ascii="Calibri" w:hAnsi="Calibri"/>
          <w:i/>
          <w:iCs/>
          <w:noProof/>
          <w:sz w:val="22"/>
        </w:rPr>
        <w:t>Proceedings of the National Academy of Sciences</w:t>
      </w:r>
      <w:r w:rsidRPr="0052405E">
        <w:rPr>
          <w:rFonts w:ascii="Calibri" w:hAnsi="Calibri"/>
          <w:noProof/>
          <w:sz w:val="22"/>
        </w:rPr>
        <w:t>, 105(44), pp.16831–16836. Available at: http://www.pnas.org/content/105/44/16831.abstract.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Lulin, H. et al., 2012. The First Illumina-Based De Novo Transcriptome Sequencing and Analysis of Safflower Flowers. </w:t>
      </w:r>
      <w:r w:rsidRPr="0052405E">
        <w:rPr>
          <w:rFonts w:ascii="Calibri" w:hAnsi="Calibri"/>
          <w:i/>
          <w:iCs/>
          <w:noProof/>
          <w:sz w:val="22"/>
        </w:rPr>
        <w:t>PLoS ONE</w:t>
      </w:r>
      <w:r w:rsidRPr="0052405E">
        <w:rPr>
          <w:rFonts w:ascii="Calibri" w:hAnsi="Calibri"/>
          <w:noProof/>
          <w:sz w:val="22"/>
        </w:rPr>
        <w:t>, 7(6), p.e38653. Available at: http://dx.doi.org/10.1371/journal.pone.0038653.</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Macindoe, S.L. &amp; Brown, C., 1968. </w:t>
      </w:r>
      <w:r w:rsidRPr="0052405E">
        <w:rPr>
          <w:rFonts w:ascii="Calibri" w:hAnsi="Calibri"/>
          <w:i/>
          <w:iCs/>
          <w:noProof/>
          <w:sz w:val="22"/>
        </w:rPr>
        <w:t>Wheat breeding and varieties in Australia</w:t>
      </w:r>
      <w:r w:rsidRPr="0052405E">
        <w:rPr>
          <w:rFonts w:ascii="Calibri" w:hAnsi="Calibri"/>
          <w:noProof/>
          <w:sz w:val="22"/>
        </w:rPr>
        <w:t xml:space="preserve"> C. Walken, ed., Sydney.</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Michaels, S.D. &amp; Amasino, R.M., 1999. FLOWERING LOCUS C Encodes a Novel MADS Domain Protein That Acts as a Repressor of Flowering. </w:t>
      </w:r>
      <w:r w:rsidRPr="0052405E">
        <w:rPr>
          <w:rFonts w:ascii="Calibri" w:hAnsi="Calibri"/>
          <w:i/>
          <w:iCs/>
          <w:noProof/>
          <w:sz w:val="22"/>
        </w:rPr>
        <w:t>The Plant Cell Online</w:t>
      </w:r>
      <w:r w:rsidRPr="0052405E">
        <w:rPr>
          <w:rFonts w:ascii="Calibri" w:hAnsi="Calibri"/>
          <w:noProof/>
          <w:sz w:val="22"/>
        </w:rPr>
        <w:t>, 11(5), pp.949–956. Available at: http://www.plantcell.org/content/11/5/949.abstract.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Nakamura, Y. et al., 2014. Arabidopsis florigen FT binds to diurnally oscillating phospholipids that accelerate flowering. </w:t>
      </w:r>
      <w:r w:rsidRPr="0052405E">
        <w:rPr>
          <w:rFonts w:ascii="Calibri" w:hAnsi="Calibri"/>
          <w:i/>
          <w:iCs/>
          <w:noProof/>
          <w:sz w:val="22"/>
        </w:rPr>
        <w:t>Nat Commun</w:t>
      </w:r>
      <w:r w:rsidRPr="0052405E">
        <w:rPr>
          <w:rFonts w:ascii="Calibri" w:hAnsi="Calibri"/>
          <w:noProof/>
          <w:sz w:val="22"/>
        </w:rPr>
        <w:t>, 5. Available at: http://dx.doi.org/10.1038/ncomms4553.</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Nordborg, M. &amp; Bergelson, J., 1999. The Effect of Seed and Rosette Cold Treatment on Germination and Flowering Time in Some Arabidopsis thaliana (Brassicaceae) Ecotypes. </w:t>
      </w:r>
      <w:r w:rsidRPr="0052405E">
        <w:rPr>
          <w:rFonts w:ascii="Calibri" w:hAnsi="Calibri"/>
          <w:i/>
          <w:iCs/>
          <w:noProof/>
          <w:sz w:val="22"/>
        </w:rPr>
        <w:t>American Journal of Botany</w:t>
      </w:r>
      <w:r w:rsidRPr="0052405E">
        <w:rPr>
          <w:rFonts w:ascii="Calibri" w:hAnsi="Calibri"/>
          <w:noProof/>
          <w:sz w:val="22"/>
        </w:rPr>
        <w:t>, 86(4), pp.470–475. Available at: http://www.jstor.org/stable/2656807.</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Oliver, S.N., Dennis, E.S. &amp; Dolferus, R., 2007. ABA Regulates Apoplastic Sugar Transport and is a Potential Signal for Cold-Induced Pollen Sterility in Rice. </w:t>
      </w:r>
      <w:r w:rsidRPr="0052405E">
        <w:rPr>
          <w:rFonts w:ascii="Calibri" w:hAnsi="Calibri"/>
          <w:i/>
          <w:iCs/>
          <w:noProof/>
          <w:sz w:val="22"/>
        </w:rPr>
        <w:t>Plant and Cell Physiology</w:t>
      </w:r>
      <w:r w:rsidRPr="0052405E">
        <w:rPr>
          <w:rFonts w:ascii="Calibri" w:hAnsi="Calibri"/>
          <w:noProof/>
          <w:sz w:val="22"/>
        </w:rPr>
        <w:t>, 48(9), pp.1319–1330. Available at: http://pcp.oxfordjournals.org/content/48/9/1319.abstract.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Parra, G., Bradnam, K. &amp; Korf, I., 2007. CEGMA: a pipeline to accurately annotate core genes in eukaryotic genomes. </w:t>
      </w:r>
      <w:r w:rsidRPr="0052405E">
        <w:rPr>
          <w:rFonts w:ascii="Calibri" w:hAnsi="Calibri"/>
          <w:i/>
          <w:iCs/>
          <w:noProof/>
          <w:sz w:val="22"/>
        </w:rPr>
        <w:t>Bioinformatics</w:t>
      </w:r>
      <w:r w:rsidRPr="0052405E">
        <w:rPr>
          <w:rFonts w:ascii="Calibri" w:hAnsi="Calibri"/>
          <w:noProof/>
          <w:sz w:val="22"/>
        </w:rPr>
        <w:t>, 23(9), pp.1061–1067. Available at: http://bioinformatics.oxfordjournals.org/content/23/9/1061.abstract.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Pin, P.A. et al., 2010. An Antagonistic Pair of FT Homologs Mediates the Control of Flowering Time in Sugar Beet. </w:t>
      </w:r>
      <w:r w:rsidRPr="0052405E">
        <w:rPr>
          <w:rFonts w:ascii="Calibri" w:hAnsi="Calibri"/>
          <w:i/>
          <w:iCs/>
          <w:noProof/>
          <w:sz w:val="22"/>
        </w:rPr>
        <w:t>Science</w:t>
      </w:r>
      <w:r w:rsidRPr="0052405E">
        <w:rPr>
          <w:rFonts w:ascii="Calibri" w:hAnsi="Calibri"/>
          <w:noProof/>
          <w:sz w:val="22"/>
        </w:rPr>
        <w:t>, 330(6009), pp.1397–1400. Available at: http://www.sciencemag.org/content/330/6009/1397.abstract.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Pin, P.A. et al., 2012. The Role of a Pseudo-Response Regulator Gene in Life Cycle Adaptation and Domestication of Beet. </w:t>
      </w:r>
      <w:r w:rsidRPr="0052405E">
        <w:rPr>
          <w:rFonts w:ascii="Calibri" w:hAnsi="Calibri"/>
          <w:i/>
          <w:iCs/>
          <w:noProof/>
          <w:sz w:val="22"/>
        </w:rPr>
        <w:t>Current Biology</w:t>
      </w:r>
      <w:r w:rsidRPr="0052405E">
        <w:rPr>
          <w:rFonts w:ascii="Calibri" w:hAnsi="Calibri"/>
          <w:noProof/>
          <w:sz w:val="22"/>
        </w:rPr>
        <w:t>, 22(12), pp.1095–1101. Available at: http://www.cell.com/current-biology/abstract/S0960-9822(12)00394-6.</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Ream, T.S. et al., 2014. Interaction of Photoperiod and Vernalization Determines Flowering Time of Brachypodium distachyon. </w:t>
      </w:r>
      <w:r w:rsidRPr="0052405E">
        <w:rPr>
          <w:rFonts w:ascii="Calibri" w:hAnsi="Calibri"/>
          <w:i/>
          <w:iCs/>
          <w:noProof/>
          <w:sz w:val="22"/>
        </w:rPr>
        <w:t>Plant Physiology</w:t>
      </w:r>
      <w:r w:rsidRPr="0052405E">
        <w:rPr>
          <w:rFonts w:ascii="Calibri" w:hAnsi="Calibri"/>
          <w:noProof/>
          <w:sz w:val="22"/>
        </w:rPr>
        <w:t>, 164(2), pp.694–709. Available at: http://www.plantphysiol.org/content/164/2/694.abstract.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Rezvani, M. et al., 2000. Apoptosis-related genes expressed in cardiovascular development and disease: an EST approach. </w:t>
      </w:r>
      <w:r w:rsidRPr="0052405E">
        <w:rPr>
          <w:rFonts w:ascii="Calibri" w:hAnsi="Calibri"/>
          <w:i/>
          <w:iCs/>
          <w:noProof/>
          <w:sz w:val="22"/>
        </w:rPr>
        <w:t>Cardiovascular Research</w:t>
      </w:r>
      <w:r w:rsidRPr="0052405E">
        <w:rPr>
          <w:rFonts w:ascii="Calibri" w:hAnsi="Calibri"/>
          <w:noProof/>
          <w:sz w:val="22"/>
        </w:rPr>
        <w:t>, 45(3), pp.621–629.</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lastRenderedPageBreak/>
        <w:t xml:space="preserve">Salisbury, F.B. &amp; Ross, C.W., 1992. </w:t>
      </w:r>
      <w:r w:rsidRPr="0052405E">
        <w:rPr>
          <w:rFonts w:ascii="Calibri" w:hAnsi="Calibri"/>
          <w:i/>
          <w:iCs/>
          <w:noProof/>
          <w:sz w:val="22"/>
        </w:rPr>
        <w:t>Plant Physiology</w:t>
      </w:r>
      <w:r w:rsidRPr="0052405E">
        <w:rPr>
          <w:rFonts w:ascii="Calibri" w:hAnsi="Calibri"/>
          <w:noProof/>
          <w:sz w:val="22"/>
        </w:rPr>
        <w:t>, Wadsworth Publishing Company. Available at: http://books.google.com.au/books?id=F6KQGAAACAAJ.</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Sanger, F. &amp; Coulson, A.R., 1975. A rapid method for determining sequences in DNA by primed synthesis with DNA polymerase. </w:t>
      </w:r>
      <w:r w:rsidRPr="0052405E">
        <w:rPr>
          <w:rFonts w:ascii="Calibri" w:hAnsi="Calibri"/>
          <w:i/>
          <w:iCs/>
          <w:noProof/>
          <w:sz w:val="22"/>
        </w:rPr>
        <w:t>Journal of Molecular Biology</w:t>
      </w:r>
      <w:r w:rsidRPr="0052405E">
        <w:rPr>
          <w:rFonts w:ascii="Calibri" w:hAnsi="Calibri"/>
          <w:noProof/>
          <w:sz w:val="22"/>
        </w:rPr>
        <w:t>, 94(3), pp.441–448. Available at: http://www.sciencedirect.com/science/article/pii/0022283675902132.</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Sheldon, C.C. et al., 2000. The molecular basis of vernalization: The central role of FLOWERING LOCUS C (FLC). </w:t>
      </w:r>
      <w:r w:rsidRPr="0052405E">
        <w:rPr>
          <w:rFonts w:ascii="Calibri" w:hAnsi="Calibri"/>
          <w:i/>
          <w:iCs/>
          <w:noProof/>
          <w:sz w:val="22"/>
        </w:rPr>
        <w:t>Proceedings of the National Academy of Sciences</w:t>
      </w:r>
      <w:r w:rsidRPr="0052405E">
        <w:rPr>
          <w:rFonts w:ascii="Calibri" w:hAnsi="Calibri"/>
          <w:noProof/>
          <w:sz w:val="22"/>
        </w:rPr>
        <w:t>, 97(7), pp.3753–3758. Available at: http://www.pnas.org/content/97/7/3753.abstract.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Simpson, G.G., 2004. The autonomous pathway: epigenetic and post-transcriptional gene regulation in the control of Arabidopsis flowering time. </w:t>
      </w:r>
      <w:r w:rsidRPr="0052405E">
        <w:rPr>
          <w:rFonts w:ascii="Calibri" w:hAnsi="Calibri"/>
          <w:i/>
          <w:iCs/>
          <w:noProof/>
          <w:sz w:val="22"/>
        </w:rPr>
        <w:t>Current Opinion in Plant Biology</w:t>
      </w:r>
      <w:r w:rsidRPr="0052405E">
        <w:rPr>
          <w:rFonts w:ascii="Calibri" w:hAnsi="Calibri"/>
          <w:noProof/>
          <w:sz w:val="22"/>
        </w:rPr>
        <w:t>, 7(5), pp.570–574. Available at: http://www.sciencedirect.com/science/article/pii/S1369526604000949.</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Sung, S. &amp; Amasino, R.M., 2004. Vernalization and epigenetics: how plants remember winter. </w:t>
      </w:r>
      <w:r w:rsidRPr="0052405E">
        <w:rPr>
          <w:rFonts w:ascii="Calibri" w:hAnsi="Calibri"/>
          <w:i/>
          <w:iCs/>
          <w:noProof/>
          <w:sz w:val="22"/>
        </w:rPr>
        <w:t>Current Opinion in Plant Biology</w:t>
      </w:r>
      <w:r w:rsidRPr="0052405E">
        <w:rPr>
          <w:rFonts w:ascii="Calibri" w:hAnsi="Calibri"/>
          <w:noProof/>
          <w:sz w:val="22"/>
        </w:rPr>
        <w:t>, 7(1), pp.4–10. Available at: http://www.sciencedirect.com/science/article/pii/S1369526603001419.</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Trevaskis, B. et al., 2006. HvVRN2 Responds to Daylength, whereas HvVRN1 Is Regulated by Vernalization and Developmental Status. </w:t>
      </w:r>
      <w:r w:rsidRPr="0052405E">
        <w:rPr>
          <w:rFonts w:ascii="Calibri" w:hAnsi="Calibri"/>
          <w:i/>
          <w:iCs/>
          <w:noProof/>
          <w:sz w:val="22"/>
        </w:rPr>
        <w:t>Plant Physiology</w:t>
      </w:r>
      <w:r w:rsidRPr="0052405E">
        <w:rPr>
          <w:rFonts w:ascii="Calibri" w:hAnsi="Calibri"/>
          <w:noProof/>
          <w:sz w:val="22"/>
        </w:rPr>
        <w:t>, 140(4), pp.1397–1405. Available at: http://www.plantphysiol.org/content/140/4/1397.abstract.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Trevaskis, B. et al., 2007. The molecular basis of vernalization-induced flowering in cereals. </w:t>
      </w:r>
      <w:r w:rsidRPr="0052405E">
        <w:rPr>
          <w:rFonts w:ascii="Calibri" w:hAnsi="Calibri"/>
          <w:i/>
          <w:iCs/>
          <w:noProof/>
          <w:sz w:val="22"/>
        </w:rPr>
        <w:t>Trends in Plant Science</w:t>
      </w:r>
      <w:r w:rsidRPr="0052405E">
        <w:rPr>
          <w:rFonts w:ascii="Calibri" w:hAnsi="Calibri"/>
          <w:noProof/>
          <w:sz w:val="22"/>
        </w:rPr>
        <w:t>, 12(8), pp.352–357. Available at: http://www.sciencedirect.com/science/article/pii/S1360138507001562.</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United Nations, 2014. FAOSTAT. Available at: http://data.fao.org/dataset-data-filter?entryId=29920434-c74e-4ea2-beed-01b832e60609&amp;tab=data.</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Wellensiek, S.J., 1962. Dividing Cells as the Locus for Vernalization. </w:t>
      </w:r>
      <w:r w:rsidRPr="0052405E">
        <w:rPr>
          <w:rFonts w:ascii="Calibri" w:hAnsi="Calibri"/>
          <w:i/>
          <w:iCs/>
          <w:noProof/>
          <w:sz w:val="22"/>
        </w:rPr>
        <w:t>Nature</w:t>
      </w:r>
      <w:r w:rsidRPr="0052405E">
        <w:rPr>
          <w:rFonts w:ascii="Calibri" w:hAnsi="Calibri"/>
          <w:noProof/>
          <w:sz w:val="22"/>
        </w:rPr>
        <w:t>, 195(4838), pp.307–308. Available at: http://dx.doi.org/10.1038/195307a0.</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Yan, L. et al., 2004. The Wheat VRN2 Gene Is a Flowering Repressor Down-Regulated by Vernalization. </w:t>
      </w:r>
      <w:r w:rsidRPr="0052405E">
        <w:rPr>
          <w:rFonts w:ascii="Calibri" w:hAnsi="Calibri"/>
          <w:i/>
          <w:iCs/>
          <w:noProof/>
          <w:sz w:val="22"/>
        </w:rPr>
        <w:t>Science</w:t>
      </w:r>
      <w:r w:rsidRPr="0052405E">
        <w:rPr>
          <w:rFonts w:ascii="Calibri" w:hAnsi="Calibri"/>
          <w:noProof/>
          <w:sz w:val="22"/>
        </w:rPr>
        <w:t>, 303(5664), pp.1640–1644. Available at: http://www.sciencemag.org/content/303/5664/1640.abstract.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Yazdi-Samadi, B. &amp; Zali, A.A., 1979. Comparison of Winter- and Spring-Type Safflower1. , pp.783–785. Available at: https://www.crops.org/publications/cs/abstracts/19/6/783.</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Zohary, D. &amp; Hopf, M., 1993. </w:t>
      </w:r>
      <w:r w:rsidRPr="0052405E">
        <w:rPr>
          <w:rFonts w:ascii="Calibri" w:hAnsi="Calibri"/>
          <w:i/>
          <w:iCs/>
          <w:noProof/>
          <w:sz w:val="22"/>
        </w:rPr>
        <w:t>Domestication of Plants in the Old World</w:t>
      </w:r>
      <w:r w:rsidRPr="0052405E">
        <w:rPr>
          <w:rFonts w:ascii="Calibri" w:hAnsi="Calibri"/>
          <w:noProof/>
          <w:sz w:val="22"/>
        </w:rPr>
        <w:t xml:space="preserve"> 2nd Ed., Oxford Scientific Publications.</w:t>
      </w:r>
    </w:p>
    <w:p w:rsidR="006D1F4D" w:rsidRDefault="000578F2" w:rsidP="0052405E">
      <w:pPr>
        <w:pStyle w:val="NormalWeb"/>
        <w:ind w:left="480" w:hanging="480"/>
        <w:divId w:val="1612081880"/>
        <w:rPr>
          <w:rFonts w:ascii="Calibri" w:hAnsi="Calibri"/>
        </w:rPr>
      </w:pPr>
      <w:r>
        <w:fldChar w:fldCharType="end"/>
      </w:r>
    </w:p>
    <w:p w:rsidR="006D1F4D" w:rsidRPr="0052405E" w:rsidRDefault="006D1F4D" w:rsidP="0052405E">
      <w:pPr>
        <w:rPr>
          <w:rFonts w:ascii="Calibri" w:eastAsiaTheme="minorEastAsia" w:hAnsi="Calibri"/>
          <w:szCs w:val="24"/>
          <w:lang w:eastAsia="en-AU"/>
        </w:rPr>
      </w:pPr>
    </w:p>
    <w:sectPr w:rsidR="006D1F4D" w:rsidRPr="0052405E" w:rsidSect="0070523A">
      <w:footerReference w:type="defaul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5" w:author="University of Newcastle" w:date="2014-11-24T10:31:00Z" w:initials="UoN">
    <w:p w:rsidR="00F87172" w:rsidRDefault="00F87172">
      <w:pPr>
        <w:pStyle w:val="CommentText"/>
      </w:pPr>
      <w:r>
        <w:rPr>
          <w:rStyle w:val="CommentReference"/>
        </w:rPr>
        <w:annotationRef/>
      </w:r>
      <w:r>
        <w:t>Refs need whenever referring to previous research</w:t>
      </w:r>
    </w:p>
  </w:comment>
  <w:comment w:id="100" w:author="University of Newcastle" w:date="2014-11-24T10:31:00Z" w:initials="UoN">
    <w:p w:rsidR="00F87172" w:rsidRDefault="00F87172">
      <w:pPr>
        <w:pStyle w:val="CommentText"/>
      </w:pPr>
      <w:r>
        <w:rPr>
          <w:rStyle w:val="CommentReference"/>
        </w:rPr>
        <w:annotationRef/>
      </w:r>
      <w:r>
        <w:t>2006 is not recent!</w:t>
      </w:r>
    </w:p>
  </w:comment>
  <w:comment w:id="109" w:author="University of Newcastle" w:date="2014-11-24T10:31:00Z" w:initials="UoN">
    <w:p w:rsidR="00F87172" w:rsidRDefault="00F87172">
      <w:pPr>
        <w:pStyle w:val="CommentText"/>
      </w:pPr>
      <w:r>
        <w:rPr>
          <w:rStyle w:val="CommentReference"/>
        </w:rPr>
        <w:annotationRef/>
      </w:r>
      <w:r>
        <w:t>Select either genotype, ecotype or varieties and maintain throughout the course of the text</w:t>
      </w:r>
    </w:p>
  </w:comment>
  <w:comment w:id="127" w:author="University of Newcastle" w:date="2014-11-24T10:35:00Z" w:initials="UoN">
    <w:p w:rsidR="00F87172" w:rsidRDefault="00F87172">
      <w:pPr>
        <w:pStyle w:val="CommentText"/>
      </w:pPr>
      <w:r>
        <w:rPr>
          <w:rStyle w:val="CommentReference"/>
        </w:rPr>
        <w:annotationRef/>
      </w:r>
      <w:r>
        <w:t>Arabidopsis is not an important crop – it’s a genetic model.</w:t>
      </w:r>
    </w:p>
  </w:comment>
  <w:comment w:id="350" w:author="University of Newcastle" w:date="2014-11-25T10:00:00Z" w:initials="UoN">
    <w:p w:rsidR="00F87172" w:rsidRDefault="00F87172">
      <w:pPr>
        <w:pStyle w:val="CommentText"/>
      </w:pPr>
      <w:r>
        <w:rPr>
          <w:rStyle w:val="CommentReference"/>
        </w:rPr>
        <w:annotationRef/>
      </w:r>
      <w:r>
        <w:t>This section requires work and a lot of it could be fine-tuned and the remainder omitted.</w:t>
      </w:r>
    </w:p>
  </w:comment>
  <w:comment w:id="490" w:author="University of Newcastle" w:date="2014-11-25T11:14:00Z" w:initials="UoN">
    <w:p w:rsidR="003E3E91" w:rsidRDefault="003E3E91">
      <w:pPr>
        <w:pStyle w:val="CommentText"/>
      </w:pPr>
      <w:r>
        <w:rPr>
          <w:rStyle w:val="CommentReference"/>
        </w:rPr>
        <w:annotationRef/>
      </w:r>
      <w:proofErr w:type="gramStart"/>
      <w:r>
        <w:t>remove</w:t>
      </w:r>
      <w:proofErr w:type="gramEnd"/>
      <w:r>
        <w:t xml:space="preserve"> Figure 5, its already outlined in Figure 3</w:t>
      </w:r>
    </w:p>
  </w:comment>
  <w:comment w:id="506" w:author="University of Newcastle" w:date="2014-11-25T11:18:00Z" w:initials="UoN">
    <w:p w:rsidR="003E3E91" w:rsidRDefault="003E3E91" w:rsidP="003E3E91">
      <w:pPr>
        <w:pStyle w:val="CommentText"/>
      </w:pPr>
      <w:r>
        <w:rPr>
          <w:rStyle w:val="CommentReference"/>
        </w:rPr>
        <w:annotationRef/>
      </w:r>
      <w:r>
        <w:t>This section needs to be fixed up!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F90" w:rsidRDefault="00F12F90" w:rsidP="00420613">
      <w:pPr>
        <w:spacing w:after="0" w:line="240" w:lineRule="auto"/>
      </w:pPr>
      <w:r>
        <w:separator/>
      </w:r>
    </w:p>
  </w:endnote>
  <w:endnote w:type="continuationSeparator" w:id="0">
    <w:p w:rsidR="00F12F90" w:rsidRDefault="00F12F90" w:rsidP="0042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172" w:rsidRDefault="00F87172" w:rsidP="00420613">
    <w:pPr>
      <w:pStyle w:val="Footer"/>
      <w:tabs>
        <w:tab w:val="clear" w:pos="4513"/>
      </w:tabs>
      <w:rPr>
        <w:sz w:val="18"/>
        <w:szCs w:val="18"/>
      </w:rPr>
    </w:pPr>
  </w:p>
  <w:p w:rsidR="00F87172" w:rsidRPr="00025213" w:rsidRDefault="00F87172" w:rsidP="00420613">
    <w:pPr>
      <w:pStyle w:val="Footer"/>
      <w:tabs>
        <w:tab w:val="clear" w:pos="4513"/>
      </w:tabs>
      <w:rPr>
        <w:sz w:val="18"/>
        <w:szCs w:val="18"/>
      </w:rPr>
    </w:pPr>
  </w:p>
  <w:p w:rsidR="00F87172" w:rsidRPr="00025213" w:rsidRDefault="00F87172" w:rsidP="00420613">
    <w:pPr>
      <w:pStyle w:val="Footer"/>
      <w:tabs>
        <w:tab w:val="clear" w:pos="4513"/>
      </w:tabs>
      <w:rPr>
        <w:sz w:val="18"/>
        <w:szCs w:val="18"/>
      </w:rPr>
    </w:pPr>
    <w:r w:rsidRPr="00025213">
      <w:rPr>
        <w:sz w:val="18"/>
        <w:szCs w:val="18"/>
      </w:rPr>
      <w:t>Darren Cullerne – c3194970</w:t>
    </w:r>
    <w:r w:rsidRPr="00025213">
      <w:rPr>
        <w:sz w:val="18"/>
        <w:szCs w:val="18"/>
      </w:rPr>
      <w:tab/>
      <w:t xml:space="preserve">Page </w:t>
    </w:r>
    <w:r w:rsidRPr="00025213">
      <w:rPr>
        <w:sz w:val="18"/>
        <w:szCs w:val="18"/>
      </w:rPr>
      <w:fldChar w:fldCharType="begin"/>
    </w:r>
    <w:r w:rsidRPr="00025213">
      <w:rPr>
        <w:sz w:val="18"/>
        <w:szCs w:val="18"/>
      </w:rPr>
      <w:instrText xml:space="preserve"> PAGE   \* MERGEFORMAT </w:instrText>
    </w:r>
    <w:r w:rsidRPr="00025213">
      <w:rPr>
        <w:sz w:val="18"/>
        <w:szCs w:val="18"/>
      </w:rPr>
      <w:fldChar w:fldCharType="separate"/>
    </w:r>
    <w:r w:rsidR="007D60E9">
      <w:rPr>
        <w:noProof/>
        <w:sz w:val="18"/>
        <w:szCs w:val="18"/>
      </w:rPr>
      <w:t>2</w:t>
    </w:r>
    <w:r w:rsidRPr="00025213">
      <w:rPr>
        <w:sz w:val="18"/>
        <w:szCs w:val="18"/>
      </w:rPr>
      <w:fldChar w:fldCharType="end"/>
    </w:r>
    <w:r w:rsidRPr="00025213">
      <w:rPr>
        <w:sz w:val="18"/>
        <w:szCs w:val="18"/>
      </w:rPr>
      <w:t xml:space="preserve"> of </w:t>
    </w:r>
    <w:fldSimple w:instr=" NUMPAGES   \* MERGEFORMAT ">
      <w:r w:rsidR="007D60E9" w:rsidRPr="007D60E9">
        <w:rPr>
          <w:noProof/>
          <w:sz w:val="18"/>
          <w:szCs w:val="18"/>
        </w:rPr>
        <w:t>27</w:t>
      </w:r>
    </w:fldSimple>
  </w:p>
  <w:p w:rsidR="00F87172" w:rsidRPr="00025213" w:rsidRDefault="00F87172">
    <w:pPr>
      <w:pStyle w:val="Footer"/>
      <w:rPr>
        <w:sz w:val="18"/>
        <w:szCs w:val="18"/>
      </w:rPr>
    </w:pPr>
    <w:r w:rsidRPr="00025213">
      <w:rPr>
        <w:sz w:val="18"/>
        <w:szCs w:val="18"/>
      </w:rPr>
      <w:t>PhD Literature Review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F90" w:rsidRDefault="00F12F90" w:rsidP="00420613">
      <w:pPr>
        <w:spacing w:after="0" w:line="240" w:lineRule="auto"/>
      </w:pPr>
      <w:r>
        <w:separator/>
      </w:r>
    </w:p>
  </w:footnote>
  <w:footnote w:type="continuationSeparator" w:id="0">
    <w:p w:rsidR="00F12F90" w:rsidRDefault="00F12F90" w:rsidP="004206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1A45"/>
    <w:multiLevelType w:val="hybridMultilevel"/>
    <w:tmpl w:val="614AF0F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hint="default"/>
      </w:rPr>
    </w:lvl>
    <w:lvl w:ilvl="2" w:tplc="0C090005">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
    <w:nsid w:val="0DC144D9"/>
    <w:multiLevelType w:val="hybridMultilevel"/>
    <w:tmpl w:val="E1B6B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5A4039"/>
    <w:multiLevelType w:val="hybridMultilevel"/>
    <w:tmpl w:val="BB229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0D0682A"/>
    <w:multiLevelType w:val="hybridMultilevel"/>
    <w:tmpl w:val="98FEBB92"/>
    <w:lvl w:ilvl="0" w:tplc="4A16A822">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5DC4CE3"/>
    <w:multiLevelType w:val="hybridMultilevel"/>
    <w:tmpl w:val="CA0A6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AF14D0D"/>
    <w:multiLevelType w:val="hybridMultilevel"/>
    <w:tmpl w:val="9CACF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55F60CA8"/>
    <w:multiLevelType w:val="hybridMultilevel"/>
    <w:tmpl w:val="798A1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5FE301E"/>
    <w:multiLevelType w:val="hybridMultilevel"/>
    <w:tmpl w:val="7C207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B0B4B98"/>
    <w:multiLevelType w:val="hybridMultilevel"/>
    <w:tmpl w:val="95AA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0E4E1A"/>
    <w:multiLevelType w:val="hybridMultilevel"/>
    <w:tmpl w:val="EB0849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719D63E6"/>
    <w:multiLevelType w:val="hybridMultilevel"/>
    <w:tmpl w:val="7B8AD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7"/>
  </w:num>
  <w:num w:numId="6">
    <w:abstractNumId w:val="8"/>
  </w:num>
  <w:num w:numId="7">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0"/>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F5"/>
    <w:rsid w:val="00000DDE"/>
    <w:rsid w:val="00001A12"/>
    <w:rsid w:val="00004310"/>
    <w:rsid w:val="000141C4"/>
    <w:rsid w:val="00014EC3"/>
    <w:rsid w:val="00021DCF"/>
    <w:rsid w:val="0002333D"/>
    <w:rsid w:val="00025000"/>
    <w:rsid w:val="00025213"/>
    <w:rsid w:val="000278FD"/>
    <w:rsid w:val="00031AD4"/>
    <w:rsid w:val="00033037"/>
    <w:rsid w:val="000357AE"/>
    <w:rsid w:val="00041321"/>
    <w:rsid w:val="00041DAF"/>
    <w:rsid w:val="00046174"/>
    <w:rsid w:val="00051553"/>
    <w:rsid w:val="00055CDC"/>
    <w:rsid w:val="00056E19"/>
    <w:rsid w:val="000578F2"/>
    <w:rsid w:val="000629F8"/>
    <w:rsid w:val="00064BEB"/>
    <w:rsid w:val="00085790"/>
    <w:rsid w:val="00086A14"/>
    <w:rsid w:val="00092A35"/>
    <w:rsid w:val="0009610C"/>
    <w:rsid w:val="000A25A1"/>
    <w:rsid w:val="000A360D"/>
    <w:rsid w:val="000B3262"/>
    <w:rsid w:val="000C4FEB"/>
    <w:rsid w:val="000C6805"/>
    <w:rsid w:val="000D09A1"/>
    <w:rsid w:val="000D3751"/>
    <w:rsid w:val="000D513A"/>
    <w:rsid w:val="000D76B5"/>
    <w:rsid w:val="000D7E47"/>
    <w:rsid w:val="000D7EE3"/>
    <w:rsid w:val="000E4B1D"/>
    <w:rsid w:val="000E73E2"/>
    <w:rsid w:val="000F518E"/>
    <w:rsid w:val="00101063"/>
    <w:rsid w:val="0010741E"/>
    <w:rsid w:val="00115D2A"/>
    <w:rsid w:val="001210CF"/>
    <w:rsid w:val="00130DA5"/>
    <w:rsid w:val="00131696"/>
    <w:rsid w:val="00137D69"/>
    <w:rsid w:val="00143853"/>
    <w:rsid w:val="0015263B"/>
    <w:rsid w:val="001542C5"/>
    <w:rsid w:val="00155FF5"/>
    <w:rsid w:val="00156D1A"/>
    <w:rsid w:val="00157F5A"/>
    <w:rsid w:val="00167061"/>
    <w:rsid w:val="0017025F"/>
    <w:rsid w:val="001707EC"/>
    <w:rsid w:val="00173B33"/>
    <w:rsid w:val="00180CDB"/>
    <w:rsid w:val="00190038"/>
    <w:rsid w:val="001927EB"/>
    <w:rsid w:val="00194DE8"/>
    <w:rsid w:val="0019521B"/>
    <w:rsid w:val="001A6CD9"/>
    <w:rsid w:val="001A7661"/>
    <w:rsid w:val="001B4F37"/>
    <w:rsid w:val="001C00EB"/>
    <w:rsid w:val="001D114B"/>
    <w:rsid w:val="001D1C3C"/>
    <w:rsid w:val="001D3652"/>
    <w:rsid w:val="001D53E8"/>
    <w:rsid w:val="001E0CD1"/>
    <w:rsid w:val="001E749D"/>
    <w:rsid w:val="001F6993"/>
    <w:rsid w:val="0020041D"/>
    <w:rsid w:val="00203F90"/>
    <w:rsid w:val="0021183E"/>
    <w:rsid w:val="002136C6"/>
    <w:rsid w:val="00224885"/>
    <w:rsid w:val="00226C3B"/>
    <w:rsid w:val="002329D9"/>
    <w:rsid w:val="00235C5C"/>
    <w:rsid w:val="002405BD"/>
    <w:rsid w:val="00241339"/>
    <w:rsid w:val="0024286E"/>
    <w:rsid w:val="0025081B"/>
    <w:rsid w:val="00250C5F"/>
    <w:rsid w:val="00252448"/>
    <w:rsid w:val="00252E72"/>
    <w:rsid w:val="002531E6"/>
    <w:rsid w:val="00253626"/>
    <w:rsid w:val="00256E47"/>
    <w:rsid w:val="0026097E"/>
    <w:rsid w:val="00263786"/>
    <w:rsid w:val="00264296"/>
    <w:rsid w:val="00267FE8"/>
    <w:rsid w:val="002710BE"/>
    <w:rsid w:val="002716FF"/>
    <w:rsid w:val="00275A89"/>
    <w:rsid w:val="00277E3A"/>
    <w:rsid w:val="00280440"/>
    <w:rsid w:val="00284F19"/>
    <w:rsid w:val="00291E77"/>
    <w:rsid w:val="00291F0D"/>
    <w:rsid w:val="00292508"/>
    <w:rsid w:val="002944A3"/>
    <w:rsid w:val="002A50F9"/>
    <w:rsid w:val="002A6161"/>
    <w:rsid w:val="002B05FE"/>
    <w:rsid w:val="002C1AA6"/>
    <w:rsid w:val="002C2621"/>
    <w:rsid w:val="002C45E7"/>
    <w:rsid w:val="002D4265"/>
    <w:rsid w:val="002D4EC0"/>
    <w:rsid w:val="002E3610"/>
    <w:rsid w:val="002E43C6"/>
    <w:rsid w:val="002F0AE9"/>
    <w:rsid w:val="002F5A62"/>
    <w:rsid w:val="003027FD"/>
    <w:rsid w:val="0030474A"/>
    <w:rsid w:val="00311727"/>
    <w:rsid w:val="00316BA4"/>
    <w:rsid w:val="0031754A"/>
    <w:rsid w:val="00323187"/>
    <w:rsid w:val="00332128"/>
    <w:rsid w:val="0033506A"/>
    <w:rsid w:val="0034585A"/>
    <w:rsid w:val="00346851"/>
    <w:rsid w:val="003474B3"/>
    <w:rsid w:val="00347BCF"/>
    <w:rsid w:val="00347FAF"/>
    <w:rsid w:val="00351EBC"/>
    <w:rsid w:val="0035434D"/>
    <w:rsid w:val="00356157"/>
    <w:rsid w:val="00356950"/>
    <w:rsid w:val="00357BDA"/>
    <w:rsid w:val="00357F9C"/>
    <w:rsid w:val="003603B3"/>
    <w:rsid w:val="00360D5E"/>
    <w:rsid w:val="003612D0"/>
    <w:rsid w:val="00363AAE"/>
    <w:rsid w:val="003649EB"/>
    <w:rsid w:val="003667BE"/>
    <w:rsid w:val="00366961"/>
    <w:rsid w:val="00372447"/>
    <w:rsid w:val="0038015B"/>
    <w:rsid w:val="00385EE3"/>
    <w:rsid w:val="00387107"/>
    <w:rsid w:val="00390A93"/>
    <w:rsid w:val="00392B9E"/>
    <w:rsid w:val="00392E01"/>
    <w:rsid w:val="0039545F"/>
    <w:rsid w:val="0039657E"/>
    <w:rsid w:val="003A44B4"/>
    <w:rsid w:val="003A4968"/>
    <w:rsid w:val="003A6C7D"/>
    <w:rsid w:val="003B38D8"/>
    <w:rsid w:val="003C797A"/>
    <w:rsid w:val="003E14AA"/>
    <w:rsid w:val="003E3E91"/>
    <w:rsid w:val="003F29C3"/>
    <w:rsid w:val="003F2EB7"/>
    <w:rsid w:val="003F472D"/>
    <w:rsid w:val="004021DF"/>
    <w:rsid w:val="004046C8"/>
    <w:rsid w:val="004057A3"/>
    <w:rsid w:val="00407664"/>
    <w:rsid w:val="0041049C"/>
    <w:rsid w:val="00413F56"/>
    <w:rsid w:val="00420613"/>
    <w:rsid w:val="0042075F"/>
    <w:rsid w:val="00421A08"/>
    <w:rsid w:val="004229B0"/>
    <w:rsid w:val="00425360"/>
    <w:rsid w:val="00430492"/>
    <w:rsid w:val="0043637F"/>
    <w:rsid w:val="00440C58"/>
    <w:rsid w:val="00443188"/>
    <w:rsid w:val="0044433E"/>
    <w:rsid w:val="0044764A"/>
    <w:rsid w:val="00453E73"/>
    <w:rsid w:val="00461700"/>
    <w:rsid w:val="00462DC3"/>
    <w:rsid w:val="00465290"/>
    <w:rsid w:val="004665BE"/>
    <w:rsid w:val="00470216"/>
    <w:rsid w:val="00471B53"/>
    <w:rsid w:val="0047329F"/>
    <w:rsid w:val="004736AF"/>
    <w:rsid w:val="00477F29"/>
    <w:rsid w:val="00484391"/>
    <w:rsid w:val="00493B1D"/>
    <w:rsid w:val="00495013"/>
    <w:rsid w:val="004A12EF"/>
    <w:rsid w:val="004A3271"/>
    <w:rsid w:val="004B11EB"/>
    <w:rsid w:val="004C170A"/>
    <w:rsid w:val="004C2745"/>
    <w:rsid w:val="004C45C9"/>
    <w:rsid w:val="004C6E99"/>
    <w:rsid w:val="004C71CD"/>
    <w:rsid w:val="004D299C"/>
    <w:rsid w:val="004D3DDC"/>
    <w:rsid w:val="004D5B77"/>
    <w:rsid w:val="004D627E"/>
    <w:rsid w:val="004E27A2"/>
    <w:rsid w:val="004E6DB2"/>
    <w:rsid w:val="004F1862"/>
    <w:rsid w:val="004F6106"/>
    <w:rsid w:val="00501ABF"/>
    <w:rsid w:val="00503924"/>
    <w:rsid w:val="00504943"/>
    <w:rsid w:val="0050567C"/>
    <w:rsid w:val="00507A37"/>
    <w:rsid w:val="00513BDC"/>
    <w:rsid w:val="00514BEC"/>
    <w:rsid w:val="005230CC"/>
    <w:rsid w:val="0052405E"/>
    <w:rsid w:val="005254F3"/>
    <w:rsid w:val="00526C29"/>
    <w:rsid w:val="00531A8D"/>
    <w:rsid w:val="0053405D"/>
    <w:rsid w:val="00534B19"/>
    <w:rsid w:val="00536A6F"/>
    <w:rsid w:val="00540FC7"/>
    <w:rsid w:val="00541E22"/>
    <w:rsid w:val="0054458F"/>
    <w:rsid w:val="0054500C"/>
    <w:rsid w:val="00550F50"/>
    <w:rsid w:val="0055500E"/>
    <w:rsid w:val="005568F5"/>
    <w:rsid w:val="00562D09"/>
    <w:rsid w:val="00563B4F"/>
    <w:rsid w:val="00570A78"/>
    <w:rsid w:val="00577922"/>
    <w:rsid w:val="005850A0"/>
    <w:rsid w:val="00586BD1"/>
    <w:rsid w:val="00590F23"/>
    <w:rsid w:val="00591B2B"/>
    <w:rsid w:val="005952DE"/>
    <w:rsid w:val="005A20F7"/>
    <w:rsid w:val="005A5DB0"/>
    <w:rsid w:val="005B19E5"/>
    <w:rsid w:val="005B31CE"/>
    <w:rsid w:val="005B7300"/>
    <w:rsid w:val="005C44D7"/>
    <w:rsid w:val="005C7607"/>
    <w:rsid w:val="005D2C3D"/>
    <w:rsid w:val="005D43DD"/>
    <w:rsid w:val="005D6559"/>
    <w:rsid w:val="005E0730"/>
    <w:rsid w:val="005E288A"/>
    <w:rsid w:val="005F0384"/>
    <w:rsid w:val="005F2CB7"/>
    <w:rsid w:val="005F7CDC"/>
    <w:rsid w:val="00601F8C"/>
    <w:rsid w:val="00611232"/>
    <w:rsid w:val="006138EC"/>
    <w:rsid w:val="00613C37"/>
    <w:rsid w:val="00613CDE"/>
    <w:rsid w:val="00624279"/>
    <w:rsid w:val="006249B6"/>
    <w:rsid w:val="0063061E"/>
    <w:rsid w:val="0063371D"/>
    <w:rsid w:val="00635E5F"/>
    <w:rsid w:val="00640EE8"/>
    <w:rsid w:val="006427DF"/>
    <w:rsid w:val="006458F9"/>
    <w:rsid w:val="00646B2B"/>
    <w:rsid w:val="00647241"/>
    <w:rsid w:val="006511C0"/>
    <w:rsid w:val="00651FE9"/>
    <w:rsid w:val="006526B4"/>
    <w:rsid w:val="00654B9E"/>
    <w:rsid w:val="00656371"/>
    <w:rsid w:val="0065653D"/>
    <w:rsid w:val="00657216"/>
    <w:rsid w:val="00665549"/>
    <w:rsid w:val="00684EFF"/>
    <w:rsid w:val="006878E5"/>
    <w:rsid w:val="00693AAF"/>
    <w:rsid w:val="00693AE1"/>
    <w:rsid w:val="00695CC1"/>
    <w:rsid w:val="00696AB0"/>
    <w:rsid w:val="006A2328"/>
    <w:rsid w:val="006B35DB"/>
    <w:rsid w:val="006C0461"/>
    <w:rsid w:val="006C05F4"/>
    <w:rsid w:val="006C18E5"/>
    <w:rsid w:val="006C36F0"/>
    <w:rsid w:val="006C3F64"/>
    <w:rsid w:val="006D038F"/>
    <w:rsid w:val="006D0F86"/>
    <w:rsid w:val="006D1F4D"/>
    <w:rsid w:val="006D5A97"/>
    <w:rsid w:val="006D6BED"/>
    <w:rsid w:val="006E4A78"/>
    <w:rsid w:val="006E63E3"/>
    <w:rsid w:val="006E695C"/>
    <w:rsid w:val="006F1151"/>
    <w:rsid w:val="006F2E93"/>
    <w:rsid w:val="006F3ACE"/>
    <w:rsid w:val="006F5A2D"/>
    <w:rsid w:val="007043E7"/>
    <w:rsid w:val="00704F76"/>
    <w:rsid w:val="0070523A"/>
    <w:rsid w:val="00706ABB"/>
    <w:rsid w:val="00706D7B"/>
    <w:rsid w:val="007075D6"/>
    <w:rsid w:val="00712536"/>
    <w:rsid w:val="00713FCA"/>
    <w:rsid w:val="007157DF"/>
    <w:rsid w:val="00721602"/>
    <w:rsid w:val="00726AFA"/>
    <w:rsid w:val="007439D3"/>
    <w:rsid w:val="00745DC2"/>
    <w:rsid w:val="00754D5B"/>
    <w:rsid w:val="0075503C"/>
    <w:rsid w:val="00755075"/>
    <w:rsid w:val="00755335"/>
    <w:rsid w:val="007553EB"/>
    <w:rsid w:val="00761736"/>
    <w:rsid w:val="00770786"/>
    <w:rsid w:val="00771AFA"/>
    <w:rsid w:val="0077636D"/>
    <w:rsid w:val="007768ED"/>
    <w:rsid w:val="00776D99"/>
    <w:rsid w:val="0078121B"/>
    <w:rsid w:val="00781B07"/>
    <w:rsid w:val="0078441E"/>
    <w:rsid w:val="00790BA1"/>
    <w:rsid w:val="007915E0"/>
    <w:rsid w:val="00793714"/>
    <w:rsid w:val="007969FE"/>
    <w:rsid w:val="00797F1D"/>
    <w:rsid w:val="007A0DD4"/>
    <w:rsid w:val="007A668B"/>
    <w:rsid w:val="007A7D94"/>
    <w:rsid w:val="007B4363"/>
    <w:rsid w:val="007B5560"/>
    <w:rsid w:val="007B5B4D"/>
    <w:rsid w:val="007C0447"/>
    <w:rsid w:val="007C14D7"/>
    <w:rsid w:val="007C1577"/>
    <w:rsid w:val="007C292E"/>
    <w:rsid w:val="007C7866"/>
    <w:rsid w:val="007D13F4"/>
    <w:rsid w:val="007D60E9"/>
    <w:rsid w:val="007D73C4"/>
    <w:rsid w:val="007E4660"/>
    <w:rsid w:val="007E757E"/>
    <w:rsid w:val="007F17E3"/>
    <w:rsid w:val="007F5D12"/>
    <w:rsid w:val="007F713B"/>
    <w:rsid w:val="00805257"/>
    <w:rsid w:val="00807436"/>
    <w:rsid w:val="0080767E"/>
    <w:rsid w:val="00813174"/>
    <w:rsid w:val="00815527"/>
    <w:rsid w:val="00816050"/>
    <w:rsid w:val="00820EF9"/>
    <w:rsid w:val="0082225B"/>
    <w:rsid w:val="00822288"/>
    <w:rsid w:val="00831C75"/>
    <w:rsid w:val="0083225B"/>
    <w:rsid w:val="00836673"/>
    <w:rsid w:val="0083745F"/>
    <w:rsid w:val="008410C8"/>
    <w:rsid w:val="008460FD"/>
    <w:rsid w:val="00853837"/>
    <w:rsid w:val="008550C8"/>
    <w:rsid w:val="008562F6"/>
    <w:rsid w:val="008573EE"/>
    <w:rsid w:val="00857645"/>
    <w:rsid w:val="008616AE"/>
    <w:rsid w:val="00861988"/>
    <w:rsid w:val="008622F7"/>
    <w:rsid w:val="00863137"/>
    <w:rsid w:val="00863F0A"/>
    <w:rsid w:val="008676DE"/>
    <w:rsid w:val="0086776D"/>
    <w:rsid w:val="008767BB"/>
    <w:rsid w:val="00883AC8"/>
    <w:rsid w:val="00884182"/>
    <w:rsid w:val="008857DE"/>
    <w:rsid w:val="00894632"/>
    <w:rsid w:val="008A388D"/>
    <w:rsid w:val="008A3F71"/>
    <w:rsid w:val="008A77C4"/>
    <w:rsid w:val="008B1701"/>
    <w:rsid w:val="008B44BA"/>
    <w:rsid w:val="008B5F40"/>
    <w:rsid w:val="008B731D"/>
    <w:rsid w:val="008C36FD"/>
    <w:rsid w:val="008C7554"/>
    <w:rsid w:val="008D0685"/>
    <w:rsid w:val="008D703F"/>
    <w:rsid w:val="008D795A"/>
    <w:rsid w:val="008E5718"/>
    <w:rsid w:val="008F3F16"/>
    <w:rsid w:val="008F43B4"/>
    <w:rsid w:val="008F7FF9"/>
    <w:rsid w:val="00912E3D"/>
    <w:rsid w:val="00921958"/>
    <w:rsid w:val="00925C77"/>
    <w:rsid w:val="00926B64"/>
    <w:rsid w:val="00927076"/>
    <w:rsid w:val="0093217B"/>
    <w:rsid w:val="0093237F"/>
    <w:rsid w:val="009324C8"/>
    <w:rsid w:val="009333E8"/>
    <w:rsid w:val="00936803"/>
    <w:rsid w:val="00945334"/>
    <w:rsid w:val="00945995"/>
    <w:rsid w:val="00946BDA"/>
    <w:rsid w:val="00946FE5"/>
    <w:rsid w:val="00956576"/>
    <w:rsid w:val="009619C8"/>
    <w:rsid w:val="00962BCD"/>
    <w:rsid w:val="00963C33"/>
    <w:rsid w:val="00963D2B"/>
    <w:rsid w:val="00966F71"/>
    <w:rsid w:val="00967D53"/>
    <w:rsid w:val="00970FF5"/>
    <w:rsid w:val="009716A0"/>
    <w:rsid w:val="009721DB"/>
    <w:rsid w:val="00973C6F"/>
    <w:rsid w:val="009775F7"/>
    <w:rsid w:val="009832A9"/>
    <w:rsid w:val="00986369"/>
    <w:rsid w:val="00986DC8"/>
    <w:rsid w:val="009A1E3C"/>
    <w:rsid w:val="009A4707"/>
    <w:rsid w:val="009A6256"/>
    <w:rsid w:val="009B547A"/>
    <w:rsid w:val="009C2311"/>
    <w:rsid w:val="009C606C"/>
    <w:rsid w:val="009C6F45"/>
    <w:rsid w:val="009D0212"/>
    <w:rsid w:val="009D1510"/>
    <w:rsid w:val="009D323E"/>
    <w:rsid w:val="009D3C36"/>
    <w:rsid w:val="009D68D6"/>
    <w:rsid w:val="009D7A8B"/>
    <w:rsid w:val="009E30C5"/>
    <w:rsid w:val="009E66F5"/>
    <w:rsid w:val="009F2146"/>
    <w:rsid w:val="009F4807"/>
    <w:rsid w:val="00A00716"/>
    <w:rsid w:val="00A020DF"/>
    <w:rsid w:val="00A066C1"/>
    <w:rsid w:val="00A204AE"/>
    <w:rsid w:val="00A22F44"/>
    <w:rsid w:val="00A24B99"/>
    <w:rsid w:val="00A24F9C"/>
    <w:rsid w:val="00A267F1"/>
    <w:rsid w:val="00A274E8"/>
    <w:rsid w:val="00A30874"/>
    <w:rsid w:val="00A3273E"/>
    <w:rsid w:val="00A37C4A"/>
    <w:rsid w:val="00A46647"/>
    <w:rsid w:val="00A60875"/>
    <w:rsid w:val="00A71930"/>
    <w:rsid w:val="00A74BF9"/>
    <w:rsid w:val="00A74D19"/>
    <w:rsid w:val="00A77647"/>
    <w:rsid w:val="00A94044"/>
    <w:rsid w:val="00AA0E3C"/>
    <w:rsid w:val="00AA2F48"/>
    <w:rsid w:val="00AA7F19"/>
    <w:rsid w:val="00AB0ECA"/>
    <w:rsid w:val="00AB299D"/>
    <w:rsid w:val="00AB60F2"/>
    <w:rsid w:val="00AB68DB"/>
    <w:rsid w:val="00AB68F9"/>
    <w:rsid w:val="00AC5C04"/>
    <w:rsid w:val="00AC74C1"/>
    <w:rsid w:val="00AC7C44"/>
    <w:rsid w:val="00AD09AF"/>
    <w:rsid w:val="00AD38C0"/>
    <w:rsid w:val="00AE02AA"/>
    <w:rsid w:val="00AE1ED5"/>
    <w:rsid w:val="00AE40B0"/>
    <w:rsid w:val="00AF3072"/>
    <w:rsid w:val="00AF3801"/>
    <w:rsid w:val="00AF78C0"/>
    <w:rsid w:val="00B03B1B"/>
    <w:rsid w:val="00B05BA3"/>
    <w:rsid w:val="00B1092F"/>
    <w:rsid w:val="00B11756"/>
    <w:rsid w:val="00B13E66"/>
    <w:rsid w:val="00B159BB"/>
    <w:rsid w:val="00B16116"/>
    <w:rsid w:val="00B26D09"/>
    <w:rsid w:val="00B302B7"/>
    <w:rsid w:val="00B4142F"/>
    <w:rsid w:val="00B423B4"/>
    <w:rsid w:val="00B43771"/>
    <w:rsid w:val="00B521B1"/>
    <w:rsid w:val="00B52C8D"/>
    <w:rsid w:val="00B553D0"/>
    <w:rsid w:val="00B60C9A"/>
    <w:rsid w:val="00B61AC0"/>
    <w:rsid w:val="00B66402"/>
    <w:rsid w:val="00B66B36"/>
    <w:rsid w:val="00B72498"/>
    <w:rsid w:val="00B759CD"/>
    <w:rsid w:val="00B76E22"/>
    <w:rsid w:val="00B80809"/>
    <w:rsid w:val="00B812E1"/>
    <w:rsid w:val="00B855B3"/>
    <w:rsid w:val="00B91181"/>
    <w:rsid w:val="00B91E05"/>
    <w:rsid w:val="00B9349D"/>
    <w:rsid w:val="00B947E1"/>
    <w:rsid w:val="00B97634"/>
    <w:rsid w:val="00BA09F7"/>
    <w:rsid w:val="00BB40B6"/>
    <w:rsid w:val="00BB5C63"/>
    <w:rsid w:val="00BB6E7F"/>
    <w:rsid w:val="00BC0276"/>
    <w:rsid w:val="00BC1369"/>
    <w:rsid w:val="00BC262E"/>
    <w:rsid w:val="00BC43CA"/>
    <w:rsid w:val="00BC601B"/>
    <w:rsid w:val="00BE2189"/>
    <w:rsid w:val="00BE2F69"/>
    <w:rsid w:val="00BE3858"/>
    <w:rsid w:val="00BE7DEF"/>
    <w:rsid w:val="00BF1407"/>
    <w:rsid w:val="00BF265A"/>
    <w:rsid w:val="00BF2CAE"/>
    <w:rsid w:val="00C0113B"/>
    <w:rsid w:val="00C03DB5"/>
    <w:rsid w:val="00C16D78"/>
    <w:rsid w:val="00C20BC4"/>
    <w:rsid w:val="00C2197E"/>
    <w:rsid w:val="00C266B0"/>
    <w:rsid w:val="00C27B26"/>
    <w:rsid w:val="00C3052C"/>
    <w:rsid w:val="00C30EF6"/>
    <w:rsid w:val="00C40C5E"/>
    <w:rsid w:val="00C40DA2"/>
    <w:rsid w:val="00C42760"/>
    <w:rsid w:val="00C43678"/>
    <w:rsid w:val="00C44B3E"/>
    <w:rsid w:val="00C45B36"/>
    <w:rsid w:val="00C47548"/>
    <w:rsid w:val="00C53489"/>
    <w:rsid w:val="00C54239"/>
    <w:rsid w:val="00C578EA"/>
    <w:rsid w:val="00C60363"/>
    <w:rsid w:val="00C62B24"/>
    <w:rsid w:val="00C71A35"/>
    <w:rsid w:val="00C73CFD"/>
    <w:rsid w:val="00C80280"/>
    <w:rsid w:val="00C81FDD"/>
    <w:rsid w:val="00C828F2"/>
    <w:rsid w:val="00C83F5F"/>
    <w:rsid w:val="00C8406E"/>
    <w:rsid w:val="00C85A7A"/>
    <w:rsid w:val="00CA0A42"/>
    <w:rsid w:val="00CA5491"/>
    <w:rsid w:val="00CA6417"/>
    <w:rsid w:val="00CA68C8"/>
    <w:rsid w:val="00CC43FA"/>
    <w:rsid w:val="00CC7D3E"/>
    <w:rsid w:val="00CD16A8"/>
    <w:rsid w:val="00CD223F"/>
    <w:rsid w:val="00CD635E"/>
    <w:rsid w:val="00CE670A"/>
    <w:rsid w:val="00CE6B16"/>
    <w:rsid w:val="00CE71A4"/>
    <w:rsid w:val="00CE71DD"/>
    <w:rsid w:val="00CF1960"/>
    <w:rsid w:val="00CF4F63"/>
    <w:rsid w:val="00D069BA"/>
    <w:rsid w:val="00D14F04"/>
    <w:rsid w:val="00D1750C"/>
    <w:rsid w:val="00D2073D"/>
    <w:rsid w:val="00D21872"/>
    <w:rsid w:val="00D35710"/>
    <w:rsid w:val="00D42498"/>
    <w:rsid w:val="00D456AA"/>
    <w:rsid w:val="00D565A8"/>
    <w:rsid w:val="00D60E86"/>
    <w:rsid w:val="00D63C03"/>
    <w:rsid w:val="00D655F1"/>
    <w:rsid w:val="00D66AF1"/>
    <w:rsid w:val="00D73CBF"/>
    <w:rsid w:val="00D74C6F"/>
    <w:rsid w:val="00D75DFE"/>
    <w:rsid w:val="00D75F13"/>
    <w:rsid w:val="00D8002C"/>
    <w:rsid w:val="00D874FF"/>
    <w:rsid w:val="00D927B8"/>
    <w:rsid w:val="00D93751"/>
    <w:rsid w:val="00D95870"/>
    <w:rsid w:val="00D96FAC"/>
    <w:rsid w:val="00DA4836"/>
    <w:rsid w:val="00DB41EA"/>
    <w:rsid w:val="00DB44AD"/>
    <w:rsid w:val="00DB57CE"/>
    <w:rsid w:val="00DB66EA"/>
    <w:rsid w:val="00DC14C7"/>
    <w:rsid w:val="00DC6248"/>
    <w:rsid w:val="00DD1352"/>
    <w:rsid w:val="00DE1D30"/>
    <w:rsid w:val="00DE4D0E"/>
    <w:rsid w:val="00DF0A34"/>
    <w:rsid w:val="00DF3AB2"/>
    <w:rsid w:val="00DF6662"/>
    <w:rsid w:val="00E00034"/>
    <w:rsid w:val="00E01F06"/>
    <w:rsid w:val="00E127ED"/>
    <w:rsid w:val="00E137B2"/>
    <w:rsid w:val="00E16629"/>
    <w:rsid w:val="00E32FF1"/>
    <w:rsid w:val="00E33D04"/>
    <w:rsid w:val="00E418E9"/>
    <w:rsid w:val="00E43EC3"/>
    <w:rsid w:val="00E43FD2"/>
    <w:rsid w:val="00E45077"/>
    <w:rsid w:val="00E46084"/>
    <w:rsid w:val="00E46CE6"/>
    <w:rsid w:val="00E4772B"/>
    <w:rsid w:val="00E50A08"/>
    <w:rsid w:val="00E5334E"/>
    <w:rsid w:val="00E546B6"/>
    <w:rsid w:val="00E56A16"/>
    <w:rsid w:val="00E56E8C"/>
    <w:rsid w:val="00E61054"/>
    <w:rsid w:val="00E7196E"/>
    <w:rsid w:val="00E71F48"/>
    <w:rsid w:val="00E81113"/>
    <w:rsid w:val="00E840C8"/>
    <w:rsid w:val="00E8623B"/>
    <w:rsid w:val="00E87E0D"/>
    <w:rsid w:val="00E9367C"/>
    <w:rsid w:val="00EA091C"/>
    <w:rsid w:val="00EA3B7F"/>
    <w:rsid w:val="00EA5E09"/>
    <w:rsid w:val="00EA6E6F"/>
    <w:rsid w:val="00EA7C0D"/>
    <w:rsid w:val="00EB11B4"/>
    <w:rsid w:val="00EB1AC6"/>
    <w:rsid w:val="00EB1C27"/>
    <w:rsid w:val="00EB3439"/>
    <w:rsid w:val="00EB4BC2"/>
    <w:rsid w:val="00EB5958"/>
    <w:rsid w:val="00EB78AB"/>
    <w:rsid w:val="00EC6C15"/>
    <w:rsid w:val="00ED73F3"/>
    <w:rsid w:val="00EE34E6"/>
    <w:rsid w:val="00EF1F34"/>
    <w:rsid w:val="00EF4EB3"/>
    <w:rsid w:val="00EF4FA7"/>
    <w:rsid w:val="00F01BB3"/>
    <w:rsid w:val="00F057CC"/>
    <w:rsid w:val="00F12A5C"/>
    <w:rsid w:val="00F12F90"/>
    <w:rsid w:val="00F201F4"/>
    <w:rsid w:val="00F2326B"/>
    <w:rsid w:val="00F240C8"/>
    <w:rsid w:val="00F241FA"/>
    <w:rsid w:val="00F32AE3"/>
    <w:rsid w:val="00F32B37"/>
    <w:rsid w:val="00F348F6"/>
    <w:rsid w:val="00F41441"/>
    <w:rsid w:val="00F414CF"/>
    <w:rsid w:val="00F453A1"/>
    <w:rsid w:val="00F521B6"/>
    <w:rsid w:val="00F52AAD"/>
    <w:rsid w:val="00F52FDE"/>
    <w:rsid w:val="00F61CF6"/>
    <w:rsid w:val="00F62BFD"/>
    <w:rsid w:val="00F63B42"/>
    <w:rsid w:val="00F64191"/>
    <w:rsid w:val="00F64CF1"/>
    <w:rsid w:val="00F65486"/>
    <w:rsid w:val="00F6767D"/>
    <w:rsid w:val="00F73C87"/>
    <w:rsid w:val="00F745DB"/>
    <w:rsid w:val="00F7559D"/>
    <w:rsid w:val="00F76ED9"/>
    <w:rsid w:val="00F81874"/>
    <w:rsid w:val="00F81D5C"/>
    <w:rsid w:val="00F86429"/>
    <w:rsid w:val="00F8643D"/>
    <w:rsid w:val="00F87172"/>
    <w:rsid w:val="00F87BF5"/>
    <w:rsid w:val="00FA4B53"/>
    <w:rsid w:val="00FA4F5F"/>
    <w:rsid w:val="00FA6145"/>
    <w:rsid w:val="00FA6B12"/>
    <w:rsid w:val="00FA715C"/>
    <w:rsid w:val="00FB351C"/>
    <w:rsid w:val="00FC0969"/>
    <w:rsid w:val="00FC4627"/>
    <w:rsid w:val="00FC4EA2"/>
    <w:rsid w:val="00FC6EBA"/>
    <w:rsid w:val="00FD07B5"/>
    <w:rsid w:val="00FD7A1B"/>
    <w:rsid w:val="00FE0171"/>
    <w:rsid w:val="00FE0580"/>
    <w:rsid w:val="00FE1C0E"/>
    <w:rsid w:val="00FE54C8"/>
    <w:rsid w:val="00FF7C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7F5D12"/>
    <w:pPr>
      <w:spacing w:after="200" w:line="276" w:lineRule="auto"/>
    </w:pPr>
    <w:rPr>
      <w:rFonts w:ascii="Arial" w:hAnsi="Arial" w:cs="Times New Roman"/>
      <w:sz w:val="24"/>
      <w:szCs w:val="22"/>
    </w:rPr>
  </w:style>
  <w:style w:type="paragraph" w:styleId="Heading1">
    <w:name w:val="heading 1"/>
    <w:basedOn w:val="Normal"/>
    <w:next w:val="Normal"/>
    <w:link w:val="Heading1Char"/>
    <w:uiPriority w:val="9"/>
    <w:qFormat/>
    <w:rsid w:val="007F5D12"/>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unhideWhenUsed/>
    <w:qFormat/>
    <w:rsid w:val="007F5D12"/>
    <w:pPr>
      <w:keepNext/>
      <w:spacing w:before="240" w:after="60"/>
      <w:outlineLvl w:val="1"/>
    </w:pPr>
    <w:rPr>
      <w:b/>
      <w:bCs/>
      <w:iCs/>
      <w:sz w:val="28"/>
      <w:szCs w:val="28"/>
      <w:lang w:val="en-US"/>
    </w:rPr>
  </w:style>
  <w:style w:type="paragraph" w:styleId="Heading3">
    <w:name w:val="heading 3"/>
    <w:basedOn w:val="Normal"/>
    <w:next w:val="Normal"/>
    <w:link w:val="Heading3Char"/>
    <w:uiPriority w:val="9"/>
    <w:semiHidden/>
    <w:unhideWhenUsed/>
    <w:qFormat/>
    <w:rsid w:val="007F5D12"/>
    <w:pPr>
      <w:keepNext/>
      <w:spacing w:before="240" w:after="60"/>
      <w:outlineLvl w:val="2"/>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5D12"/>
    <w:rPr>
      <w:rFonts w:ascii="Arial" w:eastAsiaTheme="majorEastAsia" w:hAnsi="Arial" w:cs="Times New Roman"/>
      <w:b/>
      <w:kern w:val="32"/>
      <w:sz w:val="32"/>
    </w:rPr>
  </w:style>
  <w:style w:type="character" w:customStyle="1" w:styleId="Heading2Char">
    <w:name w:val="Heading 2 Char"/>
    <w:basedOn w:val="DefaultParagraphFont"/>
    <w:link w:val="Heading2"/>
    <w:uiPriority w:val="9"/>
    <w:locked/>
    <w:rsid w:val="007F5D12"/>
    <w:rPr>
      <w:rFonts w:ascii="Arial" w:hAnsi="Arial" w:cs="Times New Roman"/>
      <w:b/>
      <w:sz w:val="28"/>
    </w:rPr>
  </w:style>
  <w:style w:type="character" w:customStyle="1" w:styleId="Heading3Char">
    <w:name w:val="Heading 3 Char"/>
    <w:basedOn w:val="DefaultParagraphFont"/>
    <w:link w:val="Heading3"/>
    <w:uiPriority w:val="9"/>
    <w:semiHidden/>
    <w:locked/>
    <w:rsid w:val="007F5D12"/>
    <w:rPr>
      <w:rFonts w:ascii="Arial" w:hAnsi="Arial" w:cs="Times New Roman"/>
      <w:b/>
      <w:sz w:val="26"/>
    </w:rPr>
  </w:style>
  <w:style w:type="paragraph" w:styleId="ListParagraph">
    <w:name w:val="List Paragraph"/>
    <w:basedOn w:val="Normal"/>
    <w:uiPriority w:val="34"/>
    <w:qFormat/>
    <w:rsid w:val="004046C8"/>
    <w:pPr>
      <w:ind w:left="720"/>
    </w:pPr>
  </w:style>
  <w:style w:type="paragraph" w:styleId="NormalWeb">
    <w:name w:val="Normal (Web)"/>
    <w:basedOn w:val="Normal"/>
    <w:uiPriority w:val="99"/>
    <w:unhideWhenUsed/>
    <w:rsid w:val="000578F2"/>
    <w:pPr>
      <w:spacing w:before="100" w:beforeAutospacing="1" w:after="100" w:afterAutospacing="1" w:line="240" w:lineRule="auto"/>
    </w:pPr>
    <w:rPr>
      <w:rFonts w:ascii="Times New Roman" w:eastAsiaTheme="minorEastAsia" w:hAnsi="Times New Roman"/>
      <w:szCs w:val="24"/>
      <w:lang w:eastAsia="en-AU"/>
    </w:rPr>
  </w:style>
  <w:style w:type="paragraph" w:styleId="BalloonText">
    <w:name w:val="Balloon Text"/>
    <w:basedOn w:val="Normal"/>
    <w:link w:val="BalloonTextChar"/>
    <w:uiPriority w:val="99"/>
    <w:semiHidden/>
    <w:unhideWhenUsed/>
    <w:rsid w:val="0048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391"/>
    <w:rPr>
      <w:rFonts w:ascii="Tahoma" w:hAnsi="Tahoma" w:cs="Tahoma"/>
      <w:sz w:val="16"/>
      <w:szCs w:val="16"/>
    </w:rPr>
  </w:style>
  <w:style w:type="paragraph" w:styleId="Header">
    <w:name w:val="header"/>
    <w:basedOn w:val="Normal"/>
    <w:link w:val="HeaderChar"/>
    <w:uiPriority w:val="99"/>
    <w:unhideWhenUsed/>
    <w:rsid w:val="0042061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20613"/>
    <w:rPr>
      <w:rFonts w:cs="Times New Roman"/>
    </w:rPr>
  </w:style>
  <w:style w:type="paragraph" w:styleId="Footer">
    <w:name w:val="footer"/>
    <w:basedOn w:val="Normal"/>
    <w:link w:val="FooterChar"/>
    <w:uiPriority w:val="99"/>
    <w:unhideWhenUsed/>
    <w:rsid w:val="0042061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20613"/>
    <w:rPr>
      <w:rFonts w:cs="Times New Roman"/>
    </w:rPr>
  </w:style>
  <w:style w:type="paragraph" w:styleId="NoSpacing">
    <w:name w:val="No Spacing"/>
    <w:aliases w:val="Normal - Times New Roman"/>
    <w:uiPriority w:val="1"/>
    <w:qFormat/>
    <w:rsid w:val="007F5D12"/>
    <w:rPr>
      <w:rFonts w:ascii="Arial" w:hAnsi="Arial" w:cs="Times New Roman"/>
      <w:sz w:val="24"/>
      <w:szCs w:val="22"/>
    </w:rPr>
  </w:style>
  <w:style w:type="paragraph" w:styleId="TOCHeading">
    <w:name w:val="TOC Heading"/>
    <w:basedOn w:val="Heading1"/>
    <w:next w:val="Normal"/>
    <w:uiPriority w:val="39"/>
    <w:semiHidden/>
    <w:unhideWhenUsed/>
    <w:qFormat/>
    <w:rsid w:val="00FE0171"/>
    <w:pPr>
      <w:outlineLvl w:val="9"/>
    </w:pPr>
    <w:rPr>
      <w:rFonts w:asciiTheme="majorHAnsi" w:hAnsiTheme="majorHAnsi"/>
      <w:lang w:val="en-AU"/>
    </w:rPr>
  </w:style>
  <w:style w:type="paragraph" w:customStyle="1" w:styleId="FigureTable">
    <w:name w:val="Figure/Table"/>
    <w:basedOn w:val="Normal"/>
    <w:qFormat/>
    <w:rsid w:val="007F5D12"/>
    <w:rPr>
      <w:sz w:val="18"/>
    </w:rPr>
  </w:style>
  <w:style w:type="paragraph" w:styleId="Title">
    <w:name w:val="Title"/>
    <w:basedOn w:val="Normal"/>
    <w:next w:val="Normal"/>
    <w:link w:val="TitleChar"/>
    <w:uiPriority w:val="10"/>
    <w:qFormat/>
    <w:rsid w:val="007F5D12"/>
    <w:pPr>
      <w:spacing w:after="300" w:line="240" w:lineRule="auto"/>
      <w:contextualSpacing/>
    </w:pPr>
    <w:rPr>
      <w:spacing w:val="5"/>
      <w:kern w:val="28"/>
      <w:sz w:val="48"/>
      <w:szCs w:val="52"/>
      <w:lang w:val="en-US"/>
    </w:rPr>
  </w:style>
  <w:style w:type="character" w:customStyle="1" w:styleId="TitleChar">
    <w:name w:val="Title Char"/>
    <w:basedOn w:val="DefaultParagraphFont"/>
    <w:link w:val="Title"/>
    <w:uiPriority w:val="10"/>
    <w:locked/>
    <w:rsid w:val="007F5D12"/>
    <w:rPr>
      <w:rFonts w:ascii="Arial" w:hAnsi="Arial" w:cs="Times New Roman"/>
      <w:spacing w:val="5"/>
      <w:kern w:val="28"/>
      <w:sz w:val="52"/>
    </w:rPr>
  </w:style>
  <w:style w:type="paragraph" w:styleId="Subtitle">
    <w:name w:val="Subtitle"/>
    <w:basedOn w:val="Normal"/>
    <w:next w:val="Normal"/>
    <w:link w:val="SubtitleChar"/>
    <w:uiPriority w:val="11"/>
    <w:qFormat/>
    <w:rsid w:val="007F5D12"/>
    <w:pPr>
      <w:numPr>
        <w:ilvl w:val="1"/>
      </w:numPr>
    </w:pPr>
    <w:rPr>
      <w:b/>
      <w:iCs/>
      <w:spacing w:val="15"/>
      <w:sz w:val="32"/>
      <w:szCs w:val="24"/>
      <w:lang w:val="en-US"/>
    </w:rPr>
  </w:style>
  <w:style w:type="character" w:customStyle="1" w:styleId="SubtitleChar">
    <w:name w:val="Subtitle Char"/>
    <w:basedOn w:val="DefaultParagraphFont"/>
    <w:link w:val="Subtitle"/>
    <w:uiPriority w:val="11"/>
    <w:locked/>
    <w:rsid w:val="007F5D12"/>
    <w:rPr>
      <w:rFonts w:ascii="Arial" w:hAnsi="Arial" w:cs="Times New Roman"/>
      <w:b/>
      <w:spacing w:val="15"/>
      <w:sz w:val="24"/>
    </w:rPr>
  </w:style>
  <w:style w:type="character" w:styleId="SubtleEmphasis">
    <w:name w:val="Subtle Emphasis"/>
    <w:aliases w:val="General Footnote"/>
    <w:basedOn w:val="DefaultParagraphFont"/>
    <w:uiPriority w:val="19"/>
    <w:qFormat/>
    <w:rsid w:val="007F5D12"/>
    <w:rPr>
      <w:rFonts w:ascii="Calibri" w:hAnsi="Calibri" w:cs="Times New Roman"/>
      <w:color w:val="auto"/>
      <w:sz w:val="20"/>
    </w:rPr>
  </w:style>
  <w:style w:type="paragraph" w:styleId="TOC1">
    <w:name w:val="toc 1"/>
    <w:basedOn w:val="Normal"/>
    <w:next w:val="Normal"/>
    <w:autoRedefine/>
    <w:uiPriority w:val="39"/>
    <w:unhideWhenUsed/>
    <w:rsid w:val="00646B2B"/>
    <w:pPr>
      <w:spacing w:after="100"/>
    </w:pPr>
  </w:style>
  <w:style w:type="paragraph" w:styleId="TOC2">
    <w:name w:val="toc 2"/>
    <w:basedOn w:val="Normal"/>
    <w:next w:val="Normal"/>
    <w:autoRedefine/>
    <w:uiPriority w:val="39"/>
    <w:unhideWhenUsed/>
    <w:rsid w:val="00646B2B"/>
    <w:pPr>
      <w:spacing w:after="100"/>
      <w:ind w:left="240"/>
    </w:pPr>
  </w:style>
  <w:style w:type="character" w:styleId="CommentReference">
    <w:name w:val="annotation reference"/>
    <w:basedOn w:val="DefaultParagraphFont"/>
    <w:uiPriority w:val="99"/>
    <w:semiHidden/>
    <w:unhideWhenUsed/>
    <w:rsid w:val="000E73E2"/>
    <w:rPr>
      <w:sz w:val="16"/>
      <w:szCs w:val="16"/>
    </w:rPr>
  </w:style>
  <w:style w:type="paragraph" w:styleId="CommentText">
    <w:name w:val="annotation text"/>
    <w:basedOn w:val="Normal"/>
    <w:link w:val="CommentTextChar"/>
    <w:uiPriority w:val="99"/>
    <w:semiHidden/>
    <w:unhideWhenUsed/>
    <w:rsid w:val="000E73E2"/>
    <w:pPr>
      <w:spacing w:line="240" w:lineRule="auto"/>
    </w:pPr>
    <w:rPr>
      <w:sz w:val="20"/>
      <w:szCs w:val="20"/>
    </w:rPr>
  </w:style>
  <w:style w:type="character" w:customStyle="1" w:styleId="CommentTextChar">
    <w:name w:val="Comment Text Char"/>
    <w:basedOn w:val="DefaultParagraphFont"/>
    <w:link w:val="CommentText"/>
    <w:uiPriority w:val="99"/>
    <w:semiHidden/>
    <w:rsid w:val="000E73E2"/>
    <w:rPr>
      <w:rFonts w:ascii="Arial" w:hAnsi="Arial" w:cs="Times New Roman"/>
    </w:rPr>
  </w:style>
  <w:style w:type="paragraph" w:styleId="CommentSubject">
    <w:name w:val="annotation subject"/>
    <w:basedOn w:val="CommentText"/>
    <w:next w:val="CommentText"/>
    <w:link w:val="CommentSubjectChar"/>
    <w:uiPriority w:val="99"/>
    <w:semiHidden/>
    <w:unhideWhenUsed/>
    <w:rsid w:val="000E73E2"/>
    <w:rPr>
      <w:b/>
      <w:bCs/>
    </w:rPr>
  </w:style>
  <w:style w:type="character" w:customStyle="1" w:styleId="CommentSubjectChar">
    <w:name w:val="Comment Subject Char"/>
    <w:basedOn w:val="CommentTextChar"/>
    <w:link w:val="CommentSubject"/>
    <w:uiPriority w:val="99"/>
    <w:semiHidden/>
    <w:rsid w:val="000E73E2"/>
    <w:rPr>
      <w:rFonts w:ascii="Arial" w:hAnsi="Arial"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7F5D12"/>
    <w:pPr>
      <w:spacing w:after="200" w:line="276" w:lineRule="auto"/>
    </w:pPr>
    <w:rPr>
      <w:rFonts w:ascii="Arial" w:hAnsi="Arial" w:cs="Times New Roman"/>
      <w:sz w:val="24"/>
      <w:szCs w:val="22"/>
    </w:rPr>
  </w:style>
  <w:style w:type="paragraph" w:styleId="Heading1">
    <w:name w:val="heading 1"/>
    <w:basedOn w:val="Normal"/>
    <w:next w:val="Normal"/>
    <w:link w:val="Heading1Char"/>
    <w:uiPriority w:val="9"/>
    <w:qFormat/>
    <w:rsid w:val="007F5D12"/>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unhideWhenUsed/>
    <w:qFormat/>
    <w:rsid w:val="007F5D12"/>
    <w:pPr>
      <w:keepNext/>
      <w:spacing w:before="240" w:after="60"/>
      <w:outlineLvl w:val="1"/>
    </w:pPr>
    <w:rPr>
      <w:b/>
      <w:bCs/>
      <w:iCs/>
      <w:sz w:val="28"/>
      <w:szCs w:val="28"/>
      <w:lang w:val="en-US"/>
    </w:rPr>
  </w:style>
  <w:style w:type="paragraph" w:styleId="Heading3">
    <w:name w:val="heading 3"/>
    <w:basedOn w:val="Normal"/>
    <w:next w:val="Normal"/>
    <w:link w:val="Heading3Char"/>
    <w:uiPriority w:val="9"/>
    <w:semiHidden/>
    <w:unhideWhenUsed/>
    <w:qFormat/>
    <w:rsid w:val="007F5D12"/>
    <w:pPr>
      <w:keepNext/>
      <w:spacing w:before="240" w:after="60"/>
      <w:outlineLvl w:val="2"/>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5D12"/>
    <w:rPr>
      <w:rFonts w:ascii="Arial" w:eastAsiaTheme="majorEastAsia" w:hAnsi="Arial" w:cs="Times New Roman"/>
      <w:b/>
      <w:kern w:val="32"/>
      <w:sz w:val="32"/>
    </w:rPr>
  </w:style>
  <w:style w:type="character" w:customStyle="1" w:styleId="Heading2Char">
    <w:name w:val="Heading 2 Char"/>
    <w:basedOn w:val="DefaultParagraphFont"/>
    <w:link w:val="Heading2"/>
    <w:uiPriority w:val="9"/>
    <w:locked/>
    <w:rsid w:val="007F5D12"/>
    <w:rPr>
      <w:rFonts w:ascii="Arial" w:hAnsi="Arial" w:cs="Times New Roman"/>
      <w:b/>
      <w:sz w:val="28"/>
    </w:rPr>
  </w:style>
  <w:style w:type="character" w:customStyle="1" w:styleId="Heading3Char">
    <w:name w:val="Heading 3 Char"/>
    <w:basedOn w:val="DefaultParagraphFont"/>
    <w:link w:val="Heading3"/>
    <w:uiPriority w:val="9"/>
    <w:semiHidden/>
    <w:locked/>
    <w:rsid w:val="007F5D12"/>
    <w:rPr>
      <w:rFonts w:ascii="Arial" w:hAnsi="Arial" w:cs="Times New Roman"/>
      <w:b/>
      <w:sz w:val="26"/>
    </w:rPr>
  </w:style>
  <w:style w:type="paragraph" w:styleId="ListParagraph">
    <w:name w:val="List Paragraph"/>
    <w:basedOn w:val="Normal"/>
    <w:uiPriority w:val="34"/>
    <w:qFormat/>
    <w:rsid w:val="004046C8"/>
    <w:pPr>
      <w:ind w:left="720"/>
    </w:pPr>
  </w:style>
  <w:style w:type="paragraph" w:styleId="NormalWeb">
    <w:name w:val="Normal (Web)"/>
    <w:basedOn w:val="Normal"/>
    <w:uiPriority w:val="99"/>
    <w:unhideWhenUsed/>
    <w:rsid w:val="000578F2"/>
    <w:pPr>
      <w:spacing w:before="100" w:beforeAutospacing="1" w:after="100" w:afterAutospacing="1" w:line="240" w:lineRule="auto"/>
    </w:pPr>
    <w:rPr>
      <w:rFonts w:ascii="Times New Roman" w:eastAsiaTheme="minorEastAsia" w:hAnsi="Times New Roman"/>
      <w:szCs w:val="24"/>
      <w:lang w:eastAsia="en-AU"/>
    </w:rPr>
  </w:style>
  <w:style w:type="paragraph" w:styleId="BalloonText">
    <w:name w:val="Balloon Text"/>
    <w:basedOn w:val="Normal"/>
    <w:link w:val="BalloonTextChar"/>
    <w:uiPriority w:val="99"/>
    <w:semiHidden/>
    <w:unhideWhenUsed/>
    <w:rsid w:val="0048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391"/>
    <w:rPr>
      <w:rFonts w:ascii="Tahoma" w:hAnsi="Tahoma" w:cs="Tahoma"/>
      <w:sz w:val="16"/>
      <w:szCs w:val="16"/>
    </w:rPr>
  </w:style>
  <w:style w:type="paragraph" w:styleId="Header">
    <w:name w:val="header"/>
    <w:basedOn w:val="Normal"/>
    <w:link w:val="HeaderChar"/>
    <w:uiPriority w:val="99"/>
    <w:unhideWhenUsed/>
    <w:rsid w:val="0042061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20613"/>
    <w:rPr>
      <w:rFonts w:cs="Times New Roman"/>
    </w:rPr>
  </w:style>
  <w:style w:type="paragraph" w:styleId="Footer">
    <w:name w:val="footer"/>
    <w:basedOn w:val="Normal"/>
    <w:link w:val="FooterChar"/>
    <w:uiPriority w:val="99"/>
    <w:unhideWhenUsed/>
    <w:rsid w:val="0042061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20613"/>
    <w:rPr>
      <w:rFonts w:cs="Times New Roman"/>
    </w:rPr>
  </w:style>
  <w:style w:type="paragraph" w:styleId="NoSpacing">
    <w:name w:val="No Spacing"/>
    <w:aliases w:val="Normal - Times New Roman"/>
    <w:uiPriority w:val="1"/>
    <w:qFormat/>
    <w:rsid w:val="007F5D12"/>
    <w:rPr>
      <w:rFonts w:ascii="Arial" w:hAnsi="Arial" w:cs="Times New Roman"/>
      <w:sz w:val="24"/>
      <w:szCs w:val="22"/>
    </w:rPr>
  </w:style>
  <w:style w:type="paragraph" w:styleId="TOCHeading">
    <w:name w:val="TOC Heading"/>
    <w:basedOn w:val="Heading1"/>
    <w:next w:val="Normal"/>
    <w:uiPriority w:val="39"/>
    <w:semiHidden/>
    <w:unhideWhenUsed/>
    <w:qFormat/>
    <w:rsid w:val="00FE0171"/>
    <w:pPr>
      <w:outlineLvl w:val="9"/>
    </w:pPr>
    <w:rPr>
      <w:rFonts w:asciiTheme="majorHAnsi" w:hAnsiTheme="majorHAnsi"/>
      <w:lang w:val="en-AU"/>
    </w:rPr>
  </w:style>
  <w:style w:type="paragraph" w:customStyle="1" w:styleId="FigureTable">
    <w:name w:val="Figure/Table"/>
    <w:basedOn w:val="Normal"/>
    <w:qFormat/>
    <w:rsid w:val="007F5D12"/>
    <w:rPr>
      <w:sz w:val="18"/>
    </w:rPr>
  </w:style>
  <w:style w:type="paragraph" w:styleId="Title">
    <w:name w:val="Title"/>
    <w:basedOn w:val="Normal"/>
    <w:next w:val="Normal"/>
    <w:link w:val="TitleChar"/>
    <w:uiPriority w:val="10"/>
    <w:qFormat/>
    <w:rsid w:val="007F5D12"/>
    <w:pPr>
      <w:spacing w:after="300" w:line="240" w:lineRule="auto"/>
      <w:contextualSpacing/>
    </w:pPr>
    <w:rPr>
      <w:spacing w:val="5"/>
      <w:kern w:val="28"/>
      <w:sz w:val="48"/>
      <w:szCs w:val="52"/>
      <w:lang w:val="en-US"/>
    </w:rPr>
  </w:style>
  <w:style w:type="character" w:customStyle="1" w:styleId="TitleChar">
    <w:name w:val="Title Char"/>
    <w:basedOn w:val="DefaultParagraphFont"/>
    <w:link w:val="Title"/>
    <w:uiPriority w:val="10"/>
    <w:locked/>
    <w:rsid w:val="007F5D12"/>
    <w:rPr>
      <w:rFonts w:ascii="Arial" w:hAnsi="Arial" w:cs="Times New Roman"/>
      <w:spacing w:val="5"/>
      <w:kern w:val="28"/>
      <w:sz w:val="52"/>
    </w:rPr>
  </w:style>
  <w:style w:type="paragraph" w:styleId="Subtitle">
    <w:name w:val="Subtitle"/>
    <w:basedOn w:val="Normal"/>
    <w:next w:val="Normal"/>
    <w:link w:val="SubtitleChar"/>
    <w:uiPriority w:val="11"/>
    <w:qFormat/>
    <w:rsid w:val="007F5D12"/>
    <w:pPr>
      <w:numPr>
        <w:ilvl w:val="1"/>
      </w:numPr>
    </w:pPr>
    <w:rPr>
      <w:b/>
      <w:iCs/>
      <w:spacing w:val="15"/>
      <w:sz w:val="32"/>
      <w:szCs w:val="24"/>
      <w:lang w:val="en-US"/>
    </w:rPr>
  </w:style>
  <w:style w:type="character" w:customStyle="1" w:styleId="SubtitleChar">
    <w:name w:val="Subtitle Char"/>
    <w:basedOn w:val="DefaultParagraphFont"/>
    <w:link w:val="Subtitle"/>
    <w:uiPriority w:val="11"/>
    <w:locked/>
    <w:rsid w:val="007F5D12"/>
    <w:rPr>
      <w:rFonts w:ascii="Arial" w:hAnsi="Arial" w:cs="Times New Roman"/>
      <w:b/>
      <w:spacing w:val="15"/>
      <w:sz w:val="24"/>
    </w:rPr>
  </w:style>
  <w:style w:type="character" w:styleId="SubtleEmphasis">
    <w:name w:val="Subtle Emphasis"/>
    <w:aliases w:val="General Footnote"/>
    <w:basedOn w:val="DefaultParagraphFont"/>
    <w:uiPriority w:val="19"/>
    <w:qFormat/>
    <w:rsid w:val="007F5D12"/>
    <w:rPr>
      <w:rFonts w:ascii="Calibri" w:hAnsi="Calibri" w:cs="Times New Roman"/>
      <w:color w:val="auto"/>
      <w:sz w:val="20"/>
    </w:rPr>
  </w:style>
  <w:style w:type="paragraph" w:styleId="TOC1">
    <w:name w:val="toc 1"/>
    <w:basedOn w:val="Normal"/>
    <w:next w:val="Normal"/>
    <w:autoRedefine/>
    <w:uiPriority w:val="39"/>
    <w:unhideWhenUsed/>
    <w:rsid w:val="00646B2B"/>
    <w:pPr>
      <w:spacing w:after="100"/>
    </w:pPr>
  </w:style>
  <w:style w:type="paragraph" w:styleId="TOC2">
    <w:name w:val="toc 2"/>
    <w:basedOn w:val="Normal"/>
    <w:next w:val="Normal"/>
    <w:autoRedefine/>
    <w:uiPriority w:val="39"/>
    <w:unhideWhenUsed/>
    <w:rsid w:val="00646B2B"/>
    <w:pPr>
      <w:spacing w:after="100"/>
      <w:ind w:left="240"/>
    </w:pPr>
  </w:style>
  <w:style w:type="character" w:styleId="CommentReference">
    <w:name w:val="annotation reference"/>
    <w:basedOn w:val="DefaultParagraphFont"/>
    <w:uiPriority w:val="99"/>
    <w:semiHidden/>
    <w:unhideWhenUsed/>
    <w:rsid w:val="000E73E2"/>
    <w:rPr>
      <w:sz w:val="16"/>
      <w:szCs w:val="16"/>
    </w:rPr>
  </w:style>
  <w:style w:type="paragraph" w:styleId="CommentText">
    <w:name w:val="annotation text"/>
    <w:basedOn w:val="Normal"/>
    <w:link w:val="CommentTextChar"/>
    <w:uiPriority w:val="99"/>
    <w:semiHidden/>
    <w:unhideWhenUsed/>
    <w:rsid w:val="000E73E2"/>
    <w:pPr>
      <w:spacing w:line="240" w:lineRule="auto"/>
    </w:pPr>
    <w:rPr>
      <w:sz w:val="20"/>
      <w:szCs w:val="20"/>
    </w:rPr>
  </w:style>
  <w:style w:type="character" w:customStyle="1" w:styleId="CommentTextChar">
    <w:name w:val="Comment Text Char"/>
    <w:basedOn w:val="DefaultParagraphFont"/>
    <w:link w:val="CommentText"/>
    <w:uiPriority w:val="99"/>
    <w:semiHidden/>
    <w:rsid w:val="000E73E2"/>
    <w:rPr>
      <w:rFonts w:ascii="Arial" w:hAnsi="Arial" w:cs="Times New Roman"/>
    </w:rPr>
  </w:style>
  <w:style w:type="paragraph" w:styleId="CommentSubject">
    <w:name w:val="annotation subject"/>
    <w:basedOn w:val="CommentText"/>
    <w:next w:val="CommentText"/>
    <w:link w:val="CommentSubjectChar"/>
    <w:uiPriority w:val="99"/>
    <w:semiHidden/>
    <w:unhideWhenUsed/>
    <w:rsid w:val="000E73E2"/>
    <w:rPr>
      <w:b/>
      <w:bCs/>
    </w:rPr>
  </w:style>
  <w:style w:type="character" w:customStyle="1" w:styleId="CommentSubjectChar">
    <w:name w:val="Comment Subject Char"/>
    <w:basedOn w:val="CommentTextChar"/>
    <w:link w:val="CommentSubject"/>
    <w:uiPriority w:val="99"/>
    <w:semiHidden/>
    <w:rsid w:val="000E73E2"/>
    <w:rPr>
      <w:rFonts w:ascii="Arial" w:hAnsi="Arial"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081785">
      <w:marLeft w:val="0"/>
      <w:marRight w:val="0"/>
      <w:marTop w:val="0"/>
      <w:marBottom w:val="0"/>
      <w:divBdr>
        <w:top w:val="none" w:sz="0" w:space="0" w:color="auto"/>
        <w:left w:val="none" w:sz="0" w:space="0" w:color="auto"/>
        <w:bottom w:val="none" w:sz="0" w:space="0" w:color="auto"/>
        <w:right w:val="none" w:sz="0" w:space="0" w:color="auto"/>
      </w:divBdr>
    </w:div>
    <w:div w:id="1612081786">
      <w:marLeft w:val="0"/>
      <w:marRight w:val="0"/>
      <w:marTop w:val="0"/>
      <w:marBottom w:val="0"/>
      <w:divBdr>
        <w:top w:val="none" w:sz="0" w:space="0" w:color="auto"/>
        <w:left w:val="none" w:sz="0" w:space="0" w:color="auto"/>
        <w:bottom w:val="none" w:sz="0" w:space="0" w:color="auto"/>
        <w:right w:val="none" w:sz="0" w:space="0" w:color="auto"/>
      </w:divBdr>
    </w:div>
    <w:div w:id="1612081788">
      <w:marLeft w:val="0"/>
      <w:marRight w:val="0"/>
      <w:marTop w:val="0"/>
      <w:marBottom w:val="0"/>
      <w:divBdr>
        <w:top w:val="none" w:sz="0" w:space="0" w:color="auto"/>
        <w:left w:val="none" w:sz="0" w:space="0" w:color="auto"/>
        <w:bottom w:val="none" w:sz="0" w:space="0" w:color="auto"/>
        <w:right w:val="none" w:sz="0" w:space="0" w:color="auto"/>
      </w:divBdr>
    </w:div>
    <w:div w:id="1612081791">
      <w:marLeft w:val="0"/>
      <w:marRight w:val="0"/>
      <w:marTop w:val="0"/>
      <w:marBottom w:val="0"/>
      <w:divBdr>
        <w:top w:val="none" w:sz="0" w:space="0" w:color="auto"/>
        <w:left w:val="none" w:sz="0" w:space="0" w:color="auto"/>
        <w:bottom w:val="none" w:sz="0" w:space="0" w:color="auto"/>
        <w:right w:val="none" w:sz="0" w:space="0" w:color="auto"/>
      </w:divBdr>
    </w:div>
    <w:div w:id="1612081792">
      <w:marLeft w:val="0"/>
      <w:marRight w:val="0"/>
      <w:marTop w:val="0"/>
      <w:marBottom w:val="0"/>
      <w:divBdr>
        <w:top w:val="none" w:sz="0" w:space="0" w:color="auto"/>
        <w:left w:val="none" w:sz="0" w:space="0" w:color="auto"/>
        <w:bottom w:val="none" w:sz="0" w:space="0" w:color="auto"/>
        <w:right w:val="none" w:sz="0" w:space="0" w:color="auto"/>
      </w:divBdr>
    </w:div>
    <w:div w:id="1612081794">
      <w:marLeft w:val="0"/>
      <w:marRight w:val="0"/>
      <w:marTop w:val="0"/>
      <w:marBottom w:val="0"/>
      <w:divBdr>
        <w:top w:val="none" w:sz="0" w:space="0" w:color="auto"/>
        <w:left w:val="none" w:sz="0" w:space="0" w:color="auto"/>
        <w:bottom w:val="none" w:sz="0" w:space="0" w:color="auto"/>
        <w:right w:val="none" w:sz="0" w:space="0" w:color="auto"/>
      </w:divBdr>
    </w:div>
    <w:div w:id="1612081795">
      <w:marLeft w:val="0"/>
      <w:marRight w:val="0"/>
      <w:marTop w:val="0"/>
      <w:marBottom w:val="0"/>
      <w:divBdr>
        <w:top w:val="none" w:sz="0" w:space="0" w:color="auto"/>
        <w:left w:val="none" w:sz="0" w:space="0" w:color="auto"/>
        <w:bottom w:val="none" w:sz="0" w:space="0" w:color="auto"/>
        <w:right w:val="none" w:sz="0" w:space="0" w:color="auto"/>
      </w:divBdr>
    </w:div>
    <w:div w:id="1612081796">
      <w:marLeft w:val="0"/>
      <w:marRight w:val="0"/>
      <w:marTop w:val="0"/>
      <w:marBottom w:val="0"/>
      <w:divBdr>
        <w:top w:val="none" w:sz="0" w:space="0" w:color="auto"/>
        <w:left w:val="none" w:sz="0" w:space="0" w:color="auto"/>
        <w:bottom w:val="none" w:sz="0" w:space="0" w:color="auto"/>
        <w:right w:val="none" w:sz="0" w:space="0" w:color="auto"/>
      </w:divBdr>
    </w:div>
    <w:div w:id="1612081801">
      <w:marLeft w:val="0"/>
      <w:marRight w:val="0"/>
      <w:marTop w:val="0"/>
      <w:marBottom w:val="0"/>
      <w:divBdr>
        <w:top w:val="none" w:sz="0" w:space="0" w:color="auto"/>
        <w:left w:val="none" w:sz="0" w:space="0" w:color="auto"/>
        <w:bottom w:val="none" w:sz="0" w:space="0" w:color="auto"/>
        <w:right w:val="none" w:sz="0" w:space="0" w:color="auto"/>
      </w:divBdr>
    </w:div>
    <w:div w:id="1612081830">
      <w:marLeft w:val="0"/>
      <w:marRight w:val="0"/>
      <w:marTop w:val="0"/>
      <w:marBottom w:val="0"/>
      <w:divBdr>
        <w:top w:val="none" w:sz="0" w:space="0" w:color="auto"/>
        <w:left w:val="none" w:sz="0" w:space="0" w:color="auto"/>
        <w:bottom w:val="none" w:sz="0" w:space="0" w:color="auto"/>
        <w:right w:val="none" w:sz="0" w:space="0" w:color="auto"/>
      </w:divBdr>
      <w:divsChild>
        <w:div w:id="1612081832">
          <w:marLeft w:val="0"/>
          <w:marRight w:val="0"/>
          <w:marTop w:val="0"/>
          <w:marBottom w:val="0"/>
          <w:divBdr>
            <w:top w:val="none" w:sz="0" w:space="0" w:color="auto"/>
            <w:left w:val="none" w:sz="0" w:space="0" w:color="auto"/>
            <w:bottom w:val="none" w:sz="0" w:space="0" w:color="auto"/>
            <w:right w:val="none" w:sz="0" w:space="0" w:color="auto"/>
          </w:divBdr>
          <w:divsChild>
            <w:div w:id="1612081829">
              <w:marLeft w:val="0"/>
              <w:marRight w:val="0"/>
              <w:marTop w:val="0"/>
              <w:marBottom w:val="0"/>
              <w:divBdr>
                <w:top w:val="none" w:sz="0" w:space="0" w:color="auto"/>
                <w:left w:val="none" w:sz="0" w:space="0" w:color="auto"/>
                <w:bottom w:val="none" w:sz="0" w:space="0" w:color="auto"/>
                <w:right w:val="none" w:sz="0" w:space="0" w:color="auto"/>
              </w:divBdr>
              <w:divsChild>
                <w:div w:id="1612081834">
                  <w:marLeft w:val="0"/>
                  <w:marRight w:val="0"/>
                  <w:marTop w:val="0"/>
                  <w:marBottom w:val="0"/>
                  <w:divBdr>
                    <w:top w:val="none" w:sz="0" w:space="0" w:color="auto"/>
                    <w:left w:val="none" w:sz="0" w:space="0" w:color="auto"/>
                    <w:bottom w:val="none" w:sz="0" w:space="0" w:color="auto"/>
                    <w:right w:val="none" w:sz="0" w:space="0" w:color="auto"/>
                  </w:divBdr>
                  <w:divsChild>
                    <w:div w:id="1612081827">
                      <w:marLeft w:val="0"/>
                      <w:marRight w:val="0"/>
                      <w:marTop w:val="0"/>
                      <w:marBottom w:val="0"/>
                      <w:divBdr>
                        <w:top w:val="none" w:sz="0" w:space="0" w:color="auto"/>
                        <w:left w:val="none" w:sz="0" w:space="0" w:color="auto"/>
                        <w:bottom w:val="none" w:sz="0" w:space="0" w:color="auto"/>
                        <w:right w:val="none" w:sz="0" w:space="0" w:color="auto"/>
                      </w:divBdr>
                      <w:divsChild>
                        <w:div w:id="1612081828">
                          <w:marLeft w:val="0"/>
                          <w:marRight w:val="0"/>
                          <w:marTop w:val="0"/>
                          <w:marBottom w:val="0"/>
                          <w:divBdr>
                            <w:top w:val="none" w:sz="0" w:space="0" w:color="auto"/>
                            <w:left w:val="none" w:sz="0" w:space="0" w:color="auto"/>
                            <w:bottom w:val="none" w:sz="0" w:space="0" w:color="auto"/>
                            <w:right w:val="none" w:sz="0" w:space="0" w:color="auto"/>
                          </w:divBdr>
                          <w:divsChild>
                            <w:div w:id="1612081825">
                              <w:marLeft w:val="0"/>
                              <w:marRight w:val="0"/>
                              <w:marTop w:val="0"/>
                              <w:marBottom w:val="0"/>
                              <w:divBdr>
                                <w:top w:val="none" w:sz="0" w:space="0" w:color="auto"/>
                                <w:left w:val="none" w:sz="0" w:space="0" w:color="auto"/>
                                <w:bottom w:val="none" w:sz="0" w:space="0" w:color="auto"/>
                                <w:right w:val="none" w:sz="0" w:space="0" w:color="auto"/>
                              </w:divBdr>
                              <w:divsChild>
                                <w:div w:id="1612081837">
                                  <w:marLeft w:val="0"/>
                                  <w:marRight w:val="0"/>
                                  <w:marTop w:val="0"/>
                                  <w:marBottom w:val="0"/>
                                  <w:divBdr>
                                    <w:top w:val="none" w:sz="0" w:space="0" w:color="auto"/>
                                    <w:left w:val="none" w:sz="0" w:space="0" w:color="auto"/>
                                    <w:bottom w:val="none" w:sz="0" w:space="0" w:color="auto"/>
                                    <w:right w:val="none" w:sz="0" w:space="0" w:color="auto"/>
                                  </w:divBdr>
                                  <w:divsChild>
                                    <w:div w:id="1612081826">
                                      <w:marLeft w:val="0"/>
                                      <w:marRight w:val="0"/>
                                      <w:marTop w:val="0"/>
                                      <w:marBottom w:val="0"/>
                                      <w:divBdr>
                                        <w:top w:val="none" w:sz="0" w:space="0" w:color="auto"/>
                                        <w:left w:val="none" w:sz="0" w:space="0" w:color="auto"/>
                                        <w:bottom w:val="none" w:sz="0" w:space="0" w:color="auto"/>
                                        <w:right w:val="none" w:sz="0" w:space="0" w:color="auto"/>
                                      </w:divBdr>
                                      <w:divsChild>
                                        <w:div w:id="1612081836">
                                          <w:marLeft w:val="0"/>
                                          <w:marRight w:val="0"/>
                                          <w:marTop w:val="0"/>
                                          <w:marBottom w:val="0"/>
                                          <w:divBdr>
                                            <w:top w:val="none" w:sz="0" w:space="0" w:color="auto"/>
                                            <w:left w:val="none" w:sz="0" w:space="0" w:color="auto"/>
                                            <w:bottom w:val="none" w:sz="0" w:space="0" w:color="auto"/>
                                            <w:right w:val="none" w:sz="0" w:space="0" w:color="auto"/>
                                          </w:divBdr>
                                          <w:divsChild>
                                            <w:div w:id="1612081835">
                                              <w:marLeft w:val="0"/>
                                              <w:marRight w:val="0"/>
                                              <w:marTop w:val="0"/>
                                              <w:marBottom w:val="0"/>
                                              <w:divBdr>
                                                <w:top w:val="none" w:sz="0" w:space="0" w:color="auto"/>
                                                <w:left w:val="none" w:sz="0" w:space="0" w:color="auto"/>
                                                <w:bottom w:val="none" w:sz="0" w:space="0" w:color="auto"/>
                                                <w:right w:val="none" w:sz="0" w:space="0" w:color="auto"/>
                                              </w:divBdr>
                                              <w:divsChild>
                                                <w:div w:id="1612081820">
                                                  <w:marLeft w:val="0"/>
                                                  <w:marRight w:val="0"/>
                                                  <w:marTop w:val="0"/>
                                                  <w:marBottom w:val="0"/>
                                                  <w:divBdr>
                                                    <w:top w:val="none" w:sz="0" w:space="0" w:color="auto"/>
                                                    <w:left w:val="none" w:sz="0" w:space="0" w:color="auto"/>
                                                    <w:bottom w:val="none" w:sz="0" w:space="0" w:color="auto"/>
                                                    <w:right w:val="none" w:sz="0" w:space="0" w:color="auto"/>
                                                  </w:divBdr>
                                                  <w:divsChild>
                                                    <w:div w:id="1612081838">
                                                      <w:marLeft w:val="0"/>
                                                      <w:marRight w:val="0"/>
                                                      <w:marTop w:val="0"/>
                                                      <w:marBottom w:val="0"/>
                                                      <w:divBdr>
                                                        <w:top w:val="none" w:sz="0" w:space="0" w:color="auto"/>
                                                        <w:left w:val="none" w:sz="0" w:space="0" w:color="auto"/>
                                                        <w:bottom w:val="none" w:sz="0" w:space="0" w:color="auto"/>
                                                        <w:right w:val="none" w:sz="0" w:space="0" w:color="auto"/>
                                                      </w:divBdr>
                                                      <w:divsChild>
                                                        <w:div w:id="1612081823">
                                                          <w:marLeft w:val="0"/>
                                                          <w:marRight w:val="0"/>
                                                          <w:marTop w:val="0"/>
                                                          <w:marBottom w:val="0"/>
                                                          <w:divBdr>
                                                            <w:top w:val="none" w:sz="0" w:space="0" w:color="auto"/>
                                                            <w:left w:val="none" w:sz="0" w:space="0" w:color="auto"/>
                                                            <w:bottom w:val="none" w:sz="0" w:space="0" w:color="auto"/>
                                                            <w:right w:val="none" w:sz="0" w:space="0" w:color="auto"/>
                                                          </w:divBdr>
                                                          <w:divsChild>
                                                            <w:div w:id="1612081839">
                                                              <w:marLeft w:val="0"/>
                                                              <w:marRight w:val="0"/>
                                                              <w:marTop w:val="0"/>
                                                              <w:marBottom w:val="0"/>
                                                              <w:divBdr>
                                                                <w:top w:val="none" w:sz="0" w:space="0" w:color="auto"/>
                                                                <w:left w:val="none" w:sz="0" w:space="0" w:color="auto"/>
                                                                <w:bottom w:val="none" w:sz="0" w:space="0" w:color="auto"/>
                                                                <w:right w:val="none" w:sz="0" w:space="0" w:color="auto"/>
                                                              </w:divBdr>
                                                              <w:divsChild>
                                                                <w:div w:id="1612081842">
                                                                  <w:marLeft w:val="0"/>
                                                                  <w:marRight w:val="0"/>
                                                                  <w:marTop w:val="0"/>
                                                                  <w:marBottom w:val="0"/>
                                                                  <w:divBdr>
                                                                    <w:top w:val="none" w:sz="0" w:space="0" w:color="auto"/>
                                                                    <w:left w:val="none" w:sz="0" w:space="0" w:color="auto"/>
                                                                    <w:bottom w:val="none" w:sz="0" w:space="0" w:color="auto"/>
                                                                    <w:right w:val="none" w:sz="0" w:space="0" w:color="auto"/>
                                                                  </w:divBdr>
                                                                  <w:divsChild>
                                                                    <w:div w:id="1612081843">
                                                                      <w:marLeft w:val="0"/>
                                                                      <w:marRight w:val="0"/>
                                                                      <w:marTop w:val="0"/>
                                                                      <w:marBottom w:val="0"/>
                                                                      <w:divBdr>
                                                                        <w:top w:val="none" w:sz="0" w:space="0" w:color="auto"/>
                                                                        <w:left w:val="none" w:sz="0" w:space="0" w:color="auto"/>
                                                                        <w:bottom w:val="none" w:sz="0" w:space="0" w:color="auto"/>
                                                                        <w:right w:val="none" w:sz="0" w:space="0" w:color="auto"/>
                                                                      </w:divBdr>
                                                                      <w:divsChild>
                                                                        <w:div w:id="1612081821">
                                                                          <w:marLeft w:val="0"/>
                                                                          <w:marRight w:val="0"/>
                                                                          <w:marTop w:val="0"/>
                                                                          <w:marBottom w:val="0"/>
                                                                          <w:divBdr>
                                                                            <w:top w:val="none" w:sz="0" w:space="0" w:color="auto"/>
                                                                            <w:left w:val="none" w:sz="0" w:space="0" w:color="auto"/>
                                                                            <w:bottom w:val="none" w:sz="0" w:space="0" w:color="auto"/>
                                                                            <w:right w:val="none" w:sz="0" w:space="0" w:color="auto"/>
                                                                          </w:divBdr>
                                                                          <w:divsChild>
                                                                            <w:div w:id="1612081841">
                                                                              <w:marLeft w:val="0"/>
                                                                              <w:marRight w:val="0"/>
                                                                              <w:marTop w:val="0"/>
                                                                              <w:marBottom w:val="0"/>
                                                                              <w:divBdr>
                                                                                <w:top w:val="none" w:sz="0" w:space="0" w:color="auto"/>
                                                                                <w:left w:val="none" w:sz="0" w:space="0" w:color="auto"/>
                                                                                <w:bottom w:val="none" w:sz="0" w:space="0" w:color="auto"/>
                                                                                <w:right w:val="none" w:sz="0" w:space="0" w:color="auto"/>
                                                                              </w:divBdr>
                                                                              <w:divsChild>
                                                                                <w:div w:id="1612081818">
                                                                                  <w:marLeft w:val="0"/>
                                                                                  <w:marRight w:val="0"/>
                                                                                  <w:marTop w:val="0"/>
                                                                                  <w:marBottom w:val="0"/>
                                                                                  <w:divBdr>
                                                                                    <w:top w:val="none" w:sz="0" w:space="0" w:color="auto"/>
                                                                                    <w:left w:val="none" w:sz="0" w:space="0" w:color="auto"/>
                                                                                    <w:bottom w:val="none" w:sz="0" w:space="0" w:color="auto"/>
                                                                                    <w:right w:val="none" w:sz="0" w:space="0" w:color="auto"/>
                                                                                  </w:divBdr>
                                                                                  <w:divsChild>
                                                                                    <w:div w:id="1612081840">
                                                                                      <w:marLeft w:val="0"/>
                                                                                      <w:marRight w:val="0"/>
                                                                                      <w:marTop w:val="0"/>
                                                                                      <w:marBottom w:val="0"/>
                                                                                      <w:divBdr>
                                                                                        <w:top w:val="none" w:sz="0" w:space="0" w:color="auto"/>
                                                                                        <w:left w:val="none" w:sz="0" w:space="0" w:color="auto"/>
                                                                                        <w:bottom w:val="none" w:sz="0" w:space="0" w:color="auto"/>
                                                                                        <w:right w:val="none" w:sz="0" w:space="0" w:color="auto"/>
                                                                                      </w:divBdr>
                                                                                      <w:divsChild>
                                                                                        <w:div w:id="1612081816">
                                                                                          <w:marLeft w:val="0"/>
                                                                                          <w:marRight w:val="0"/>
                                                                                          <w:marTop w:val="0"/>
                                                                                          <w:marBottom w:val="0"/>
                                                                                          <w:divBdr>
                                                                                            <w:top w:val="none" w:sz="0" w:space="0" w:color="auto"/>
                                                                                            <w:left w:val="none" w:sz="0" w:space="0" w:color="auto"/>
                                                                                            <w:bottom w:val="none" w:sz="0" w:space="0" w:color="auto"/>
                                                                                            <w:right w:val="none" w:sz="0" w:space="0" w:color="auto"/>
                                                                                          </w:divBdr>
                                                                                          <w:divsChild>
                                                                                            <w:div w:id="1612081824">
                                                                                              <w:marLeft w:val="0"/>
                                                                                              <w:marRight w:val="0"/>
                                                                                              <w:marTop w:val="0"/>
                                                                                              <w:marBottom w:val="0"/>
                                                                                              <w:divBdr>
                                                                                                <w:top w:val="none" w:sz="0" w:space="0" w:color="auto"/>
                                                                                                <w:left w:val="none" w:sz="0" w:space="0" w:color="auto"/>
                                                                                                <w:bottom w:val="none" w:sz="0" w:space="0" w:color="auto"/>
                                                                                                <w:right w:val="none" w:sz="0" w:space="0" w:color="auto"/>
                                                                                              </w:divBdr>
                                                                                              <w:divsChild>
                                                                                                <w:div w:id="1612081822">
                                                                                                  <w:marLeft w:val="0"/>
                                                                                                  <w:marRight w:val="0"/>
                                                                                                  <w:marTop w:val="0"/>
                                                                                                  <w:marBottom w:val="0"/>
                                                                                                  <w:divBdr>
                                                                                                    <w:top w:val="none" w:sz="0" w:space="0" w:color="auto"/>
                                                                                                    <w:left w:val="none" w:sz="0" w:space="0" w:color="auto"/>
                                                                                                    <w:bottom w:val="none" w:sz="0" w:space="0" w:color="auto"/>
                                                                                                    <w:right w:val="none" w:sz="0" w:space="0" w:color="auto"/>
                                                                                                  </w:divBdr>
                                                                                                  <w:divsChild>
                                                                                                    <w:div w:id="1612081815">
                                                                                                      <w:marLeft w:val="0"/>
                                                                                                      <w:marRight w:val="0"/>
                                                                                                      <w:marTop w:val="0"/>
                                                                                                      <w:marBottom w:val="0"/>
                                                                                                      <w:divBdr>
                                                                                                        <w:top w:val="none" w:sz="0" w:space="0" w:color="auto"/>
                                                                                                        <w:left w:val="none" w:sz="0" w:space="0" w:color="auto"/>
                                                                                                        <w:bottom w:val="none" w:sz="0" w:space="0" w:color="auto"/>
                                                                                                        <w:right w:val="none" w:sz="0" w:space="0" w:color="auto"/>
                                                                                                      </w:divBdr>
                                                                                                      <w:divsChild>
                                                                                                        <w:div w:id="1612081819">
                                                                                                          <w:marLeft w:val="0"/>
                                                                                                          <w:marRight w:val="0"/>
                                                                                                          <w:marTop w:val="0"/>
                                                                                                          <w:marBottom w:val="0"/>
                                                                                                          <w:divBdr>
                                                                                                            <w:top w:val="none" w:sz="0" w:space="0" w:color="auto"/>
                                                                                                            <w:left w:val="none" w:sz="0" w:space="0" w:color="auto"/>
                                                                                                            <w:bottom w:val="none" w:sz="0" w:space="0" w:color="auto"/>
                                                                                                            <w:right w:val="none" w:sz="0" w:space="0" w:color="auto"/>
                                                                                                          </w:divBdr>
                                                                                                          <w:divsChild>
                                                                                                            <w:div w:id="1612081817">
                                                                                                              <w:marLeft w:val="0"/>
                                                                                                              <w:marRight w:val="0"/>
                                                                                                              <w:marTop w:val="0"/>
                                                                                                              <w:marBottom w:val="0"/>
                                                                                                              <w:divBdr>
                                                                                                                <w:top w:val="none" w:sz="0" w:space="0" w:color="auto"/>
                                                                                                                <w:left w:val="none" w:sz="0" w:space="0" w:color="auto"/>
                                                                                                                <w:bottom w:val="none" w:sz="0" w:space="0" w:color="auto"/>
                                                                                                                <w:right w:val="none" w:sz="0" w:space="0" w:color="auto"/>
                                                                                                              </w:divBdr>
                                                                                                              <w:divsChild>
                                                                                                                <w:div w:id="1612081847">
                                                                                                                  <w:marLeft w:val="0"/>
                                                                                                                  <w:marRight w:val="0"/>
                                                                                                                  <w:marTop w:val="0"/>
                                                                                                                  <w:marBottom w:val="0"/>
                                                                                                                  <w:divBdr>
                                                                                                                    <w:top w:val="none" w:sz="0" w:space="0" w:color="auto"/>
                                                                                                                    <w:left w:val="none" w:sz="0" w:space="0" w:color="auto"/>
                                                                                                                    <w:bottom w:val="none" w:sz="0" w:space="0" w:color="auto"/>
                                                                                                                    <w:right w:val="none" w:sz="0" w:space="0" w:color="auto"/>
                                                                                                                  </w:divBdr>
                                                                                                                  <w:divsChild>
                                                                                                                    <w:div w:id="1612081845">
                                                                                                                      <w:marLeft w:val="0"/>
                                                                                                                      <w:marRight w:val="0"/>
                                                                                                                      <w:marTop w:val="0"/>
                                                                                                                      <w:marBottom w:val="0"/>
                                                                                                                      <w:divBdr>
                                                                                                                        <w:top w:val="none" w:sz="0" w:space="0" w:color="auto"/>
                                                                                                                        <w:left w:val="none" w:sz="0" w:space="0" w:color="auto"/>
                                                                                                                        <w:bottom w:val="none" w:sz="0" w:space="0" w:color="auto"/>
                                                                                                                        <w:right w:val="none" w:sz="0" w:space="0" w:color="auto"/>
                                                                                                                      </w:divBdr>
                                                                                                                      <w:divsChild>
                                                                                                                        <w:div w:id="1612081848">
                                                                                                                          <w:marLeft w:val="0"/>
                                                                                                                          <w:marRight w:val="0"/>
                                                                                                                          <w:marTop w:val="0"/>
                                                                                                                          <w:marBottom w:val="0"/>
                                                                                                                          <w:divBdr>
                                                                                                                            <w:top w:val="none" w:sz="0" w:space="0" w:color="auto"/>
                                                                                                                            <w:left w:val="none" w:sz="0" w:space="0" w:color="auto"/>
                                                                                                                            <w:bottom w:val="none" w:sz="0" w:space="0" w:color="auto"/>
                                                                                                                            <w:right w:val="none" w:sz="0" w:space="0" w:color="auto"/>
                                                                                                                          </w:divBdr>
                                                                                                                          <w:divsChild>
                                                                                                                            <w:div w:id="1612081846">
                                                                                                                              <w:marLeft w:val="0"/>
                                                                                                                              <w:marRight w:val="0"/>
                                                                                                                              <w:marTop w:val="0"/>
                                                                                                                              <w:marBottom w:val="0"/>
                                                                                                                              <w:divBdr>
                                                                                                                                <w:top w:val="none" w:sz="0" w:space="0" w:color="auto"/>
                                                                                                                                <w:left w:val="none" w:sz="0" w:space="0" w:color="auto"/>
                                                                                                                                <w:bottom w:val="none" w:sz="0" w:space="0" w:color="auto"/>
                                                                                                                                <w:right w:val="none" w:sz="0" w:space="0" w:color="auto"/>
                                                                                                                              </w:divBdr>
                                                                                                                              <w:divsChild>
                                                                                                                                <w:div w:id="1612081844">
                                                                                                                                  <w:marLeft w:val="0"/>
                                                                                                                                  <w:marRight w:val="0"/>
                                                                                                                                  <w:marTop w:val="0"/>
                                                                                                                                  <w:marBottom w:val="0"/>
                                                                                                                                  <w:divBdr>
                                                                                                                                    <w:top w:val="none" w:sz="0" w:space="0" w:color="auto"/>
                                                                                                                                    <w:left w:val="none" w:sz="0" w:space="0" w:color="auto"/>
                                                                                                                                    <w:bottom w:val="none" w:sz="0" w:space="0" w:color="auto"/>
                                                                                                                                    <w:right w:val="none" w:sz="0" w:space="0" w:color="auto"/>
                                                                                                                                  </w:divBdr>
                                                                                                                                  <w:divsChild>
                                                                                                                                    <w:div w:id="1612081814">
                                                                                                                                      <w:marLeft w:val="0"/>
                                                                                                                                      <w:marRight w:val="0"/>
                                                                                                                                      <w:marTop w:val="0"/>
                                                                                                                                      <w:marBottom w:val="0"/>
                                                                                                                                      <w:divBdr>
                                                                                                                                        <w:top w:val="none" w:sz="0" w:space="0" w:color="auto"/>
                                                                                                                                        <w:left w:val="none" w:sz="0" w:space="0" w:color="auto"/>
                                                                                                                                        <w:bottom w:val="none" w:sz="0" w:space="0" w:color="auto"/>
                                                                                                                                        <w:right w:val="none" w:sz="0" w:space="0" w:color="auto"/>
                                                                                                                                      </w:divBdr>
                                                                                                                                      <w:divsChild>
                                                                                                                                        <w:div w:id="1612081812">
                                                                                                                                          <w:marLeft w:val="0"/>
                                                                                                                                          <w:marRight w:val="0"/>
                                                                                                                                          <w:marTop w:val="0"/>
                                                                                                                                          <w:marBottom w:val="0"/>
                                                                                                                                          <w:divBdr>
                                                                                                                                            <w:top w:val="none" w:sz="0" w:space="0" w:color="auto"/>
                                                                                                                                            <w:left w:val="none" w:sz="0" w:space="0" w:color="auto"/>
                                                                                                                                            <w:bottom w:val="none" w:sz="0" w:space="0" w:color="auto"/>
                                                                                                                                            <w:right w:val="none" w:sz="0" w:space="0" w:color="auto"/>
                                                                                                                                          </w:divBdr>
                                                                                                                                          <w:divsChild>
                                                                                                                                            <w:div w:id="1612081811">
                                                                                                                                              <w:marLeft w:val="0"/>
                                                                                                                                              <w:marRight w:val="0"/>
                                                                                                                                              <w:marTop w:val="0"/>
                                                                                                                                              <w:marBottom w:val="0"/>
                                                                                                                                              <w:divBdr>
                                                                                                                                                <w:top w:val="none" w:sz="0" w:space="0" w:color="auto"/>
                                                                                                                                                <w:left w:val="none" w:sz="0" w:space="0" w:color="auto"/>
                                                                                                                                                <w:bottom w:val="none" w:sz="0" w:space="0" w:color="auto"/>
                                                                                                                                                <w:right w:val="none" w:sz="0" w:space="0" w:color="auto"/>
                                                                                                                                              </w:divBdr>
                                                                                                                                              <w:divsChild>
                                                                                                                                                <w:div w:id="1612081813">
                                                                                                                                                  <w:marLeft w:val="0"/>
                                                                                                                                                  <w:marRight w:val="0"/>
                                                                                                                                                  <w:marTop w:val="0"/>
                                                                                                                                                  <w:marBottom w:val="0"/>
                                                                                                                                                  <w:divBdr>
                                                                                                                                                    <w:top w:val="none" w:sz="0" w:space="0" w:color="auto"/>
                                                                                                                                                    <w:left w:val="none" w:sz="0" w:space="0" w:color="auto"/>
                                                                                                                                                    <w:bottom w:val="none" w:sz="0" w:space="0" w:color="auto"/>
                                                                                                                                                    <w:right w:val="none" w:sz="0" w:space="0" w:color="auto"/>
                                                                                                                                                  </w:divBdr>
                                                                                                                                                  <w:divsChild>
                                                                                                                                                    <w:div w:id="1612081810">
                                                                                                                                                      <w:marLeft w:val="0"/>
                                                                                                                                                      <w:marRight w:val="0"/>
                                                                                                                                                      <w:marTop w:val="0"/>
                                                                                                                                                      <w:marBottom w:val="0"/>
                                                                                                                                                      <w:divBdr>
                                                                                                                                                        <w:top w:val="none" w:sz="0" w:space="0" w:color="auto"/>
                                                                                                                                                        <w:left w:val="none" w:sz="0" w:space="0" w:color="auto"/>
                                                                                                                                                        <w:bottom w:val="none" w:sz="0" w:space="0" w:color="auto"/>
                                                                                                                                                        <w:right w:val="none" w:sz="0" w:space="0" w:color="auto"/>
                                                                                                                                                      </w:divBdr>
                                                                                                                                                      <w:divsChild>
                                                                                                                                                        <w:div w:id="1612081849">
                                                                                                                                                          <w:marLeft w:val="0"/>
                                                                                                                                                          <w:marRight w:val="0"/>
                                                                                                                                                          <w:marTop w:val="0"/>
                                                                                                                                                          <w:marBottom w:val="0"/>
                                                                                                                                                          <w:divBdr>
                                                                                                                                                            <w:top w:val="none" w:sz="0" w:space="0" w:color="auto"/>
                                                                                                                                                            <w:left w:val="none" w:sz="0" w:space="0" w:color="auto"/>
                                                                                                                                                            <w:bottom w:val="none" w:sz="0" w:space="0" w:color="auto"/>
                                                                                                                                                            <w:right w:val="none" w:sz="0" w:space="0" w:color="auto"/>
                                                                                                                                                          </w:divBdr>
                                                                                                                                                          <w:divsChild>
                                                                                                                                                            <w:div w:id="1612081809">
                                                                                                                                                              <w:marLeft w:val="0"/>
                                                                                                                                                              <w:marRight w:val="0"/>
                                                                                                                                                              <w:marTop w:val="0"/>
                                                                                                                                                              <w:marBottom w:val="0"/>
                                                                                                                                                              <w:divBdr>
                                                                                                                                                                <w:top w:val="none" w:sz="0" w:space="0" w:color="auto"/>
                                                                                                                                                                <w:left w:val="none" w:sz="0" w:space="0" w:color="auto"/>
                                                                                                                                                                <w:bottom w:val="none" w:sz="0" w:space="0" w:color="auto"/>
                                                                                                                                                                <w:right w:val="none" w:sz="0" w:space="0" w:color="auto"/>
                                                                                                                                                              </w:divBdr>
                                                                                                                                                              <w:divsChild>
                                                                                                                                                                <w:div w:id="1612081850">
                                                                                                                                                                  <w:marLeft w:val="0"/>
                                                                                                                                                                  <w:marRight w:val="0"/>
                                                                                                                                                                  <w:marTop w:val="0"/>
                                                                                                                                                                  <w:marBottom w:val="0"/>
                                                                                                                                                                  <w:divBdr>
                                                                                                                                                                    <w:top w:val="none" w:sz="0" w:space="0" w:color="auto"/>
                                                                                                                                                                    <w:left w:val="none" w:sz="0" w:space="0" w:color="auto"/>
                                                                                                                                                                    <w:bottom w:val="none" w:sz="0" w:space="0" w:color="auto"/>
                                                                                                                                                                    <w:right w:val="none" w:sz="0" w:space="0" w:color="auto"/>
                                                                                                                                                                  </w:divBdr>
                                                                                                                                                                  <w:divsChild>
                                                                                                                                                                    <w:div w:id="1612081808">
                                                                                                                                                                      <w:marLeft w:val="0"/>
                                                                                                                                                                      <w:marRight w:val="0"/>
                                                                                                                                                                      <w:marTop w:val="0"/>
                                                                                                                                                                      <w:marBottom w:val="0"/>
                                                                                                                                                                      <w:divBdr>
                                                                                                                                                                        <w:top w:val="none" w:sz="0" w:space="0" w:color="auto"/>
                                                                                                                                                                        <w:left w:val="none" w:sz="0" w:space="0" w:color="auto"/>
                                                                                                                                                                        <w:bottom w:val="none" w:sz="0" w:space="0" w:color="auto"/>
                                                                                                                                                                        <w:right w:val="none" w:sz="0" w:space="0" w:color="auto"/>
                                                                                                                                                                      </w:divBdr>
                                                                                                                                                                      <w:divsChild>
                                                                                                                                                                        <w:div w:id="1612081851">
                                                                                                                                                                          <w:marLeft w:val="0"/>
                                                                                                                                                                          <w:marRight w:val="0"/>
                                                                                                                                                                          <w:marTop w:val="0"/>
                                                                                                                                                                          <w:marBottom w:val="0"/>
                                                                                                                                                                          <w:divBdr>
                                                                                                                                                                            <w:top w:val="none" w:sz="0" w:space="0" w:color="auto"/>
                                                                                                                                                                            <w:left w:val="none" w:sz="0" w:space="0" w:color="auto"/>
                                                                                                                                                                            <w:bottom w:val="none" w:sz="0" w:space="0" w:color="auto"/>
                                                                                                                                                                            <w:right w:val="none" w:sz="0" w:space="0" w:color="auto"/>
                                                                                                                                                                          </w:divBdr>
                                                                                                                                                                          <w:divsChild>
                                                                                                                                                                            <w:div w:id="1612081803">
                                                                                                                                                                              <w:marLeft w:val="0"/>
                                                                                                                                                                              <w:marRight w:val="0"/>
                                                                                                                                                                              <w:marTop w:val="0"/>
                                                                                                                                                                              <w:marBottom w:val="0"/>
                                                                                                                                                                              <w:divBdr>
                                                                                                                                                                                <w:top w:val="none" w:sz="0" w:space="0" w:color="auto"/>
                                                                                                                                                                                <w:left w:val="none" w:sz="0" w:space="0" w:color="auto"/>
                                                                                                                                                                                <w:bottom w:val="none" w:sz="0" w:space="0" w:color="auto"/>
                                                                                                                                                                                <w:right w:val="none" w:sz="0" w:space="0" w:color="auto"/>
                                                                                                                                                                              </w:divBdr>
                                                                                                                                                                              <w:divsChild>
                                                                                                                                                                                <w:div w:id="1612081807">
                                                                                                                                                                                  <w:marLeft w:val="0"/>
                                                                                                                                                                                  <w:marRight w:val="0"/>
                                                                                                                                                                                  <w:marTop w:val="0"/>
                                                                                                                                                                                  <w:marBottom w:val="0"/>
                                                                                                                                                                                  <w:divBdr>
                                                                                                                                                                                    <w:top w:val="none" w:sz="0" w:space="0" w:color="auto"/>
                                                                                                                                                                                    <w:left w:val="none" w:sz="0" w:space="0" w:color="auto"/>
                                                                                                                                                                                    <w:bottom w:val="none" w:sz="0" w:space="0" w:color="auto"/>
                                                                                                                                                                                    <w:right w:val="none" w:sz="0" w:space="0" w:color="auto"/>
                                                                                                                                                                                  </w:divBdr>
                                                                                                                                                                                  <w:divsChild>
                                                                                                                                                                                    <w:div w:id="1612081855">
                                                                                                                                                                                      <w:marLeft w:val="0"/>
                                                                                                                                                                                      <w:marRight w:val="0"/>
                                                                                                                                                                                      <w:marTop w:val="0"/>
                                                                                                                                                                                      <w:marBottom w:val="0"/>
                                                                                                                                                                                      <w:divBdr>
                                                                                                                                                                                        <w:top w:val="none" w:sz="0" w:space="0" w:color="auto"/>
                                                                                                                                                                                        <w:left w:val="none" w:sz="0" w:space="0" w:color="auto"/>
                                                                                                                                                                                        <w:bottom w:val="none" w:sz="0" w:space="0" w:color="auto"/>
                                                                                                                                                                                        <w:right w:val="none" w:sz="0" w:space="0" w:color="auto"/>
                                                                                                                                                                                      </w:divBdr>
                                                                                                                                                                                      <w:divsChild>
                                                                                                                                                                                        <w:div w:id="1612081802">
                                                                                                                                                                                          <w:marLeft w:val="0"/>
                                                                                                                                                                                          <w:marRight w:val="0"/>
                                                                                                                                                                                          <w:marTop w:val="0"/>
                                                                                                                                                                                          <w:marBottom w:val="0"/>
                                                                                                                                                                                          <w:divBdr>
                                                                                                                                                                                            <w:top w:val="none" w:sz="0" w:space="0" w:color="auto"/>
                                                                                                                                                                                            <w:left w:val="none" w:sz="0" w:space="0" w:color="auto"/>
                                                                                                                                                                                            <w:bottom w:val="none" w:sz="0" w:space="0" w:color="auto"/>
                                                                                                                                                                                            <w:right w:val="none" w:sz="0" w:space="0" w:color="auto"/>
                                                                                                                                                                                          </w:divBdr>
                                                                                                                                                                                          <w:divsChild>
                                                                                                                                                                                            <w:div w:id="1612081853">
                                                                                                                                                                                              <w:marLeft w:val="0"/>
                                                                                                                                                                                              <w:marRight w:val="0"/>
                                                                                                                                                                                              <w:marTop w:val="0"/>
                                                                                                                                                                                              <w:marBottom w:val="0"/>
                                                                                                                                                                                              <w:divBdr>
                                                                                                                                                                                                <w:top w:val="none" w:sz="0" w:space="0" w:color="auto"/>
                                                                                                                                                                                                <w:left w:val="none" w:sz="0" w:space="0" w:color="auto"/>
                                                                                                                                                                                                <w:bottom w:val="none" w:sz="0" w:space="0" w:color="auto"/>
                                                                                                                                                                                                <w:right w:val="none" w:sz="0" w:space="0" w:color="auto"/>
                                                                                                                                                                                              </w:divBdr>
                                                                                                                                                                                              <w:divsChild>
                                                                                                                                                                                                <w:div w:id="1612081852">
                                                                                                                                                                                                  <w:marLeft w:val="0"/>
                                                                                                                                                                                                  <w:marRight w:val="0"/>
                                                                                                                                                                                                  <w:marTop w:val="0"/>
                                                                                                                                                                                                  <w:marBottom w:val="0"/>
                                                                                                                                                                                                  <w:divBdr>
                                                                                                                                                                                                    <w:top w:val="none" w:sz="0" w:space="0" w:color="auto"/>
                                                                                                                                                                                                    <w:left w:val="none" w:sz="0" w:space="0" w:color="auto"/>
                                                                                                                                                                                                    <w:bottom w:val="none" w:sz="0" w:space="0" w:color="auto"/>
                                                                                                                                                                                                    <w:right w:val="none" w:sz="0" w:space="0" w:color="auto"/>
                                                                                                                                                                                                  </w:divBdr>
                                                                                                                                                                                                  <w:divsChild>
                                                                                                                                                                                                    <w:div w:id="1612081805">
                                                                                                                                                                                                      <w:marLeft w:val="0"/>
                                                                                                                                                                                                      <w:marRight w:val="0"/>
                                                                                                                                                                                                      <w:marTop w:val="0"/>
                                                                                                                                                                                                      <w:marBottom w:val="0"/>
                                                                                                                                                                                                      <w:divBdr>
                                                                                                                                                                                                        <w:top w:val="none" w:sz="0" w:space="0" w:color="auto"/>
                                                                                                                                                                                                        <w:left w:val="none" w:sz="0" w:space="0" w:color="auto"/>
                                                                                                                                                                                                        <w:bottom w:val="none" w:sz="0" w:space="0" w:color="auto"/>
                                                                                                                                                                                                        <w:right w:val="none" w:sz="0" w:space="0" w:color="auto"/>
                                                                                                                                                                                                      </w:divBdr>
                                                                                                                                                                                                    </w:div>
                                                                                                                                                                                                    <w:div w:id="1612081806">
                                                                                                                                                                                                      <w:marLeft w:val="0"/>
                                                                                                                                                                                                      <w:marRight w:val="0"/>
                                                                                                                                                                                                      <w:marTop w:val="0"/>
                                                                                                                                                                                                      <w:marBottom w:val="0"/>
                                                                                                                                                                                                      <w:divBdr>
                                                                                                                                                                                                        <w:top w:val="none" w:sz="0" w:space="0" w:color="auto"/>
                                                                                                                                                                                                        <w:left w:val="none" w:sz="0" w:space="0" w:color="auto"/>
                                                                                                                                                                                                        <w:bottom w:val="none" w:sz="0" w:space="0" w:color="auto"/>
                                                                                                                                                                                                        <w:right w:val="none" w:sz="0" w:space="0" w:color="auto"/>
                                                                                                                                                                                                      </w:divBdr>
                                                                                                                                                                                                    </w:div>
                                                                                                                                                                                                    <w:div w:id="1612081856">
                                                                                                                                                                                                      <w:marLeft w:val="0"/>
                                                                                                                                                                                                      <w:marRight w:val="0"/>
                                                                                                                                                                                                      <w:marTop w:val="0"/>
                                                                                                                                                                                                      <w:marBottom w:val="0"/>
                                                                                                                                                                                                      <w:divBdr>
                                                                                                                                                                                                        <w:top w:val="none" w:sz="0" w:space="0" w:color="auto"/>
                                                                                                                                                                                                        <w:left w:val="none" w:sz="0" w:space="0" w:color="auto"/>
                                                                                                                                                                                                        <w:bottom w:val="none" w:sz="0" w:space="0" w:color="auto"/>
                                                                                                                                                                                                        <w:right w:val="none" w:sz="0" w:space="0" w:color="auto"/>
                                                                                                                                                                                                      </w:divBdr>
                                                                                                                                                                                                      <w:divsChild>
                                                                                                                                                                                                        <w:div w:id="1612081804">
                                                                                                                                                                                                          <w:marLeft w:val="0"/>
                                                                                                                                                                                                          <w:marRight w:val="0"/>
                                                                                                                                                                                                          <w:marTop w:val="0"/>
                                                                                                                                                                                                          <w:marBottom w:val="0"/>
                                                                                                                                                                                                          <w:divBdr>
                                                                                                                                                                                                            <w:top w:val="none" w:sz="0" w:space="0" w:color="auto"/>
                                                                                                                                                                                                            <w:left w:val="none" w:sz="0" w:space="0" w:color="auto"/>
                                                                                                                                                                                                            <w:bottom w:val="none" w:sz="0" w:space="0" w:color="auto"/>
                                                                                                                                                                                                            <w:right w:val="none" w:sz="0" w:space="0" w:color="auto"/>
                                                                                                                                                                                                          </w:divBdr>
                                                                                                                                                                                                          <w:divsChild>
                                                                                                                                                                                                            <w:div w:id="1612081800">
                                                                                                                                                                                                              <w:marLeft w:val="0"/>
                                                                                                                                                                                                              <w:marRight w:val="0"/>
                                                                                                                                                                                                              <w:marTop w:val="0"/>
                                                                                                                                                                                                              <w:marBottom w:val="0"/>
                                                                                                                                                                                                              <w:divBdr>
                                                                                                                                                                                                                <w:top w:val="none" w:sz="0" w:space="0" w:color="auto"/>
                                                                                                                                                                                                                <w:left w:val="none" w:sz="0" w:space="0" w:color="auto"/>
                                                                                                                                                                                                                <w:bottom w:val="none" w:sz="0" w:space="0" w:color="auto"/>
                                                                                                                                                                                                                <w:right w:val="none" w:sz="0" w:space="0" w:color="auto"/>
                                                                                                                                                                                                              </w:divBdr>
                                                                                                                                                                                                              <w:divsChild>
                                                                                                                                                                                                                <w:div w:id="1612081799">
                                                                                                                                                                                                                  <w:marLeft w:val="0"/>
                                                                                                                                                                                                                  <w:marRight w:val="0"/>
                                                                                                                                                                                                                  <w:marTop w:val="0"/>
                                                                                                                                                                                                                  <w:marBottom w:val="0"/>
                                                                                                                                                                                                                  <w:divBdr>
                                                                                                                                                                                                                    <w:top w:val="none" w:sz="0" w:space="0" w:color="auto"/>
                                                                                                                                                                                                                    <w:left w:val="none" w:sz="0" w:space="0" w:color="auto"/>
                                                                                                                                                                                                                    <w:bottom w:val="none" w:sz="0" w:space="0" w:color="auto"/>
                                                                                                                                                                                                                    <w:right w:val="none" w:sz="0" w:space="0" w:color="auto"/>
                                                                                                                                                                                                                  </w:divBdr>
                                                                                                                                                                                                                  <w:divsChild>
                                                                                                                                                                                                                    <w:div w:id="1612081797">
                                                                                                                                                                                                                      <w:marLeft w:val="0"/>
                                                                                                                                                                                                                      <w:marRight w:val="0"/>
                                                                                                                                                                                                                      <w:marTop w:val="0"/>
                                                                                                                                                                                                                      <w:marBottom w:val="0"/>
                                                                                                                                                                                                                      <w:divBdr>
                                                                                                                                                                                                                        <w:top w:val="none" w:sz="0" w:space="0" w:color="auto"/>
                                                                                                                                                                                                                        <w:left w:val="none" w:sz="0" w:space="0" w:color="auto"/>
                                                                                                                                                                                                                        <w:bottom w:val="none" w:sz="0" w:space="0" w:color="auto"/>
                                                                                                                                                                                                                        <w:right w:val="none" w:sz="0" w:space="0" w:color="auto"/>
                                                                                                                                                                                                                      </w:divBdr>
                                                                                                                                                                                                                      <w:divsChild>
                                                                                                                                                                                                                        <w:div w:id="1612081798">
                                                                                                                                                                                                                          <w:marLeft w:val="0"/>
                                                                                                                                                                                                                          <w:marRight w:val="0"/>
                                                                                                                                                                                                                          <w:marTop w:val="0"/>
                                                                                                                                                                                                                          <w:marBottom w:val="0"/>
                                                                                                                                                                                                                          <w:divBdr>
                                                                                                                                                                                                                            <w:top w:val="none" w:sz="0" w:space="0" w:color="auto"/>
                                                                                                                                                                                                                            <w:left w:val="none" w:sz="0" w:space="0" w:color="auto"/>
                                                                                                                                                                                                                            <w:bottom w:val="none" w:sz="0" w:space="0" w:color="auto"/>
                                                                                                                                                                                                                            <w:right w:val="none" w:sz="0" w:space="0" w:color="auto"/>
                                                                                                                                                                                                                          </w:divBdr>
                                                                                                                                                                                                                          <w:divsChild>
                                                                                                                                                                                                                            <w:div w:id="1612081793">
                                                                                                                                                                                                                              <w:marLeft w:val="0"/>
                                                                                                                                                                                                                              <w:marRight w:val="0"/>
                                                                                                                                                                                                                              <w:marTop w:val="0"/>
                                                                                                                                                                                                                              <w:marBottom w:val="0"/>
                                                                                                                                                                                                                              <w:divBdr>
                                                                                                                                                                                                                                <w:top w:val="none" w:sz="0" w:space="0" w:color="auto"/>
                                                                                                                                                                                                                                <w:left w:val="none" w:sz="0" w:space="0" w:color="auto"/>
                                                                                                                                                                                                                                <w:bottom w:val="none" w:sz="0" w:space="0" w:color="auto"/>
                                                                                                                                                                                                                                <w:right w:val="none" w:sz="0" w:space="0" w:color="auto"/>
                                                                                                                                                                                                                              </w:divBdr>
                                                                                                                                                                                                                              <w:divsChild>
                                                                                                                                                                                                                                <w:div w:id="1612081787">
                                                                                                                                                                                                                                  <w:marLeft w:val="0"/>
                                                                                                                                                                                                                                  <w:marRight w:val="0"/>
                                                                                                                                                                                                                                  <w:marTop w:val="0"/>
                                                                                                                                                                                                                                  <w:marBottom w:val="0"/>
                                                                                                                                                                                                                                  <w:divBdr>
                                                                                                                                                                                                                                    <w:top w:val="none" w:sz="0" w:space="0" w:color="auto"/>
                                                                                                                                                                                                                                    <w:left w:val="none" w:sz="0" w:space="0" w:color="auto"/>
                                                                                                                                                                                                                                    <w:bottom w:val="none" w:sz="0" w:space="0" w:color="auto"/>
                                                                                                                                                                                                                                    <w:right w:val="none" w:sz="0" w:space="0" w:color="auto"/>
                                                                                                                                                                                                                                  </w:divBdr>
                                                                                                                                                                                                                                  <w:divsChild>
                                                                                                                                                                                                                                    <w:div w:id="1612081789">
                                                                                                                                                                                                                                      <w:marLeft w:val="0"/>
                                                                                                                                                                                                                                      <w:marRight w:val="0"/>
                                                                                                                                                                                                                                      <w:marTop w:val="0"/>
                                                                                                                                                                                                                                      <w:marBottom w:val="0"/>
                                                                                                                                                                                                                                      <w:divBdr>
                                                                                                                                                                                                                                        <w:top w:val="none" w:sz="0" w:space="0" w:color="auto"/>
                                                                                                                                                                                                                                        <w:left w:val="none" w:sz="0" w:space="0" w:color="auto"/>
                                                                                                                                                                                                                                        <w:bottom w:val="none" w:sz="0" w:space="0" w:color="auto"/>
                                                                                                                                                                                                                                        <w:right w:val="none" w:sz="0" w:space="0" w:color="auto"/>
                                                                                                                                                                                                                                      </w:divBdr>
                                                                                                                                                                                                                                      <w:divsChild>
                                                                                                                                                                                                                                        <w:div w:id="1612081790">
                                                                                                                                                                                                                                          <w:marLeft w:val="0"/>
                                                                                                                                                                                                                                          <w:marRight w:val="0"/>
                                                                                                                                                                                                                                          <w:marTop w:val="0"/>
                                                                                                                                                                                                                                          <w:marBottom w:val="0"/>
                                                                                                                                                                                                                                          <w:divBdr>
                                                                                                                                                                                                                                            <w:top w:val="none" w:sz="0" w:space="0" w:color="auto"/>
                                                                                                                                                                                                                                            <w:left w:val="none" w:sz="0" w:space="0" w:color="auto"/>
                                                                                                                                                                                                                                            <w:bottom w:val="none" w:sz="0" w:space="0" w:color="auto"/>
                                                                                                                                                                                                                                            <w:right w:val="none" w:sz="0" w:space="0" w:color="auto"/>
                                                                                                                                                                                                                                          </w:divBdr>
                                                                                                                                                                                                                                          <w:divsChild>
                                                                                                                                                                                                                                            <w:div w:id="1612081784">
                                                                                                                                                                                                                                              <w:marLeft w:val="0"/>
                                                                                                                                                                                                                                              <w:marRight w:val="0"/>
                                                                                                                                                                                                                                              <w:marTop w:val="0"/>
                                                                                                                                                                                                                                              <w:marBottom w:val="0"/>
                                                                                                                                                                                                                                              <w:divBdr>
                                                                                                                                                                                                                                                <w:top w:val="none" w:sz="0" w:space="0" w:color="auto"/>
                                                                                                                                                                                                                                                <w:left w:val="none" w:sz="0" w:space="0" w:color="auto"/>
                                                                                                                                                                                                                                                <w:bottom w:val="none" w:sz="0" w:space="0" w:color="auto"/>
                                                                                                                                                                                                                                                <w:right w:val="none" w:sz="0" w:space="0" w:color="auto"/>
                                                                                                                                                                                                                                              </w:divBdr>
                                                                                                                                                                                                                                              <w:divsChild>
                                                                                                                                                                                                                                                <w:div w:id="1612081858">
                                                                                                                                                                                                                                                  <w:marLeft w:val="0"/>
                                                                                                                                                                                                                                                  <w:marRight w:val="0"/>
                                                                                                                                                                                                                                                  <w:marTop w:val="0"/>
                                                                                                                                                                                                                                                  <w:marBottom w:val="0"/>
                                                                                                                                                                                                                                                  <w:divBdr>
                                                                                                                                                                                                                                                    <w:top w:val="none" w:sz="0" w:space="0" w:color="auto"/>
                                                                                                                                                                                                                                                    <w:left w:val="none" w:sz="0" w:space="0" w:color="auto"/>
                                                                                                                                                                                                                                                    <w:bottom w:val="none" w:sz="0" w:space="0" w:color="auto"/>
                                                                                                                                                                                                                                                    <w:right w:val="none" w:sz="0" w:space="0" w:color="auto"/>
                                                                                                                                                                                                                                                  </w:divBdr>
                                                                                                                                                                                                                                                  <w:divsChild>
                                                                                                                                                                                                                                                    <w:div w:id="1612081860">
                                                                                                                                                                                                                                                      <w:marLeft w:val="0"/>
                                                                                                                                                                                                                                                      <w:marRight w:val="0"/>
                                                                                                                                                                                                                                                      <w:marTop w:val="0"/>
                                                                                                                                                                                                                                                      <w:marBottom w:val="0"/>
                                                                                                                                                                                                                                                      <w:divBdr>
                                                                                                                                                                                                                                                        <w:top w:val="none" w:sz="0" w:space="0" w:color="auto"/>
                                                                                                                                                                                                                                                        <w:left w:val="none" w:sz="0" w:space="0" w:color="auto"/>
                                                                                                                                                                                                                                                        <w:bottom w:val="none" w:sz="0" w:space="0" w:color="auto"/>
                                                                                                                                                                                                                                                        <w:right w:val="none" w:sz="0" w:space="0" w:color="auto"/>
                                                                                                                                                                                                                                                      </w:divBdr>
                                                                                                                                                                                                                                                      <w:divsChild>
                                                                                                                                                                                                                                                        <w:div w:id="1612081783">
                                                                                                                                                                                                                                                          <w:marLeft w:val="0"/>
                                                                                                                                                                                                                                                          <w:marRight w:val="0"/>
                                                                                                                                                                                                                                                          <w:marTop w:val="0"/>
                                                                                                                                                                                                                                                          <w:marBottom w:val="0"/>
                                                                                                                                                                                                                                                          <w:divBdr>
                                                                                                                                                                                                                                                            <w:top w:val="none" w:sz="0" w:space="0" w:color="auto"/>
                                                                                                                                                                                                                                                            <w:left w:val="none" w:sz="0" w:space="0" w:color="auto"/>
                                                                                                                                                                                                                                                            <w:bottom w:val="none" w:sz="0" w:space="0" w:color="auto"/>
                                                                                                                                                                                                                                                            <w:right w:val="none" w:sz="0" w:space="0" w:color="auto"/>
                                                                                                                                                                                                                                                          </w:divBdr>
                                                                                                                                                                                                                                                          <w:divsChild>
                                                                                                                                                                                                                                                            <w:div w:id="1612081862">
                                                                                                                                                                                                                                                              <w:marLeft w:val="0"/>
                                                                                                                                                                                                                                                              <w:marRight w:val="0"/>
                                                                                                                                                                                                                                                              <w:marTop w:val="0"/>
                                                                                                                                                                                                                                                              <w:marBottom w:val="0"/>
                                                                                                                                                                                                                                                              <w:divBdr>
                                                                                                                                                                                                                                                                <w:top w:val="none" w:sz="0" w:space="0" w:color="auto"/>
                                                                                                                                                                                                                                                                <w:left w:val="none" w:sz="0" w:space="0" w:color="auto"/>
                                                                                                                                                                                                                                                                <w:bottom w:val="none" w:sz="0" w:space="0" w:color="auto"/>
                                                                                                                                                                                                                                                                <w:right w:val="none" w:sz="0" w:space="0" w:color="auto"/>
                                                                                                                                                                                                                                                              </w:divBdr>
                                                                                                                                                                                                                                                              <w:divsChild>
                                                                                                                                                                                                                                                                <w:div w:id="1612081782">
                                                                                                                                                                                                                                                                  <w:marLeft w:val="0"/>
                                                                                                                                                                                                                                                                  <w:marRight w:val="0"/>
                                                                                                                                                                                                                                                                  <w:marTop w:val="0"/>
                                                                                                                                                                                                                                                                  <w:marBottom w:val="0"/>
                                                                                                                                                                                                                                                                  <w:divBdr>
                                                                                                                                                                                                                                                                    <w:top w:val="none" w:sz="0" w:space="0" w:color="auto"/>
                                                                                                                                                                                                                                                                    <w:left w:val="none" w:sz="0" w:space="0" w:color="auto"/>
                                                                                                                                                                                                                                                                    <w:bottom w:val="none" w:sz="0" w:space="0" w:color="auto"/>
                                                                                                                                                                                                                                                                    <w:right w:val="none" w:sz="0" w:space="0" w:color="auto"/>
                                                                                                                                                                                                                                                                  </w:divBdr>
                                                                                                                                                                                                                                                                  <w:divsChild>
                                                                                                                                                                                                                                                                    <w:div w:id="1612081864">
                                                                                                                                                                                                                                                                      <w:marLeft w:val="0"/>
                                                                                                                                                                                                                                                                      <w:marRight w:val="0"/>
                                                                                                                                                                                                                                                                      <w:marTop w:val="0"/>
                                                                                                                                                                                                                                                                      <w:marBottom w:val="0"/>
                                                                                                                                                                                                                                                                      <w:divBdr>
                                                                                                                                                                                                                                                                        <w:top w:val="none" w:sz="0" w:space="0" w:color="auto"/>
                                                                                                                                                                                                                                                                        <w:left w:val="none" w:sz="0" w:space="0" w:color="auto"/>
                                                                                                                                                                                                                                                                        <w:bottom w:val="none" w:sz="0" w:space="0" w:color="auto"/>
                                                                                                                                                                                                                                                                        <w:right w:val="none" w:sz="0" w:space="0" w:color="auto"/>
                                                                                                                                                                                                                                                                      </w:divBdr>
                                                                                                                                                                                                                                                                      <w:divsChild>
                                                                                                                                                                                                                                                                        <w:div w:id="1612081866">
                                                                                                                                                                                                                                                                          <w:marLeft w:val="0"/>
                                                                                                                                                                                                                                                                          <w:marRight w:val="0"/>
                                                                                                                                                                                                                                                                          <w:marTop w:val="0"/>
                                                                                                                                                                                                                                                                          <w:marBottom w:val="0"/>
                                                                                                                                                                                                                                                                          <w:divBdr>
                                                                                                                                                                                                                                                                            <w:top w:val="none" w:sz="0" w:space="0" w:color="auto"/>
                                                                                                                                                                                                                                                                            <w:left w:val="none" w:sz="0" w:space="0" w:color="auto"/>
                                                                                                                                                                                                                                                                            <w:bottom w:val="none" w:sz="0" w:space="0" w:color="auto"/>
                                                                                                                                                                                                                                                                            <w:right w:val="none" w:sz="0" w:space="0" w:color="auto"/>
                                                                                                                                                                                                                                                                          </w:divBdr>
                                                                                                                                                                                                                                                                          <w:divsChild>
                                                                                                                                                                                                                                                                            <w:div w:id="1612081863">
                                                                                                                                                                                                                                                                              <w:marLeft w:val="0"/>
                                                                                                                                                                                                                                                                              <w:marRight w:val="0"/>
                                                                                                                                                                                                                                                                              <w:marTop w:val="0"/>
                                                                                                                                                                                                                                                                              <w:marBottom w:val="0"/>
                                                                                                                                                                                                                                                                              <w:divBdr>
                                                                                                                                                                                                                                                                                <w:top w:val="none" w:sz="0" w:space="0" w:color="auto"/>
                                                                                                                                                                                                                                                                                <w:left w:val="none" w:sz="0" w:space="0" w:color="auto"/>
                                                                                                                                                                                                                                                                                <w:bottom w:val="none" w:sz="0" w:space="0" w:color="auto"/>
                                                                                                                                                                                                                                                                                <w:right w:val="none" w:sz="0" w:space="0" w:color="auto"/>
                                                                                                                                                                                                                                                                              </w:divBdr>
                                                                                                                                                                                                                                                                              <w:divsChild>
                                                                                                                                                                                                                                                                                <w:div w:id="1612081781">
                                                                                                                                                                                                                                                                                  <w:marLeft w:val="0"/>
                                                                                                                                                                                                                                                                                  <w:marRight w:val="0"/>
                                                                                                                                                                                                                                                                                  <w:marTop w:val="0"/>
                                                                                                                                                                                                                                                                                  <w:marBottom w:val="0"/>
                                                                                                                                                                                                                                                                                  <w:divBdr>
                                                                                                                                                                                                                                                                                    <w:top w:val="none" w:sz="0" w:space="0" w:color="auto"/>
                                                                                                                                                                                                                                                                                    <w:left w:val="none" w:sz="0" w:space="0" w:color="auto"/>
                                                                                                                                                                                                                                                                                    <w:bottom w:val="none" w:sz="0" w:space="0" w:color="auto"/>
                                                                                                                                                                                                                                                                                    <w:right w:val="none" w:sz="0" w:space="0" w:color="auto"/>
                                                                                                                                                                                                                                                                                  </w:divBdr>
                                                                                                                                                                                                                                                                                  <w:divsChild>
                                                                                                                                                                                                                                                                                    <w:div w:id="1612081867">
                                                                                                                                                                                                                                                                                      <w:marLeft w:val="0"/>
                                                                                                                                                                                                                                                                                      <w:marRight w:val="0"/>
                                                                                                                                                                                                                                                                                      <w:marTop w:val="0"/>
                                                                                                                                                                                                                                                                                      <w:marBottom w:val="0"/>
                                                                                                                                                                                                                                                                                      <w:divBdr>
                                                                                                                                                                                                                                                                                        <w:top w:val="none" w:sz="0" w:space="0" w:color="auto"/>
                                                                                                                                                                                                                                                                                        <w:left w:val="none" w:sz="0" w:space="0" w:color="auto"/>
                                                                                                                                                                                                                                                                                        <w:bottom w:val="none" w:sz="0" w:space="0" w:color="auto"/>
                                                                                                                                                                                                                                                                                        <w:right w:val="none" w:sz="0" w:space="0" w:color="auto"/>
                                                                                                                                                                                                                                                                                      </w:divBdr>
                                                                                                                                                                                                                                                                                      <w:divsChild>
                                                                                                                                                                                                                                                                                        <w:div w:id="1612081865">
                                                                                                                                                                                                                                                                                          <w:marLeft w:val="0"/>
                                                                                                                                                                                                                                                                                          <w:marRight w:val="0"/>
                                                                                                                                                                                                                                                                                          <w:marTop w:val="0"/>
                                                                                                                                                                                                                                                                                          <w:marBottom w:val="0"/>
                                                                                                                                                                                                                                                                                          <w:divBdr>
                                                                                                                                                                                                                                                                                            <w:top w:val="none" w:sz="0" w:space="0" w:color="auto"/>
                                                                                                                                                                                                                                                                                            <w:left w:val="none" w:sz="0" w:space="0" w:color="auto"/>
                                                                                                                                                                                                                                                                                            <w:bottom w:val="none" w:sz="0" w:space="0" w:color="auto"/>
                                                                                                                                                                                                                                                                                            <w:right w:val="none" w:sz="0" w:space="0" w:color="auto"/>
                                                                                                                                                                                                                                                                                          </w:divBdr>
                                                                                                                                                                                                                                                                                          <w:divsChild>
                                                                                                                                                                                                                                                                                            <w:div w:id="1612081868">
                                                                                                                                                                                                                                                                                              <w:marLeft w:val="0"/>
                                                                                                                                                                                                                                                                                              <w:marRight w:val="0"/>
                                                                                                                                                                                                                                                                                              <w:marTop w:val="0"/>
                                                                                                                                                                                                                                                                                              <w:marBottom w:val="0"/>
                                                                                                                                                                                                                                                                                              <w:divBdr>
                                                                                                                                                                                                                                                                                                <w:top w:val="none" w:sz="0" w:space="0" w:color="auto"/>
                                                                                                                                                                                                                                                                                                <w:left w:val="none" w:sz="0" w:space="0" w:color="auto"/>
                                                                                                                                                                                                                                                                                                <w:bottom w:val="none" w:sz="0" w:space="0" w:color="auto"/>
                                                                                                                                                                                                                                                                                                <w:right w:val="none" w:sz="0" w:space="0" w:color="auto"/>
                                                                                                                                                                                                                                                                                              </w:divBdr>
                                                                                                                                                                                                                                                                                              <w:divsChild>
                                                                                                                                                                                                                                                                                                <w:div w:id="1612081869">
                                                                                                                                                                                                                                                                                                  <w:marLeft w:val="0"/>
                                                                                                                                                                                                                                                                                                  <w:marRight w:val="0"/>
                                                                                                                                                                                                                                                                                                  <w:marTop w:val="0"/>
                                                                                                                                                                                                                                                                                                  <w:marBottom w:val="0"/>
                                                                                                                                                                                                                                                                                                  <w:divBdr>
                                                                                                                                                                                                                                                                                                    <w:top w:val="none" w:sz="0" w:space="0" w:color="auto"/>
                                                                                                                                                                                                                                                                                                    <w:left w:val="none" w:sz="0" w:space="0" w:color="auto"/>
                                                                                                                                                                                                                                                                                                    <w:bottom w:val="none" w:sz="0" w:space="0" w:color="auto"/>
                                                                                                                                                                                                                                                                                                    <w:right w:val="none" w:sz="0" w:space="0" w:color="auto"/>
                                                                                                                                                                                                                                                                                                  </w:divBdr>
                                                                                                                                                                                                                                                                                                  <w:divsChild>
                                                                                                                                                                                                                                                                                                    <w:div w:id="1612081771">
                                                                                                                                                                                                                                                                                                      <w:marLeft w:val="0"/>
                                                                                                                                                                                                                                                                                                      <w:marRight w:val="0"/>
                                                                                                                                                                                                                                                                                                      <w:marTop w:val="0"/>
                                                                                                                                                                                                                                                                                                      <w:marBottom w:val="0"/>
                                                                                                                                                                                                                                                                                                      <w:divBdr>
                                                                                                                                                                                                                                                                                                        <w:top w:val="none" w:sz="0" w:space="0" w:color="auto"/>
                                                                                                                                                                                                                                                                                                        <w:left w:val="none" w:sz="0" w:space="0" w:color="auto"/>
                                                                                                                                                                                                                                                                                                        <w:bottom w:val="none" w:sz="0" w:space="0" w:color="auto"/>
                                                                                                                                                                                                                                                                                                        <w:right w:val="none" w:sz="0" w:space="0" w:color="auto"/>
                                                                                                                                                                                                                                                                                                      </w:divBdr>
                                                                                                                                                                                                                                                                                                      <w:divsChild>
                                                                                                                                                                                                                                                                                                        <w:div w:id="1612081772">
                                                                                                                                                                                                                                                                                                          <w:marLeft w:val="0"/>
                                                                                                                                                                                                                                                                                                          <w:marRight w:val="0"/>
                                                                                                                                                                                                                                                                                                          <w:marTop w:val="0"/>
                                                                                                                                                                                                                                                                                                          <w:marBottom w:val="0"/>
                                                                                                                                                                                                                                                                                                          <w:divBdr>
                                                                                                                                                                                                                                                                                                            <w:top w:val="none" w:sz="0" w:space="0" w:color="auto"/>
                                                                                                                                                                                                                                                                                                            <w:left w:val="none" w:sz="0" w:space="0" w:color="auto"/>
                                                                                                                                                                                                                                                                                                            <w:bottom w:val="none" w:sz="0" w:space="0" w:color="auto"/>
                                                                                                                                                                                                                                                                                                            <w:right w:val="none" w:sz="0" w:space="0" w:color="auto"/>
                                                                                                                                                                                                                                                                                                          </w:divBdr>
                                                                                                                                                                                                                                                                                                          <w:divsChild>
                                                                                                                                                                                                                                                                                                            <w:div w:id="1612081779">
                                                                                                                                                                                                                                                                                                              <w:marLeft w:val="0"/>
                                                                                                                                                                                                                                                                                                              <w:marRight w:val="0"/>
                                                                                                                                                                                                                                                                                                              <w:marTop w:val="0"/>
                                                                                                                                                                                                                                                                                                              <w:marBottom w:val="0"/>
                                                                                                                                                                                                                                                                                                              <w:divBdr>
                                                                                                                                                                                                                                                                                                                <w:top w:val="none" w:sz="0" w:space="0" w:color="auto"/>
                                                                                                                                                                                                                                                                                                                <w:left w:val="none" w:sz="0" w:space="0" w:color="auto"/>
                                                                                                                                                                                                                                                                                                                <w:bottom w:val="none" w:sz="0" w:space="0" w:color="auto"/>
                                                                                                                                                                                                                                                                                                                <w:right w:val="none" w:sz="0" w:space="0" w:color="auto"/>
                                                                                                                                                                                                                                                                                                              </w:divBdr>
                                                                                                                                                                                                                                                                                                              <w:divsChild>
                                                                                                                                                                                                                                                                                                                <w:div w:id="1612081774">
                                                                                                                                                                                                                                                                                                                  <w:marLeft w:val="0"/>
                                                                                                                                                                                                                                                                                                                  <w:marRight w:val="0"/>
                                                                                                                                                                                                                                                                                                                  <w:marTop w:val="0"/>
                                                                                                                                                                                                                                                                                                                  <w:marBottom w:val="0"/>
                                                                                                                                                                                                                                                                                                                  <w:divBdr>
                                                                                                                                                                                                                                                                                                                    <w:top w:val="none" w:sz="0" w:space="0" w:color="auto"/>
                                                                                                                                                                                                                                                                                                                    <w:left w:val="none" w:sz="0" w:space="0" w:color="auto"/>
                                                                                                                                                                                                                                                                                                                    <w:bottom w:val="none" w:sz="0" w:space="0" w:color="auto"/>
                                                                                                                                                                                                                                                                                                                    <w:right w:val="none" w:sz="0" w:space="0" w:color="auto"/>
                                                                                                                                                                                                                                                                                                                  </w:divBdr>
                                                                                                                                                                                                                                                                                                                  <w:divsChild>
                                                                                                                                                                                                                                                                                                                    <w:div w:id="1612081776">
                                                                                                                                                                                                                                                                                                                      <w:marLeft w:val="0"/>
                                                                                                                                                                                                                                                                                                                      <w:marRight w:val="0"/>
                                                                                                                                                                                                                                                                                                                      <w:marTop w:val="0"/>
                                                                                                                                                                                                                                                                                                                      <w:marBottom w:val="0"/>
                                                                                                                                                                                                                                                                                                                      <w:divBdr>
                                                                                                                                                                                                                                                                                                                        <w:top w:val="none" w:sz="0" w:space="0" w:color="auto"/>
                                                                                                                                                                                                                                                                                                                        <w:left w:val="none" w:sz="0" w:space="0" w:color="auto"/>
                                                                                                                                                                                                                                                                                                                        <w:bottom w:val="none" w:sz="0" w:space="0" w:color="auto"/>
                                                                                                                                                                                                                                                                                                                        <w:right w:val="none" w:sz="0" w:space="0" w:color="auto"/>
                                                                                                                                                                                                                                                                                                                      </w:divBdr>
                                                                                                                                                                                                                                                                                                                      <w:divsChild>
                                                                                                                                                                                                                                                                                                                        <w:div w:id="1612081775">
                                                                                                                                                                                                                                                                                                                          <w:marLeft w:val="0"/>
                                                                                                                                                                                                                                                                                                                          <w:marRight w:val="0"/>
                                                                                                                                                                                                                                                                                                                          <w:marTop w:val="0"/>
                                                                                                                                                                                                                                                                                                                          <w:marBottom w:val="0"/>
                                                                                                                                                                                                                                                                                                                          <w:divBdr>
                                                                                                                                                                                                                                                                                                                            <w:top w:val="none" w:sz="0" w:space="0" w:color="auto"/>
                                                                                                                                                                                                                                                                                                                            <w:left w:val="none" w:sz="0" w:space="0" w:color="auto"/>
                                                                                                                                                                                                                                                                                                                            <w:bottom w:val="none" w:sz="0" w:space="0" w:color="auto"/>
                                                                                                                                                                                                                                                                                                                            <w:right w:val="none" w:sz="0" w:space="0" w:color="auto"/>
                                                                                                                                                                                                                                                                                                                          </w:divBdr>
                                                                                                                                                                                                                                                                                                                          <w:divsChild>
                                                                                                                                                                                                                                                                                                                            <w:div w:id="1612081773">
                                                                                                                                                                                                                                                                                                                              <w:marLeft w:val="0"/>
                                                                                                                                                                                                                                                                                                                              <w:marRight w:val="0"/>
                                                                                                                                                                                                                                                                                                                              <w:marTop w:val="0"/>
                                                                                                                                                                                                                                                                                                                              <w:marBottom w:val="0"/>
                                                                                                                                                                                                                                                                                                                              <w:divBdr>
                                                                                                                                                                                                                                                                                                                                <w:top w:val="none" w:sz="0" w:space="0" w:color="auto"/>
                                                                                                                                                                                                                                                                                                                                <w:left w:val="none" w:sz="0" w:space="0" w:color="auto"/>
                                                                                                                                                                                                                                                                                                                                <w:bottom w:val="none" w:sz="0" w:space="0" w:color="auto"/>
                                                                                                                                                                                                                                                                                                                                <w:right w:val="none" w:sz="0" w:space="0" w:color="auto"/>
                                                                                                                                                                                                                                                                                                                              </w:divBdr>
                                                                                                                                                                                                                                                                                                                              <w:divsChild>
                                                                                                                                                                                                                                                                                                                                <w:div w:id="1612081780">
                                                                                                                                                                                                                                                                                                                                  <w:marLeft w:val="0"/>
                                                                                                                                                                                                                                                                                                                                  <w:marRight w:val="0"/>
                                                                                                                                                                                                                                                                                                                                  <w:marTop w:val="0"/>
                                                                                                                                                                                                                                                                                                                                  <w:marBottom w:val="0"/>
                                                                                                                                                                                                                                                                                                                                  <w:divBdr>
                                                                                                                                                                                                                                                                                                                                    <w:top w:val="none" w:sz="0" w:space="0" w:color="auto"/>
                                                                                                                                                                                                                                                                                                                                    <w:left w:val="none" w:sz="0" w:space="0" w:color="auto"/>
                                                                                                                                                                                                                                                                                                                                    <w:bottom w:val="none" w:sz="0" w:space="0" w:color="auto"/>
                                                                                                                                                                                                                                                                                                                                    <w:right w:val="none" w:sz="0" w:space="0" w:color="auto"/>
                                                                                                                                                                                                                                                                                                                                  </w:divBdr>
                                                                                                                                                                                                                                                                                                                                  <w:divsChild>
                                                                                                                                                                                                                                                                                                                                    <w:div w:id="1612081777">
                                                                                                                                                                                                                                                                                                                                      <w:marLeft w:val="0"/>
                                                                                                                                                                                                                                                                                                                                      <w:marRight w:val="0"/>
                                                                                                                                                                                                                                                                                                                                      <w:marTop w:val="0"/>
                                                                                                                                                                                                                                                                                                                                      <w:marBottom w:val="0"/>
                                                                                                                                                                                                                                                                                                                                      <w:divBdr>
                                                                                                                                                                                                                                                                                                                                        <w:top w:val="none" w:sz="0" w:space="0" w:color="auto"/>
                                                                                                                                                                                                                                                                                                                                        <w:left w:val="none" w:sz="0" w:space="0" w:color="auto"/>
                                                                                                                                                                                                                                                                                                                                        <w:bottom w:val="none" w:sz="0" w:space="0" w:color="auto"/>
                                                                                                                                                                                                                                                                                                                                        <w:right w:val="none" w:sz="0" w:space="0" w:color="auto"/>
                                                                                                                                                                                                                                                                                                                                      </w:divBdr>
                                                                                                                                                                                                                                                                                                                                      <w:divsChild>
                                                                                                                                                                                                                                                                                                                                        <w:div w:id="1612081778">
                                                                                                                                                                                                                                                                                                                                          <w:marLeft w:val="0"/>
                                                                                                                                                                                                                                                                                                                                          <w:marRight w:val="0"/>
                                                                                                                                                                                                                                                                                                                                          <w:marTop w:val="0"/>
                                                                                                                                                                                                                                                                                                                                          <w:marBottom w:val="0"/>
                                                                                                                                                                                                                                                                                                                                          <w:divBdr>
                                                                                                                                                                                                                                                                                                                                            <w:top w:val="none" w:sz="0" w:space="0" w:color="auto"/>
                                                                                                                                                                                                                                                                                                                                            <w:left w:val="none" w:sz="0" w:space="0" w:color="auto"/>
                                                                                                                                                                                                                                                                                                                                            <w:bottom w:val="none" w:sz="0" w:space="0" w:color="auto"/>
                                                                                                                                                                                                                                                                                                                                            <w:right w:val="none" w:sz="0" w:space="0" w:color="auto"/>
                                                                                                                                                                                                                                                                                                                                          </w:divBdr>
                                                                                                                                                                                                                                                                                                                                          <w:divsChild>
                                                                                                                                                                                                                                                                                                                                            <w:div w:id="1612081770">
                                                                                                                                                                                                                                                                                                                                              <w:marLeft w:val="0"/>
                                                                                                                                                                                                                                                                                                                                              <w:marRight w:val="0"/>
                                                                                                                                                                                                                                                                                                                                              <w:marTop w:val="0"/>
                                                                                                                                                                                                                                                                                                                                              <w:marBottom w:val="0"/>
                                                                                                                                                                                                                                                                                                                                              <w:divBdr>
                                                                                                                                                                                                                                                                                                                                                <w:top w:val="none" w:sz="0" w:space="0" w:color="auto"/>
                                                                                                                                                                                                                                                                                                                                                <w:left w:val="none" w:sz="0" w:space="0" w:color="auto"/>
                                                                                                                                                                                                                                                                                                                                                <w:bottom w:val="none" w:sz="0" w:space="0" w:color="auto"/>
                                                                                                                                                                                                                                                                                                                                                <w:right w:val="none" w:sz="0" w:space="0" w:color="auto"/>
                                                                                                                                                                                                                                                                                                                                              </w:divBdr>
                                                                                                                                                                                                                                                                                                                                              <w:divsChild>
                                                                                                                                                                                                                                                                                                                                                <w:div w:id="1612081870">
                                                                                                                                                                                                                                                                                                                                                  <w:marLeft w:val="0"/>
                                                                                                                                                                                                                                                                                                                                                  <w:marRight w:val="0"/>
                                                                                                                                                                                                                                                                                                                                                  <w:marTop w:val="0"/>
                                                                                                                                                                                                                                                                                                                                                  <w:marBottom w:val="0"/>
                                                                                                                                                                                                                                                                                                                                                  <w:divBdr>
                                                                                                                                                                                                                                                                                                                                                    <w:top w:val="none" w:sz="0" w:space="0" w:color="auto"/>
                                                                                                                                                                                                                                                                                                                                                    <w:left w:val="none" w:sz="0" w:space="0" w:color="auto"/>
                                                                                                                                                                                                                                                                                                                                                    <w:bottom w:val="none" w:sz="0" w:space="0" w:color="auto"/>
                                                                                                                                                                                                                                                                                                                                                    <w:right w:val="none" w:sz="0" w:space="0" w:color="auto"/>
                                                                                                                                                                                                                                                                                                                                                  </w:divBdr>
                                                                                                                                                                                                                                                                                                                                                  <w:divsChild>
                                                                                                                                                                                                                                                                                                                                                    <w:div w:id="1612081769">
                                                                                                                                                                                                                                                                                                                                                      <w:marLeft w:val="0"/>
                                                                                                                                                                                                                                                                                                                                                      <w:marRight w:val="0"/>
                                                                                                                                                                                                                                                                                                                                                      <w:marTop w:val="0"/>
                                                                                                                                                                                                                                                                                                                                                      <w:marBottom w:val="0"/>
                                                                                                                                                                                                                                                                                                                                                      <w:divBdr>
                                                                                                                                                                                                                                                                                                                                                        <w:top w:val="none" w:sz="0" w:space="0" w:color="auto"/>
                                                                                                                                                                                                                                                                                                                                                        <w:left w:val="none" w:sz="0" w:space="0" w:color="auto"/>
                                                                                                                                                                                                                                                                                                                                                        <w:bottom w:val="none" w:sz="0" w:space="0" w:color="auto"/>
                                                                                                                                                                                                                                                                                                                                                        <w:right w:val="none" w:sz="0" w:space="0" w:color="auto"/>
                                                                                                                                                                                                                                                                                                                                                      </w:divBdr>
                                                                                                                                                                                                                                                                                                                                                      <w:divsChild>
                                                                                                                                                                                                                                                                                                                                                        <w:div w:id="1612081871">
                                                                                                                                                                                                                                                                                                                                                          <w:marLeft w:val="0"/>
                                                                                                                                                                                                                                                                                                                                                          <w:marRight w:val="0"/>
                                                                                                                                                                                                                                                                                                                                                          <w:marTop w:val="0"/>
                                                                                                                                                                                                                                                                                                                                                          <w:marBottom w:val="0"/>
                                                                                                                                                                                                                                                                                                                                                          <w:divBdr>
                                                                                                                                                                                                                                                                                                                                                            <w:top w:val="none" w:sz="0" w:space="0" w:color="auto"/>
                                                                                                                                                                                                                                                                                                                                                            <w:left w:val="none" w:sz="0" w:space="0" w:color="auto"/>
                                                                                                                                                                                                                                                                                                                                                            <w:bottom w:val="none" w:sz="0" w:space="0" w:color="auto"/>
                                                                                                                                                                                                                                                                                                                                                            <w:right w:val="none" w:sz="0" w:space="0" w:color="auto"/>
                                                                                                                                                                                                                                                                                                                                                          </w:divBdr>
                                                                                                                                                                                                                                                                                                                                                          <w:divsChild>
                                                                                                                                                                                                                                                                                                                                                            <w:div w:id="1612081872">
                                                                                                                                                                                                                                                                                                                                                              <w:marLeft w:val="0"/>
                                                                                                                                                                                                                                                                                                                                                              <w:marRight w:val="0"/>
                                                                                                                                                                                                                                                                                                                                                              <w:marTop w:val="0"/>
                                                                                                                                                                                                                                                                                                                                                              <w:marBottom w:val="0"/>
                                                                                                                                                                                                                                                                                                                                                              <w:divBdr>
                                                                                                                                                                                                                                                                                                                                                                <w:top w:val="none" w:sz="0" w:space="0" w:color="auto"/>
                                                                                                                                                                                                                                                                                                                                                                <w:left w:val="none" w:sz="0" w:space="0" w:color="auto"/>
                                                                                                                                                                                                                                                                                                                                                                <w:bottom w:val="none" w:sz="0" w:space="0" w:color="auto"/>
                                                                                                                                                                                                                                                                                                                                                                <w:right w:val="none" w:sz="0" w:space="0" w:color="auto"/>
                                                                                                                                                                                                                                                                                                                                                              </w:divBdr>
                                                                                                                                                                                                                                                                                                                                                              <w:divsChild>
                                                                                                                                                                                                                                                                                                                                                                <w:div w:id="1612081873">
                                                                                                                                                                                                                                                                                                                                                                  <w:marLeft w:val="0"/>
                                                                                                                                                                                                                                                                                                                                                                  <w:marRight w:val="0"/>
                                                                                                                                                                                                                                                                                                                                                                  <w:marTop w:val="0"/>
                                                                                                                                                                                                                                                                                                                                                                  <w:marBottom w:val="0"/>
                                                                                                                                                                                                                                                                                                                                                                  <w:divBdr>
                                                                                                                                                                                                                                                                                                                                                                    <w:top w:val="none" w:sz="0" w:space="0" w:color="auto"/>
                                                                                                                                                                                                                                                                                                                                                                    <w:left w:val="none" w:sz="0" w:space="0" w:color="auto"/>
                                                                                                                                                                                                                                                                                                                                                                    <w:bottom w:val="none" w:sz="0" w:space="0" w:color="auto"/>
                                                                                                                                                                                                                                                                                                                                                                    <w:right w:val="none" w:sz="0" w:space="0" w:color="auto"/>
                                                                                                                                                                                                                                                                                                                                                                  </w:divBdr>
                                                                                                                                                                                                                                                                                                                                                                  <w:divsChild>
                                                                                                                                                                                                                                                                                                                                                                    <w:div w:id="1612081768">
                                                                                                                                                                                                                                                                                                                                                                      <w:marLeft w:val="0"/>
                                                                                                                                                                                                                                                                                                                                                                      <w:marRight w:val="0"/>
                                                                                                                                                                                                                                                                                                                                                                      <w:marTop w:val="0"/>
                                                                                                                                                                                                                                                                                                                                                                      <w:marBottom w:val="0"/>
                                                                                                                                                                                                                                                                                                                                                                      <w:divBdr>
                                                                                                                                                                                                                                                                                                                                                                        <w:top w:val="none" w:sz="0" w:space="0" w:color="auto"/>
                                                                                                                                                                                                                                                                                                                                                                        <w:left w:val="none" w:sz="0" w:space="0" w:color="auto"/>
                                                                                                                                                                                                                                                                                                                                                                        <w:bottom w:val="none" w:sz="0" w:space="0" w:color="auto"/>
                                                                                                                                                                                                                                                                                                                                                                        <w:right w:val="none" w:sz="0" w:space="0" w:color="auto"/>
                                                                                                                                                                                                                                                                                                                                                                      </w:divBdr>
                                                                                                                                                                                                                                                                                                                                                                      <w:divsChild>
                                                                                                                                                                                                                                                                                                                                                                        <w:div w:id="1612081767">
                                                                                                                                                                                                                                                                                                                                                                          <w:marLeft w:val="0"/>
                                                                                                                                                                                                                                                                                                                                                                          <w:marRight w:val="0"/>
                                                                                                                                                                                                                                                                                                                                                                          <w:marTop w:val="0"/>
                                                                                                                                                                                                                                                                                                                                                                          <w:marBottom w:val="0"/>
                                                                                                                                                                                                                                                                                                                                                                          <w:divBdr>
                                                                                                                                                                                                                                                                                                                                                                            <w:top w:val="none" w:sz="0" w:space="0" w:color="auto"/>
                                                                                                                                                                                                                                                                                                                                                                            <w:left w:val="none" w:sz="0" w:space="0" w:color="auto"/>
                                                                                                                                                                                                                                                                                                                                                                            <w:bottom w:val="none" w:sz="0" w:space="0" w:color="auto"/>
                                                                                                                                                                                                                                                                                                                                                                            <w:right w:val="none" w:sz="0" w:space="0" w:color="auto"/>
                                                                                                                                                                                                                                                                                                                                                                          </w:divBdr>
                                                                                                                                                                                                                                                                                                                                                                          <w:divsChild>
                                                                                                                                                                                                                                                                                                                                                                            <w:div w:id="1612081765">
                                                                                                                                                                                                                                                                                                                                                                              <w:marLeft w:val="0"/>
                                                                                                                                                                                                                                                                                                                                                                              <w:marRight w:val="0"/>
                                                                                                                                                                                                                                                                                                                                                                              <w:marTop w:val="0"/>
                                                                                                                                                                                                                                                                                                                                                                              <w:marBottom w:val="0"/>
                                                                                                                                                                                                                                                                                                                                                                              <w:divBdr>
                                                                                                                                                                                                                                                                                                                                                                                <w:top w:val="none" w:sz="0" w:space="0" w:color="auto"/>
                                                                                                                                                                                                                                                                                                                                                                                <w:left w:val="none" w:sz="0" w:space="0" w:color="auto"/>
                                                                                                                                                                                                                                                                                                                                                                                <w:bottom w:val="none" w:sz="0" w:space="0" w:color="auto"/>
                                                                                                                                                                                                                                                                                                                                                                                <w:right w:val="none" w:sz="0" w:space="0" w:color="auto"/>
                                                                                                                                                                                                                                                                                                                                                                              </w:divBdr>
                                                                                                                                                                                                                                                                                                                                                                              <w:divsChild>
                                                                                                                                                                                                                                                                                                                                                                                <w:div w:id="1612081764">
                                                                                                                                                                                                                                                                                                                                                                                  <w:marLeft w:val="0"/>
                                                                                                                                                                                                                                                                                                                                                                                  <w:marRight w:val="0"/>
                                                                                                                                                                                                                                                                                                                                                                                  <w:marTop w:val="0"/>
                                                                                                                                                                                                                                                                                                                                                                                  <w:marBottom w:val="0"/>
                                                                                                                                                                                                                                                                                                                                                                                  <w:divBdr>
                                                                                                                                                                                                                                                                                                                                                                                    <w:top w:val="none" w:sz="0" w:space="0" w:color="auto"/>
                                                                                                                                                                                                                                                                                                                                                                                    <w:left w:val="none" w:sz="0" w:space="0" w:color="auto"/>
                                                                                                                                                                                                                                                                                                                                                                                    <w:bottom w:val="none" w:sz="0" w:space="0" w:color="auto"/>
                                                                                                                                                                                                                                                                                                                                                                                    <w:right w:val="none" w:sz="0" w:space="0" w:color="auto"/>
                                                                                                                                                                                                                                                                                                                                                                                  </w:divBdr>
                                                                                                                                                                                                                                                                                                                                                                                  <w:divsChild>
                                                                                                                                                                                                                                                                                                                                                                                    <w:div w:id="1612081766">
                                                                                                                                                                                                                                                                                                                                                                                      <w:marLeft w:val="0"/>
                                                                                                                                                                                                                                                                                                                                                                                      <w:marRight w:val="0"/>
                                                                                                                                                                                                                                                                                                                                                                                      <w:marTop w:val="0"/>
                                                                                                                                                                                                                                                                                                                                                                                      <w:marBottom w:val="0"/>
                                                                                                                                                                                                                                                                                                                                                                                      <w:divBdr>
                                                                                                                                                                                                                                                                                                                                                                                        <w:top w:val="none" w:sz="0" w:space="0" w:color="auto"/>
                                                                                                                                                                                                                                                                                                                                                                                        <w:left w:val="none" w:sz="0" w:space="0" w:color="auto"/>
                                                                                                                                                                                                                                                                                                                                                                                        <w:bottom w:val="none" w:sz="0" w:space="0" w:color="auto"/>
                                                                                                                                                                                                                                                                                                                                                                                        <w:right w:val="none" w:sz="0" w:space="0" w:color="auto"/>
                                                                                                                                                                                                                                                                                                                                                                                      </w:divBdr>
                                                                                                                                                                                                                                                                                                                                                                                      <w:divsChild>
                                                                                                                                                                                                                                                                                                                                                                                        <w:div w:id="1612081874">
                                                                                                                                                                                                                                                                                                                                                                                          <w:marLeft w:val="0"/>
                                                                                                                                                                                                                                                                                                                                                                                          <w:marRight w:val="0"/>
                                                                                                                                                                                                                                                                                                                                                                                          <w:marTop w:val="0"/>
                                                                                                                                                                                                                                                                                                                                                                                          <w:marBottom w:val="0"/>
                                                                                                                                                                                                                                                                                                                                                                                          <w:divBdr>
                                                                                                                                                                                                                                                                                                                                                                                            <w:top w:val="none" w:sz="0" w:space="0" w:color="auto"/>
                                                                                                                                                                                                                                                                                                                                                                                            <w:left w:val="none" w:sz="0" w:space="0" w:color="auto"/>
                                                                                                                                                                                                                                                                                                                                                                                            <w:bottom w:val="none" w:sz="0" w:space="0" w:color="auto"/>
                                                                                                                                                                                                                                                                                                                                                                                            <w:right w:val="none" w:sz="0" w:space="0" w:color="auto"/>
                                                                                                                                                                                                                                                                                                                                                                                          </w:divBdr>
                                                                                                                                                                                                                                                                                                                                                                                          <w:divsChild>
                                                                                                                                                                                                                                                                                                                                                                                            <w:div w:id="1612081875">
                                                                                                                                                                                                                                                                                                                                                                                              <w:marLeft w:val="0"/>
                                                                                                                                                                                                                                                                                                                                                                                              <w:marRight w:val="0"/>
                                                                                                                                                                                                                                                                                                                                                                                              <w:marTop w:val="0"/>
                                                                                                                                                                                                                                                                                                                                                                                              <w:marBottom w:val="0"/>
                                                                                                                                                                                                                                                                                                                                                                                              <w:divBdr>
                                                                                                                                                                                                                                                                                                                                                                                                <w:top w:val="none" w:sz="0" w:space="0" w:color="auto"/>
                                                                                                                                                                                                                                                                                                                                                                                                <w:left w:val="none" w:sz="0" w:space="0" w:color="auto"/>
                                                                                                                                                                                                                                                                                                                                                                                                <w:bottom w:val="none" w:sz="0" w:space="0" w:color="auto"/>
                                                                                                                                                                                                                                                                                                                                                                                                <w:right w:val="none" w:sz="0" w:space="0" w:color="auto"/>
                                                                                                                                                                                                                                                                                                                                                                                              </w:divBdr>
                                                                                                                                                                                                                                                                                                                                                                                              <w:divsChild>
                                                                                                                                                                                                                                                                                                                                                                                                <w:div w:id="1612081876">
                                                                                                                                                                                                                                                                                                                                                                                                  <w:marLeft w:val="0"/>
                                                                                                                                                                                                                                                                                                                                                                                                  <w:marRight w:val="0"/>
                                                                                                                                                                                                                                                                                                                                                                                                  <w:marTop w:val="0"/>
                                                                                                                                                                                                                                                                                                                                                                                                  <w:marBottom w:val="0"/>
                                                                                                                                                                                                                                                                                                                                                                                                  <w:divBdr>
                                                                                                                                                                                                                                                                                                                                                                                                    <w:top w:val="none" w:sz="0" w:space="0" w:color="auto"/>
                                                                                                                                                                                                                                                                                                                                                                                                    <w:left w:val="none" w:sz="0" w:space="0" w:color="auto"/>
                                                                                                                                                                                                                                                                                                                                                                                                    <w:bottom w:val="none" w:sz="0" w:space="0" w:color="auto"/>
                                                                                                                                                                                                                                                                                                                                                                                                    <w:right w:val="none" w:sz="0" w:space="0" w:color="auto"/>
                                                                                                                                                                                                                                                                                                                                                                                                  </w:divBdr>
                                                                                                                                                                                                                                                                                                                                                                                                  <w:divsChild>
                                                                                                                                                                                                                                                                                                                                                                                                    <w:div w:id="1612081877">
                                                                                                                                                                                                                                                                                                                                                                                                      <w:marLeft w:val="0"/>
                                                                                                                                                                                                                                                                                                                                                                                                      <w:marRight w:val="0"/>
                                                                                                                                                                                                                                                                                                                                                                                                      <w:marTop w:val="0"/>
                                                                                                                                                                                                                                                                                                                                                                                                      <w:marBottom w:val="0"/>
                                                                                                                                                                                                                                                                                                                                                                                                      <w:divBdr>
                                                                                                                                                                                                                                                                                                                                                                                                        <w:top w:val="none" w:sz="0" w:space="0" w:color="auto"/>
                                                                                                                                                                                                                                                                                                                                                                                                        <w:left w:val="none" w:sz="0" w:space="0" w:color="auto"/>
                                                                                                                                                                                                                                                                                                                                                                                                        <w:bottom w:val="none" w:sz="0" w:space="0" w:color="auto"/>
                                                                                                                                                                                                                                                                                                                                                                                                        <w:right w:val="none" w:sz="0" w:space="0" w:color="auto"/>
                                                                                                                                                                                                                                                                                                                                                                                                      </w:divBdr>
                                                                                                                                                                                                                                                                                                                                                                                                      <w:divsChild>
                                                                                                                                                                                                                                                                                                                                                                                                        <w:div w:id="1612081761">
                                                                                                                                                                                                                                                                                                                                                                                                          <w:marLeft w:val="0"/>
                                                                                                                                                                                                                                                                                                                                                                                                          <w:marRight w:val="0"/>
                                                                                                                                                                                                                                                                                                                                                                                                          <w:marTop w:val="0"/>
                                                                                                                                                                                                                                                                                                                                                                                                          <w:marBottom w:val="0"/>
                                                                                                                                                                                                                                                                                                                                                                                                          <w:divBdr>
                                                                                                                                                                                                                                                                                                                                                                                                            <w:top w:val="none" w:sz="0" w:space="0" w:color="auto"/>
                                                                                                                                                                                                                                                                                                                                                                                                            <w:left w:val="none" w:sz="0" w:space="0" w:color="auto"/>
                                                                                                                                                                                                                                                                                                                                                                                                            <w:bottom w:val="none" w:sz="0" w:space="0" w:color="auto"/>
                                                                                                                                                                                                                                                                                                                                                                                                            <w:right w:val="none" w:sz="0" w:space="0" w:color="auto"/>
                                                                                                                                                                                                                                                                                                                                                                                                          </w:divBdr>
                                                                                                                                                                                                                                                                                                                                                                                                          <w:divsChild>
                                                                                                                                                                                                                                                                                                                                                                                                            <w:div w:id="1612081762">
                                                                                                                                                                                                                                                                                                                                                                                                              <w:marLeft w:val="0"/>
                                                                                                                                                                                                                                                                                                                                                                                                              <w:marRight w:val="0"/>
                                                                                                                                                                                                                                                                                                                                                                                                              <w:marTop w:val="0"/>
                                                                                                                                                                                                                                                                                                                                                                                                              <w:marBottom w:val="0"/>
                                                                                                                                                                                                                                                                                                                                                                                                              <w:divBdr>
                                                                                                                                                                                                                                                                                                                                                                                                                <w:top w:val="none" w:sz="0" w:space="0" w:color="auto"/>
                                                                                                                                                                                                                                                                                                                                                                                                                <w:left w:val="none" w:sz="0" w:space="0" w:color="auto"/>
                                                                                                                                                                                                                                                                                                                                                                                                                <w:bottom w:val="none" w:sz="0" w:space="0" w:color="auto"/>
                                                                                                                                                                                                                                                                                                                                                                                                                <w:right w:val="none" w:sz="0" w:space="0" w:color="auto"/>
                                                                                                                                                                                                                                                                                                                                                                                                              </w:divBdr>
                                                                                                                                                                                                                                                                                                                                                                                                              <w:divsChild>
                                                                                                                                                                                                                                                                                                                                                                                                                <w:div w:id="1612081763">
                                                                                                                                                                                                                                                                                                                                                                                                                  <w:marLeft w:val="0"/>
                                                                                                                                                                                                                                                                                                                                                                                                                  <w:marRight w:val="0"/>
                                                                                                                                                                                                                                                                                                                                                                                                                  <w:marTop w:val="0"/>
                                                                                                                                                                                                                                                                                                                                                                                                                  <w:marBottom w:val="0"/>
                                                                                                                                                                                                                                                                                                                                                                                                                  <w:divBdr>
                                                                                                                                                                                                                                                                                                                                                                                                                    <w:top w:val="none" w:sz="0" w:space="0" w:color="auto"/>
                                                                                                                                                                                                                                                                                                                                                                                                                    <w:left w:val="none" w:sz="0" w:space="0" w:color="auto"/>
                                                                                                                                                                                                                                                                                                                                                                                                                    <w:bottom w:val="none" w:sz="0" w:space="0" w:color="auto"/>
                                                                                                                                                                                                                                                                                                                                                                                                                    <w:right w:val="none" w:sz="0" w:space="0" w:color="auto"/>
                                                                                                                                                                                                                                                                                                                                                                                                                  </w:divBdr>
                                                                                                                                                                                                                                                                                                                                                                                                                  <w:divsChild>
                                                                                                                                                                                                                                                                                                                                                                                                                    <w:div w:id="1612081878">
                                                                                                                                                                                                                                                                                                                                                                                                                      <w:marLeft w:val="0"/>
                                                                                                                                                                                                                                                                                                                                                                                                                      <w:marRight w:val="0"/>
                                                                                                                                                                                                                                                                                                                                                                                                                      <w:marTop w:val="0"/>
                                                                                                                                                                                                                                                                                                                                                                                                                      <w:marBottom w:val="0"/>
                                                                                                                                                                                                                                                                                                                                                                                                                      <w:divBdr>
                                                                                                                                                                                                                                                                                                                                                                                                                        <w:top w:val="none" w:sz="0" w:space="0" w:color="auto"/>
                                                                                                                                                                                                                                                                                                                                                                                                                        <w:left w:val="none" w:sz="0" w:space="0" w:color="auto"/>
                                                                                                                                                                                                                                                                                                                                                                                                                        <w:bottom w:val="none" w:sz="0" w:space="0" w:color="auto"/>
                                                                                                                                                                                                                                                                                                                                                                                                                        <w:right w:val="none" w:sz="0" w:space="0" w:color="auto"/>
                                                                                                                                                                                                                                                                                                                                                                                                                      </w:divBdr>
                                                                                                                                                                                                                                                                                                                                                                                                                      <w:divsChild>
                                                                                                                                                                                                                                                                                                                                                                                                                        <w:div w:id="1612081879">
                                                                                                                                                                                                                                                                                                                                                                                                                          <w:marLeft w:val="0"/>
                                                                                                                                                                                                                                                                                                                                                                                                                          <w:marRight w:val="0"/>
                                                                                                                                                                                                                                                                                                                                                                                                                          <w:marTop w:val="0"/>
                                                                                                                                                                                                                                                                                                                                                                                                                          <w:marBottom w:val="0"/>
                                                                                                                                                                                                                                                                                                                                                                                                                          <w:divBdr>
                                                                                                                                                                                                                                                                                                                                                                                                                            <w:top w:val="none" w:sz="0" w:space="0" w:color="auto"/>
                                                                                                                                                                                                                                                                                                                                                                                                                            <w:left w:val="none" w:sz="0" w:space="0" w:color="auto"/>
                                                                                                                                                                                                                                                                                                                                                                                                                            <w:bottom w:val="none" w:sz="0" w:space="0" w:color="auto"/>
                                                                                                                                                                                                                                                                                                                                                                                                                            <w:right w:val="none" w:sz="0" w:space="0" w:color="auto"/>
                                                                                                                                                                                                                                                                                                                                                                                                                          </w:divBdr>
                                                                                                                                                                                                                                                                                                                                                                                                                          <w:divsChild>
                                                                                                                                                                                                                                                                                                                                                                                                                            <w:div w:id="1612081760">
                                                                                                                                                                                                                                                                                                                                                                                                                              <w:marLeft w:val="0"/>
                                                                                                                                                                                                                                                                                                                                                                                                                              <w:marRight w:val="0"/>
                                                                                                                                                                                                                                                                                                                                                                                                                              <w:marTop w:val="0"/>
                                                                                                                                                                                                                                                                                                                                                                                                                              <w:marBottom w:val="0"/>
                                                                                                                                                                                                                                                                                                                                                                                                                              <w:divBdr>
                                                                                                                                                                                                                                                                                                                                                                                                                                <w:top w:val="none" w:sz="0" w:space="0" w:color="auto"/>
                                                                                                                                                                                                                                                                                                                                                                                                                                <w:left w:val="none" w:sz="0" w:space="0" w:color="auto"/>
                                                                                                                                                                                                                                                                                                                                                                                                                                <w:bottom w:val="none" w:sz="0" w:space="0" w:color="auto"/>
                                                                                                                                                                                                                                                                                                                                                                                                                                <w:right w:val="none" w:sz="0" w:space="0" w:color="auto"/>
                                                                                                                                                                                                                                                                                                                                                                                                                              </w:divBdr>
                                                                                                                                                                                                                                                                                                                                                                                                                              <w:divsChild>
                                                                                                                                                                                                                                                                                                                                                                                                                                <w:div w:id="1612081880">
                                                                                                                                                                                                                                                                                                                                                                                                                                  <w:marLeft w:val="0"/>
                                                                                                                                                                                                                                                                                                                                                                                                                                  <w:marRight w:val="0"/>
                                                                                                                                                                                                                                                                                                                                                                                                                                  <w:marTop w:val="0"/>
                                                                                                                                                                                                                                                                                                                                                                                                                                  <w:marBottom w:val="0"/>
                                                                                                                                                                                                                                                                                                                                                                                                                                  <w:divBdr>
                                                                                                                                                                                                                                                                                                                                                                                                                                    <w:top w:val="none" w:sz="0" w:space="0" w:color="auto"/>
                                                                                                                                                                                                                                                                                                                                                                                                                                    <w:left w:val="none" w:sz="0" w:space="0" w:color="auto"/>
                                                                                                                                                                                                                                                                                                                                                                                                                                    <w:bottom w:val="none" w:sz="0" w:space="0" w:color="auto"/>
                                                                                                                                                                                                                                                                                                                                                                                                                                    <w:right w:val="none" w:sz="0" w:space="0" w:color="auto"/>
                                                                                                                                                                                                                                                                                                                                                                                                                                  </w:divBdr>
                                                                                                                                                                                                                                                                                                                                                                                                                                  <w:divsChild>
                                                                                                                                                                                                                                                                                                                                                                                                                                    <w:div w:id="1612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2081833">
          <w:marLeft w:val="0"/>
          <w:marRight w:val="0"/>
          <w:marTop w:val="0"/>
          <w:marBottom w:val="0"/>
          <w:divBdr>
            <w:top w:val="none" w:sz="0" w:space="0" w:color="auto"/>
            <w:left w:val="none" w:sz="0" w:space="0" w:color="auto"/>
            <w:bottom w:val="none" w:sz="0" w:space="0" w:color="auto"/>
            <w:right w:val="none" w:sz="0" w:space="0" w:color="auto"/>
          </w:divBdr>
          <w:divsChild>
            <w:div w:id="16120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854">
      <w:marLeft w:val="0"/>
      <w:marRight w:val="0"/>
      <w:marTop w:val="0"/>
      <w:marBottom w:val="0"/>
      <w:divBdr>
        <w:top w:val="none" w:sz="0" w:space="0" w:color="auto"/>
        <w:left w:val="none" w:sz="0" w:space="0" w:color="auto"/>
        <w:bottom w:val="none" w:sz="0" w:space="0" w:color="auto"/>
        <w:right w:val="none" w:sz="0" w:space="0" w:color="auto"/>
      </w:divBdr>
    </w:div>
    <w:div w:id="1612081857">
      <w:marLeft w:val="0"/>
      <w:marRight w:val="0"/>
      <w:marTop w:val="0"/>
      <w:marBottom w:val="0"/>
      <w:divBdr>
        <w:top w:val="none" w:sz="0" w:space="0" w:color="auto"/>
        <w:left w:val="none" w:sz="0" w:space="0" w:color="auto"/>
        <w:bottom w:val="none" w:sz="0" w:space="0" w:color="auto"/>
        <w:right w:val="none" w:sz="0" w:space="0" w:color="auto"/>
      </w:divBdr>
    </w:div>
    <w:div w:id="1612081859">
      <w:marLeft w:val="0"/>
      <w:marRight w:val="0"/>
      <w:marTop w:val="0"/>
      <w:marBottom w:val="0"/>
      <w:divBdr>
        <w:top w:val="none" w:sz="0" w:space="0" w:color="auto"/>
        <w:left w:val="none" w:sz="0" w:space="0" w:color="auto"/>
        <w:bottom w:val="none" w:sz="0" w:space="0" w:color="auto"/>
        <w:right w:val="none" w:sz="0" w:space="0" w:color="auto"/>
      </w:divBdr>
    </w:div>
    <w:div w:id="16120818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9480BF-696D-4141-B2C2-A76F33B7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27</Pages>
  <Words>19792</Words>
  <Characters>112820</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132348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Cullerne, Darren (PI, Black Mountain)</dc:creator>
  <cp:lastModifiedBy>University of Newcastle</cp:lastModifiedBy>
  <cp:revision>9</cp:revision>
  <cp:lastPrinted>2014-10-15T23:52:00Z</cp:lastPrinted>
  <dcterms:created xsi:type="dcterms:W3CDTF">2014-11-23T23:09:00Z</dcterms:created>
  <dcterms:modified xsi:type="dcterms:W3CDTF">2014-11-25T00:29:00Z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quack.sawbones@gmail.com@www.mendeley.com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