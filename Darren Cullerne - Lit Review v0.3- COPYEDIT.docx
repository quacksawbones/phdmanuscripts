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55" w:rsidRDefault="00F23655" w:rsidP="006B59BE">
      <w:pPr>
        <w:pStyle w:val="CommentText"/>
        <w:rPr>
          <w:rFonts w:ascii="Segoe Print" w:hAnsi="Segoe Print"/>
          <w:b/>
          <w:color w:val="00B050"/>
        </w:rPr>
      </w:pPr>
      <w:r>
        <w:rPr>
          <w:rFonts w:ascii="Segoe Print" w:hAnsi="Segoe Print"/>
          <w:b/>
          <w:color w:val="00B050"/>
        </w:rPr>
        <w:t>Wher</w:t>
      </w:r>
      <w:r w:rsidR="00022312">
        <w:rPr>
          <w:rFonts w:ascii="Segoe Print" w:hAnsi="Segoe Print"/>
          <w:b/>
          <w:color w:val="00B050"/>
        </w:rPr>
        <w:t>e appropriate, rather than just</w:t>
      </w:r>
      <w:r>
        <w:rPr>
          <w:rFonts w:ascii="Segoe Print" w:hAnsi="Segoe Print"/>
          <w:b/>
          <w:color w:val="00B050"/>
        </w:rPr>
        <w:t xml:space="preserve"> deleting</w:t>
      </w:r>
      <w:r w:rsidR="00022312">
        <w:rPr>
          <w:rFonts w:ascii="Segoe Print" w:hAnsi="Segoe Print"/>
          <w:b/>
          <w:color w:val="00B050"/>
        </w:rPr>
        <w:t xml:space="preserve"> repetitions and redundancies I have used the comments to explain why I suggest removing the words.</w:t>
      </w:r>
    </w:p>
    <w:p w:rsidR="006C635E" w:rsidRDefault="006C635E" w:rsidP="006B59BE">
      <w:pPr>
        <w:pStyle w:val="CommentText"/>
        <w:rPr>
          <w:rFonts w:ascii="Segoe Print" w:hAnsi="Segoe Print"/>
          <w:b/>
          <w:color w:val="00B050"/>
        </w:rPr>
      </w:pPr>
      <w:r>
        <w:rPr>
          <w:rFonts w:ascii="Segoe Print" w:hAnsi="Segoe Print"/>
          <w:b/>
          <w:color w:val="00B050"/>
        </w:rPr>
        <w:t>This draft is significantly less wordy than the last, well done. Things to keep in mind:</w:t>
      </w:r>
    </w:p>
    <w:p w:rsidR="00693D0A" w:rsidRPr="00693D0A" w:rsidRDefault="006C635E" w:rsidP="00693D0A">
      <w:pPr>
        <w:pStyle w:val="CommentText"/>
        <w:numPr>
          <w:ilvl w:val="0"/>
          <w:numId w:val="19"/>
        </w:numPr>
        <w:rPr>
          <w:rFonts w:ascii="Segoe Print" w:hAnsi="Segoe Print"/>
          <w:b/>
          <w:color w:val="00B050"/>
        </w:rPr>
      </w:pPr>
      <w:r>
        <w:rPr>
          <w:rFonts w:ascii="Segoe Print" w:hAnsi="Segoe Print"/>
          <w:b/>
          <w:color w:val="00B050"/>
        </w:rPr>
        <w:t>Rarely is ‘as well as’</w:t>
      </w:r>
      <w:r w:rsidR="00396D82">
        <w:rPr>
          <w:rFonts w:ascii="Segoe Print" w:hAnsi="Segoe Print"/>
          <w:b/>
          <w:color w:val="00B050"/>
        </w:rPr>
        <w:t>, ‘in addition’, ‘and furthermore’</w:t>
      </w:r>
      <w:r w:rsidR="00B31D7C">
        <w:rPr>
          <w:rFonts w:ascii="Segoe Print" w:hAnsi="Segoe Print"/>
          <w:b/>
          <w:color w:val="00B050"/>
        </w:rPr>
        <w:t>, ‘and therefore’, etc.</w:t>
      </w:r>
      <w:r>
        <w:rPr>
          <w:rFonts w:ascii="Segoe Print" w:hAnsi="Segoe Print"/>
          <w:b/>
          <w:color w:val="00B050"/>
        </w:rPr>
        <w:t xml:space="preserve"> better than simply saying ‘and’</w:t>
      </w:r>
    </w:p>
    <w:p w:rsidR="006C635E" w:rsidRDefault="006C635E" w:rsidP="006C635E">
      <w:pPr>
        <w:pStyle w:val="CommentText"/>
        <w:numPr>
          <w:ilvl w:val="0"/>
          <w:numId w:val="19"/>
        </w:numPr>
        <w:rPr>
          <w:rFonts w:ascii="Segoe Print" w:hAnsi="Segoe Print"/>
          <w:b/>
          <w:color w:val="00B050"/>
        </w:rPr>
      </w:pPr>
      <w:r>
        <w:rPr>
          <w:rFonts w:ascii="Segoe Print" w:hAnsi="Segoe Print"/>
          <w:b/>
          <w:color w:val="00B050"/>
        </w:rPr>
        <w:t xml:space="preserve">Watch out for using two </w:t>
      </w:r>
      <w:r w:rsidR="00396D82">
        <w:rPr>
          <w:rFonts w:ascii="Segoe Print" w:hAnsi="Segoe Print"/>
          <w:b/>
          <w:color w:val="00B050"/>
        </w:rPr>
        <w:t xml:space="preserve">(or more) </w:t>
      </w:r>
      <w:r>
        <w:rPr>
          <w:rFonts w:ascii="Segoe Print" w:hAnsi="Segoe Print"/>
          <w:b/>
          <w:color w:val="00B050"/>
        </w:rPr>
        <w:t xml:space="preserve">conjunctives, e.g. and, but, so, etc. in the one sentence. In most cases, breaking the sentence into two will make </w:t>
      </w:r>
      <w:r w:rsidR="00396D82">
        <w:rPr>
          <w:rFonts w:ascii="Segoe Print" w:hAnsi="Segoe Print"/>
          <w:b/>
          <w:color w:val="00B050"/>
        </w:rPr>
        <w:t>the text more readable.</w:t>
      </w:r>
    </w:p>
    <w:p w:rsidR="00A732C7" w:rsidRPr="00B56CDF" w:rsidRDefault="00A732C7" w:rsidP="00B56CDF">
      <w:pPr>
        <w:pStyle w:val="CommentText"/>
        <w:numPr>
          <w:ilvl w:val="0"/>
          <w:numId w:val="19"/>
        </w:numPr>
        <w:rPr>
          <w:rFonts w:ascii="Segoe Print" w:hAnsi="Segoe Print"/>
          <w:b/>
          <w:color w:val="00B050"/>
        </w:rPr>
      </w:pPr>
      <w:r>
        <w:rPr>
          <w:rFonts w:ascii="Segoe Print" w:hAnsi="Segoe Print"/>
          <w:b/>
          <w:color w:val="00B050"/>
        </w:rPr>
        <w:t>It is redundant to say ‘namely’ then go on to name/identify the thing. Just identify the thing.</w:t>
      </w:r>
    </w:p>
    <w:p w:rsidR="00303674" w:rsidRDefault="00303674" w:rsidP="009B54A2">
      <w:pPr>
        <w:pStyle w:val="CommentText"/>
        <w:spacing w:after="0"/>
        <w:rPr>
          <w:rFonts w:ascii="Segoe Print" w:hAnsi="Segoe Print"/>
          <w:b/>
          <w:color w:val="00B050"/>
        </w:rPr>
      </w:pPr>
      <w:r>
        <w:rPr>
          <w:rFonts w:ascii="Segoe Print" w:hAnsi="Segoe Print"/>
          <w:b/>
          <w:color w:val="00B050"/>
        </w:rPr>
        <w:t>CONSISTENCY</w:t>
      </w:r>
    </w:p>
    <w:p w:rsidR="00303674" w:rsidRDefault="00906338" w:rsidP="006B59BE">
      <w:pPr>
        <w:pStyle w:val="CommentText"/>
        <w:rPr>
          <w:rFonts w:ascii="Segoe Print" w:hAnsi="Segoe Print"/>
          <w:b/>
          <w:color w:val="00B050"/>
        </w:rPr>
      </w:pPr>
      <w:r>
        <w:rPr>
          <w:rFonts w:ascii="Segoe Print" w:hAnsi="Segoe Print"/>
          <w:b/>
          <w:color w:val="00B050"/>
        </w:rPr>
        <w:t>Currently, some researchers are identified by their full name while others only by their las</w:t>
      </w:r>
      <w:r w:rsidR="0059746E">
        <w:rPr>
          <w:rFonts w:ascii="Segoe Print" w:hAnsi="Segoe Print"/>
          <w:b/>
          <w:color w:val="00B050"/>
        </w:rPr>
        <w:t>t. Find out which is the accepted format for first use. It may turn out that it is acceptable to have a lack of consistency. Let me know</w:t>
      </w:r>
      <w:r w:rsidR="009B54A2">
        <w:rPr>
          <w:rFonts w:ascii="Segoe Print" w:hAnsi="Segoe Print"/>
          <w:b/>
          <w:color w:val="00B050"/>
        </w:rPr>
        <w:t>.</w:t>
      </w:r>
    </w:p>
    <w:p w:rsidR="009B54A2" w:rsidRDefault="009B54A2" w:rsidP="006B59BE">
      <w:pPr>
        <w:pStyle w:val="CommentText"/>
        <w:rPr>
          <w:rFonts w:ascii="Segoe Print" w:hAnsi="Segoe Print"/>
          <w:b/>
          <w:color w:val="00B050"/>
        </w:rPr>
      </w:pPr>
      <w:r>
        <w:rPr>
          <w:rFonts w:ascii="Segoe Print" w:hAnsi="Segoe Print"/>
          <w:b/>
          <w:color w:val="00B050"/>
        </w:rPr>
        <w:t>Tense: You are tending to mix past and present tenses within sections, paragraphs and, sometimes, sentences. I understand that this is probably due to editing-on-the-fly. It is just something to keep in mind.</w:t>
      </w:r>
    </w:p>
    <w:p w:rsidR="00303674" w:rsidRDefault="00303674" w:rsidP="006B59BE">
      <w:pPr>
        <w:pStyle w:val="CommentText"/>
        <w:rPr>
          <w:rFonts w:ascii="Segoe Print" w:hAnsi="Segoe Print"/>
          <w:b/>
          <w:color w:val="00B050"/>
        </w:rPr>
      </w:pPr>
    </w:p>
    <w:p w:rsidR="006B59BE" w:rsidRPr="00A01D39" w:rsidRDefault="006B59BE" w:rsidP="006B59BE">
      <w:pPr>
        <w:pStyle w:val="CommentText"/>
        <w:rPr>
          <w:rFonts w:ascii="Segoe Print" w:hAnsi="Segoe Print"/>
          <w:b/>
          <w:color w:val="00B050"/>
        </w:rPr>
      </w:pPr>
      <w:r w:rsidRPr="00A01D39">
        <w:rPr>
          <w:rFonts w:ascii="Segoe Print" w:hAnsi="Segoe Print"/>
          <w:b/>
          <w:color w:val="00B050"/>
        </w:rPr>
        <w:t>MY THOUGHTS</w:t>
      </w:r>
    </w:p>
    <w:p w:rsidR="006B59BE" w:rsidRPr="00A01D39" w:rsidRDefault="006B59BE" w:rsidP="006B59BE">
      <w:pPr>
        <w:pStyle w:val="CommentText"/>
        <w:rPr>
          <w:rFonts w:ascii="Segoe Print" w:hAnsi="Segoe Print"/>
          <w:b/>
          <w:color w:val="00B050"/>
        </w:rPr>
      </w:pPr>
      <w:r w:rsidRPr="00A01D39">
        <w:rPr>
          <w:rFonts w:ascii="Segoe Print" w:hAnsi="Segoe Print"/>
          <w:b/>
          <w:color w:val="00B050"/>
        </w:rPr>
        <w:t>Maybe you’ll be going into this stuff elsewhere in the thesis but these are the things, as a layperson, I’d like to know:</w:t>
      </w:r>
    </w:p>
    <w:p w:rsidR="006B59BE" w:rsidRPr="00A01D39" w:rsidRDefault="006B59BE" w:rsidP="006B59BE">
      <w:pPr>
        <w:pStyle w:val="CommentText"/>
        <w:rPr>
          <w:rFonts w:ascii="Segoe Print" w:hAnsi="Segoe Print"/>
          <w:b/>
          <w:color w:val="00B050"/>
        </w:rPr>
      </w:pPr>
    </w:p>
    <w:p w:rsidR="006B59BE" w:rsidRPr="00A01D39" w:rsidRDefault="006B59BE" w:rsidP="006B59BE">
      <w:pPr>
        <w:pStyle w:val="CommentText"/>
        <w:numPr>
          <w:ilvl w:val="0"/>
          <w:numId w:val="17"/>
        </w:numPr>
        <w:rPr>
          <w:rFonts w:ascii="Segoe Print" w:hAnsi="Segoe Print"/>
          <w:b/>
          <w:color w:val="00B050"/>
        </w:rPr>
      </w:pPr>
      <w:r w:rsidRPr="00A01D39">
        <w:rPr>
          <w:rFonts w:ascii="Segoe Print" w:hAnsi="Segoe Print"/>
          <w:b/>
          <w:color w:val="00B050"/>
        </w:rPr>
        <w:t>Why is it important that we know more about safflower when we already have other sources for everything that safflower can do, with maybe the exception of being a break crop?</w:t>
      </w:r>
    </w:p>
    <w:p w:rsidR="006B59BE" w:rsidRPr="00A01D39" w:rsidRDefault="006B59BE" w:rsidP="006B59BE">
      <w:pPr>
        <w:pStyle w:val="CommentText"/>
        <w:rPr>
          <w:rFonts w:ascii="Segoe Print" w:hAnsi="Segoe Print"/>
          <w:b/>
          <w:color w:val="00B050"/>
        </w:rPr>
      </w:pPr>
    </w:p>
    <w:p w:rsidR="006B59BE" w:rsidRPr="00A01D39" w:rsidRDefault="006B59BE" w:rsidP="006B59BE">
      <w:pPr>
        <w:pStyle w:val="CommentText"/>
        <w:numPr>
          <w:ilvl w:val="0"/>
          <w:numId w:val="17"/>
        </w:numPr>
        <w:rPr>
          <w:rFonts w:ascii="Segoe Print" w:hAnsi="Segoe Print"/>
          <w:b/>
          <w:color w:val="00B050"/>
        </w:rPr>
      </w:pPr>
      <w:r w:rsidRPr="00A01D39">
        <w:rPr>
          <w:rFonts w:ascii="Segoe Print" w:hAnsi="Segoe Print"/>
          <w:b/>
          <w:color w:val="00B050"/>
        </w:rPr>
        <w:t xml:space="preserve">Is sunflower safflowers only competition seed oil? </w:t>
      </w:r>
    </w:p>
    <w:p w:rsidR="006B59BE" w:rsidRPr="00A01D39" w:rsidRDefault="006B59BE" w:rsidP="006B59BE">
      <w:pPr>
        <w:pStyle w:val="CommentText"/>
        <w:numPr>
          <w:ilvl w:val="0"/>
          <w:numId w:val="18"/>
        </w:numPr>
        <w:rPr>
          <w:rFonts w:ascii="Segoe Print" w:hAnsi="Segoe Print"/>
          <w:b/>
          <w:color w:val="00B050"/>
        </w:rPr>
      </w:pPr>
      <w:r w:rsidRPr="00A01D39">
        <w:rPr>
          <w:rFonts w:ascii="Segoe Print" w:hAnsi="Segoe Print"/>
          <w:b/>
          <w:color w:val="00B050"/>
        </w:rPr>
        <w:t xml:space="preserve">If so, how </w:t>
      </w:r>
      <w:r w:rsidR="00A32038">
        <w:rPr>
          <w:rFonts w:ascii="Segoe Print" w:hAnsi="Segoe Print"/>
          <w:b/>
          <w:color w:val="00B050"/>
        </w:rPr>
        <w:t xml:space="preserve">does </w:t>
      </w:r>
      <w:r w:rsidRPr="00A01D39">
        <w:rPr>
          <w:rFonts w:ascii="Segoe Print" w:hAnsi="Segoe Print"/>
          <w:b/>
          <w:color w:val="00B050"/>
        </w:rPr>
        <w:t>it compare in terms global yield, diversity of growing locations, oil yield, waste meal use?</w:t>
      </w:r>
    </w:p>
    <w:p w:rsidR="006B59BE" w:rsidRPr="00B56CDF" w:rsidRDefault="006B59BE" w:rsidP="00B56CDF">
      <w:pPr>
        <w:pStyle w:val="CommentText"/>
        <w:numPr>
          <w:ilvl w:val="0"/>
          <w:numId w:val="18"/>
        </w:numPr>
        <w:spacing w:after="0"/>
        <w:rPr>
          <w:rFonts w:ascii="Bradley Hand ITC" w:hAnsi="Bradley Hand ITC"/>
          <w:b/>
        </w:rPr>
      </w:pPr>
      <w:r w:rsidRPr="00B56CDF">
        <w:rPr>
          <w:rFonts w:ascii="Segoe Print" w:hAnsi="Segoe Print"/>
          <w:b/>
          <w:color w:val="00B050"/>
        </w:rPr>
        <w:t>If there are other competitors, what are their pros and cons?</w:t>
      </w:r>
      <w:r w:rsidRPr="00B56CDF">
        <w:rPr>
          <w:rFonts w:ascii="Bradley Hand ITC" w:hAnsi="Bradley Hand ITC"/>
          <w:b/>
        </w:rPr>
        <w:br w:type="page"/>
      </w:r>
    </w:p>
    <w:p w:rsidR="006A2328" w:rsidRPr="00362F02" w:rsidRDefault="006A2328" w:rsidP="003858DA">
      <w:r w:rsidRPr="00362F02">
        <w:lastRenderedPageBreak/>
        <w:t>Lit Review</w:t>
      </w:r>
    </w:p>
    <w:p w:rsidR="008B44BA" w:rsidRPr="00870CD7" w:rsidRDefault="008B44BA" w:rsidP="003858DA"/>
    <w:p w:rsidR="008B44BA" w:rsidRPr="00870CD7" w:rsidRDefault="008B44BA" w:rsidP="003858DA"/>
    <w:p w:rsidR="00D95870" w:rsidRPr="00870CD7" w:rsidRDefault="00D95870" w:rsidP="003858DA">
      <w:pPr>
        <w:spacing w:after="0" w:line="240" w:lineRule="auto"/>
      </w:pPr>
      <w:r w:rsidRPr="00870CD7">
        <w:br w:type="page"/>
      </w:r>
    </w:p>
    <w:p w:rsidR="00D95870" w:rsidRPr="00362F02" w:rsidRDefault="00D95870" w:rsidP="003858DA">
      <w:pPr>
        <w:pStyle w:val="Subtitle"/>
        <w:rPr>
          <w:lang w:val="en-AU"/>
        </w:rPr>
      </w:pPr>
      <w:r w:rsidRPr="00362F02">
        <w:rPr>
          <w:lang w:val="en-AU"/>
        </w:rPr>
        <w:lastRenderedPageBreak/>
        <w:t>Table of Contents:</w:t>
      </w:r>
    </w:p>
    <w:p w:rsidR="00C811B1" w:rsidRPr="00362F02" w:rsidRDefault="00B31A30">
      <w:pPr>
        <w:pStyle w:val="TOC1"/>
        <w:tabs>
          <w:tab w:val="right" w:leader="dot" w:pos="9016"/>
        </w:tabs>
        <w:rPr>
          <w:rFonts w:asciiTheme="minorHAnsi" w:eastAsiaTheme="minorEastAsia" w:hAnsiTheme="minorHAnsi"/>
          <w:noProof/>
          <w:sz w:val="22"/>
        </w:rPr>
      </w:pPr>
      <w:r w:rsidRPr="00362F02">
        <w:fldChar w:fldCharType="begin"/>
      </w:r>
      <w:r w:rsidR="00D95870" w:rsidRPr="00362F02">
        <w:instrText xml:space="preserve"> TOC  \* MERGEFORMAT </w:instrText>
      </w:r>
      <w:r w:rsidRPr="00362F02">
        <w:fldChar w:fldCharType="separate"/>
      </w:r>
      <w:r w:rsidR="00C811B1" w:rsidRPr="00362F02">
        <w:rPr>
          <w:noProof/>
        </w:rPr>
        <w:t>Abbreviations</w:t>
      </w:r>
      <w:r w:rsidR="00C811B1" w:rsidRPr="00362F02">
        <w:rPr>
          <w:noProof/>
        </w:rPr>
        <w:tab/>
      </w:r>
      <w:r w:rsidRPr="00362F02">
        <w:rPr>
          <w:noProof/>
        </w:rPr>
        <w:fldChar w:fldCharType="begin"/>
      </w:r>
      <w:r w:rsidR="00C811B1" w:rsidRPr="00362F02">
        <w:rPr>
          <w:noProof/>
        </w:rPr>
        <w:instrText xml:space="preserve"> PAGEREF _Toc408124209 \h </w:instrText>
      </w:r>
      <w:r w:rsidRPr="00362F02">
        <w:rPr>
          <w:noProof/>
        </w:rPr>
      </w:r>
      <w:r w:rsidRPr="00362F02">
        <w:rPr>
          <w:noProof/>
        </w:rPr>
        <w:fldChar w:fldCharType="separate"/>
      </w:r>
      <w:r w:rsidR="00C811B1" w:rsidRPr="00362F02">
        <w:rPr>
          <w:noProof/>
        </w:rPr>
        <w:t>3</w:t>
      </w:r>
      <w:r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Gene Abbreviations</w:t>
      </w:r>
      <w:r w:rsidRPr="00362F02">
        <w:rPr>
          <w:noProof/>
        </w:rPr>
        <w:tab/>
      </w:r>
      <w:r w:rsidR="00B31A30" w:rsidRPr="00362F02">
        <w:rPr>
          <w:noProof/>
        </w:rPr>
        <w:fldChar w:fldCharType="begin"/>
      </w:r>
      <w:r w:rsidRPr="00362F02">
        <w:rPr>
          <w:noProof/>
        </w:rPr>
        <w:instrText xml:space="preserve"> PAGEREF _Toc408124210 \h </w:instrText>
      </w:r>
      <w:r w:rsidR="00B31A30" w:rsidRPr="00362F02">
        <w:rPr>
          <w:noProof/>
        </w:rPr>
      </w:r>
      <w:r w:rsidR="00B31A30" w:rsidRPr="00362F02">
        <w:rPr>
          <w:noProof/>
        </w:rPr>
        <w:fldChar w:fldCharType="separate"/>
      </w:r>
      <w:r w:rsidRPr="00362F02">
        <w:rPr>
          <w:noProof/>
        </w:rPr>
        <w:t>5</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Safflower – History and Characteristics</w:t>
      </w:r>
      <w:r w:rsidRPr="00362F02">
        <w:rPr>
          <w:noProof/>
        </w:rPr>
        <w:tab/>
      </w:r>
      <w:r w:rsidR="00B31A30" w:rsidRPr="00362F02">
        <w:rPr>
          <w:noProof/>
        </w:rPr>
        <w:fldChar w:fldCharType="begin"/>
      </w:r>
      <w:r w:rsidRPr="00362F02">
        <w:rPr>
          <w:noProof/>
        </w:rPr>
        <w:instrText xml:space="preserve"> PAGEREF _Toc408124211 \h </w:instrText>
      </w:r>
      <w:r w:rsidR="00B31A30" w:rsidRPr="00362F02">
        <w:rPr>
          <w:noProof/>
        </w:rPr>
      </w:r>
      <w:r w:rsidR="00B31A30" w:rsidRPr="00362F02">
        <w:rPr>
          <w:noProof/>
        </w:rPr>
        <w:fldChar w:fldCharType="separate"/>
      </w:r>
      <w:r w:rsidRPr="00362F02">
        <w:rPr>
          <w:noProof/>
        </w:rPr>
        <w:t>7</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Genetic and molecular characteristics of safflower</w:t>
      </w:r>
      <w:r w:rsidRPr="00362F02">
        <w:rPr>
          <w:noProof/>
        </w:rPr>
        <w:tab/>
      </w:r>
      <w:r w:rsidR="00B31A30" w:rsidRPr="00362F02">
        <w:rPr>
          <w:noProof/>
        </w:rPr>
        <w:fldChar w:fldCharType="begin"/>
      </w:r>
      <w:r w:rsidRPr="00362F02">
        <w:rPr>
          <w:noProof/>
        </w:rPr>
        <w:instrText xml:space="preserve"> PAGEREF _Toc408124212 \h </w:instrText>
      </w:r>
      <w:r w:rsidR="00B31A30" w:rsidRPr="00362F02">
        <w:rPr>
          <w:noProof/>
        </w:rPr>
      </w:r>
      <w:r w:rsidR="00B31A30" w:rsidRPr="00362F02">
        <w:rPr>
          <w:noProof/>
        </w:rPr>
        <w:fldChar w:fldCharType="separate"/>
      </w:r>
      <w:r w:rsidRPr="00362F02">
        <w:rPr>
          <w:noProof/>
        </w:rPr>
        <w:t>7</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Vernalisation Response in Safflower</w:t>
      </w:r>
      <w:r w:rsidRPr="00362F02">
        <w:rPr>
          <w:noProof/>
        </w:rPr>
        <w:tab/>
      </w:r>
      <w:r w:rsidR="00B31A30" w:rsidRPr="00362F02">
        <w:rPr>
          <w:noProof/>
        </w:rPr>
        <w:fldChar w:fldCharType="begin"/>
      </w:r>
      <w:r w:rsidRPr="00362F02">
        <w:rPr>
          <w:noProof/>
        </w:rPr>
        <w:instrText xml:space="preserve"> PAGEREF _Toc408124213 \h </w:instrText>
      </w:r>
      <w:r w:rsidR="00B31A30" w:rsidRPr="00362F02">
        <w:rPr>
          <w:noProof/>
        </w:rPr>
      </w:r>
      <w:r w:rsidR="00B31A30" w:rsidRPr="00362F02">
        <w:rPr>
          <w:noProof/>
        </w:rPr>
        <w:fldChar w:fldCharType="separate"/>
      </w:r>
      <w:r w:rsidRPr="00362F02">
        <w:rPr>
          <w:noProof/>
        </w:rPr>
        <w:t>8</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Vernalisation</w:t>
      </w:r>
      <w:r w:rsidRPr="00362F02">
        <w:rPr>
          <w:noProof/>
        </w:rPr>
        <w:tab/>
      </w:r>
      <w:r w:rsidR="00B31A30" w:rsidRPr="00362F02">
        <w:rPr>
          <w:noProof/>
        </w:rPr>
        <w:fldChar w:fldCharType="begin"/>
      </w:r>
      <w:r w:rsidRPr="00362F02">
        <w:rPr>
          <w:noProof/>
        </w:rPr>
        <w:instrText xml:space="preserve"> PAGEREF _Toc408124214 \h </w:instrText>
      </w:r>
      <w:r w:rsidR="00B31A30" w:rsidRPr="00362F02">
        <w:rPr>
          <w:noProof/>
        </w:rPr>
      </w:r>
      <w:r w:rsidR="00B31A30" w:rsidRPr="00362F02">
        <w:rPr>
          <w:noProof/>
        </w:rPr>
        <w:fldChar w:fldCharType="separate"/>
      </w:r>
      <w:r w:rsidRPr="00362F02">
        <w:rPr>
          <w:noProof/>
        </w:rPr>
        <w:t>9</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History of Vernalisation</w:t>
      </w:r>
      <w:r w:rsidRPr="00362F02">
        <w:rPr>
          <w:noProof/>
        </w:rPr>
        <w:tab/>
      </w:r>
      <w:r w:rsidR="00B31A30" w:rsidRPr="00362F02">
        <w:rPr>
          <w:noProof/>
        </w:rPr>
        <w:fldChar w:fldCharType="begin"/>
      </w:r>
      <w:r w:rsidRPr="00362F02">
        <w:rPr>
          <w:noProof/>
        </w:rPr>
        <w:instrText xml:space="preserve"> PAGEREF _Toc408124215 \h </w:instrText>
      </w:r>
      <w:r w:rsidR="00B31A30" w:rsidRPr="00362F02">
        <w:rPr>
          <w:noProof/>
        </w:rPr>
      </w:r>
      <w:r w:rsidR="00B31A30" w:rsidRPr="00362F02">
        <w:rPr>
          <w:noProof/>
        </w:rPr>
        <w:fldChar w:fldCharType="separate"/>
      </w:r>
      <w:r w:rsidRPr="00362F02">
        <w:rPr>
          <w:noProof/>
        </w:rPr>
        <w:t>10</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The Biology of Vernalisation</w:t>
      </w:r>
      <w:r w:rsidRPr="00362F02">
        <w:rPr>
          <w:noProof/>
        </w:rPr>
        <w:tab/>
      </w:r>
      <w:r w:rsidR="00B31A30" w:rsidRPr="00362F02">
        <w:rPr>
          <w:noProof/>
        </w:rPr>
        <w:fldChar w:fldCharType="begin"/>
      </w:r>
      <w:r w:rsidRPr="00362F02">
        <w:rPr>
          <w:noProof/>
        </w:rPr>
        <w:instrText xml:space="preserve"> PAGEREF _Toc408124216 \h </w:instrText>
      </w:r>
      <w:r w:rsidR="00B31A30" w:rsidRPr="00362F02">
        <w:rPr>
          <w:noProof/>
        </w:rPr>
      </w:r>
      <w:r w:rsidR="00B31A30" w:rsidRPr="00362F02">
        <w:rPr>
          <w:noProof/>
        </w:rPr>
        <w:fldChar w:fldCharType="separate"/>
      </w:r>
      <w:r w:rsidRPr="00362F02">
        <w:rPr>
          <w:noProof/>
        </w:rPr>
        <w:t>10</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 xml:space="preserve">The </w:t>
      </w:r>
      <w:r w:rsidRPr="00362F02">
        <w:rPr>
          <w:i/>
          <w:noProof/>
        </w:rPr>
        <w:t xml:space="preserve">Arabidopsis thaliana </w:t>
      </w:r>
      <w:r w:rsidRPr="00362F02">
        <w:rPr>
          <w:noProof/>
        </w:rPr>
        <w:t>vernalisation pathway</w:t>
      </w:r>
      <w:r w:rsidRPr="00362F02">
        <w:rPr>
          <w:noProof/>
        </w:rPr>
        <w:tab/>
      </w:r>
      <w:r w:rsidR="00B31A30" w:rsidRPr="00362F02">
        <w:rPr>
          <w:noProof/>
        </w:rPr>
        <w:fldChar w:fldCharType="begin"/>
      </w:r>
      <w:r w:rsidRPr="00362F02">
        <w:rPr>
          <w:noProof/>
        </w:rPr>
        <w:instrText xml:space="preserve"> PAGEREF _Toc408124217 \h </w:instrText>
      </w:r>
      <w:r w:rsidR="00B31A30" w:rsidRPr="00362F02">
        <w:rPr>
          <w:noProof/>
        </w:rPr>
      </w:r>
      <w:r w:rsidR="00B31A30" w:rsidRPr="00362F02">
        <w:rPr>
          <w:noProof/>
        </w:rPr>
        <w:fldChar w:fldCharType="separate"/>
      </w:r>
      <w:r w:rsidRPr="00362F02">
        <w:rPr>
          <w:noProof/>
        </w:rPr>
        <w:t>12</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Vernalisation pathways in cereals</w:t>
      </w:r>
      <w:r w:rsidRPr="00362F02">
        <w:rPr>
          <w:noProof/>
        </w:rPr>
        <w:tab/>
      </w:r>
      <w:r w:rsidR="00B31A30" w:rsidRPr="00362F02">
        <w:rPr>
          <w:noProof/>
        </w:rPr>
        <w:fldChar w:fldCharType="begin"/>
      </w:r>
      <w:r w:rsidRPr="00362F02">
        <w:rPr>
          <w:noProof/>
        </w:rPr>
        <w:instrText xml:space="preserve"> PAGEREF _Toc408124218 \h </w:instrText>
      </w:r>
      <w:r w:rsidR="00B31A30" w:rsidRPr="00362F02">
        <w:rPr>
          <w:noProof/>
        </w:rPr>
      </w:r>
      <w:r w:rsidR="00B31A30" w:rsidRPr="00362F02">
        <w:rPr>
          <w:noProof/>
        </w:rPr>
        <w:fldChar w:fldCharType="separate"/>
      </w:r>
      <w:r w:rsidRPr="00362F02">
        <w:rPr>
          <w:noProof/>
        </w:rPr>
        <w:t>14</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Vernalisation in Sugar Beet</w:t>
      </w:r>
      <w:r w:rsidRPr="00362F02">
        <w:rPr>
          <w:noProof/>
        </w:rPr>
        <w:tab/>
      </w:r>
      <w:r w:rsidR="00B31A30" w:rsidRPr="00362F02">
        <w:rPr>
          <w:noProof/>
        </w:rPr>
        <w:fldChar w:fldCharType="begin"/>
      </w:r>
      <w:r w:rsidRPr="00362F02">
        <w:rPr>
          <w:noProof/>
        </w:rPr>
        <w:instrText xml:space="preserve"> PAGEREF _Toc408124219 \h </w:instrText>
      </w:r>
      <w:r w:rsidR="00B31A30" w:rsidRPr="00362F02">
        <w:rPr>
          <w:noProof/>
        </w:rPr>
      </w:r>
      <w:r w:rsidR="00B31A30" w:rsidRPr="00362F02">
        <w:rPr>
          <w:noProof/>
        </w:rPr>
        <w:fldChar w:fldCharType="separate"/>
      </w:r>
      <w:r w:rsidRPr="00362F02">
        <w:rPr>
          <w:noProof/>
        </w:rPr>
        <w:t>16</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 xml:space="preserve">Vernalisation in other </w:t>
      </w:r>
      <w:r w:rsidRPr="00362F02">
        <w:rPr>
          <w:i/>
          <w:noProof/>
        </w:rPr>
        <w:t>Asteraceae</w:t>
      </w:r>
      <w:r w:rsidRPr="00362F02">
        <w:rPr>
          <w:noProof/>
        </w:rPr>
        <w:tab/>
      </w:r>
      <w:r w:rsidR="00B31A30" w:rsidRPr="00362F02">
        <w:rPr>
          <w:noProof/>
        </w:rPr>
        <w:fldChar w:fldCharType="begin"/>
      </w:r>
      <w:r w:rsidRPr="00362F02">
        <w:rPr>
          <w:noProof/>
        </w:rPr>
        <w:instrText xml:space="preserve"> PAGEREF _Toc408124220 \h </w:instrText>
      </w:r>
      <w:r w:rsidR="00B31A30" w:rsidRPr="00362F02">
        <w:rPr>
          <w:noProof/>
        </w:rPr>
      </w:r>
      <w:r w:rsidR="00B31A30" w:rsidRPr="00362F02">
        <w:rPr>
          <w:noProof/>
        </w:rPr>
        <w:fldChar w:fldCharType="separate"/>
      </w:r>
      <w:r w:rsidRPr="00362F02">
        <w:rPr>
          <w:noProof/>
        </w:rPr>
        <w:t>17</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Determining Factors Affecting Vernalisation</w:t>
      </w:r>
      <w:r w:rsidRPr="00362F02">
        <w:rPr>
          <w:noProof/>
        </w:rPr>
        <w:tab/>
      </w:r>
      <w:r w:rsidR="00B31A30" w:rsidRPr="00362F02">
        <w:rPr>
          <w:noProof/>
        </w:rPr>
        <w:fldChar w:fldCharType="begin"/>
      </w:r>
      <w:r w:rsidRPr="00362F02">
        <w:rPr>
          <w:noProof/>
        </w:rPr>
        <w:instrText xml:space="preserve"> PAGEREF _Toc408124221 \h </w:instrText>
      </w:r>
      <w:r w:rsidR="00B31A30" w:rsidRPr="00362F02">
        <w:rPr>
          <w:noProof/>
        </w:rPr>
      </w:r>
      <w:r w:rsidR="00B31A30" w:rsidRPr="00362F02">
        <w:rPr>
          <w:noProof/>
        </w:rPr>
        <w:fldChar w:fldCharType="separate"/>
      </w:r>
      <w:r w:rsidRPr="00362F02">
        <w:rPr>
          <w:noProof/>
        </w:rPr>
        <w:t>17</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Mapping of Pathways and Characterising Genes</w:t>
      </w:r>
      <w:r w:rsidRPr="00362F02">
        <w:rPr>
          <w:noProof/>
        </w:rPr>
        <w:tab/>
      </w:r>
      <w:r w:rsidR="00B31A30" w:rsidRPr="00362F02">
        <w:rPr>
          <w:noProof/>
        </w:rPr>
        <w:fldChar w:fldCharType="begin"/>
      </w:r>
      <w:r w:rsidRPr="00362F02">
        <w:rPr>
          <w:noProof/>
        </w:rPr>
        <w:instrText xml:space="preserve"> PAGEREF _Toc408124222 \h </w:instrText>
      </w:r>
      <w:r w:rsidR="00B31A30" w:rsidRPr="00362F02">
        <w:rPr>
          <w:noProof/>
        </w:rPr>
      </w:r>
      <w:r w:rsidR="00B31A30" w:rsidRPr="00362F02">
        <w:rPr>
          <w:noProof/>
        </w:rPr>
        <w:fldChar w:fldCharType="separate"/>
      </w:r>
      <w:r w:rsidRPr="00362F02">
        <w:rPr>
          <w:noProof/>
        </w:rPr>
        <w:t>19</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Traditional Crossing Methods</w:t>
      </w:r>
      <w:r w:rsidRPr="00362F02">
        <w:rPr>
          <w:noProof/>
        </w:rPr>
        <w:tab/>
      </w:r>
      <w:r w:rsidR="00B31A30" w:rsidRPr="00362F02">
        <w:rPr>
          <w:noProof/>
        </w:rPr>
        <w:fldChar w:fldCharType="begin"/>
      </w:r>
      <w:r w:rsidRPr="00362F02">
        <w:rPr>
          <w:noProof/>
        </w:rPr>
        <w:instrText xml:space="preserve"> PAGEREF _Toc408124223 \h </w:instrText>
      </w:r>
      <w:r w:rsidR="00B31A30" w:rsidRPr="00362F02">
        <w:rPr>
          <w:noProof/>
        </w:rPr>
      </w:r>
      <w:r w:rsidR="00B31A30" w:rsidRPr="00362F02">
        <w:rPr>
          <w:noProof/>
        </w:rPr>
        <w:fldChar w:fldCharType="separate"/>
      </w:r>
      <w:r w:rsidRPr="00362F02">
        <w:rPr>
          <w:noProof/>
        </w:rPr>
        <w:t>19</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Characterisation using Forward Genetics</w:t>
      </w:r>
      <w:r w:rsidRPr="00362F02">
        <w:rPr>
          <w:noProof/>
        </w:rPr>
        <w:tab/>
      </w:r>
      <w:r w:rsidR="00B31A30" w:rsidRPr="00362F02">
        <w:rPr>
          <w:noProof/>
        </w:rPr>
        <w:fldChar w:fldCharType="begin"/>
      </w:r>
      <w:r w:rsidRPr="00362F02">
        <w:rPr>
          <w:noProof/>
        </w:rPr>
        <w:instrText xml:space="preserve"> PAGEREF _Toc408124224 \h </w:instrText>
      </w:r>
      <w:r w:rsidR="00B31A30" w:rsidRPr="00362F02">
        <w:rPr>
          <w:noProof/>
        </w:rPr>
      </w:r>
      <w:r w:rsidR="00B31A30" w:rsidRPr="00362F02">
        <w:rPr>
          <w:noProof/>
        </w:rPr>
        <w:fldChar w:fldCharType="separate"/>
      </w:r>
      <w:r w:rsidRPr="00362F02">
        <w:rPr>
          <w:noProof/>
        </w:rPr>
        <w:t>19</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Characterisation using Reverse Genetics</w:t>
      </w:r>
      <w:r w:rsidRPr="00362F02">
        <w:rPr>
          <w:noProof/>
        </w:rPr>
        <w:tab/>
      </w:r>
      <w:r w:rsidR="00B31A30" w:rsidRPr="00362F02">
        <w:rPr>
          <w:noProof/>
        </w:rPr>
        <w:fldChar w:fldCharType="begin"/>
      </w:r>
      <w:r w:rsidRPr="00362F02">
        <w:rPr>
          <w:noProof/>
        </w:rPr>
        <w:instrText xml:space="preserve"> PAGEREF _Toc408124225 \h </w:instrText>
      </w:r>
      <w:r w:rsidR="00B31A30" w:rsidRPr="00362F02">
        <w:rPr>
          <w:noProof/>
        </w:rPr>
      </w:r>
      <w:r w:rsidR="00B31A30" w:rsidRPr="00362F02">
        <w:rPr>
          <w:noProof/>
        </w:rPr>
        <w:fldChar w:fldCharType="separate"/>
      </w:r>
      <w:r w:rsidRPr="00362F02">
        <w:rPr>
          <w:noProof/>
        </w:rPr>
        <w:t>20</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Sequencing Methodologies</w:t>
      </w:r>
      <w:r w:rsidRPr="00362F02">
        <w:rPr>
          <w:noProof/>
        </w:rPr>
        <w:tab/>
      </w:r>
      <w:r w:rsidR="00B31A30" w:rsidRPr="00362F02">
        <w:rPr>
          <w:noProof/>
        </w:rPr>
        <w:fldChar w:fldCharType="begin"/>
      </w:r>
      <w:r w:rsidRPr="00362F02">
        <w:rPr>
          <w:noProof/>
        </w:rPr>
        <w:instrText xml:space="preserve"> PAGEREF _Toc408124226 \h </w:instrText>
      </w:r>
      <w:r w:rsidR="00B31A30" w:rsidRPr="00362F02">
        <w:rPr>
          <w:noProof/>
        </w:rPr>
      </w:r>
      <w:r w:rsidR="00B31A30" w:rsidRPr="00362F02">
        <w:rPr>
          <w:noProof/>
        </w:rPr>
        <w:fldChar w:fldCharType="separate"/>
      </w:r>
      <w:r w:rsidRPr="00362F02">
        <w:rPr>
          <w:noProof/>
        </w:rPr>
        <w:t>20</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Sanger Sequencing</w:t>
      </w:r>
      <w:r w:rsidRPr="00362F02">
        <w:rPr>
          <w:noProof/>
        </w:rPr>
        <w:tab/>
      </w:r>
      <w:r w:rsidR="00B31A30" w:rsidRPr="00362F02">
        <w:rPr>
          <w:noProof/>
        </w:rPr>
        <w:fldChar w:fldCharType="begin"/>
      </w:r>
      <w:r w:rsidRPr="00362F02">
        <w:rPr>
          <w:noProof/>
        </w:rPr>
        <w:instrText xml:space="preserve"> PAGEREF _Toc408124227 \h </w:instrText>
      </w:r>
      <w:r w:rsidR="00B31A30" w:rsidRPr="00362F02">
        <w:rPr>
          <w:noProof/>
        </w:rPr>
      </w:r>
      <w:r w:rsidR="00B31A30" w:rsidRPr="00362F02">
        <w:rPr>
          <w:noProof/>
        </w:rPr>
        <w:fldChar w:fldCharType="separate"/>
      </w:r>
      <w:r w:rsidRPr="00362F02">
        <w:rPr>
          <w:noProof/>
        </w:rPr>
        <w:t>20</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Expressed Sequence Tags (ESTs)</w:t>
      </w:r>
      <w:r w:rsidRPr="00362F02">
        <w:rPr>
          <w:noProof/>
        </w:rPr>
        <w:tab/>
      </w:r>
      <w:r w:rsidR="00B31A30" w:rsidRPr="00362F02">
        <w:rPr>
          <w:noProof/>
        </w:rPr>
        <w:fldChar w:fldCharType="begin"/>
      </w:r>
      <w:r w:rsidRPr="00362F02">
        <w:rPr>
          <w:noProof/>
        </w:rPr>
        <w:instrText xml:space="preserve"> PAGEREF _Toc408124228 \h </w:instrText>
      </w:r>
      <w:r w:rsidR="00B31A30" w:rsidRPr="00362F02">
        <w:rPr>
          <w:noProof/>
        </w:rPr>
      </w:r>
      <w:r w:rsidR="00B31A30" w:rsidRPr="00362F02">
        <w:rPr>
          <w:noProof/>
        </w:rPr>
        <w:fldChar w:fldCharType="separate"/>
      </w:r>
      <w:r w:rsidRPr="00362F02">
        <w:rPr>
          <w:noProof/>
        </w:rPr>
        <w:t>21</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Microarrays</w:t>
      </w:r>
      <w:r w:rsidRPr="00362F02">
        <w:rPr>
          <w:noProof/>
        </w:rPr>
        <w:tab/>
      </w:r>
      <w:r w:rsidR="00B31A30" w:rsidRPr="00362F02">
        <w:rPr>
          <w:noProof/>
        </w:rPr>
        <w:fldChar w:fldCharType="begin"/>
      </w:r>
      <w:r w:rsidRPr="00362F02">
        <w:rPr>
          <w:noProof/>
        </w:rPr>
        <w:instrText xml:space="preserve"> PAGEREF _Toc408124229 \h </w:instrText>
      </w:r>
      <w:r w:rsidR="00B31A30" w:rsidRPr="00362F02">
        <w:rPr>
          <w:noProof/>
        </w:rPr>
      </w:r>
      <w:r w:rsidR="00B31A30" w:rsidRPr="00362F02">
        <w:rPr>
          <w:noProof/>
        </w:rPr>
        <w:fldChar w:fldCharType="separate"/>
      </w:r>
      <w:r w:rsidRPr="00362F02">
        <w:rPr>
          <w:noProof/>
        </w:rPr>
        <w:t>22</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Next Generation Sequencing</w:t>
      </w:r>
      <w:r w:rsidRPr="00362F02">
        <w:rPr>
          <w:noProof/>
        </w:rPr>
        <w:tab/>
      </w:r>
      <w:r w:rsidR="00B31A30" w:rsidRPr="00362F02">
        <w:rPr>
          <w:noProof/>
        </w:rPr>
        <w:fldChar w:fldCharType="begin"/>
      </w:r>
      <w:r w:rsidRPr="00362F02">
        <w:rPr>
          <w:noProof/>
        </w:rPr>
        <w:instrText xml:space="preserve"> PAGEREF _Toc408124230 \h </w:instrText>
      </w:r>
      <w:r w:rsidR="00B31A30" w:rsidRPr="00362F02">
        <w:rPr>
          <w:noProof/>
        </w:rPr>
      </w:r>
      <w:r w:rsidR="00B31A30" w:rsidRPr="00362F02">
        <w:rPr>
          <w:noProof/>
        </w:rPr>
        <w:fldChar w:fldCharType="separate"/>
      </w:r>
      <w:r w:rsidRPr="00362F02">
        <w:rPr>
          <w:noProof/>
        </w:rPr>
        <w:t>22</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 xml:space="preserve">Creating a </w:t>
      </w:r>
      <w:r w:rsidRPr="00362F02">
        <w:rPr>
          <w:i/>
          <w:noProof/>
        </w:rPr>
        <w:t xml:space="preserve">de novo </w:t>
      </w:r>
      <w:r w:rsidRPr="00362F02">
        <w:rPr>
          <w:noProof/>
        </w:rPr>
        <w:t>assembly</w:t>
      </w:r>
      <w:r w:rsidRPr="00362F02">
        <w:rPr>
          <w:noProof/>
        </w:rPr>
        <w:tab/>
      </w:r>
      <w:r w:rsidR="00B31A30" w:rsidRPr="00362F02">
        <w:rPr>
          <w:noProof/>
        </w:rPr>
        <w:fldChar w:fldCharType="begin"/>
      </w:r>
      <w:r w:rsidRPr="00362F02">
        <w:rPr>
          <w:noProof/>
        </w:rPr>
        <w:instrText xml:space="preserve"> PAGEREF _Toc408124231 \h </w:instrText>
      </w:r>
      <w:r w:rsidR="00B31A30" w:rsidRPr="00362F02">
        <w:rPr>
          <w:noProof/>
        </w:rPr>
      </w:r>
      <w:r w:rsidR="00B31A30" w:rsidRPr="00362F02">
        <w:rPr>
          <w:noProof/>
        </w:rPr>
        <w:fldChar w:fldCharType="separate"/>
      </w:r>
      <w:r w:rsidRPr="00362F02">
        <w:rPr>
          <w:noProof/>
        </w:rPr>
        <w:t>23</w:t>
      </w:r>
      <w:r w:rsidR="00B31A30" w:rsidRPr="00362F02">
        <w:rPr>
          <w:noProof/>
        </w:rPr>
        <w:fldChar w:fldCharType="end"/>
      </w:r>
    </w:p>
    <w:p w:rsidR="00C811B1" w:rsidRPr="00362F02" w:rsidRDefault="00C811B1">
      <w:pPr>
        <w:pStyle w:val="TOC2"/>
        <w:tabs>
          <w:tab w:val="right" w:leader="dot" w:pos="9016"/>
        </w:tabs>
        <w:rPr>
          <w:rFonts w:asciiTheme="minorHAnsi" w:eastAsiaTheme="minorEastAsia" w:hAnsiTheme="minorHAnsi"/>
          <w:noProof/>
          <w:sz w:val="22"/>
        </w:rPr>
      </w:pPr>
      <w:r w:rsidRPr="00362F02">
        <w:rPr>
          <w:noProof/>
        </w:rPr>
        <w:t xml:space="preserve">Assessing the Quality of a </w:t>
      </w:r>
      <w:r w:rsidRPr="00362F02">
        <w:rPr>
          <w:i/>
          <w:noProof/>
        </w:rPr>
        <w:t>de novo</w:t>
      </w:r>
      <w:r w:rsidRPr="00362F02">
        <w:rPr>
          <w:noProof/>
        </w:rPr>
        <w:t xml:space="preserve"> Assembly</w:t>
      </w:r>
      <w:r w:rsidRPr="00362F02">
        <w:rPr>
          <w:noProof/>
        </w:rPr>
        <w:tab/>
      </w:r>
      <w:r w:rsidR="00B31A30" w:rsidRPr="00362F02">
        <w:rPr>
          <w:noProof/>
        </w:rPr>
        <w:fldChar w:fldCharType="begin"/>
      </w:r>
      <w:r w:rsidRPr="00362F02">
        <w:rPr>
          <w:noProof/>
        </w:rPr>
        <w:instrText xml:space="preserve"> PAGEREF _Toc408124232 \h </w:instrText>
      </w:r>
      <w:r w:rsidR="00B31A30" w:rsidRPr="00362F02">
        <w:rPr>
          <w:noProof/>
        </w:rPr>
      </w:r>
      <w:r w:rsidR="00B31A30" w:rsidRPr="00362F02">
        <w:rPr>
          <w:noProof/>
        </w:rPr>
        <w:fldChar w:fldCharType="separate"/>
      </w:r>
      <w:r w:rsidRPr="00362F02">
        <w:rPr>
          <w:noProof/>
        </w:rPr>
        <w:t>25</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Aims of this research project:</w:t>
      </w:r>
      <w:r w:rsidRPr="00362F02">
        <w:rPr>
          <w:noProof/>
        </w:rPr>
        <w:tab/>
      </w:r>
      <w:r w:rsidR="00B31A30" w:rsidRPr="00362F02">
        <w:rPr>
          <w:noProof/>
        </w:rPr>
        <w:fldChar w:fldCharType="begin"/>
      </w:r>
      <w:r w:rsidRPr="00362F02">
        <w:rPr>
          <w:noProof/>
        </w:rPr>
        <w:instrText xml:space="preserve"> PAGEREF _Toc408124233 \h </w:instrText>
      </w:r>
      <w:r w:rsidR="00B31A30" w:rsidRPr="00362F02">
        <w:rPr>
          <w:noProof/>
        </w:rPr>
      </w:r>
      <w:r w:rsidR="00B31A30" w:rsidRPr="00362F02">
        <w:rPr>
          <w:noProof/>
        </w:rPr>
        <w:fldChar w:fldCharType="separate"/>
      </w:r>
      <w:r w:rsidRPr="00362F02">
        <w:rPr>
          <w:noProof/>
        </w:rPr>
        <w:t>25</w:t>
      </w:r>
      <w:r w:rsidR="00B31A30" w:rsidRPr="00362F02">
        <w:rPr>
          <w:noProof/>
        </w:rPr>
        <w:fldChar w:fldCharType="end"/>
      </w:r>
    </w:p>
    <w:p w:rsidR="00C811B1" w:rsidRPr="00362F02" w:rsidRDefault="00C811B1">
      <w:pPr>
        <w:pStyle w:val="TOC1"/>
        <w:tabs>
          <w:tab w:val="right" w:leader="dot" w:pos="9016"/>
        </w:tabs>
        <w:rPr>
          <w:rFonts w:asciiTheme="minorHAnsi" w:eastAsiaTheme="minorEastAsia" w:hAnsiTheme="minorHAnsi"/>
          <w:noProof/>
          <w:sz w:val="22"/>
        </w:rPr>
      </w:pPr>
      <w:r w:rsidRPr="00362F02">
        <w:rPr>
          <w:noProof/>
        </w:rPr>
        <w:t>References</w:t>
      </w:r>
      <w:r w:rsidRPr="00362F02">
        <w:rPr>
          <w:noProof/>
        </w:rPr>
        <w:tab/>
      </w:r>
      <w:r w:rsidR="00B31A30" w:rsidRPr="00362F02">
        <w:rPr>
          <w:noProof/>
        </w:rPr>
        <w:fldChar w:fldCharType="begin"/>
      </w:r>
      <w:r w:rsidRPr="00362F02">
        <w:rPr>
          <w:noProof/>
        </w:rPr>
        <w:instrText xml:space="preserve"> PAGEREF _Toc408124234 \h </w:instrText>
      </w:r>
      <w:r w:rsidR="00B31A30" w:rsidRPr="00362F02">
        <w:rPr>
          <w:noProof/>
        </w:rPr>
      </w:r>
      <w:r w:rsidR="00B31A30" w:rsidRPr="00362F02">
        <w:rPr>
          <w:noProof/>
        </w:rPr>
        <w:fldChar w:fldCharType="separate"/>
      </w:r>
      <w:r w:rsidRPr="00362F02">
        <w:rPr>
          <w:noProof/>
        </w:rPr>
        <w:t>27</w:t>
      </w:r>
      <w:r w:rsidR="00B31A30" w:rsidRPr="00362F02">
        <w:rPr>
          <w:noProof/>
        </w:rPr>
        <w:fldChar w:fldCharType="end"/>
      </w:r>
    </w:p>
    <w:p w:rsidR="00D95870" w:rsidRPr="00870CD7" w:rsidRDefault="00B31A30" w:rsidP="003858DA">
      <w:r w:rsidRPr="00362F02">
        <w:fldChar w:fldCharType="end"/>
      </w:r>
    </w:p>
    <w:p w:rsidR="00D95870" w:rsidRPr="00870CD7" w:rsidRDefault="00D95870" w:rsidP="003858DA"/>
    <w:p w:rsidR="008B44BA" w:rsidRPr="00870CD7" w:rsidRDefault="008B44BA" w:rsidP="003858DA">
      <w:r w:rsidRPr="00870CD7">
        <w:br w:type="page"/>
      </w:r>
    </w:p>
    <w:p w:rsidR="006A2328" w:rsidRPr="00362F02" w:rsidRDefault="00D95870" w:rsidP="003858DA">
      <w:pPr>
        <w:pStyle w:val="Heading1"/>
        <w:rPr>
          <w:lang w:val="en-AU"/>
        </w:rPr>
      </w:pPr>
      <w:bookmarkStart w:id="0" w:name="_Toc408124209"/>
      <w:r w:rsidRPr="00362F02">
        <w:rPr>
          <w:lang w:val="en-AU"/>
        </w:rPr>
        <w:lastRenderedPageBreak/>
        <w:t>Abbreviations</w:t>
      </w:r>
      <w:bookmarkEnd w:id="0"/>
    </w:p>
    <w:p w:rsidR="005D6559" w:rsidRPr="00870CD7" w:rsidRDefault="005D6559" w:rsidP="003858DA"/>
    <w:p w:rsidR="005D6559" w:rsidRPr="00362F02" w:rsidRDefault="005D6559" w:rsidP="003858DA">
      <w:r w:rsidRPr="00362F02">
        <w:t>18:1 – oleic acid (double bond between the 9</w:t>
      </w:r>
      <w:r w:rsidRPr="00362F02">
        <w:rPr>
          <w:vertAlign w:val="superscript"/>
        </w:rPr>
        <w:t>th</w:t>
      </w:r>
      <w:r w:rsidRPr="00362F02">
        <w:t xml:space="preserve"> and 10</w:t>
      </w:r>
      <w:r w:rsidRPr="00362F02">
        <w:rPr>
          <w:vertAlign w:val="superscript"/>
        </w:rPr>
        <w:t>th</w:t>
      </w:r>
      <w:r w:rsidRPr="00362F02">
        <w:t xml:space="preserve"> carbon)</w:t>
      </w:r>
    </w:p>
    <w:p w:rsidR="005D6559" w:rsidRPr="00362F02" w:rsidRDefault="005D6559" w:rsidP="003858DA">
      <w:r w:rsidRPr="00362F02">
        <w:t>18:2 – linoleic acid (double bond between the 9</w:t>
      </w:r>
      <w:r w:rsidRPr="00362F02">
        <w:rPr>
          <w:vertAlign w:val="superscript"/>
        </w:rPr>
        <w:t>th</w:t>
      </w:r>
      <w:r w:rsidRPr="00362F02">
        <w:t xml:space="preserve"> and 10</w:t>
      </w:r>
      <w:r w:rsidRPr="00362F02">
        <w:rPr>
          <w:vertAlign w:val="superscript"/>
        </w:rPr>
        <w:t>th</w:t>
      </w:r>
      <w:r w:rsidRPr="00362F02">
        <w:rPr>
          <w:vertAlign w:val="subscript"/>
        </w:rPr>
        <w:t xml:space="preserve"> </w:t>
      </w:r>
      <w:r w:rsidRPr="00362F02">
        <w:t>and 12</w:t>
      </w:r>
      <w:r w:rsidRPr="00362F02">
        <w:rPr>
          <w:vertAlign w:val="superscript"/>
        </w:rPr>
        <w:t>th</w:t>
      </w:r>
      <w:r w:rsidRPr="00362F02">
        <w:t xml:space="preserve"> and 13</w:t>
      </w:r>
      <w:r w:rsidRPr="00362F02">
        <w:rPr>
          <w:vertAlign w:val="superscript"/>
        </w:rPr>
        <w:t>th</w:t>
      </w:r>
      <w:r w:rsidRPr="00362F02">
        <w:t xml:space="preserve"> carbons)</w:t>
      </w:r>
    </w:p>
    <w:p w:rsidR="0041049C" w:rsidRPr="00362F02" w:rsidRDefault="00713DFB" w:rsidP="003858DA">
      <w:r w:rsidRPr="00362F02">
        <w:rPr>
          <w:i/>
        </w:rPr>
        <w:t>Arabidopsis</w:t>
      </w:r>
      <w:r w:rsidR="0041049C" w:rsidRPr="00362F02">
        <w:rPr>
          <w:i/>
        </w:rPr>
        <w:t xml:space="preserve"> – Arabidopsis thaliana</w:t>
      </w:r>
      <w:r w:rsidR="0041049C" w:rsidRPr="00362F02">
        <w:t xml:space="preserve"> (thale cress)</w:t>
      </w:r>
    </w:p>
    <w:p w:rsidR="0041049C" w:rsidRPr="00870CD7" w:rsidRDefault="0041049C" w:rsidP="003858DA">
      <w:r w:rsidRPr="00362F02">
        <w:rPr>
          <w:i/>
        </w:rPr>
        <w:t>B. vulgaris – Beta vulgaris</w:t>
      </w:r>
      <w:r w:rsidRPr="00362F02">
        <w:t xml:space="preserve"> (</w:t>
      </w:r>
      <w:r w:rsidR="009C482C" w:rsidRPr="00362F02">
        <w:t xml:space="preserve">sugar </w:t>
      </w:r>
      <w:r w:rsidRPr="00362F02">
        <w:t>beet)</w:t>
      </w:r>
    </w:p>
    <w:p w:rsidR="00712536" w:rsidRPr="00362F02" w:rsidRDefault="00712536" w:rsidP="003858DA">
      <w:r w:rsidRPr="00362F02">
        <w:t>bp – base pair</w:t>
      </w:r>
    </w:p>
    <w:p w:rsidR="00056083" w:rsidRPr="00870CD7" w:rsidRDefault="00056083" w:rsidP="003858DA">
      <w:r w:rsidRPr="00362F02">
        <w:rPr>
          <w:i/>
        </w:rPr>
        <w:t>C. elegans – Caenorhabditis elegans</w:t>
      </w:r>
    </w:p>
    <w:p w:rsidR="00986DC8" w:rsidRPr="00870CD7" w:rsidRDefault="00986DC8" w:rsidP="003858DA">
      <w:r w:rsidRPr="00362F02">
        <w:t xml:space="preserve">Col-0 – </w:t>
      </w:r>
      <w:r w:rsidR="005D6559" w:rsidRPr="00362F02">
        <w:rPr>
          <w:i/>
        </w:rPr>
        <w:t xml:space="preserve">A. </w:t>
      </w:r>
      <w:r w:rsidRPr="00362F02">
        <w:rPr>
          <w:i/>
        </w:rPr>
        <w:t>thaliana</w:t>
      </w:r>
      <w:r w:rsidRPr="00362F02">
        <w:t xml:space="preserve"> ecotype </w:t>
      </w:r>
      <w:del w:id="1" w:author="CorrectedProof" w:date="2015-01-06T22:21:00Z">
        <w:r w:rsidRPr="00362F02" w:rsidDel="000E0F19">
          <w:delText>“</w:delText>
        </w:r>
      </w:del>
      <w:ins w:id="2" w:author="CorrectedProof" w:date="2015-01-06T22:21:00Z">
        <w:r w:rsidR="000E0F19">
          <w:t>‘</w:t>
        </w:r>
      </w:ins>
      <w:r w:rsidRPr="00362F02">
        <w:t>Colombia</w:t>
      </w:r>
      <w:del w:id="3" w:author="CorrectedProof" w:date="2015-01-06T22:21:00Z">
        <w:r w:rsidRPr="00362F02" w:rsidDel="000E0F19">
          <w:delText>”</w:delText>
        </w:r>
      </w:del>
      <w:ins w:id="4" w:author="CorrectedProof" w:date="2015-01-06T22:21:00Z">
        <w:r w:rsidR="000E0F19">
          <w:t>’</w:t>
        </w:r>
      </w:ins>
    </w:p>
    <w:p w:rsidR="009C482C" w:rsidRPr="00362F02" w:rsidRDefault="00126FB7" w:rsidP="003858DA">
      <w:r w:rsidRPr="00362F02">
        <w:t>DAG – diacyl glyceride</w:t>
      </w:r>
    </w:p>
    <w:p w:rsidR="00805257" w:rsidRPr="00362F02" w:rsidRDefault="00805257" w:rsidP="003858DA">
      <w:r w:rsidRPr="00362F02">
        <w:t xml:space="preserve">ddNTP – </w:t>
      </w:r>
      <w:r w:rsidR="009F2146" w:rsidRPr="00362F02">
        <w:t>di-deoxynucleotide triphosphate</w:t>
      </w:r>
    </w:p>
    <w:p w:rsidR="009C482C" w:rsidRPr="00362F02" w:rsidRDefault="009C482C" w:rsidP="003858DA">
      <w:r w:rsidRPr="00362F02">
        <w:t>dicot – dicotyledonous species</w:t>
      </w:r>
    </w:p>
    <w:p w:rsidR="00CD16A8" w:rsidRPr="00362F02" w:rsidRDefault="00CD16A8" w:rsidP="003858DA">
      <w:r w:rsidRPr="00362F02">
        <w:t>dNTP – deoxynucleotide triphosphate</w:t>
      </w:r>
    </w:p>
    <w:p w:rsidR="00793714" w:rsidRPr="00362F02" w:rsidRDefault="006A2328" w:rsidP="003858DA">
      <w:r w:rsidRPr="00362F02">
        <w:t>EST – Expressed Sequence Tag</w:t>
      </w:r>
    </w:p>
    <w:p w:rsidR="003858DA" w:rsidRPr="00362F02" w:rsidRDefault="003858DA" w:rsidP="003858DA">
      <w:pPr>
        <w:ind w:left="540" w:hanging="540"/>
      </w:pPr>
      <w:r w:rsidRPr="00362F02">
        <w:t>F</w:t>
      </w:r>
      <w:r w:rsidRPr="00362F02">
        <w:rPr>
          <w:vertAlign w:val="subscript"/>
        </w:rPr>
        <w:t>#</w:t>
      </w:r>
      <w:r w:rsidRPr="00362F02">
        <w:t xml:space="preserve"> – the generation of progeny (#) after a population has been created by the crossing of two plant varieties</w:t>
      </w:r>
    </w:p>
    <w:p w:rsidR="001664B4" w:rsidRPr="00362F02" w:rsidRDefault="001664B4" w:rsidP="003858DA">
      <w:r w:rsidRPr="00362F02">
        <w:t>Gbp – gigabase pair (1 Gbp = 1,000,000,000 bp)</w:t>
      </w:r>
    </w:p>
    <w:p w:rsidR="001664B4" w:rsidRPr="00362F02" w:rsidRDefault="00126FB7" w:rsidP="003858DA">
      <w:r w:rsidRPr="00362F02">
        <w:t>Gnt – giganucleotide</w:t>
      </w:r>
      <w:r w:rsidR="001664B4" w:rsidRPr="00362F02">
        <w:t xml:space="preserve"> (</w:t>
      </w:r>
      <w:r w:rsidRPr="00362F02">
        <w:t xml:space="preserve">1 </w:t>
      </w:r>
      <w:r w:rsidR="001664B4" w:rsidRPr="00362F02">
        <w:t>Gnt = 1,000,000,000 nt)</w:t>
      </w:r>
    </w:p>
    <w:p w:rsidR="004C6E99" w:rsidRPr="00870CD7" w:rsidRDefault="004C6E99" w:rsidP="003858DA">
      <w:r w:rsidRPr="00362F02">
        <w:rPr>
          <w:i/>
        </w:rPr>
        <w:t>H. vulgare – Hordeum vulgare</w:t>
      </w:r>
      <w:r w:rsidR="00A77647" w:rsidRPr="00362F02">
        <w:t xml:space="preserve"> (barley)</w:t>
      </w:r>
    </w:p>
    <w:p w:rsidR="0010741E" w:rsidRPr="00362F02" w:rsidRDefault="0010741E" w:rsidP="003858DA">
      <w:r w:rsidRPr="00362F02">
        <w:t>HDAC – Histone deacetylase complex</w:t>
      </w:r>
    </w:p>
    <w:p w:rsidR="001664B4" w:rsidRPr="00362F02" w:rsidRDefault="001664B4" w:rsidP="003858DA">
      <w:r w:rsidRPr="00362F02">
        <w:t>kbp – kilobase pair (1 kbp = 1,000 bp)</w:t>
      </w:r>
    </w:p>
    <w:p w:rsidR="001664B4" w:rsidRPr="00362F02" w:rsidRDefault="00126FB7" w:rsidP="003858DA">
      <w:r w:rsidRPr="00362F02">
        <w:t>knt – kilonucleotide</w:t>
      </w:r>
      <w:r w:rsidR="001664B4" w:rsidRPr="00362F02">
        <w:t xml:space="preserve"> (1 knt = 1,000 nt)</w:t>
      </w:r>
    </w:p>
    <w:p w:rsidR="009D1510" w:rsidRPr="00870CD7" w:rsidRDefault="009D1510" w:rsidP="003858DA">
      <w:r w:rsidRPr="00362F02">
        <w:rPr>
          <w:i/>
        </w:rPr>
        <w:t>Ler</w:t>
      </w:r>
      <w:r w:rsidRPr="00362F02">
        <w:t xml:space="preserve">-0 – </w:t>
      </w:r>
      <w:r w:rsidRPr="00362F02">
        <w:rPr>
          <w:i/>
        </w:rPr>
        <w:t>A</w:t>
      </w:r>
      <w:r w:rsidR="005D6559" w:rsidRPr="00362F02">
        <w:rPr>
          <w:i/>
        </w:rPr>
        <w:t>.</w:t>
      </w:r>
      <w:r w:rsidRPr="00362F02">
        <w:rPr>
          <w:i/>
        </w:rPr>
        <w:t xml:space="preserve"> thaliana </w:t>
      </w:r>
      <w:r w:rsidRPr="00362F02">
        <w:t>ecotype</w:t>
      </w:r>
      <w:r w:rsidRPr="00362F02">
        <w:rPr>
          <w:i/>
        </w:rPr>
        <w:t xml:space="preserve"> </w:t>
      </w:r>
      <w:del w:id="5" w:author="CorrectedProof" w:date="2015-01-06T22:21:00Z">
        <w:r w:rsidR="00986DC8" w:rsidRPr="00362F02" w:rsidDel="000E0F19">
          <w:rPr>
            <w:i/>
          </w:rPr>
          <w:delText>“</w:delText>
        </w:r>
      </w:del>
      <w:ins w:id="6" w:author="CorrectedProof" w:date="2015-01-06T22:21:00Z">
        <w:r w:rsidR="000E0F19">
          <w:rPr>
            <w:i/>
          </w:rPr>
          <w:t>‘</w:t>
        </w:r>
      </w:ins>
      <w:r w:rsidRPr="00362F02">
        <w:t xml:space="preserve">Landsberg </w:t>
      </w:r>
      <w:r w:rsidRPr="00362F02">
        <w:rPr>
          <w:i/>
        </w:rPr>
        <w:t>erecta</w:t>
      </w:r>
      <w:del w:id="7" w:author="CorrectedProof" w:date="2015-01-06T22:21:00Z">
        <w:r w:rsidR="00986DC8" w:rsidRPr="00362F02" w:rsidDel="000E0F19">
          <w:delText>”</w:delText>
        </w:r>
      </w:del>
      <w:ins w:id="8" w:author="CorrectedProof" w:date="2015-01-06T22:21:00Z">
        <w:r w:rsidR="000E0F19">
          <w:t>’</w:t>
        </w:r>
      </w:ins>
    </w:p>
    <w:p w:rsidR="003858DA" w:rsidRPr="00362F02" w:rsidRDefault="003858DA" w:rsidP="003858DA">
      <w:pPr>
        <w:ind w:left="540" w:hanging="540"/>
      </w:pPr>
      <w:r w:rsidRPr="00362F02">
        <w:t>M</w:t>
      </w:r>
      <w:r w:rsidRPr="00362F02">
        <w:rPr>
          <w:vertAlign w:val="subscript"/>
        </w:rPr>
        <w:t>#</w:t>
      </w:r>
      <w:r w:rsidRPr="00362F02">
        <w:t xml:space="preserve"> – the generation of mutated progeny (#) after genomic mutations have been introduced to a population</w:t>
      </w:r>
    </w:p>
    <w:p w:rsidR="001664B4" w:rsidRPr="00362F02" w:rsidRDefault="009A2443" w:rsidP="003858DA">
      <w:r w:rsidRPr="00362F02">
        <w:t>Mbp – m</w:t>
      </w:r>
      <w:r w:rsidR="001664B4" w:rsidRPr="00362F02">
        <w:t>egabase pair (1 Mbp = 1,000,000 bp)</w:t>
      </w:r>
    </w:p>
    <w:p w:rsidR="001664B4" w:rsidRPr="00362F02" w:rsidRDefault="009A2443" w:rsidP="003858DA">
      <w:r w:rsidRPr="00362F02">
        <w:t>Mnt – m</w:t>
      </w:r>
      <w:r w:rsidR="001664B4" w:rsidRPr="00362F02">
        <w:t>eganucleotide (1 Mnt = 1,000,000 nt)</w:t>
      </w:r>
    </w:p>
    <w:p w:rsidR="00DC21F3" w:rsidRPr="00362F02" w:rsidRDefault="00DC21F3" w:rsidP="003858DA">
      <w:r w:rsidRPr="00362F02">
        <w:t>Monocot – monocotyledous species</w:t>
      </w:r>
    </w:p>
    <w:p w:rsidR="005F7CDC" w:rsidRPr="00362F02" w:rsidRDefault="005F7CDC" w:rsidP="003858DA">
      <w:r w:rsidRPr="00362F02">
        <w:lastRenderedPageBreak/>
        <w:t>NCBI - National Center for Biotechnology Information</w:t>
      </w:r>
    </w:p>
    <w:p w:rsidR="0041049C" w:rsidRPr="00870CD7" w:rsidRDefault="0041049C" w:rsidP="003858DA">
      <w:r w:rsidRPr="00362F02">
        <w:rPr>
          <w:i/>
        </w:rPr>
        <w:t xml:space="preserve">O. sativa – Oryza sativa </w:t>
      </w:r>
      <w:r w:rsidRPr="00362F02">
        <w:t>(rice)</w:t>
      </w:r>
    </w:p>
    <w:p w:rsidR="005D6559" w:rsidRPr="00362F02" w:rsidRDefault="005D6559" w:rsidP="003858DA">
      <w:r w:rsidRPr="00362F02">
        <w:t>PC – phosphatidylcholine</w:t>
      </w:r>
    </w:p>
    <w:p w:rsidR="003A4968" w:rsidRPr="00362F02" w:rsidRDefault="003A4968" w:rsidP="003858DA">
      <w:r w:rsidRPr="00362F02">
        <w:t>PCR – polymerase chain reaction</w:t>
      </w:r>
    </w:p>
    <w:p w:rsidR="00F64191" w:rsidRPr="00362F02" w:rsidRDefault="00F64191" w:rsidP="003858DA">
      <w:r w:rsidRPr="00362F02">
        <w:t xml:space="preserve">PEBP – </w:t>
      </w:r>
      <w:r w:rsidR="002F0AE9" w:rsidRPr="00362F02">
        <w:t>phosphatidyl</w:t>
      </w:r>
      <w:r w:rsidRPr="00362F02">
        <w:t>ethanolamine-binding protein</w:t>
      </w:r>
    </w:p>
    <w:p w:rsidR="006A2328" w:rsidRPr="00362F02" w:rsidRDefault="006A2328" w:rsidP="003858DA">
      <w:r w:rsidRPr="00362F02">
        <w:t xml:space="preserve">PHD </w:t>
      </w:r>
      <w:r w:rsidR="00F64191" w:rsidRPr="00362F02">
        <w:t>–</w:t>
      </w:r>
      <w:r w:rsidRPr="00362F02">
        <w:t xml:space="preserve"> Plant Homeo Domain</w:t>
      </w:r>
    </w:p>
    <w:p w:rsidR="00346851" w:rsidRPr="00362F02" w:rsidRDefault="006A2328" w:rsidP="003858DA">
      <w:r w:rsidRPr="00362F02">
        <w:t>PRC2 – Polycomb Repression Complex 2</w:t>
      </w:r>
    </w:p>
    <w:p w:rsidR="00B92589" w:rsidRPr="00362F02" w:rsidRDefault="00B92589" w:rsidP="003858DA">
      <w:r w:rsidRPr="00362F02">
        <w:t>t – tonne (metric)</w:t>
      </w:r>
    </w:p>
    <w:p w:rsidR="00A77647" w:rsidRPr="00870CD7" w:rsidRDefault="00A77647" w:rsidP="003858DA">
      <w:r w:rsidRPr="00362F02">
        <w:rPr>
          <w:i/>
        </w:rPr>
        <w:t>T. aestivum – Triticum aestivum</w:t>
      </w:r>
      <w:r w:rsidRPr="00362F02">
        <w:t xml:space="preserve"> (bread wheat)</w:t>
      </w:r>
    </w:p>
    <w:p w:rsidR="00B855B3" w:rsidRPr="00870CD7" w:rsidRDefault="00B855B3" w:rsidP="003858DA">
      <w:pPr>
        <w:spacing w:after="0" w:line="240" w:lineRule="auto"/>
      </w:pPr>
      <w:r w:rsidRPr="00870CD7">
        <w:br w:type="page"/>
      </w:r>
    </w:p>
    <w:p w:rsidR="00316BA4" w:rsidRPr="00362F02" w:rsidRDefault="00D14F04" w:rsidP="003858DA">
      <w:pPr>
        <w:pStyle w:val="Heading1"/>
        <w:rPr>
          <w:lang w:val="en-AU"/>
        </w:rPr>
      </w:pPr>
      <w:bookmarkStart w:id="9" w:name="_Toc408124210"/>
      <w:r w:rsidRPr="00362F02">
        <w:rPr>
          <w:lang w:val="en-AU"/>
        </w:rPr>
        <w:lastRenderedPageBreak/>
        <w:t>Gene Abbreviations</w:t>
      </w:r>
      <w:bookmarkEnd w:id="9"/>
    </w:p>
    <w:p w:rsidR="005D6559" w:rsidRPr="00870CD7" w:rsidRDefault="005D6559" w:rsidP="003858DA">
      <w:pPr>
        <w:rPr>
          <w:i/>
        </w:rPr>
      </w:pPr>
    </w:p>
    <w:p w:rsidR="00316BA4" w:rsidRPr="00362F02" w:rsidRDefault="00316BA4" w:rsidP="003858DA">
      <w:pPr>
        <w:rPr>
          <w:shd w:val="clear" w:color="auto" w:fill="FFFFFF"/>
        </w:rPr>
      </w:pPr>
      <w:r w:rsidRPr="00362F02">
        <w:rPr>
          <w:i/>
        </w:rPr>
        <w:t>AP</w:t>
      </w:r>
      <w:r w:rsidR="006D5A97" w:rsidRPr="00362F02">
        <w:rPr>
          <w:i/>
        </w:rPr>
        <w:t xml:space="preserve"> </w:t>
      </w:r>
      <w:r w:rsidR="006D5A97" w:rsidRPr="00362F02">
        <w:t xml:space="preserve">– </w:t>
      </w:r>
      <w:r w:rsidR="00E137B2" w:rsidRPr="00362F02">
        <w:rPr>
          <w:shd w:val="clear" w:color="auto" w:fill="FFFFFF"/>
        </w:rPr>
        <w:t>APETALA</w:t>
      </w:r>
    </w:p>
    <w:p w:rsidR="00912E3D" w:rsidRPr="00362F02" w:rsidRDefault="00912E3D" w:rsidP="003858DA">
      <w:pPr>
        <w:rPr>
          <w:shd w:val="clear" w:color="auto" w:fill="FFFFFF"/>
        </w:rPr>
      </w:pPr>
      <w:r w:rsidRPr="00362F02">
        <w:rPr>
          <w:i/>
          <w:shd w:val="clear" w:color="auto" w:fill="FFFFFF"/>
        </w:rPr>
        <w:t>BTC1</w:t>
      </w:r>
      <w:r w:rsidRPr="00362F02">
        <w:rPr>
          <w:shd w:val="clear" w:color="auto" w:fill="FFFFFF"/>
        </w:rPr>
        <w:t xml:space="preserve"> – BOLTING TIME CONTOL 1</w:t>
      </w:r>
    </w:p>
    <w:p w:rsidR="00137D69" w:rsidRPr="00362F02" w:rsidRDefault="00137D69" w:rsidP="003858DA">
      <w:r w:rsidRPr="00362F02">
        <w:rPr>
          <w:i/>
          <w:shd w:val="clear" w:color="auto" w:fill="FFFFFF"/>
        </w:rPr>
        <w:t>CAB</w:t>
      </w:r>
      <w:r w:rsidRPr="00362F02">
        <w:rPr>
          <w:shd w:val="clear" w:color="auto" w:fill="FFFFFF"/>
        </w:rPr>
        <w:t xml:space="preserve"> – CHLOROPHYL A/B BINDING</w:t>
      </w:r>
    </w:p>
    <w:p w:rsidR="008B44BA" w:rsidRPr="00362F02" w:rsidRDefault="006B35DB" w:rsidP="003858DA">
      <w:r w:rsidRPr="00362F02">
        <w:rPr>
          <w:i/>
        </w:rPr>
        <w:t>CAL</w:t>
      </w:r>
      <w:r w:rsidR="00F64CF1" w:rsidRPr="00362F02">
        <w:t xml:space="preserve"> – </w:t>
      </w:r>
      <w:r w:rsidR="00F64CF1" w:rsidRPr="00362F02">
        <w:rPr>
          <w:rFonts w:cs="Arial"/>
        </w:rPr>
        <w:t>CAULIFLOWER</w:t>
      </w:r>
    </w:p>
    <w:p w:rsidR="008B44BA" w:rsidRPr="00362F02" w:rsidRDefault="008B44BA" w:rsidP="003858DA">
      <w:r w:rsidRPr="00362F02">
        <w:rPr>
          <w:i/>
        </w:rPr>
        <w:t>CCT</w:t>
      </w:r>
      <w:r w:rsidRPr="00362F02">
        <w:t xml:space="preserve"> </w:t>
      </w:r>
      <w:r w:rsidR="00FE0171" w:rsidRPr="00362F02">
        <w:t>–</w:t>
      </w:r>
      <w:r w:rsidRPr="00362F02">
        <w:t xml:space="preserve"> CONSTANS, CONSTANS-LIKE AND TOC</w:t>
      </w:r>
    </w:p>
    <w:p w:rsidR="00277E3A" w:rsidRPr="00362F02" w:rsidRDefault="00277E3A" w:rsidP="003858DA">
      <w:r w:rsidRPr="00362F02">
        <w:t>CLF</w:t>
      </w:r>
      <w:r w:rsidRPr="00362F02">
        <w:rPr>
          <w:i/>
        </w:rPr>
        <w:t xml:space="preserve"> – </w:t>
      </w:r>
      <w:r w:rsidRPr="00362F02">
        <w:t>CURLY LEAF</w:t>
      </w:r>
    </w:p>
    <w:p w:rsidR="00316BA4" w:rsidRPr="00362F02" w:rsidRDefault="00316BA4" w:rsidP="003858DA">
      <w:r w:rsidRPr="00362F02">
        <w:rPr>
          <w:i/>
        </w:rPr>
        <w:t>CO</w:t>
      </w:r>
      <w:r w:rsidR="00973C6F" w:rsidRPr="00362F02">
        <w:rPr>
          <w:i/>
        </w:rPr>
        <w:t xml:space="preserve"> </w:t>
      </w:r>
      <w:r w:rsidR="00973C6F" w:rsidRPr="00362F02">
        <w:t xml:space="preserve">– </w:t>
      </w:r>
      <w:r w:rsidR="006D5A97" w:rsidRPr="00362F02">
        <w:t>C</w:t>
      </w:r>
      <w:r w:rsidR="006D5A97" w:rsidRPr="00362F02">
        <w:rPr>
          <w:rFonts w:cs="Arial"/>
          <w:color w:val="000000"/>
          <w:shd w:val="clear" w:color="auto" w:fill="FFFFFF"/>
        </w:rPr>
        <w:t>ONSTANS</w:t>
      </w:r>
    </w:p>
    <w:p w:rsidR="00316BA4" w:rsidRPr="00362F02" w:rsidRDefault="00316BA4" w:rsidP="003858DA">
      <w:r w:rsidRPr="00362F02">
        <w:rPr>
          <w:i/>
        </w:rPr>
        <w:t>FCA</w:t>
      </w:r>
      <w:r w:rsidR="00421A08" w:rsidRPr="00362F02">
        <w:rPr>
          <w:i/>
        </w:rPr>
        <w:t xml:space="preserve"> – </w:t>
      </w:r>
      <w:r w:rsidR="00421A08" w:rsidRPr="00362F02">
        <w:t>FLOWERING TIME CONTROL PROTEIN</w:t>
      </w:r>
    </w:p>
    <w:p w:rsidR="00277E3A" w:rsidRPr="00362F02" w:rsidRDefault="00277E3A" w:rsidP="003858DA">
      <w:r w:rsidRPr="00362F02">
        <w:rPr>
          <w:i/>
        </w:rPr>
        <w:t>FIE</w:t>
      </w:r>
      <w:r w:rsidRPr="00362F02">
        <w:t xml:space="preserve"> – FERTILIZATION-INDEPENDENT ENDOSPERM</w:t>
      </w:r>
    </w:p>
    <w:p w:rsidR="00D14F04" w:rsidRPr="00362F02" w:rsidRDefault="00316BA4" w:rsidP="003858DA">
      <w:r w:rsidRPr="00362F02">
        <w:rPr>
          <w:i/>
        </w:rPr>
        <w:t>FIP</w:t>
      </w:r>
      <w:r w:rsidR="00D14F04" w:rsidRPr="00362F02">
        <w:t xml:space="preserve"> – </w:t>
      </w:r>
      <w:r w:rsidR="0077636D" w:rsidRPr="00362F02">
        <w:t>FRIGIDA INTERACTING PROTEIN</w:t>
      </w:r>
    </w:p>
    <w:p w:rsidR="003D49A1" w:rsidRPr="00362F02" w:rsidRDefault="003D49A1" w:rsidP="003858DA">
      <w:pPr>
        <w:rPr>
          <w:i/>
        </w:rPr>
      </w:pPr>
      <w:r w:rsidRPr="00362F02">
        <w:rPr>
          <w:i/>
        </w:rPr>
        <w:t xml:space="preserve">FLA – </w:t>
      </w:r>
      <w:r w:rsidR="00AB5958" w:rsidRPr="00362F02">
        <w:rPr>
          <w:i/>
          <w:caps/>
        </w:rPr>
        <w:t>fasciclin-like arabinogalactan</w:t>
      </w:r>
    </w:p>
    <w:p w:rsidR="00316BA4" w:rsidRPr="00362F02" w:rsidRDefault="00316BA4" w:rsidP="003858DA">
      <w:r w:rsidRPr="00362F02">
        <w:rPr>
          <w:i/>
        </w:rPr>
        <w:t>FLC</w:t>
      </w:r>
      <w:r w:rsidR="007C1577" w:rsidRPr="00362F02">
        <w:t xml:space="preserve"> – </w:t>
      </w:r>
      <w:r w:rsidR="006D5A97" w:rsidRPr="00362F02">
        <w:t>FLOWERING LOCUS C</w:t>
      </w:r>
    </w:p>
    <w:p w:rsidR="00316BA4" w:rsidRPr="00362F02" w:rsidRDefault="00316BA4" w:rsidP="003858DA">
      <w:r w:rsidRPr="00362F02">
        <w:rPr>
          <w:i/>
        </w:rPr>
        <w:t>FLD</w:t>
      </w:r>
      <w:r w:rsidR="00311727" w:rsidRPr="00362F02">
        <w:t xml:space="preserve"> – FLOWERING LOCUS D</w:t>
      </w:r>
    </w:p>
    <w:p w:rsidR="00421A08" w:rsidRPr="00362F02" w:rsidRDefault="00421A08" w:rsidP="003858DA">
      <w:r w:rsidRPr="00362F02">
        <w:rPr>
          <w:i/>
        </w:rPr>
        <w:t>FLK</w:t>
      </w:r>
      <w:r w:rsidRPr="00362F02">
        <w:t xml:space="preserve"> – plant specific K-homology (KH)-domain RNA-binding protein</w:t>
      </w:r>
    </w:p>
    <w:p w:rsidR="00316BA4" w:rsidRPr="00362F02" w:rsidRDefault="00316BA4" w:rsidP="003858DA">
      <w:r w:rsidRPr="00362F02">
        <w:rPr>
          <w:i/>
        </w:rPr>
        <w:t>FPA</w:t>
      </w:r>
      <w:r w:rsidR="00421A08" w:rsidRPr="00362F02">
        <w:t xml:space="preserve"> – FLOWERING TIME CONTROL PROTEIN</w:t>
      </w:r>
    </w:p>
    <w:p w:rsidR="00316BA4" w:rsidRPr="00362F02" w:rsidRDefault="00316BA4" w:rsidP="003858DA">
      <w:r w:rsidRPr="00362F02">
        <w:rPr>
          <w:i/>
        </w:rPr>
        <w:t>FRI</w:t>
      </w:r>
      <w:r w:rsidR="006D5A97" w:rsidRPr="00362F02">
        <w:t xml:space="preserve"> – FRIGIDA</w:t>
      </w:r>
    </w:p>
    <w:p w:rsidR="00316BA4" w:rsidRPr="00362F02" w:rsidRDefault="00316BA4" w:rsidP="003858DA">
      <w:r w:rsidRPr="00362F02">
        <w:rPr>
          <w:i/>
        </w:rPr>
        <w:t>FRL</w:t>
      </w:r>
      <w:r w:rsidR="00613C37" w:rsidRPr="00362F02">
        <w:t xml:space="preserve"> – FRIGIDA-LIKE</w:t>
      </w:r>
    </w:p>
    <w:p w:rsidR="00316BA4" w:rsidRPr="00362F02" w:rsidRDefault="00316BA4" w:rsidP="003858DA">
      <w:r w:rsidRPr="00362F02">
        <w:rPr>
          <w:i/>
        </w:rPr>
        <w:t>FT</w:t>
      </w:r>
      <w:r w:rsidR="006D5A97" w:rsidRPr="00362F02">
        <w:t xml:space="preserve"> – FLOWERING TIME</w:t>
      </w:r>
    </w:p>
    <w:p w:rsidR="00316BA4" w:rsidRPr="00362F02" w:rsidRDefault="00316BA4" w:rsidP="003858DA">
      <w:r w:rsidRPr="00362F02">
        <w:rPr>
          <w:i/>
        </w:rPr>
        <w:t>FUL</w:t>
      </w:r>
      <w:r w:rsidR="00D75F13" w:rsidRPr="00362F02">
        <w:t xml:space="preserve"> – FRUITFUL</w:t>
      </w:r>
    </w:p>
    <w:p w:rsidR="00316BA4" w:rsidRPr="00362F02" w:rsidRDefault="00316BA4" w:rsidP="003858DA">
      <w:r w:rsidRPr="00362F02">
        <w:rPr>
          <w:i/>
        </w:rPr>
        <w:t>FVE</w:t>
      </w:r>
      <w:r w:rsidR="00945995" w:rsidRPr="00362F02">
        <w:rPr>
          <w:i/>
        </w:rPr>
        <w:t xml:space="preserve"> </w:t>
      </w:r>
      <w:r w:rsidR="00945995" w:rsidRPr="00362F02">
        <w:t>– mammalian homologue of retinoblastoma-associated protein (RbAp)</w:t>
      </w:r>
    </w:p>
    <w:p w:rsidR="00316BA4" w:rsidRPr="00870CD7" w:rsidRDefault="00D14F04" w:rsidP="003858DA">
      <w:r w:rsidRPr="00362F02">
        <w:rPr>
          <w:i/>
        </w:rPr>
        <w:t>FY</w:t>
      </w:r>
      <w:r w:rsidR="00493B1D" w:rsidRPr="00362F02">
        <w:rPr>
          <w:i/>
        </w:rPr>
        <w:t xml:space="preserve"> – A. thaliana</w:t>
      </w:r>
      <w:r w:rsidR="00493B1D" w:rsidRPr="00362F02">
        <w:t xml:space="preserve"> </w:t>
      </w:r>
      <w:r w:rsidR="00F63B42" w:rsidRPr="00362F02">
        <w:t xml:space="preserve">homologue of </w:t>
      </w:r>
      <w:r w:rsidR="00493B1D" w:rsidRPr="00362F02">
        <w:t xml:space="preserve">yeast RNA 3' processing factor </w:t>
      </w:r>
      <w:r w:rsidR="00945995" w:rsidRPr="00362F02">
        <w:t>(</w:t>
      </w:r>
      <w:r w:rsidR="00493B1D" w:rsidRPr="00362F02">
        <w:t>Pfs2p</w:t>
      </w:r>
      <w:r w:rsidR="00945995" w:rsidRPr="00362F02">
        <w:t>)</w:t>
      </w:r>
    </w:p>
    <w:p w:rsidR="004736AF" w:rsidRPr="00870CD7" w:rsidRDefault="004736AF" w:rsidP="003858DA">
      <w:pPr>
        <w:rPr>
          <w:i/>
        </w:rPr>
      </w:pPr>
      <w:r w:rsidRPr="00362F02">
        <w:rPr>
          <w:i/>
        </w:rPr>
        <w:t xml:space="preserve">HvCCT </w:t>
      </w:r>
      <w:r w:rsidRPr="00362F02">
        <w:t>– CONSTANS, CONSTANS-like and TOC (</w:t>
      </w:r>
      <w:r w:rsidRPr="00362F02">
        <w:rPr>
          <w:i/>
        </w:rPr>
        <w:t>H. vulgare)</w:t>
      </w:r>
    </w:p>
    <w:p w:rsidR="00316BA4" w:rsidRPr="00362F02" w:rsidRDefault="00316BA4" w:rsidP="003858DA">
      <w:r w:rsidRPr="00362F02">
        <w:rPr>
          <w:i/>
        </w:rPr>
        <w:t>LD</w:t>
      </w:r>
      <w:r w:rsidR="00F81874" w:rsidRPr="00362F02">
        <w:t xml:space="preserve"> – </w:t>
      </w:r>
      <w:r w:rsidR="00771AFA" w:rsidRPr="00362F02">
        <w:t xml:space="preserve">LUMINODEPENDENS (or </w:t>
      </w:r>
      <w:r w:rsidR="00F81874" w:rsidRPr="00362F02">
        <w:t>LONG DAY</w:t>
      </w:r>
      <w:r w:rsidR="00771AFA" w:rsidRPr="00362F02">
        <w:t>)</w:t>
      </w:r>
    </w:p>
    <w:p w:rsidR="00316BA4" w:rsidRPr="00362F02" w:rsidRDefault="00316BA4" w:rsidP="003858DA">
      <w:r w:rsidRPr="00362F02">
        <w:rPr>
          <w:i/>
        </w:rPr>
        <w:t>LFY</w:t>
      </w:r>
      <w:r w:rsidR="007C1577" w:rsidRPr="00362F02">
        <w:t xml:space="preserve"> – </w:t>
      </w:r>
      <w:r w:rsidR="006D5A97" w:rsidRPr="00362F02">
        <w:t>LEAFY</w:t>
      </w:r>
    </w:p>
    <w:p w:rsidR="00D75F13" w:rsidRPr="00362F02" w:rsidRDefault="00D75F13" w:rsidP="003858DA">
      <w:r w:rsidRPr="00362F02">
        <w:rPr>
          <w:i/>
        </w:rPr>
        <w:t>MAF</w:t>
      </w:r>
      <w:r w:rsidRPr="00362F02">
        <w:t xml:space="preserve"> – MADS-box AFFECTING FLOWERING</w:t>
      </w:r>
    </w:p>
    <w:p w:rsidR="00F7559D" w:rsidRPr="00870CD7" w:rsidRDefault="00F7559D" w:rsidP="003858DA">
      <w:r w:rsidRPr="00870CD7">
        <w:rPr>
          <w:i/>
        </w:rPr>
        <w:lastRenderedPageBreak/>
        <w:t>OS2</w:t>
      </w:r>
      <w:r w:rsidRPr="00870CD7">
        <w:t xml:space="preserve"> – ODDSOC2</w:t>
      </w:r>
    </w:p>
    <w:p w:rsidR="00793714" w:rsidRPr="00870CD7" w:rsidRDefault="00793714" w:rsidP="003858DA">
      <w:r w:rsidRPr="00870CD7">
        <w:rPr>
          <w:i/>
        </w:rPr>
        <w:t>PPD</w:t>
      </w:r>
      <w:r w:rsidRPr="00870CD7">
        <w:t xml:space="preserve"> – PHOTOPERIOD</w:t>
      </w:r>
    </w:p>
    <w:p w:rsidR="00277E3A" w:rsidRPr="00870CD7" w:rsidRDefault="00277E3A" w:rsidP="003858DA">
      <w:r w:rsidRPr="00870CD7">
        <w:rPr>
          <w:i/>
        </w:rPr>
        <w:t>SWN</w:t>
      </w:r>
      <w:r w:rsidRPr="00870CD7">
        <w:t xml:space="preserve"> – SWINGER</w:t>
      </w:r>
    </w:p>
    <w:p w:rsidR="00316BA4" w:rsidRPr="00870CD7" w:rsidRDefault="00316BA4" w:rsidP="003858DA">
      <w:r w:rsidRPr="00870CD7">
        <w:rPr>
          <w:i/>
        </w:rPr>
        <w:t>SOC</w:t>
      </w:r>
      <w:r w:rsidR="00973C6F" w:rsidRPr="00870CD7">
        <w:rPr>
          <w:i/>
        </w:rPr>
        <w:t>1</w:t>
      </w:r>
      <w:r w:rsidR="00973C6F" w:rsidRPr="00870CD7">
        <w:t xml:space="preserve"> – </w:t>
      </w:r>
      <w:r w:rsidR="006D5A97" w:rsidRPr="00870CD7">
        <w:t>SUP</w:t>
      </w:r>
      <w:r w:rsidR="004736AF" w:rsidRPr="00870CD7">
        <w:t>PRESSOR OF OVEREXPRESSION OF CO</w:t>
      </w:r>
      <w:r w:rsidR="006D5A97" w:rsidRPr="00870CD7">
        <w:t>1</w:t>
      </w:r>
    </w:p>
    <w:p w:rsidR="004736AF" w:rsidRPr="00870CD7" w:rsidRDefault="004736AF" w:rsidP="003858DA">
      <w:r w:rsidRPr="00870CD7">
        <w:rPr>
          <w:i/>
        </w:rPr>
        <w:t xml:space="preserve">TOC </w:t>
      </w:r>
      <w:r w:rsidRPr="00870CD7">
        <w:t xml:space="preserve">– TIMING </w:t>
      </w:r>
      <w:r w:rsidR="00453E73" w:rsidRPr="00870CD7">
        <w:t xml:space="preserve">OF </w:t>
      </w:r>
      <w:r w:rsidR="00453E73" w:rsidRPr="00870CD7">
        <w:rPr>
          <w:i/>
        </w:rPr>
        <w:t>CAB</w:t>
      </w:r>
      <w:r w:rsidR="00453E73" w:rsidRPr="00870CD7">
        <w:t xml:space="preserve"> EXPRESSION</w:t>
      </w:r>
    </w:p>
    <w:p w:rsidR="00056E19" w:rsidRPr="00870CD7" w:rsidRDefault="00056E19" w:rsidP="003858DA">
      <w:pPr>
        <w:rPr>
          <w:i/>
        </w:rPr>
      </w:pPr>
      <w:r w:rsidRPr="00870CD7">
        <w:rPr>
          <w:i/>
        </w:rPr>
        <w:t xml:space="preserve">TSF – </w:t>
      </w:r>
      <w:r w:rsidRPr="00870CD7">
        <w:t xml:space="preserve">TWIN SISTER OF </w:t>
      </w:r>
      <w:r w:rsidRPr="00870CD7">
        <w:rPr>
          <w:i/>
        </w:rPr>
        <w:t>FT</w:t>
      </w:r>
    </w:p>
    <w:p w:rsidR="0068321D" w:rsidRPr="00870CD7" w:rsidRDefault="0068321D" w:rsidP="003858DA">
      <w:r w:rsidRPr="00870CD7">
        <w:rPr>
          <w:i/>
        </w:rPr>
        <w:t xml:space="preserve">VEL </w:t>
      </w:r>
      <w:r w:rsidR="00393085" w:rsidRPr="00870CD7">
        <w:rPr>
          <w:i/>
        </w:rPr>
        <w:t>–</w:t>
      </w:r>
      <w:r w:rsidRPr="00870CD7">
        <w:rPr>
          <w:i/>
        </w:rPr>
        <w:t xml:space="preserve"> </w:t>
      </w:r>
      <w:r w:rsidR="00393085" w:rsidRPr="00870CD7">
        <w:t>VERNALISATION 5/VIN3-LIKE</w:t>
      </w:r>
    </w:p>
    <w:p w:rsidR="00316BA4" w:rsidRPr="00870CD7" w:rsidRDefault="00316BA4" w:rsidP="003858DA">
      <w:r w:rsidRPr="00870CD7">
        <w:rPr>
          <w:i/>
        </w:rPr>
        <w:t>VRN</w:t>
      </w:r>
      <w:r w:rsidR="008F43B4" w:rsidRPr="00870CD7">
        <w:rPr>
          <w:i/>
        </w:rPr>
        <w:t>1|2</w:t>
      </w:r>
      <w:r w:rsidRPr="00870CD7">
        <w:t xml:space="preserve"> </w:t>
      </w:r>
      <w:r w:rsidR="00F64CF1" w:rsidRPr="00870CD7">
        <w:t xml:space="preserve">– VERNALISATION </w:t>
      </w:r>
      <w:r w:rsidRPr="00870CD7">
        <w:t>(</w:t>
      </w:r>
      <w:r w:rsidR="00F64CF1" w:rsidRPr="00870CD7">
        <w:t xml:space="preserve">NB: </w:t>
      </w:r>
      <w:r w:rsidR="007C14D7" w:rsidRPr="00870CD7">
        <w:rPr>
          <w:i/>
        </w:rPr>
        <w:t>VRN1</w:t>
      </w:r>
      <w:r w:rsidR="007C14D7" w:rsidRPr="00870CD7">
        <w:t xml:space="preserve"> and </w:t>
      </w:r>
      <w:r w:rsidRPr="00870CD7">
        <w:rPr>
          <w:i/>
        </w:rPr>
        <w:t xml:space="preserve">VRN2 </w:t>
      </w:r>
      <w:r w:rsidRPr="00870CD7">
        <w:t xml:space="preserve">in </w:t>
      </w:r>
      <w:r w:rsidR="007C14D7" w:rsidRPr="00870CD7">
        <w:t>cereals are</w:t>
      </w:r>
      <w:r w:rsidRPr="00870CD7">
        <w:t xml:space="preserve"> different to </w:t>
      </w:r>
      <w:r w:rsidR="007C14D7" w:rsidRPr="00870CD7">
        <w:rPr>
          <w:i/>
        </w:rPr>
        <w:t xml:space="preserve">VRN1 </w:t>
      </w:r>
      <w:r w:rsidR="007C14D7" w:rsidRPr="00870CD7">
        <w:t xml:space="preserve">and </w:t>
      </w:r>
      <w:r w:rsidRPr="00870CD7">
        <w:rPr>
          <w:i/>
        </w:rPr>
        <w:t xml:space="preserve">VRN2 </w:t>
      </w:r>
      <w:r w:rsidRPr="00870CD7">
        <w:t xml:space="preserve">in </w:t>
      </w:r>
      <w:r w:rsidRPr="00870CD7">
        <w:rPr>
          <w:i/>
        </w:rPr>
        <w:t>A</w:t>
      </w:r>
      <w:r w:rsidR="00421A08" w:rsidRPr="00870CD7">
        <w:rPr>
          <w:i/>
        </w:rPr>
        <w:t>.</w:t>
      </w:r>
      <w:r w:rsidRPr="00870CD7">
        <w:rPr>
          <w:i/>
        </w:rPr>
        <w:t xml:space="preserve"> </w:t>
      </w:r>
      <w:r w:rsidR="006B35DB" w:rsidRPr="00870CD7">
        <w:rPr>
          <w:i/>
        </w:rPr>
        <w:t>t</w:t>
      </w:r>
      <w:r w:rsidRPr="00870CD7">
        <w:rPr>
          <w:i/>
        </w:rPr>
        <w:t>haliana</w:t>
      </w:r>
      <w:r w:rsidR="006B35DB" w:rsidRPr="00870CD7">
        <w:t>)</w:t>
      </w:r>
    </w:p>
    <w:p w:rsidR="00316BA4" w:rsidRPr="00870CD7" w:rsidRDefault="00316BA4" w:rsidP="003858DA">
      <w:r w:rsidRPr="00870CD7">
        <w:rPr>
          <w:i/>
        </w:rPr>
        <w:t>VIN</w:t>
      </w:r>
      <w:r w:rsidR="008F43B4" w:rsidRPr="00870CD7">
        <w:rPr>
          <w:i/>
        </w:rPr>
        <w:t>3</w:t>
      </w:r>
      <w:r w:rsidR="00D14F04" w:rsidRPr="00870CD7">
        <w:rPr>
          <w:i/>
        </w:rPr>
        <w:t xml:space="preserve"> </w:t>
      </w:r>
      <w:r w:rsidR="00963D2B" w:rsidRPr="00870CD7">
        <w:t>–</w:t>
      </w:r>
      <w:r w:rsidR="00D14F04" w:rsidRPr="00870CD7">
        <w:t xml:space="preserve"> </w:t>
      </w:r>
      <w:r w:rsidR="00963D2B" w:rsidRPr="00870CD7">
        <w:t>VERNALISATION INSENSITIVE</w:t>
      </w:r>
      <w:r w:rsidR="00C47548" w:rsidRPr="00870CD7">
        <w:t xml:space="preserve"> </w:t>
      </w:r>
      <w:r w:rsidR="008F43B4" w:rsidRPr="00870CD7">
        <w:t>3</w:t>
      </w:r>
    </w:p>
    <w:p w:rsidR="0083225B" w:rsidRPr="00870CD7" w:rsidRDefault="0083225B" w:rsidP="003858DA"/>
    <w:p w:rsidR="003D49A1" w:rsidRPr="00870CD7" w:rsidRDefault="003D49A1" w:rsidP="003858DA"/>
    <w:p w:rsidR="00E66891" w:rsidRPr="00870CD7" w:rsidRDefault="00E66891" w:rsidP="003858DA">
      <w:r w:rsidRPr="00870CD7">
        <w:rPr>
          <w:i/>
        </w:rPr>
        <w:t>Gene Abbreviations Note 1</w:t>
      </w:r>
      <w:r w:rsidRPr="00870CD7">
        <w:t xml:space="preserve"> – An abbreviation in </w:t>
      </w:r>
      <w:r w:rsidRPr="00870CD7">
        <w:rPr>
          <w:i/>
        </w:rPr>
        <w:t>CAPITAL ITALICS</w:t>
      </w:r>
      <w:r w:rsidRPr="00870CD7">
        <w:t xml:space="preserve"> represents a gene or mRNA. An abbreviation in CAPITALS represents a translated protein i.e. </w:t>
      </w:r>
      <w:del w:id="10" w:author="CorrectedProof" w:date="2015-01-06T22:21:00Z">
        <w:r w:rsidRPr="00870CD7" w:rsidDel="000E0F19">
          <w:delText>“</w:delText>
        </w:r>
      </w:del>
      <w:ins w:id="11" w:author="CorrectedProof" w:date="2015-01-06T22:21:00Z">
        <w:r w:rsidR="000E0F19">
          <w:t>‘</w:t>
        </w:r>
      </w:ins>
      <w:r w:rsidRPr="00870CD7">
        <w:rPr>
          <w:i/>
        </w:rPr>
        <w:t>FLC</w:t>
      </w:r>
      <w:del w:id="12" w:author="CorrectedProof" w:date="2015-01-06T22:21:00Z">
        <w:r w:rsidRPr="00870CD7" w:rsidDel="000E0F19">
          <w:delText>”</w:delText>
        </w:r>
      </w:del>
      <w:ins w:id="13" w:author="CorrectedProof" w:date="2015-01-06T22:21:00Z">
        <w:r w:rsidR="000E0F19">
          <w:t>’</w:t>
        </w:r>
      </w:ins>
      <w:r w:rsidRPr="00870CD7">
        <w:rPr>
          <w:i/>
        </w:rPr>
        <w:t xml:space="preserve"> </w:t>
      </w:r>
      <w:r w:rsidRPr="00870CD7">
        <w:t xml:space="preserve">is the gene or mRNA, </w:t>
      </w:r>
      <w:del w:id="14" w:author="CorrectedProof" w:date="2015-01-06T22:21:00Z">
        <w:r w:rsidRPr="00870CD7" w:rsidDel="000E0F19">
          <w:delText>“</w:delText>
        </w:r>
      </w:del>
      <w:ins w:id="15" w:author="CorrectedProof" w:date="2015-01-06T22:21:00Z">
        <w:r w:rsidR="000E0F19">
          <w:t>‘</w:t>
        </w:r>
      </w:ins>
      <w:r w:rsidRPr="00870CD7">
        <w:t>FLC</w:t>
      </w:r>
      <w:del w:id="16" w:author="CorrectedProof" w:date="2015-01-06T22:21:00Z">
        <w:r w:rsidRPr="00870CD7" w:rsidDel="000E0F19">
          <w:delText>”</w:delText>
        </w:r>
      </w:del>
      <w:ins w:id="17" w:author="CorrectedProof" w:date="2015-01-06T22:21:00Z">
        <w:r w:rsidR="000E0F19">
          <w:t>’</w:t>
        </w:r>
      </w:ins>
      <w:r w:rsidRPr="00870CD7">
        <w:t xml:space="preserve"> is the protein</w:t>
      </w:r>
    </w:p>
    <w:p w:rsidR="0083225B" w:rsidRPr="00870CD7" w:rsidRDefault="00BE2189" w:rsidP="003858DA">
      <w:r w:rsidRPr="00870CD7">
        <w:rPr>
          <w:i/>
        </w:rPr>
        <w:t xml:space="preserve">Gene Abbreviations Note </w:t>
      </w:r>
      <w:r w:rsidR="00E66891" w:rsidRPr="00870CD7">
        <w:rPr>
          <w:i/>
        </w:rPr>
        <w:t>2</w:t>
      </w:r>
      <w:r w:rsidRPr="00870CD7">
        <w:t xml:space="preserve"> – Where a gene exists as a variant in a specific species, the gene will be prefixed with a two letter abbreviation of the species i.e. </w:t>
      </w:r>
      <w:r w:rsidRPr="00870CD7">
        <w:rPr>
          <w:i/>
        </w:rPr>
        <w:t>A</w:t>
      </w:r>
      <w:r w:rsidR="00F40B2F" w:rsidRPr="00870CD7">
        <w:rPr>
          <w:i/>
        </w:rPr>
        <w:t>rabidopsis</w:t>
      </w:r>
      <w:r w:rsidRPr="00870CD7">
        <w:t xml:space="preserve"> (</w:t>
      </w:r>
      <w:r w:rsidRPr="00870CD7">
        <w:rPr>
          <w:i/>
        </w:rPr>
        <w:t>At</w:t>
      </w:r>
      <w:r w:rsidRPr="00870CD7">
        <w:t xml:space="preserve">), </w:t>
      </w:r>
      <w:r w:rsidRPr="00870CD7">
        <w:rPr>
          <w:i/>
        </w:rPr>
        <w:t xml:space="preserve">Beta vulgaris </w:t>
      </w:r>
      <w:r w:rsidRPr="00870CD7">
        <w:t>(</w:t>
      </w:r>
      <w:r w:rsidRPr="00870CD7">
        <w:rPr>
          <w:i/>
        </w:rPr>
        <w:t>Bv</w:t>
      </w:r>
      <w:r w:rsidRPr="00870CD7">
        <w:t>)</w:t>
      </w:r>
    </w:p>
    <w:p w:rsidR="00BE2189" w:rsidRPr="00870CD7" w:rsidRDefault="00BE2189" w:rsidP="003858DA">
      <w:r w:rsidRPr="00870CD7">
        <w:rPr>
          <w:i/>
        </w:rPr>
        <w:t xml:space="preserve">Gene Abbreviations Note </w:t>
      </w:r>
      <w:r w:rsidR="00E66891" w:rsidRPr="00870CD7">
        <w:rPr>
          <w:i/>
        </w:rPr>
        <w:t>3</w:t>
      </w:r>
      <w:r w:rsidRPr="00870CD7">
        <w:t xml:space="preserve"> – When a gene has a recessive allele, it will be indicated as lower case i.e. </w:t>
      </w:r>
      <w:r w:rsidRPr="00870CD7">
        <w:rPr>
          <w:i/>
        </w:rPr>
        <w:t xml:space="preserve">FLOWERING TIME – FT </w:t>
      </w:r>
      <w:r w:rsidRPr="00870CD7">
        <w:t>(dominant</w:t>
      </w:r>
      <w:r w:rsidR="0078121B" w:rsidRPr="00870CD7">
        <w:t>, normal</w:t>
      </w:r>
      <w:r w:rsidRPr="00870CD7">
        <w:t>) v</w:t>
      </w:r>
      <w:r w:rsidR="0005148D" w:rsidRPr="00870CD7">
        <w:t>erse</w:t>
      </w:r>
      <w:r w:rsidRPr="00870CD7">
        <w:t xml:space="preserve">s. </w:t>
      </w:r>
      <w:r w:rsidRPr="00870CD7">
        <w:rPr>
          <w:i/>
        </w:rPr>
        <w:t>ft</w:t>
      </w:r>
      <w:r w:rsidRPr="00870CD7">
        <w:t xml:space="preserve"> (recessive)</w:t>
      </w:r>
    </w:p>
    <w:p w:rsidR="003B23B1" w:rsidRPr="00870CD7" w:rsidRDefault="003B23B1" w:rsidP="003858DA"/>
    <w:p w:rsidR="003B23B1" w:rsidRPr="00870CD7" w:rsidRDefault="003B23B1"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Nomenclature for plant genes, mRNAs and proteins</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 xml:space="preserve">Genes are capital italics (e.g., </w:t>
      </w:r>
      <w:r w:rsidRPr="00870CD7">
        <w:rPr>
          <w:rFonts w:ascii="Times New Roman" w:hAnsi="Times New Roman"/>
          <w:i/>
          <w:color w:val="00B0F0"/>
        </w:rPr>
        <w:t>FLC</w:t>
      </w:r>
      <w:r w:rsidRPr="00870CD7">
        <w:rPr>
          <w:rFonts w:ascii="Times New Roman" w:hAnsi="Times New Roman"/>
          <w:color w:val="00B0F0"/>
        </w:rPr>
        <w:t>)</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 xml:space="preserve">mRNAs are in capital italics (e.g., </w:t>
      </w:r>
      <w:r w:rsidRPr="00870CD7">
        <w:rPr>
          <w:rFonts w:ascii="Times New Roman" w:hAnsi="Times New Roman"/>
          <w:i/>
          <w:color w:val="00B0F0"/>
        </w:rPr>
        <w:t>FLC</w:t>
      </w:r>
      <w:r w:rsidRPr="00870CD7">
        <w:rPr>
          <w:rFonts w:ascii="Times New Roman" w:hAnsi="Times New Roman"/>
          <w:color w:val="00B0F0"/>
        </w:rPr>
        <w:t>)</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proteins are in capitals (e.g., FLC)</w:t>
      </w:r>
    </w:p>
    <w:p w:rsidR="003B23B1" w:rsidRPr="00870CD7" w:rsidRDefault="003B23B1" w:rsidP="003858DA"/>
    <w:p w:rsidR="00FE0171" w:rsidRPr="00870CD7" w:rsidRDefault="00FE0171" w:rsidP="003858DA">
      <w:r w:rsidRPr="00870CD7">
        <w:br w:type="page"/>
      </w:r>
    </w:p>
    <w:p w:rsidR="00BF1407" w:rsidRPr="00362F02" w:rsidRDefault="00BF1407" w:rsidP="003858DA">
      <w:pPr>
        <w:pStyle w:val="Heading1"/>
        <w:rPr>
          <w:lang w:val="en-AU"/>
        </w:rPr>
      </w:pPr>
      <w:bookmarkStart w:id="18" w:name="_Toc408124211"/>
      <w:r w:rsidRPr="00362F02">
        <w:rPr>
          <w:lang w:val="en-AU"/>
        </w:rPr>
        <w:lastRenderedPageBreak/>
        <w:t>Safflower</w:t>
      </w:r>
      <w:r w:rsidR="00B812E1" w:rsidRPr="00362F02">
        <w:rPr>
          <w:lang w:val="en-AU"/>
        </w:rPr>
        <w:t xml:space="preserve"> – History and C</w:t>
      </w:r>
      <w:r w:rsidR="00B9349D" w:rsidRPr="00362F02">
        <w:rPr>
          <w:lang w:val="en-AU"/>
        </w:rPr>
        <w:t>haracteristics</w:t>
      </w:r>
      <w:bookmarkEnd w:id="18"/>
    </w:p>
    <w:p w:rsidR="00772190" w:rsidRDefault="00696AB0" w:rsidP="003858DA">
      <w:pPr>
        <w:rPr>
          <w:ins w:id="19" w:author="CorrectedProof" w:date="2015-01-06T12:17:00Z"/>
        </w:rPr>
      </w:pPr>
      <w:r w:rsidRPr="00CD0B37">
        <w:t>Safflower (</w:t>
      </w:r>
      <w:r w:rsidR="005E288A" w:rsidRPr="00CD0B37">
        <w:rPr>
          <w:i/>
        </w:rPr>
        <w:t>Carthamus tinctorius</w:t>
      </w:r>
      <w:r w:rsidR="00D927B8" w:rsidRPr="00CD0B37">
        <w:t xml:space="preserve"> L.</w:t>
      </w:r>
      <w:r w:rsidR="002249A5" w:rsidRPr="00CD0B37">
        <w:t>)</w:t>
      </w:r>
      <w:ins w:id="20" w:author="CorrectedProof" w:date="2015-01-06T12:05:00Z">
        <w:r w:rsidR="00D35491">
          <w:t>,</w:t>
        </w:r>
      </w:ins>
      <w:del w:id="21" w:author="CorrectedProof" w:date="2015-01-06T12:05:00Z">
        <w:r w:rsidR="002249A5" w:rsidRPr="00CD0B37" w:rsidDel="00D35491">
          <w:delText xml:space="preserve"> </w:delText>
        </w:r>
        <w:r w:rsidR="00B92589" w:rsidRPr="00CD0B37" w:rsidDel="00D35491">
          <w:delText>belongs to</w:delText>
        </w:r>
      </w:del>
      <w:ins w:id="22" w:author="CorrectedProof" w:date="2015-01-06T12:04:00Z">
        <w:r w:rsidR="00D35491">
          <w:t xml:space="preserve"> a member of</w:t>
        </w:r>
      </w:ins>
      <w:r w:rsidR="00B92589" w:rsidRPr="00CD0B37">
        <w:t xml:space="preserve"> the</w:t>
      </w:r>
      <w:r w:rsidR="005E288A" w:rsidRPr="00CD0B37">
        <w:t xml:space="preserve"> </w:t>
      </w:r>
      <w:r w:rsidR="005E288A" w:rsidRPr="00CD0B37">
        <w:rPr>
          <w:i/>
        </w:rPr>
        <w:t>Asteraceae</w:t>
      </w:r>
      <w:r w:rsidRPr="00CD0B37">
        <w:t xml:space="preserve"> </w:t>
      </w:r>
      <w:r w:rsidR="002249A5" w:rsidRPr="00CD0B37">
        <w:t>family</w:t>
      </w:r>
      <w:r w:rsidR="00B92589" w:rsidRPr="00CD0B37">
        <w:t xml:space="preserve"> of flowering plants</w:t>
      </w:r>
      <w:ins w:id="23" w:author="CorrectedProof" w:date="2015-01-06T12:05:00Z">
        <w:r w:rsidR="00D35491">
          <w:t>,</w:t>
        </w:r>
      </w:ins>
      <w:del w:id="24" w:author="CorrectedProof" w:date="2015-01-06T12:05:00Z">
        <w:r w:rsidR="002249A5" w:rsidRPr="00CD0B37" w:rsidDel="00D35491">
          <w:delText xml:space="preserve"> and</w:delText>
        </w:r>
        <w:r w:rsidR="00B92589" w:rsidRPr="00CD0B37" w:rsidDel="00D35491">
          <w:delText xml:space="preserve"> </w:delText>
        </w:r>
      </w:del>
      <w:r w:rsidR="00B92589" w:rsidRPr="00CD0B37">
        <w:t>is</w:t>
      </w:r>
      <w:r w:rsidR="002249A5" w:rsidRPr="00CD0B37">
        <w:t xml:space="preserve"> </w:t>
      </w:r>
      <w:r w:rsidRPr="00CD0B37">
        <w:t>native to</w:t>
      </w:r>
      <w:r w:rsidR="002249A5" w:rsidRPr="00CD0B37">
        <w:t xml:space="preserve"> the</w:t>
      </w:r>
      <w:r w:rsidR="00D315F7" w:rsidRPr="00CD0B37">
        <w:t xml:space="preserve"> regions of the</w:t>
      </w:r>
      <w:r w:rsidRPr="00CD0B37">
        <w:t xml:space="preserve"> </w:t>
      </w:r>
      <w:r w:rsidR="002249A5" w:rsidRPr="00CD0B37">
        <w:t>e</w:t>
      </w:r>
      <w:r w:rsidRPr="00CD0B37">
        <w:t>ast</w:t>
      </w:r>
      <w:r w:rsidR="00A66401" w:rsidRPr="00CD0B37">
        <w:t>ern</w:t>
      </w:r>
      <w:r w:rsidR="002249A5" w:rsidRPr="00CD0B37">
        <w:t xml:space="preserve"> </w:t>
      </w:r>
      <w:r w:rsidR="00D60E86" w:rsidRPr="00CD0B37">
        <w:t xml:space="preserve">and </w:t>
      </w:r>
      <w:r w:rsidR="002249A5" w:rsidRPr="00CD0B37">
        <w:t>s</w:t>
      </w:r>
      <w:r w:rsidR="00D60E86" w:rsidRPr="00CD0B37">
        <w:t>outh</w:t>
      </w:r>
      <w:r w:rsidR="00A66401" w:rsidRPr="00CD0B37">
        <w:t>ern</w:t>
      </w:r>
      <w:r w:rsidR="009C606C" w:rsidRPr="00CD0B37">
        <w:t xml:space="preserve"> Mediterranean</w:t>
      </w:r>
      <w:r w:rsidR="0054458F" w:rsidRPr="00CD0B37">
        <w:t>, the Middle East and India</w:t>
      </w:r>
      <w:r w:rsidR="00A66401" w:rsidRPr="00CD0B37">
        <w:t xml:space="preserve"> (REF)</w:t>
      </w:r>
      <w:r w:rsidR="002249A5" w:rsidRPr="00CD0B37">
        <w:t>.</w:t>
      </w:r>
      <w:r w:rsidR="009C606C" w:rsidRPr="00CD0B37">
        <w:t xml:space="preserve"> </w:t>
      </w:r>
      <w:r w:rsidR="00B92589" w:rsidRPr="00CD0B37">
        <w:t>It has been cultivated</w:t>
      </w:r>
      <w:r w:rsidR="00D315F7" w:rsidRPr="00CD0B37">
        <w:t xml:space="preserve"> in these regions</w:t>
      </w:r>
      <w:r w:rsidR="00B92589" w:rsidRPr="00CD0B37">
        <w:t xml:space="preserve"> for thousands of years, wit</w:t>
      </w:r>
      <w:r w:rsidR="00DB317D" w:rsidRPr="00CD0B37">
        <w:t>h</w:t>
      </w:r>
      <w:r w:rsidR="00B92589" w:rsidRPr="00CD0B37">
        <w:t xml:space="preserve"> s</w:t>
      </w:r>
      <w:r w:rsidR="00025213" w:rsidRPr="00CD0B37">
        <w:t>afflower arrangements and safflower based dyes found in</w:t>
      </w:r>
      <w:r w:rsidR="002249A5" w:rsidRPr="00CD0B37">
        <w:t xml:space="preserve"> many </w:t>
      </w:r>
      <w:r w:rsidR="009A2443" w:rsidRPr="00CD0B37">
        <w:t>archaeological</w:t>
      </w:r>
      <w:r w:rsidR="002249A5" w:rsidRPr="00CD0B37">
        <w:t xml:space="preserve"> sites in Egypt and Mesopotamia, including</w:t>
      </w:r>
      <w:r w:rsidR="00025213" w:rsidRPr="00CD0B37">
        <w:t xml:space="preserve"> Pharaoh Tutankhamen’s tomb </w:t>
      </w:r>
      <w:r w:rsidR="00025213" w:rsidRPr="00CD0B37">
        <w:rPr>
          <w:noProof/>
        </w:rPr>
        <w:t>(Zohary &amp; Hopf 1993)</w:t>
      </w:r>
      <w:r w:rsidR="002249A5" w:rsidRPr="00CD0B37">
        <w:t>.</w:t>
      </w:r>
      <w:r w:rsidR="005A39AD" w:rsidRPr="004630D7">
        <w:t xml:space="preserve"> </w:t>
      </w:r>
      <w:ins w:id="25" w:author="CorrectedProof" w:date="2015-01-06T12:09:00Z">
        <w:r w:rsidR="009B04D0">
          <w:t>O</w:t>
        </w:r>
        <w:r w:rsidR="009B04D0" w:rsidRPr="004630D7">
          <w:t>riginally</w:t>
        </w:r>
        <w:r w:rsidR="009B04D0">
          <w:t>,</w:t>
        </w:r>
        <w:r w:rsidR="009B04D0" w:rsidRPr="004630D7">
          <w:t xml:space="preserve"> </w:t>
        </w:r>
        <w:r w:rsidR="009B04D0">
          <w:t>s</w:t>
        </w:r>
      </w:ins>
      <w:del w:id="26" w:author="CorrectedProof" w:date="2015-01-06T12:09:00Z">
        <w:r w:rsidR="005A39AD" w:rsidRPr="004630D7" w:rsidDel="009B04D0">
          <w:delText>S</w:delText>
        </w:r>
      </w:del>
      <w:r w:rsidR="005A39AD" w:rsidRPr="004630D7">
        <w:t>afflower</w:t>
      </w:r>
      <w:r w:rsidR="00025213" w:rsidRPr="004630D7">
        <w:t xml:space="preserve"> </w:t>
      </w:r>
      <w:r w:rsidR="00CD223F" w:rsidRPr="004630D7">
        <w:t>was</w:t>
      </w:r>
      <w:r w:rsidR="000D7EE3" w:rsidRPr="004630D7">
        <w:t xml:space="preserve"> </w:t>
      </w:r>
      <w:del w:id="27" w:author="CorrectedProof" w:date="2015-01-06T12:09:00Z">
        <w:r w:rsidR="000D7EE3" w:rsidRPr="004630D7" w:rsidDel="009B04D0">
          <w:delText xml:space="preserve">originally </w:delText>
        </w:r>
      </w:del>
      <w:r w:rsidR="000D7EE3" w:rsidRPr="004630D7">
        <w:t>cultivated</w:t>
      </w:r>
      <w:r w:rsidRPr="004630D7">
        <w:t xml:space="preserve"> for its</w:t>
      </w:r>
      <w:r w:rsidR="000D7EE3" w:rsidRPr="004630D7">
        <w:t xml:space="preserve"> edible seeds </w:t>
      </w:r>
      <w:r w:rsidR="005A39AD" w:rsidRPr="004630D7">
        <w:t>and</w:t>
      </w:r>
      <w:r w:rsidR="00D927B8" w:rsidRPr="004630D7">
        <w:t xml:space="preserve"> </w:t>
      </w:r>
      <w:ins w:id="28" w:author="CorrectedProof" w:date="2015-01-06T12:09:00Z">
        <w:r w:rsidR="009B04D0">
          <w:t xml:space="preserve">the </w:t>
        </w:r>
      </w:ins>
      <w:r w:rsidR="005E288A" w:rsidRPr="004630D7">
        <w:t>dye</w:t>
      </w:r>
      <w:r w:rsidR="00D927B8" w:rsidRPr="004630D7">
        <w:t>s</w:t>
      </w:r>
      <w:r w:rsidR="005E288A" w:rsidRPr="004630D7">
        <w:t xml:space="preserve"> </w:t>
      </w:r>
      <w:r w:rsidR="00EF447D" w:rsidRPr="004630D7">
        <w:t>extracted</w:t>
      </w:r>
      <w:r w:rsidR="005E288A" w:rsidRPr="004630D7">
        <w:t xml:space="preserve"> from</w:t>
      </w:r>
      <w:r w:rsidR="000D7EE3" w:rsidRPr="004630D7">
        <w:t xml:space="preserve"> its</w:t>
      </w:r>
      <w:r w:rsidRPr="004630D7">
        <w:t xml:space="preserve"> vibrant yellow and </w:t>
      </w:r>
      <w:r w:rsidR="00CD223F" w:rsidRPr="004630D7">
        <w:t>orange flowers</w:t>
      </w:r>
      <w:r w:rsidR="005A39AD" w:rsidRPr="004630D7">
        <w:t>.</w:t>
      </w:r>
      <w:commentRangeStart w:id="29"/>
      <w:r w:rsidR="00E61054" w:rsidRPr="004630D7">
        <w:t xml:space="preserve"> </w:t>
      </w:r>
      <w:commentRangeEnd w:id="29"/>
      <w:r w:rsidR="00772190">
        <w:rPr>
          <w:rStyle w:val="CommentReference"/>
        </w:rPr>
        <w:commentReference w:id="29"/>
      </w:r>
    </w:p>
    <w:p w:rsidR="00696AB0" w:rsidRPr="00870CD7" w:rsidRDefault="00CE6B16" w:rsidP="003858DA">
      <w:commentRangeStart w:id="30"/>
      <w:r w:rsidRPr="004630D7">
        <w:t>S</w:t>
      </w:r>
      <w:r w:rsidR="00D927B8" w:rsidRPr="004630D7">
        <w:t>afflower</w:t>
      </w:r>
      <w:commentRangeEnd w:id="30"/>
      <w:r w:rsidR="00E70322">
        <w:rPr>
          <w:rStyle w:val="CommentReference"/>
        </w:rPr>
        <w:commentReference w:id="30"/>
      </w:r>
      <w:r w:rsidR="000141C4" w:rsidRPr="004630D7">
        <w:t xml:space="preserve"> seed</w:t>
      </w:r>
      <w:r w:rsidRPr="004630D7">
        <w:t xml:space="preserve"> oil</w:t>
      </w:r>
      <w:r w:rsidR="00D927B8" w:rsidRPr="004630D7">
        <w:t xml:space="preserve"> is </w:t>
      </w:r>
      <w:r w:rsidR="00FD2AEC" w:rsidRPr="004630D7">
        <w:t>comparable</w:t>
      </w:r>
      <w:r w:rsidR="000141C4" w:rsidRPr="004630D7">
        <w:t xml:space="preserve"> </w:t>
      </w:r>
      <w:r w:rsidR="00D927B8" w:rsidRPr="004630D7">
        <w:t>to s</w:t>
      </w:r>
      <w:r w:rsidR="00BF1407" w:rsidRPr="004630D7">
        <w:t>unflower</w:t>
      </w:r>
      <w:r w:rsidRPr="004630D7">
        <w:t xml:space="preserve"> seed oil</w:t>
      </w:r>
      <w:r w:rsidR="00BF1407" w:rsidRPr="004630D7">
        <w:t xml:space="preserve"> (</w:t>
      </w:r>
      <w:r w:rsidR="00BF1407" w:rsidRPr="004630D7">
        <w:rPr>
          <w:i/>
        </w:rPr>
        <w:t>Helianthus annuus</w:t>
      </w:r>
      <w:r w:rsidR="00BF1407" w:rsidRPr="004630D7">
        <w:t xml:space="preserve"> L.)</w:t>
      </w:r>
      <w:ins w:id="31" w:author="CorrectedProof" w:date="2015-01-06T12:19:00Z">
        <w:r w:rsidR="00C520C5">
          <w:t>.</w:t>
        </w:r>
      </w:ins>
      <w:del w:id="32" w:author="CorrectedProof" w:date="2015-01-06T12:19:00Z">
        <w:r w:rsidR="00932BF4" w:rsidRPr="004630D7" w:rsidDel="00C520C5">
          <w:delText>,</w:delText>
        </w:r>
      </w:del>
      <w:r w:rsidR="00FD2AEC" w:rsidRPr="004630D7">
        <w:t xml:space="preserve"> </w:t>
      </w:r>
      <w:del w:id="33" w:author="CorrectedProof" w:date="2015-01-06T12:20:00Z">
        <w:r w:rsidR="00932BF4" w:rsidRPr="004630D7" w:rsidDel="00C520C5">
          <w:delText>b</w:delText>
        </w:r>
        <w:r w:rsidR="00FD2AEC" w:rsidRPr="004630D7" w:rsidDel="00C520C5">
          <w:delText xml:space="preserve">oth </w:delText>
        </w:r>
      </w:del>
      <w:ins w:id="34" w:author="CorrectedProof" w:date="2015-01-06T12:20:00Z">
        <w:r w:rsidR="00C520C5">
          <w:t>They</w:t>
        </w:r>
        <w:r w:rsidR="00C520C5" w:rsidRPr="004630D7">
          <w:t xml:space="preserve"> </w:t>
        </w:r>
      </w:ins>
      <w:r w:rsidR="00D315F7" w:rsidRPr="004630D7">
        <w:t>have</w:t>
      </w:r>
      <w:r w:rsidR="00932BF4" w:rsidRPr="004630D7">
        <w:t xml:space="preserve"> </w:t>
      </w:r>
      <w:r w:rsidR="00413F56" w:rsidRPr="004630D7">
        <w:t>similar melting point</w:t>
      </w:r>
      <w:r w:rsidR="00FD2AEC" w:rsidRPr="004630D7">
        <w:t>s</w:t>
      </w:r>
      <w:r w:rsidR="00413F56" w:rsidRPr="004630D7">
        <w:t xml:space="preserve"> and fatty acid </w:t>
      </w:r>
      <w:r w:rsidRPr="004630D7">
        <w:t>composition</w:t>
      </w:r>
      <w:r w:rsidR="00413F56" w:rsidRPr="004630D7">
        <w:t xml:space="preserve"> </w:t>
      </w:r>
      <w:r w:rsidR="00B302B7" w:rsidRPr="004630D7">
        <w:rPr>
          <w:noProof/>
        </w:rPr>
        <w:t>(Chempro Technovation Pvt. Ltd. n.d.)</w:t>
      </w:r>
      <w:r w:rsidR="00D315F7" w:rsidRPr="004630D7">
        <w:t>.</w:t>
      </w:r>
      <w:r w:rsidR="00BF1407" w:rsidRPr="004630D7">
        <w:t xml:space="preserve"> </w:t>
      </w:r>
      <w:r w:rsidR="00D315F7" w:rsidRPr="004630D7">
        <w:t>H</w:t>
      </w:r>
      <w:r w:rsidR="00FD2AEC" w:rsidRPr="004630D7">
        <w:t xml:space="preserve">owever, </w:t>
      </w:r>
      <w:del w:id="35" w:author="CorrectedProof" w:date="2015-01-06T12:23:00Z">
        <w:r w:rsidR="000D7EE3" w:rsidRPr="004630D7" w:rsidDel="00C520C5">
          <w:delText>safflower oil</w:delText>
        </w:r>
        <w:r w:rsidR="00413F56" w:rsidRPr="004630D7" w:rsidDel="00C520C5">
          <w:delText xml:space="preserve"> </w:delText>
        </w:r>
        <w:r w:rsidR="00FD2AEC" w:rsidRPr="004630D7" w:rsidDel="00C520C5">
          <w:delText>is</w:delText>
        </w:r>
      </w:del>
      <w:ins w:id="36" w:author="CorrectedProof" w:date="2015-01-06T12:23:00Z">
        <w:r w:rsidR="00C520C5">
          <w:t>being</w:t>
        </w:r>
      </w:ins>
      <w:r w:rsidR="00FD2AEC" w:rsidRPr="004630D7">
        <w:t xml:space="preserve"> less susceptible to oxidation</w:t>
      </w:r>
      <w:ins w:id="37" w:author="CorrectedProof" w:date="2015-01-06T12:26:00Z">
        <w:r w:rsidR="009F45A3">
          <w:t>,</w:t>
        </w:r>
      </w:ins>
      <w:ins w:id="38" w:author="CorrectedProof" w:date="2015-01-06T12:23:00Z">
        <w:r w:rsidR="00C520C5" w:rsidRPr="00C520C5">
          <w:t xml:space="preserve"> </w:t>
        </w:r>
        <w:r w:rsidR="00C520C5" w:rsidRPr="004630D7">
          <w:t>safflower oil</w:t>
        </w:r>
      </w:ins>
      <w:del w:id="39" w:author="CorrectedProof" w:date="2015-01-06T12:24:00Z">
        <w:r w:rsidR="00FD2AEC" w:rsidRPr="004630D7" w:rsidDel="009F45A3">
          <w:delText>.</w:delText>
        </w:r>
      </w:del>
      <w:r w:rsidR="00FD2AEC" w:rsidRPr="004630D7">
        <w:t xml:space="preserve"> </w:t>
      </w:r>
      <w:del w:id="40" w:author="CorrectedProof" w:date="2015-01-06T12:21:00Z">
        <w:r w:rsidR="00FD2AEC" w:rsidRPr="004630D7" w:rsidDel="00C520C5">
          <w:delText>For this reason,</w:delText>
        </w:r>
      </w:del>
      <w:ins w:id="41" w:author="CorrectedProof" w:date="2015-01-06T12:33:00Z">
        <w:r w:rsidR="006750B6">
          <w:t>i</w:t>
        </w:r>
      </w:ins>
      <w:ins w:id="42" w:author="CorrectedProof" w:date="2015-01-06T12:29:00Z">
        <w:r w:rsidR="006750B6">
          <w:t>s a</w:t>
        </w:r>
      </w:ins>
      <w:ins w:id="43" w:author="CorrectedProof" w:date="2015-01-06T12:31:00Z">
        <w:r w:rsidR="006750B6">
          <w:t>n</w:t>
        </w:r>
      </w:ins>
      <w:del w:id="44" w:author="CorrectedProof" w:date="2015-01-06T12:24:00Z">
        <w:r w:rsidR="00FD2AEC" w:rsidRPr="004630D7" w:rsidDel="009F45A3">
          <w:delText xml:space="preserve"> it </w:delText>
        </w:r>
      </w:del>
      <w:ins w:id="45" w:author="CorrectedProof" w:date="2015-01-06T12:27:00Z">
        <w:r w:rsidR="009F45A3">
          <w:t xml:space="preserve"> </w:t>
        </w:r>
      </w:ins>
      <w:ins w:id="46" w:author="CorrectedProof" w:date="2015-01-06T12:29:00Z">
        <w:r w:rsidR="006750B6">
          <w:t>exce</w:t>
        </w:r>
      </w:ins>
      <w:ins w:id="47" w:author="CorrectedProof" w:date="2015-01-06T12:31:00Z">
        <w:r w:rsidR="006750B6">
          <w:t>ptional</w:t>
        </w:r>
      </w:ins>
      <w:ins w:id="48" w:author="CorrectedProof" w:date="2015-01-06T12:27:00Z">
        <w:r w:rsidR="009F45A3">
          <w:t xml:space="preserve"> </w:t>
        </w:r>
      </w:ins>
      <w:ins w:id="49" w:author="CorrectedProof" w:date="2015-01-06T12:25:00Z">
        <w:r w:rsidR="009F45A3" w:rsidRPr="004630D7">
          <w:t>industrial lubricant</w:t>
        </w:r>
        <w:r w:rsidR="009F45A3" w:rsidRPr="004630D7" w:rsidDel="00C520C5">
          <w:t xml:space="preserve"> </w:t>
        </w:r>
        <w:r w:rsidR="009F45A3">
          <w:t xml:space="preserve">and </w:t>
        </w:r>
      </w:ins>
      <w:ins w:id="50" w:author="CorrectedProof" w:date="2015-01-06T12:33:00Z">
        <w:r w:rsidR="006750B6">
          <w:t>the</w:t>
        </w:r>
      </w:ins>
      <w:ins w:id="51" w:author="CorrectedProof" w:date="2015-01-06T12:30:00Z">
        <w:r w:rsidR="006750B6">
          <w:t xml:space="preserve"> superior </w:t>
        </w:r>
      </w:ins>
      <w:del w:id="52" w:author="CorrectedProof" w:date="2015-01-06T12:21:00Z">
        <w:r w:rsidR="00FD2AEC" w:rsidRPr="004630D7" w:rsidDel="00C520C5">
          <w:delText>is</w:delText>
        </w:r>
        <w:r w:rsidR="00413F56" w:rsidRPr="004630D7" w:rsidDel="00C520C5">
          <w:delText xml:space="preserve"> </w:delText>
        </w:r>
        <w:r w:rsidR="00FD2AEC" w:rsidRPr="004630D7" w:rsidDel="00C520C5">
          <w:delText>often</w:delText>
        </w:r>
        <w:r w:rsidR="00413F56" w:rsidRPr="004630D7" w:rsidDel="00C520C5">
          <w:delText xml:space="preserve"> use</w:delText>
        </w:r>
        <w:r w:rsidR="00FD2AEC" w:rsidRPr="004630D7" w:rsidDel="00C520C5">
          <w:delText>d</w:delText>
        </w:r>
        <w:r w:rsidR="000D7EE3" w:rsidRPr="004630D7" w:rsidDel="00C520C5">
          <w:delText xml:space="preserve"> as a </w:delText>
        </w:r>
      </w:del>
      <w:r w:rsidR="000D7EE3" w:rsidRPr="004630D7">
        <w:t>base for varnishes and oil based paints</w:t>
      </w:r>
      <w:del w:id="53" w:author="CorrectedProof" w:date="2015-01-06T12:30:00Z">
        <w:r w:rsidR="00932BF4" w:rsidRPr="004630D7" w:rsidDel="006750B6">
          <w:delText xml:space="preserve"> and </w:delText>
        </w:r>
      </w:del>
      <w:del w:id="54" w:author="CorrectedProof" w:date="2015-01-06T12:21:00Z">
        <w:r w:rsidR="00932BF4" w:rsidRPr="004630D7" w:rsidDel="00C520C5">
          <w:delText>as</w:delText>
        </w:r>
        <w:r w:rsidR="000D7EE3" w:rsidRPr="004630D7" w:rsidDel="00C520C5">
          <w:delText xml:space="preserve"> </w:delText>
        </w:r>
      </w:del>
      <w:del w:id="55" w:author="CorrectedProof" w:date="2015-01-06T12:25:00Z">
        <w:r w:rsidR="00932BF4" w:rsidRPr="004630D7" w:rsidDel="009F45A3">
          <w:delText>an effective industrial lubricant</w:delText>
        </w:r>
      </w:del>
      <w:r w:rsidR="00776D99" w:rsidRPr="004630D7">
        <w:t>.</w:t>
      </w:r>
      <w:r w:rsidR="005F7CDC" w:rsidRPr="004630D7">
        <w:t xml:space="preserve"> </w:t>
      </w:r>
      <w:r w:rsidR="00BF1407" w:rsidRPr="004630D7">
        <w:t>After</w:t>
      </w:r>
      <w:r w:rsidR="00D56BA8" w:rsidRPr="004630D7">
        <w:t xml:space="preserve"> the</w:t>
      </w:r>
      <w:r w:rsidR="00BF1407" w:rsidRPr="004630D7">
        <w:t xml:space="preserve"> oil</w:t>
      </w:r>
      <w:r w:rsidR="00D56BA8" w:rsidRPr="004630D7">
        <w:t xml:space="preserve"> has been</w:t>
      </w:r>
      <w:r w:rsidR="00713DFB" w:rsidRPr="004630D7">
        <w:t xml:space="preserve"> </w:t>
      </w:r>
      <w:r w:rsidR="00D56BA8" w:rsidRPr="004630D7">
        <w:t>extract</w:t>
      </w:r>
      <w:ins w:id="56" w:author="CorrectedProof" w:date="2015-01-06T11:42:00Z">
        <w:r w:rsidR="004630D7" w:rsidRPr="004630D7">
          <w:t>ed</w:t>
        </w:r>
      </w:ins>
      <w:r w:rsidR="00932BF4" w:rsidRPr="004630D7">
        <w:t xml:space="preserve"> from</w:t>
      </w:r>
      <w:r w:rsidR="00931305" w:rsidRPr="004630D7">
        <w:t xml:space="preserve"> safflower</w:t>
      </w:r>
      <w:r w:rsidR="00932BF4" w:rsidRPr="004630D7">
        <w:t xml:space="preserve"> seeds</w:t>
      </w:r>
      <w:r w:rsidR="00BF1407" w:rsidRPr="004630D7">
        <w:t>,</w:t>
      </w:r>
      <w:r w:rsidR="00776D99" w:rsidRPr="004630D7">
        <w:t xml:space="preserve"> </w:t>
      </w:r>
      <w:r w:rsidR="00BC6E40" w:rsidRPr="004630D7">
        <w:t>the residual</w:t>
      </w:r>
      <w:r w:rsidR="008B44BA" w:rsidRPr="004630D7">
        <w:t xml:space="preserve"> meal</w:t>
      </w:r>
      <w:r w:rsidR="00776D99" w:rsidRPr="004630D7">
        <w:t xml:space="preserve"> </w:t>
      </w:r>
      <w:r w:rsidR="00633F9F" w:rsidRPr="004630D7">
        <w:t xml:space="preserve">can be used as </w:t>
      </w:r>
      <w:r w:rsidR="00776D99" w:rsidRPr="004630D7">
        <w:t>animal feed</w:t>
      </w:r>
      <w:r w:rsidR="00931305" w:rsidRPr="004630D7">
        <w:t xml:space="preserve"> </w:t>
      </w:r>
      <w:r w:rsidR="00934A70" w:rsidRPr="004630D7">
        <w:rPr>
          <w:noProof/>
        </w:rPr>
        <w:t>(Işigigür et al. 1995; Gecgel et al. 2007)</w:t>
      </w:r>
      <w:r w:rsidR="00355C33" w:rsidRPr="004630D7">
        <w:t>.</w:t>
      </w:r>
      <w:r w:rsidR="0054458F" w:rsidRPr="004630D7">
        <w:t xml:space="preserve"> </w:t>
      </w:r>
      <w:r w:rsidR="008622F7" w:rsidRPr="004630D7">
        <w:t>In 2012,</w:t>
      </w:r>
      <w:r w:rsidR="00355C33" w:rsidRPr="004630D7">
        <w:t xml:space="preserve"> the global harvest of safflower seed was</w:t>
      </w:r>
      <w:r w:rsidR="00962BCD" w:rsidRPr="004630D7">
        <w:t xml:space="preserve"> </w:t>
      </w:r>
      <w:r w:rsidR="00713DFB" w:rsidRPr="004630D7">
        <w:t>833,</w:t>
      </w:r>
      <w:r w:rsidR="007B5560" w:rsidRPr="004630D7">
        <w:t xml:space="preserve">793 </w:t>
      </w:r>
      <w:r w:rsidR="00754D5B" w:rsidRPr="004630D7">
        <w:t>t</w:t>
      </w:r>
      <w:r w:rsidR="00B92589" w:rsidRPr="004630D7">
        <w:t>onnes (t)</w:t>
      </w:r>
      <w:r w:rsidR="008622F7" w:rsidRPr="004630D7">
        <w:t xml:space="preserve"> </w:t>
      </w:r>
      <w:r w:rsidR="005E288A" w:rsidRPr="004630D7">
        <w:t xml:space="preserve">(see </w:t>
      </w:r>
      <w:del w:id="57" w:author="CorrectedProof" w:date="2015-01-06T19:35:00Z">
        <w:r w:rsidR="00025213" w:rsidRPr="004630D7" w:rsidDel="00DF36CD">
          <w:delText>f</w:delText>
        </w:r>
        <w:r w:rsidR="005E288A" w:rsidRPr="004630D7" w:rsidDel="00DF36CD">
          <w:delText>igure</w:delText>
        </w:r>
      </w:del>
      <w:ins w:id="58" w:author="CorrectedProof" w:date="2015-01-06T19:35:00Z">
        <w:r w:rsidR="00DF36CD">
          <w:t>Figure</w:t>
        </w:r>
      </w:ins>
      <w:r w:rsidR="005E288A" w:rsidRPr="004630D7">
        <w:t xml:space="preserve"> 1 below)</w:t>
      </w:r>
      <w:r w:rsidR="00713DFB" w:rsidRPr="004630D7">
        <w:t>,</w:t>
      </w:r>
      <w:r w:rsidR="00931305" w:rsidRPr="004630D7">
        <w:t xml:space="preserve"> with </w:t>
      </w:r>
      <w:r w:rsidR="00962BCD" w:rsidRPr="004630D7">
        <w:t>6</w:t>
      </w:r>
      <w:r w:rsidR="007B5560" w:rsidRPr="004630D7">
        <w:t>5</w:t>
      </w:r>
      <w:r w:rsidR="00962BCD" w:rsidRPr="004630D7">
        <w:t>% (536</w:t>
      </w:r>
      <w:r w:rsidR="00713DFB" w:rsidRPr="004630D7">
        <w:t>,</w:t>
      </w:r>
      <w:r w:rsidR="00962BCD" w:rsidRPr="004630D7">
        <w:t>651 t) originat</w:t>
      </w:r>
      <w:r w:rsidR="00713DFB" w:rsidRPr="004630D7">
        <w:t>ing</w:t>
      </w:r>
      <w:r w:rsidR="00962BCD" w:rsidRPr="004630D7">
        <w:t xml:space="preserve"> </w:t>
      </w:r>
      <w:r w:rsidR="005A39AD" w:rsidRPr="004630D7">
        <w:t xml:space="preserve">from </w:t>
      </w:r>
      <w:r w:rsidR="00962BCD" w:rsidRPr="004630D7">
        <w:t>Mexico</w:t>
      </w:r>
      <w:r w:rsidR="00754D5B" w:rsidRPr="004630D7">
        <w:t xml:space="preserve"> (</w:t>
      </w:r>
      <w:r w:rsidR="00931305" w:rsidRPr="004630D7">
        <w:t xml:space="preserve">30.9%, </w:t>
      </w:r>
      <w:r w:rsidR="00372447" w:rsidRPr="004630D7">
        <w:t>257</w:t>
      </w:r>
      <w:r w:rsidR="00713DFB" w:rsidRPr="004630D7">
        <w:t>,</w:t>
      </w:r>
      <w:r w:rsidR="00372447" w:rsidRPr="004630D7">
        <w:t>451 t)</w:t>
      </w:r>
      <w:r w:rsidR="00962BCD" w:rsidRPr="004630D7">
        <w:t xml:space="preserve">, </w:t>
      </w:r>
      <w:r w:rsidR="005A39AD" w:rsidRPr="004630D7">
        <w:t xml:space="preserve">18.2% from </w:t>
      </w:r>
      <w:r w:rsidR="00962BCD" w:rsidRPr="004630D7">
        <w:t>India</w:t>
      </w:r>
      <w:r w:rsidR="00372447" w:rsidRPr="004630D7">
        <w:t xml:space="preserve"> (152</w:t>
      </w:r>
      <w:r w:rsidR="00713DFB" w:rsidRPr="004630D7">
        <w:t>,</w:t>
      </w:r>
      <w:r w:rsidR="00372447" w:rsidRPr="004630D7">
        <w:t>000 t)</w:t>
      </w:r>
      <w:r w:rsidR="00962BCD" w:rsidRPr="004630D7">
        <w:t xml:space="preserve"> and </w:t>
      </w:r>
      <w:r w:rsidR="005A39AD" w:rsidRPr="004630D7">
        <w:t xml:space="preserve">15.2% from </w:t>
      </w:r>
      <w:r w:rsidR="00372447" w:rsidRPr="004630D7">
        <w:t>Kazakhstan</w:t>
      </w:r>
      <w:r w:rsidR="00962BCD" w:rsidRPr="004630D7">
        <w:t xml:space="preserve"> </w:t>
      </w:r>
      <w:r w:rsidR="00372447" w:rsidRPr="004630D7">
        <w:t>(127</w:t>
      </w:r>
      <w:r w:rsidR="00713DFB" w:rsidRPr="004630D7">
        <w:t>,</w:t>
      </w:r>
      <w:r w:rsidR="00372447" w:rsidRPr="004630D7">
        <w:t>200 t)</w:t>
      </w:r>
      <w:r w:rsidR="008622F7" w:rsidRPr="004630D7">
        <w:t xml:space="preserve"> </w:t>
      </w:r>
      <w:r w:rsidR="008A77C4" w:rsidRPr="004630D7">
        <w:rPr>
          <w:noProof/>
        </w:rPr>
        <w:t>(United Nations 2014)</w:t>
      </w:r>
      <w:r w:rsidR="00962BCD" w:rsidRPr="004630D7">
        <w:t>.</w:t>
      </w:r>
      <w:r w:rsidR="008622F7" w:rsidRPr="004630D7">
        <w:t xml:space="preserve"> </w:t>
      </w:r>
      <w:r w:rsidR="00696AB0" w:rsidRPr="004630D7">
        <w:t>Australia</w:t>
      </w:r>
      <w:r w:rsidR="008622F7" w:rsidRPr="004630D7">
        <w:t>n</w:t>
      </w:r>
      <w:r w:rsidR="00713DFB" w:rsidRPr="004630D7">
        <w:t xml:space="preserve"> produced</w:t>
      </w:r>
      <w:r w:rsidR="008622F7" w:rsidRPr="004630D7">
        <w:t xml:space="preserve"> </w:t>
      </w:r>
      <w:r w:rsidR="00962BCD" w:rsidRPr="004630D7">
        <w:t>s</w:t>
      </w:r>
      <w:r w:rsidR="008622F7" w:rsidRPr="004630D7">
        <w:t>afflower</w:t>
      </w:r>
      <w:r w:rsidR="00962BCD" w:rsidRPr="004630D7">
        <w:t xml:space="preserve"> seed</w:t>
      </w:r>
      <w:r w:rsidR="008622F7" w:rsidRPr="004630D7">
        <w:t xml:space="preserve"> accounted for </w:t>
      </w:r>
      <w:r w:rsidR="00962BCD" w:rsidRPr="004630D7">
        <w:t xml:space="preserve">just over 0.5% </w:t>
      </w:r>
      <w:r w:rsidR="008622F7" w:rsidRPr="004630D7">
        <w:t>(</w:t>
      </w:r>
      <w:r w:rsidR="00372447" w:rsidRPr="004630D7">
        <w:t>4</w:t>
      </w:r>
      <w:r w:rsidR="00713DFB" w:rsidRPr="004630D7">
        <w:t>,</w:t>
      </w:r>
      <w:r w:rsidR="00372447" w:rsidRPr="004630D7">
        <w:t>800 t</w:t>
      </w:r>
      <w:r w:rsidR="008622F7" w:rsidRPr="004630D7">
        <w:t>)</w:t>
      </w:r>
      <w:r w:rsidR="00962BCD" w:rsidRPr="004630D7">
        <w:t xml:space="preserve"> of </w:t>
      </w:r>
      <w:r w:rsidR="00355C33" w:rsidRPr="004630D7">
        <w:t>the</w:t>
      </w:r>
      <w:r w:rsidR="00962BCD" w:rsidRPr="004630D7">
        <w:t xml:space="preserve"> </w:t>
      </w:r>
      <w:r w:rsidR="00713DFB" w:rsidRPr="004630D7">
        <w:t xml:space="preserve">2012 </w:t>
      </w:r>
      <w:r w:rsidR="00372447" w:rsidRPr="004630D7">
        <w:t>global production</w:t>
      </w:r>
      <w:r w:rsidR="00932BF4" w:rsidRPr="004630D7">
        <w:t>,</w:t>
      </w:r>
      <w:r w:rsidR="008622F7" w:rsidRPr="004630D7">
        <w:t xml:space="preserve"> </w:t>
      </w:r>
      <w:r w:rsidR="00962BCD" w:rsidRPr="004630D7">
        <w:t>as</w:t>
      </w:r>
      <w:r w:rsidR="008622F7" w:rsidRPr="004630D7">
        <w:t xml:space="preserve"> </w:t>
      </w:r>
      <w:r w:rsidR="00932BF4" w:rsidRPr="004630D7">
        <w:t xml:space="preserve">it </w:t>
      </w:r>
      <w:r w:rsidR="00696AB0" w:rsidRPr="004630D7">
        <w:t>is</w:t>
      </w:r>
      <w:r w:rsidR="00BF1407" w:rsidRPr="004630D7">
        <w:t xml:space="preserve"> </w:t>
      </w:r>
      <w:r w:rsidR="00355C33" w:rsidRPr="004630D7">
        <w:t>primarily</w:t>
      </w:r>
      <w:r w:rsidR="00696AB0" w:rsidRPr="004630D7">
        <w:t xml:space="preserve"> </w:t>
      </w:r>
      <w:r w:rsidR="00962BCD" w:rsidRPr="004630D7">
        <w:t>grown</w:t>
      </w:r>
      <w:r w:rsidR="00355C33" w:rsidRPr="004630D7">
        <w:t xml:space="preserve"> as a </w:t>
      </w:r>
      <w:del w:id="59" w:author="CorrectedProof" w:date="2015-01-06T12:37:00Z">
        <w:r w:rsidR="00932BF4" w:rsidRPr="004630D7" w:rsidDel="00E70322">
          <w:delText>“</w:delText>
        </w:r>
      </w:del>
      <w:ins w:id="60" w:author="CorrectedProof" w:date="2015-01-06T12:37:00Z">
        <w:r w:rsidR="00E70322">
          <w:t xml:space="preserve"> </w:t>
        </w:r>
        <w:commentRangeStart w:id="61"/>
        <w:r w:rsidR="00E70322">
          <w:t>‘</w:t>
        </w:r>
      </w:ins>
      <w:commentRangeEnd w:id="61"/>
      <w:r w:rsidR="00A01D39">
        <w:rPr>
          <w:rStyle w:val="CommentReference"/>
        </w:rPr>
        <w:commentReference w:id="61"/>
      </w:r>
      <w:r w:rsidR="00355C33" w:rsidRPr="004630D7">
        <w:t>break crop</w:t>
      </w:r>
      <w:ins w:id="62" w:author="CorrectedProof" w:date="2015-01-06T12:37:00Z">
        <w:r w:rsidR="00E70322">
          <w:t>’</w:t>
        </w:r>
      </w:ins>
      <w:del w:id="63" w:author="CorrectedProof" w:date="2015-01-06T12:37:00Z">
        <w:r w:rsidR="00932BF4" w:rsidRPr="004630D7" w:rsidDel="00E70322">
          <w:delText>”</w:delText>
        </w:r>
        <w:r w:rsidR="00355C33" w:rsidRPr="004630D7" w:rsidDel="00E70322">
          <w:delText xml:space="preserve">, </w:delText>
        </w:r>
      </w:del>
      <w:ins w:id="64" w:author="CorrectedProof" w:date="2015-01-06T12:37:00Z">
        <w:r w:rsidR="00E70322" w:rsidRPr="004630D7">
          <w:t xml:space="preserve">, </w:t>
        </w:r>
      </w:ins>
      <w:r w:rsidR="00355C33" w:rsidRPr="004630D7">
        <w:t>to</w:t>
      </w:r>
      <w:r w:rsidR="00696AB0" w:rsidRPr="004630D7">
        <w:t xml:space="preserve"> break up hard </w:t>
      </w:r>
      <w:r w:rsidR="009A2443" w:rsidRPr="004630D7">
        <w:t>clay pans</w:t>
      </w:r>
      <w:r w:rsidR="00696AB0" w:rsidRPr="004630D7">
        <w:t xml:space="preserve"> or</w:t>
      </w:r>
      <w:r w:rsidR="00355C33" w:rsidRPr="004630D7">
        <w:t xml:space="preserve"> to</w:t>
      </w:r>
      <w:r w:rsidR="00696AB0" w:rsidRPr="004630D7">
        <w:t xml:space="preserve"> remove excess water from soils</w:t>
      </w:r>
      <w:r w:rsidR="00713DFB" w:rsidRPr="004630D7">
        <w:t xml:space="preserve"> before the cultivation of </w:t>
      </w:r>
      <w:r w:rsidR="00932BF4" w:rsidRPr="004630D7">
        <w:t>traditional crops</w:t>
      </w:r>
      <w:r w:rsidR="00713DFB" w:rsidRPr="004630D7">
        <w:t>,</w:t>
      </w:r>
      <w:r w:rsidR="00932BF4" w:rsidRPr="004630D7">
        <w:t xml:space="preserve"> such as wheat and barley</w:t>
      </w:r>
      <w:r w:rsidR="00696AB0" w:rsidRPr="004630D7">
        <w:t xml:space="preserve"> </w:t>
      </w:r>
      <w:r w:rsidR="00696AB0" w:rsidRPr="004630D7">
        <w:rPr>
          <w:noProof/>
        </w:rPr>
        <w:t>(Knights 2010)</w:t>
      </w:r>
      <w:r w:rsidR="00696AB0" w:rsidRPr="004630D7">
        <w:t>.</w:t>
      </w:r>
    </w:p>
    <w:p w:rsidR="00A93A4D" w:rsidRPr="00870CD7" w:rsidRDefault="00A93A4D" w:rsidP="003858DA"/>
    <w:p w:rsidR="00A93A4D" w:rsidRPr="004630D7" w:rsidRDefault="00A93A4D" w:rsidP="00A93A4D">
      <w:pPr>
        <w:pStyle w:val="Heading2"/>
        <w:rPr>
          <w:lang w:val="en-AU"/>
        </w:rPr>
      </w:pPr>
      <w:bookmarkStart w:id="65" w:name="_Toc408124212"/>
      <w:r w:rsidRPr="004630D7">
        <w:rPr>
          <w:lang w:val="en-AU"/>
        </w:rPr>
        <w:t>Genetic and molecular characteristics of safflower</w:t>
      </w:r>
      <w:bookmarkEnd w:id="65"/>
    </w:p>
    <w:p w:rsidR="00A93A4D" w:rsidRPr="00870CD7" w:rsidRDefault="00A93A4D" w:rsidP="00A93A4D">
      <w:r w:rsidRPr="004630D7">
        <w:t xml:space="preserve">Safflower is a dicotyledonous plant (dicot) with a diploid genome of 12 chromosomal pairs. The approximate haploid genome size (i.e. the estimated size of 12 unpaired chromosomes) in </w:t>
      </w:r>
      <w:r w:rsidR="00FD1317">
        <w:t xml:space="preserve">the </w:t>
      </w:r>
      <w:ins w:id="66" w:author="CorrectedProof" w:date="2015-01-06T13:48:00Z">
        <w:r w:rsidR="00FD1317">
          <w:t>‘</w:t>
        </w:r>
      </w:ins>
      <w:ins w:id="67" w:author="CorrectedProof" w:date="2015-01-06T13:47:00Z">
        <w:r w:rsidR="00FD1317" w:rsidRPr="004630D7">
          <w:t>Ljubljan</w:t>
        </w:r>
        <w:r w:rsidR="00FD1317">
          <w:t>a’, ‘Uzbekistan’, ‘S-2190’ and ‘</w:t>
        </w:r>
        <w:r w:rsidR="00FD1317" w:rsidRPr="004630D7">
          <w:t>Huesca</w:t>
        </w:r>
        <w:r w:rsidR="00FD1317">
          <w:t>’</w:t>
        </w:r>
      </w:ins>
      <w:del w:id="68" w:author="CorrectedProof" w:date="2015-01-06T13:47:00Z">
        <w:r w:rsidRPr="004630D7" w:rsidDel="00FD1317">
          <w:delText>safflower</w:delText>
        </w:r>
      </w:del>
      <w:r w:rsidRPr="004630D7">
        <w:t xml:space="preserve"> cultivars, </w:t>
      </w:r>
      <w:del w:id="69" w:author="CorrectedProof" w:date="2015-01-06T13:53:00Z">
        <w:r w:rsidRPr="004630D7" w:rsidDel="00570ADA">
          <w:delText xml:space="preserve">namely </w:delText>
        </w:r>
      </w:del>
      <w:del w:id="70" w:author="CorrectedProof" w:date="2015-01-06T13:47:00Z">
        <w:r w:rsidRPr="004630D7" w:rsidDel="00FD1317">
          <w:delText>“Ljubljana”, “Uzbekistan”, “S-2190” and “Huesca”</w:delText>
        </w:r>
      </w:del>
      <w:r w:rsidRPr="004630D7">
        <w:t xml:space="preserve"> ha</w:t>
      </w:r>
      <w:ins w:id="71" w:author="CorrectedProof" w:date="2015-01-06T13:53:00Z">
        <w:r w:rsidR="00570ADA">
          <w:t>ve</w:t>
        </w:r>
      </w:ins>
      <w:del w:id="72" w:author="CorrectedProof" w:date="2015-01-06T13:53:00Z">
        <w:r w:rsidRPr="004630D7" w:rsidDel="00570ADA">
          <w:delText>s</w:delText>
        </w:r>
      </w:del>
      <w:r w:rsidRPr="004630D7">
        <w:t xml:space="preserve"> been calculated as 1.34 Gbp (1 Gbp = one Gigabase pair = 1,000,000,000 base pairs), 1.38 Gbp, 1.39 Gbp and 1.40 Gbp respectively </w:t>
      </w:r>
      <w:r w:rsidRPr="004630D7">
        <w:rPr>
          <w:noProof/>
        </w:rPr>
        <w:t>(Garnatje et al. 2006)</w:t>
      </w:r>
      <w:r w:rsidRPr="004630D7">
        <w:t xml:space="preserve">. However, </w:t>
      </w:r>
      <w:ins w:id="73" w:author="CorrectedProof" w:date="2015-01-06T13:55:00Z">
        <w:r w:rsidR="00570ADA" w:rsidRPr="004630D7">
          <w:t xml:space="preserve">despite the characterisation of major metabolic pathways in specific </w:t>
        </w:r>
        <w:r w:rsidR="00570ADA" w:rsidRPr="004630D7">
          <w:rPr>
            <w:i/>
          </w:rPr>
          <w:t>Asteraceae</w:t>
        </w:r>
        <w:r w:rsidR="00570ADA" w:rsidRPr="004630D7" w:rsidDel="008A72C6">
          <w:t xml:space="preserve"> </w:t>
        </w:r>
      </w:ins>
      <w:del w:id="74" w:author="CorrectedProof" w:date="2015-01-06T13:48:00Z">
        <w:r w:rsidRPr="004630D7" w:rsidDel="008A72C6">
          <w:delText xml:space="preserve">to date, </w:delText>
        </w:r>
      </w:del>
      <w:del w:id="75" w:author="CorrectedProof" w:date="2015-01-06T13:56:00Z">
        <w:r w:rsidRPr="004630D7" w:rsidDel="00570ADA">
          <w:delText>despite</w:delText>
        </w:r>
      </w:del>
      <w:ins w:id="76" w:author="CorrectedProof" w:date="2015-01-06T13:56:00Z">
        <w:r w:rsidR="00570ADA">
          <w:t>and</w:t>
        </w:r>
      </w:ins>
      <w:r w:rsidRPr="004630D7">
        <w:t xml:space="preserve"> there being publicly accessible online transcriptomic resources available for safflower </w:t>
      </w:r>
      <w:r w:rsidRPr="004630D7">
        <w:rPr>
          <w:noProof/>
        </w:rPr>
        <w:t>(Li et al. 2011; Li et al. 2012; Lulin et al. 2012)</w:t>
      </w:r>
      <w:r w:rsidRPr="004630D7">
        <w:t xml:space="preserve"> and publicly accessible EST resources such as the National Center for Biotechnology Information (NCBI), currently, there is no publicly accessible genome for </w:t>
      </w:r>
      <w:del w:id="77" w:author="CorrectedProof" w:date="2015-01-06T13:57:00Z">
        <w:r w:rsidRPr="004630D7" w:rsidDel="00570ADA">
          <w:delText>safflower,</w:delText>
        </w:r>
      </w:del>
      <w:del w:id="78" w:author="CorrectedProof" w:date="2015-01-06T13:54:00Z">
        <w:r w:rsidRPr="004630D7" w:rsidDel="00570ADA">
          <w:delText xml:space="preserve"> </w:delText>
        </w:r>
      </w:del>
      <w:del w:id="79" w:author="CorrectedProof" w:date="2015-01-06T13:57:00Z">
        <w:r w:rsidRPr="004630D7" w:rsidDel="00570ADA">
          <w:delText xml:space="preserve">or </w:delText>
        </w:r>
      </w:del>
      <w:del w:id="80" w:author="CorrectedProof" w:date="2015-01-06T13:50:00Z">
        <w:r w:rsidRPr="004630D7" w:rsidDel="008A72C6">
          <w:delText xml:space="preserve">indeed </w:delText>
        </w:r>
      </w:del>
      <w:r w:rsidRPr="004630D7">
        <w:t xml:space="preserve">any </w:t>
      </w:r>
      <w:del w:id="81" w:author="CorrectedProof" w:date="2015-01-06T13:57:00Z">
        <w:r w:rsidRPr="004630D7" w:rsidDel="00570ADA">
          <w:delText xml:space="preserve">other </w:delText>
        </w:r>
      </w:del>
      <w:r w:rsidRPr="004630D7">
        <w:rPr>
          <w:i/>
        </w:rPr>
        <w:t>Asteraceae</w:t>
      </w:r>
      <w:r w:rsidRPr="004630D7">
        <w:t xml:space="preserve"> species</w:t>
      </w:r>
      <w:del w:id="82" w:author="CorrectedProof" w:date="2015-01-06T13:50:00Z">
        <w:r w:rsidRPr="004630D7" w:rsidDel="008A72C6">
          <w:delText>,</w:delText>
        </w:r>
      </w:del>
      <w:del w:id="83" w:author="CorrectedProof" w:date="2015-01-06T13:56:00Z">
        <w:r w:rsidRPr="004630D7" w:rsidDel="00570ADA">
          <w:delText xml:space="preserve"> </w:delText>
        </w:r>
        <w:commentRangeStart w:id="84"/>
        <w:r w:rsidRPr="00A732C7" w:rsidDel="00570ADA">
          <w:delText xml:space="preserve">exists, </w:delText>
        </w:r>
        <w:commentRangeEnd w:id="84"/>
        <w:r w:rsidR="008A72C6" w:rsidRPr="00A732C7" w:rsidDel="00570ADA">
          <w:rPr>
            <w:rStyle w:val="CommentReference"/>
          </w:rPr>
          <w:commentReference w:id="84"/>
        </w:r>
      </w:del>
      <w:del w:id="85" w:author="CorrectedProof" w:date="2015-01-06T13:55:00Z">
        <w:r w:rsidRPr="00A732C7" w:rsidDel="00570ADA">
          <w:delText>despite</w:delText>
        </w:r>
        <w:r w:rsidRPr="004630D7" w:rsidDel="00570ADA">
          <w:delText xml:space="preserve"> </w:delText>
        </w:r>
        <w:r w:rsidR="00C93F61" w:rsidRPr="004630D7" w:rsidDel="00570ADA">
          <w:delText xml:space="preserve">the </w:delText>
        </w:r>
        <w:r w:rsidRPr="004630D7" w:rsidDel="00570ADA">
          <w:delText>characterisation of major metabolic pathways</w:delText>
        </w:r>
        <w:r w:rsidR="004D54A9" w:rsidRPr="004630D7" w:rsidDel="00570ADA">
          <w:delText xml:space="preserve"> in specific </w:delText>
        </w:r>
        <w:r w:rsidR="00C93F61" w:rsidRPr="004630D7" w:rsidDel="00570ADA">
          <w:rPr>
            <w:i/>
          </w:rPr>
          <w:delText>Asteraceae</w:delText>
        </w:r>
      </w:del>
      <w:r w:rsidRPr="004630D7">
        <w:t xml:space="preserve">. </w:t>
      </w:r>
      <w:del w:id="86" w:author="CorrectedProof" w:date="2015-01-06T13:57:00Z">
        <w:r w:rsidR="00DA311B" w:rsidRPr="004630D7" w:rsidDel="00570ADA">
          <w:delText>For example</w:delText>
        </w:r>
      </w:del>
      <w:ins w:id="87" w:author="CorrectedProof" w:date="2015-01-06T13:57:00Z">
        <w:r w:rsidR="00570ADA">
          <w:t>In contrast</w:t>
        </w:r>
      </w:ins>
      <w:r w:rsidR="00DA311B" w:rsidRPr="004630D7">
        <w:t>,</w:t>
      </w:r>
      <w:del w:id="88" w:author="CorrectedProof" w:date="2015-01-06T13:58:00Z">
        <w:r w:rsidR="00DA311B" w:rsidRPr="004630D7" w:rsidDel="00570ADA">
          <w:delText xml:space="preserve"> i</w:delText>
        </w:r>
        <w:r w:rsidRPr="004630D7" w:rsidDel="00570ADA">
          <w:delText>n</w:delText>
        </w:r>
      </w:del>
      <w:r w:rsidRPr="004630D7">
        <w:t xml:space="preserve"> safflower</w:t>
      </w:r>
      <w:del w:id="89" w:author="CorrectedProof" w:date="2015-01-06T13:58:00Z">
        <w:r w:rsidRPr="004630D7" w:rsidDel="00570ADA">
          <w:delText>,</w:delText>
        </w:r>
      </w:del>
      <w:r w:rsidRPr="004630D7">
        <w:t xml:space="preserve"> research into the fatty acid synthesis pathway has</w:t>
      </w:r>
      <w:r w:rsidR="004D54A9" w:rsidRPr="004630D7">
        <w:t xml:space="preserve"> allowed </w:t>
      </w:r>
      <w:r w:rsidR="00C93F61" w:rsidRPr="004630D7">
        <w:t>the characterisation of</w:t>
      </w:r>
      <w:r w:rsidR="004D54A9" w:rsidRPr="004630D7">
        <w:t xml:space="preserve"> eleven members of the fatty acid desaturase gene family, providing insight on the metabolic synthesis </w:t>
      </w:r>
      <w:r w:rsidR="004D54A9" w:rsidRPr="004630D7">
        <w:lastRenderedPageBreak/>
        <w:t xml:space="preserve">of fatty acid in safflower oil </w:t>
      </w:r>
      <w:r w:rsidR="004D54A9" w:rsidRPr="004630D7">
        <w:rPr>
          <w:noProof/>
        </w:rPr>
        <w:t>(Cao et al. 2013)</w:t>
      </w:r>
      <w:r w:rsidRPr="004630D7">
        <w:t xml:space="preserve">. </w:t>
      </w:r>
      <w:del w:id="90" w:author="CorrectedProof" w:date="2015-01-06T13:59:00Z">
        <w:r w:rsidR="00DA311B" w:rsidRPr="004630D7" w:rsidDel="005B2825">
          <w:delText>Another example is</w:delText>
        </w:r>
      </w:del>
      <w:ins w:id="91" w:author="CorrectedProof" w:date="2015-01-06T13:59:00Z">
        <w:r w:rsidR="005B2825">
          <w:t>Similarly, in</w:t>
        </w:r>
      </w:ins>
      <w:r w:rsidR="00DA311B" w:rsidRPr="004630D7">
        <w:t xml:space="preserve"> r</w:t>
      </w:r>
      <w:r w:rsidR="00743E06" w:rsidRPr="004630D7">
        <w:t xml:space="preserve">esearch </w:t>
      </w:r>
      <w:r w:rsidR="00DA311B" w:rsidRPr="004630D7">
        <w:t>to</w:t>
      </w:r>
      <w:r w:rsidR="007166E1" w:rsidRPr="004630D7">
        <w:t xml:space="preserve"> </w:t>
      </w:r>
      <w:r w:rsidR="00DA311B" w:rsidRPr="004630D7">
        <w:t>characterise</w:t>
      </w:r>
      <w:r w:rsidR="00743E06" w:rsidRPr="004630D7">
        <w:t xml:space="preserve"> the </w:t>
      </w:r>
      <w:r w:rsidR="007166E1" w:rsidRPr="004630D7">
        <w:rPr>
          <w:i/>
        </w:rPr>
        <w:t xml:space="preserve">LOSS OF </w:t>
      </w:r>
      <w:r w:rsidR="00743E06" w:rsidRPr="004630D7">
        <w:rPr>
          <w:i/>
        </w:rPr>
        <w:t>APOMEOSIS</w:t>
      </w:r>
      <w:r w:rsidR="00743E06" w:rsidRPr="004630D7">
        <w:t xml:space="preserve"> (LOA) and </w:t>
      </w:r>
      <w:r w:rsidR="00743E06" w:rsidRPr="004630D7">
        <w:rPr>
          <w:i/>
        </w:rPr>
        <w:t>LOSS OF PARTHENOGENESIS</w:t>
      </w:r>
      <w:r w:rsidR="00743E06" w:rsidRPr="004630D7">
        <w:t xml:space="preserve"> (LOP) loci in Hieracium is unlocking the genetic mechanisms and regulatory pathways that underpin </w:t>
      </w:r>
      <w:r w:rsidR="009A2443" w:rsidRPr="004630D7">
        <w:t>apomictic</w:t>
      </w:r>
      <w:r w:rsidR="00743E06" w:rsidRPr="004630D7">
        <w:t xml:space="preserve"> behaviour</w:t>
      </w:r>
      <w:r w:rsidRPr="004630D7">
        <w:t xml:space="preserve"> </w:t>
      </w:r>
      <w:r w:rsidR="000262F3" w:rsidRPr="004630D7">
        <w:rPr>
          <w:noProof/>
        </w:rPr>
        <w:t>(Koltunow et al. 2011)</w:t>
      </w:r>
      <w:r w:rsidRPr="004630D7">
        <w:t>. While research on</w:t>
      </w:r>
      <w:ins w:id="92" w:author="CorrectedProof" w:date="2015-01-06T14:00:00Z">
        <w:r w:rsidR="005B2825">
          <w:t>/</w:t>
        </w:r>
      </w:ins>
      <w:ins w:id="93" w:author="CorrectedProof" w:date="2015-01-06T14:01:00Z">
        <w:r w:rsidR="005B2825">
          <w:t>of</w:t>
        </w:r>
      </w:ins>
      <w:r w:rsidRPr="004630D7">
        <w:t xml:space="preserve"> these </w:t>
      </w:r>
      <w:r w:rsidR="00DA165C" w:rsidRPr="004630D7">
        <w:t>molecular pathways has been quite</w:t>
      </w:r>
    </w:p>
    <w:p w:rsidR="00F23BF9" w:rsidRPr="00870CD7" w:rsidRDefault="00B31A30" w:rsidP="00C30195">
      <w:r>
        <w:pict>
          <v:shapetype id="_x0000_t202" coordsize="21600,21600" o:spt="202" path="m,l,21600r21600,l21600,xe">
            <v:stroke joinstyle="miter"/>
            <v:path gradientshapeok="t" o:connecttype="rect"/>
          </v:shapetype>
          <v:shape id="_x0000_s1038" type="#_x0000_t202" style="width:474.75pt;height:343.7pt;mso-position-horizontal-relative:char;mso-position-vertical-relative:line;mso-width-relative:margin;mso-height-relative:margin" stroked="f">
            <v:textbox style="mso-next-textbox:#_x0000_s1038">
              <w:txbxContent>
                <w:p w:rsidR="002E29F3" w:rsidRDefault="002E29F3" w:rsidP="008D72C8">
                  <w:pPr>
                    <w:jc w:val="center"/>
                  </w:pPr>
                  <w:r>
                    <w:rPr>
                      <w:noProof/>
                      <w:lang w:eastAsia="en-AU"/>
                    </w:rPr>
                    <w:drawing>
                      <wp:inline distT="0" distB="0" distL="0" distR="0">
                        <wp:extent cx="5686425" cy="3552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425" cy="3552825"/>
                                </a:xfrm>
                                <a:prstGeom prst="rect">
                                  <a:avLst/>
                                </a:prstGeom>
                                <a:noFill/>
                                <a:ln>
                                  <a:noFill/>
                                </a:ln>
                              </pic:spPr>
                            </pic:pic>
                          </a:graphicData>
                        </a:graphic>
                      </wp:inline>
                    </w:drawing>
                  </w:r>
                </w:p>
                <w:p w:rsidR="002E29F3" w:rsidRPr="0075503C" w:rsidRDefault="002E29F3" w:rsidP="008D72C8">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 </w:t>
                  </w:r>
                  <w:r w:rsidRPr="00D43D8C">
                    <w:rPr>
                      <w:noProof/>
                      <w:sz w:val="18"/>
                      <w:szCs w:val="18"/>
                    </w:rPr>
                    <w:t>(United Nations 2014)</w:t>
                  </w:r>
                  <w:r w:rsidRPr="0075503C">
                    <w:rPr>
                      <w:sz w:val="18"/>
                      <w:szCs w:val="18"/>
                    </w:rPr>
                    <w:t>.</w:t>
                  </w:r>
                </w:p>
              </w:txbxContent>
            </v:textbox>
            <w10:wrap type="none"/>
            <w10:anchorlock/>
          </v:shape>
        </w:pict>
      </w:r>
    </w:p>
    <w:p w:rsidR="004011EF" w:rsidRPr="004630D7" w:rsidRDefault="00DA311B" w:rsidP="003858DA">
      <w:r w:rsidRPr="004630D7">
        <w:t xml:space="preserve">comprehensive within the context of these specific species, there is very </w:t>
      </w:r>
      <w:r w:rsidR="000262F3" w:rsidRPr="004630D7">
        <w:t xml:space="preserve">little molecular characterisation of pathways that exist across all </w:t>
      </w:r>
      <w:r w:rsidR="000262F3" w:rsidRPr="004630D7">
        <w:rPr>
          <w:i/>
        </w:rPr>
        <w:t>Asteraceae</w:t>
      </w:r>
      <w:r w:rsidR="000262F3" w:rsidRPr="004630D7">
        <w:t xml:space="preserve">, despite this family being the largest and most successful of </w:t>
      </w:r>
      <w:r w:rsidR="00A93A4D" w:rsidRPr="004630D7">
        <w:t>the flowering plants.</w:t>
      </w:r>
    </w:p>
    <w:p w:rsidR="00C30195" w:rsidRPr="00870CD7" w:rsidRDefault="00C30195" w:rsidP="00C30195"/>
    <w:p w:rsidR="00C30195" w:rsidRPr="004630D7" w:rsidRDefault="00C30195" w:rsidP="00C30195">
      <w:pPr>
        <w:pStyle w:val="Heading2"/>
        <w:rPr>
          <w:lang w:val="en-AU"/>
        </w:rPr>
      </w:pPr>
      <w:bookmarkStart w:id="94" w:name="_Toc408124213"/>
      <w:r w:rsidRPr="004630D7">
        <w:rPr>
          <w:lang w:val="en-AU"/>
        </w:rPr>
        <w:t>Vernalisation Response in Safflower</w:t>
      </w:r>
      <w:bookmarkEnd w:id="94"/>
    </w:p>
    <w:p w:rsidR="00FD7C6F" w:rsidRPr="00870CD7" w:rsidRDefault="00C30195" w:rsidP="00FD7C6F">
      <w:r w:rsidRPr="00CD0B37">
        <w:t xml:space="preserve">Of particular </w:t>
      </w:r>
      <w:commentRangeStart w:id="95"/>
      <w:r w:rsidRPr="00CD0B37">
        <w:t>current</w:t>
      </w:r>
      <w:commentRangeEnd w:id="95"/>
      <w:r w:rsidR="004C667A">
        <w:rPr>
          <w:rStyle w:val="CommentReference"/>
        </w:rPr>
        <w:commentReference w:id="95"/>
      </w:r>
      <w:r w:rsidRPr="00CD0B37">
        <w:t xml:space="preserve"> interest is the coordination of flowering time in safflower</w:t>
      </w:r>
      <w:del w:id="96" w:author="CorrectedProof" w:date="2015-01-06T14:07:00Z">
        <w:r w:rsidRPr="00CD0B37" w:rsidDel="004C667A">
          <w:delText xml:space="preserve">, </w:delText>
        </w:r>
      </w:del>
      <w:ins w:id="97" w:author="CorrectedProof" w:date="2015-01-06T14:07:00Z">
        <w:r w:rsidR="004C667A">
          <w:t>.</w:t>
        </w:r>
        <w:r w:rsidR="004C667A" w:rsidRPr="00CD0B37">
          <w:t xml:space="preserve"> </w:t>
        </w:r>
      </w:ins>
      <w:del w:id="98" w:author="CorrectedProof" w:date="2015-01-06T14:10:00Z">
        <w:r w:rsidRPr="00CD0B37" w:rsidDel="00703796">
          <w:delText xml:space="preserve">a </w:delText>
        </w:r>
      </w:del>
      <w:ins w:id="99" w:author="CorrectedProof" w:date="2015-01-06T14:11:00Z">
        <w:r w:rsidR="00703796">
          <w:t>This</w:t>
        </w:r>
      </w:ins>
      <w:ins w:id="100" w:author="CorrectedProof" w:date="2015-01-06T14:10:00Z">
        <w:r w:rsidR="00703796" w:rsidRPr="00CD0B37">
          <w:t xml:space="preserve"> </w:t>
        </w:r>
      </w:ins>
      <w:r w:rsidRPr="00CD0B37">
        <w:t>trait</w:t>
      </w:r>
      <w:ins w:id="101" w:author="CorrectedProof" w:date="2015-01-06T14:11:00Z">
        <w:r w:rsidR="00703796">
          <w:t>,</w:t>
        </w:r>
      </w:ins>
      <w:del w:id="102" w:author="CorrectedProof" w:date="2015-01-06T14:11:00Z">
        <w:r w:rsidRPr="00CD0B37" w:rsidDel="00703796">
          <w:delText xml:space="preserve"> that</w:delText>
        </w:r>
      </w:del>
      <w:r w:rsidRPr="00CD0B37">
        <w:t xml:space="preserve"> if modifiable, is likely to have enormous impact on safflower’s adaptability to climate change, </w:t>
      </w:r>
      <w:commentRangeStart w:id="103"/>
      <w:r w:rsidRPr="00CD0B37">
        <w:t xml:space="preserve">increase </w:t>
      </w:r>
      <w:commentRangeEnd w:id="103"/>
      <w:r w:rsidR="005B2825">
        <w:rPr>
          <w:rStyle w:val="CommentReference"/>
        </w:rPr>
        <w:commentReference w:id="103"/>
      </w:r>
      <w:r w:rsidRPr="00CD0B37">
        <w:t xml:space="preserve">the range of cultivatable land </w:t>
      </w:r>
      <w:commentRangeStart w:id="104"/>
      <w:r w:rsidRPr="00CD0B37">
        <w:t>available for safflower crop</w:t>
      </w:r>
      <w:del w:id="105" w:author="CorrectedProof" w:date="2015-01-06T14:05:00Z">
        <w:r w:rsidRPr="00CD0B37" w:rsidDel="004C667A">
          <w:delText>,</w:delText>
        </w:r>
      </w:del>
      <w:r w:rsidRPr="00CD0B37">
        <w:t xml:space="preserve"> </w:t>
      </w:r>
      <w:commentRangeEnd w:id="104"/>
      <w:r w:rsidR="004C667A">
        <w:rPr>
          <w:rStyle w:val="CommentReference"/>
        </w:rPr>
        <w:commentReference w:id="104"/>
      </w:r>
      <w:r w:rsidRPr="00CD0B37">
        <w:t xml:space="preserve">and total yield. Research in the late 1970s characterised both winter and spring varieties of safflower, specifically describing a low survival rate for spring safflower when planted in winter and, conversely, poor performance of winter safflower planted in the spring </w:t>
      </w:r>
      <w:r w:rsidRPr="00CD0B37">
        <w:rPr>
          <w:noProof/>
        </w:rPr>
        <w:t>(Yazdi-Samadi &amp; Zali 1979)</w:t>
      </w:r>
      <w:r w:rsidRPr="00CD0B37">
        <w:t>.</w:t>
      </w:r>
      <w:r w:rsidRPr="004630D7">
        <w:rPr>
          <w:highlight w:val="lightGray"/>
        </w:rPr>
        <w:t xml:space="preserve"> Early research in </w:t>
      </w:r>
      <w:r w:rsidRPr="004630D7">
        <w:rPr>
          <w:i/>
          <w:highlight w:val="lightGray"/>
        </w:rPr>
        <w:t>Arabidopsis thaliana</w:t>
      </w:r>
      <w:r w:rsidRPr="004630D7">
        <w:rPr>
          <w:highlight w:val="lightGray"/>
        </w:rPr>
        <w:t xml:space="preserve"> (</w:t>
      </w:r>
      <w:r w:rsidRPr="004630D7">
        <w:rPr>
          <w:i/>
          <w:highlight w:val="lightGray"/>
        </w:rPr>
        <w:t>Arabidopsis</w:t>
      </w:r>
      <w:r w:rsidRPr="004630D7">
        <w:rPr>
          <w:highlight w:val="lightGray"/>
        </w:rPr>
        <w:t xml:space="preserve">) and cereals (REFERENCES) indicated that the expression of a vernalisation response phenotype is underpinned by molecular modifications in the </w:t>
      </w:r>
      <w:r w:rsidRPr="004630D7">
        <w:rPr>
          <w:highlight w:val="lightGray"/>
        </w:rPr>
        <w:lastRenderedPageBreak/>
        <w:t xml:space="preserve">vernalisation response pathway, and it is this response that characterises whether a variety in a species is a ‘winter’ and ‘spring’. Therefore, it is hypothesised, and this hypothesis is supported by previous research </w:t>
      </w:r>
      <w:r w:rsidRPr="004630D7">
        <w:rPr>
          <w:noProof/>
          <w:highlight w:val="lightGray"/>
        </w:rPr>
        <w:t>(Johnson et al. 2006)</w:t>
      </w:r>
      <w:r w:rsidRPr="004630D7">
        <w:rPr>
          <w:highlight w:val="lightGray"/>
        </w:rPr>
        <w:t>, that the ‘winter hardy’ varieties of safflower will express similar molecular and anatomical phenotypes and involve molecular pathways similar to other winter and spring varieties in other plant species (which ones?).</w:t>
      </w:r>
      <w:r w:rsidRPr="00CD0B37">
        <w:t xml:space="preserve"> However, it is important to note that while some safflower varieties progress rapidly to flowering following vernalisation, it</w:t>
      </w:r>
      <w:r w:rsidR="00FD7C6F" w:rsidRPr="00CD0B37">
        <w:t xml:space="preserve"> is not a necessary environmental cue for safflower to flower, indicating that</w:t>
      </w:r>
      <w:ins w:id="106" w:author="CorrectedProof" w:date="2015-01-06T14:15:00Z">
        <w:r w:rsidR="00A54E12">
          <w:t>,</w:t>
        </w:r>
      </w:ins>
      <w:r w:rsidR="00FD7C6F" w:rsidRPr="00CD0B37">
        <w:t xml:space="preserve"> in safflower, the vernalisation response is </w:t>
      </w:r>
      <w:r w:rsidR="00FD7C6F" w:rsidRPr="00CD0B37">
        <w:rPr>
          <w:i/>
        </w:rPr>
        <w:t>facultative</w:t>
      </w:r>
      <w:r w:rsidR="00FD7C6F" w:rsidRPr="00CD0B37">
        <w:t xml:space="preserve"> </w:t>
      </w:r>
      <w:r w:rsidR="00FD7C6F" w:rsidRPr="00CD0B37">
        <w:rPr>
          <w:noProof/>
        </w:rPr>
        <w:t>(Salisbury &amp; Ross 1992)</w:t>
      </w:r>
      <w:r w:rsidR="00FD7C6F" w:rsidRPr="00CD0B37">
        <w:t>.</w:t>
      </w:r>
    </w:p>
    <w:p w:rsidR="00FD7C6F" w:rsidRPr="00870CD7" w:rsidRDefault="00A54E12" w:rsidP="00FD7C6F">
      <w:ins w:id="107" w:author="CorrectedProof" w:date="2015-01-06T14:16:00Z">
        <w:r>
          <w:t>I</w:t>
        </w:r>
      </w:ins>
      <w:del w:id="108" w:author="CorrectedProof" w:date="2015-01-06T14:16:00Z">
        <w:r w:rsidR="00FD7C6F" w:rsidRPr="00CD0B37" w:rsidDel="00A54E12">
          <w:delText>While i</w:delText>
        </w:r>
      </w:del>
      <w:r w:rsidR="00FD7C6F" w:rsidRPr="00CD0B37">
        <w:t xml:space="preserve">t has been documented in model plant systems such as </w:t>
      </w:r>
      <w:r w:rsidR="00FD7C6F" w:rsidRPr="00CD0B37">
        <w:rPr>
          <w:i/>
        </w:rPr>
        <w:t>Arabidopsis</w:t>
      </w:r>
      <w:del w:id="109" w:author="CorrectedProof" w:date="2015-01-06T14:15:00Z">
        <w:r w:rsidR="00FD7C6F" w:rsidRPr="00CD0B37" w:rsidDel="00A54E12">
          <w:delText>,</w:delText>
        </w:r>
      </w:del>
      <w:r w:rsidR="00FD7C6F" w:rsidRPr="00CD0B37">
        <w:t xml:space="preserve"> </w:t>
      </w:r>
      <w:del w:id="110" w:author="CorrectedProof" w:date="2015-01-06T14:15:00Z">
        <w:r w:rsidR="00FD7C6F" w:rsidRPr="00CD0B37" w:rsidDel="00A54E12">
          <w:delText xml:space="preserve">as well as </w:delText>
        </w:r>
      </w:del>
      <w:ins w:id="111" w:author="CorrectedProof" w:date="2015-01-06T14:15:00Z">
        <w:r>
          <w:t xml:space="preserve">and </w:t>
        </w:r>
      </w:ins>
      <w:r w:rsidR="00FD7C6F" w:rsidRPr="00CD0B37">
        <w:t xml:space="preserve">other agronomically important species, such as wheat and sugar beet, that vernalisation relates to crop yield </w:t>
      </w:r>
      <w:commentRangeStart w:id="112"/>
      <w:r w:rsidR="00FD7C6F" w:rsidRPr="00CD0B37">
        <w:t>in many important species</w:t>
      </w:r>
      <w:commentRangeEnd w:id="112"/>
      <w:r>
        <w:rPr>
          <w:rStyle w:val="CommentReference"/>
        </w:rPr>
        <w:commentReference w:id="112"/>
      </w:r>
      <w:ins w:id="113" w:author="CorrectedProof" w:date="2015-01-06T14:18:00Z">
        <w:r>
          <w:t>. However,</w:t>
        </w:r>
      </w:ins>
      <w:del w:id="114" w:author="CorrectedProof" w:date="2015-01-06T14:18:00Z">
        <w:r w:rsidR="00FD7C6F" w:rsidRPr="00CD0B37" w:rsidDel="00A54E12">
          <w:delText>,</w:delText>
        </w:r>
      </w:del>
      <w:r w:rsidR="00FD7C6F" w:rsidRPr="00CD0B37">
        <w:t xml:space="preserve"> the genetic mechanism(s) of vernalisation in safflower and the effect of an extended cold treatment has not been molecularly characterised</w:t>
      </w:r>
      <w:r w:rsidR="00070116" w:rsidRPr="00CD0B37">
        <w:t xml:space="preserve">. This lack of molecular characterisation is </w:t>
      </w:r>
      <w:commentRangeStart w:id="115"/>
      <w:r w:rsidR="00070116" w:rsidRPr="00CD0B37">
        <w:t>confounded</w:t>
      </w:r>
      <w:commentRangeEnd w:id="115"/>
      <w:r w:rsidR="00616574">
        <w:rPr>
          <w:rStyle w:val="CommentReference"/>
        </w:rPr>
        <w:commentReference w:id="115"/>
      </w:r>
      <w:r w:rsidR="00070116" w:rsidRPr="00CD0B37">
        <w:t xml:space="preserve"> by </w:t>
      </w:r>
      <w:del w:id="116" w:author="CorrectedProof" w:date="2015-01-06T14:24:00Z">
        <w:r w:rsidR="00070116" w:rsidRPr="00CD0B37" w:rsidDel="007B6CFD">
          <w:delText xml:space="preserve">an </w:delText>
        </w:r>
      </w:del>
      <w:ins w:id="117" w:author="CorrectedProof" w:date="2015-01-06T14:24:00Z">
        <w:r w:rsidR="007B6CFD">
          <w:t>the</w:t>
        </w:r>
        <w:r w:rsidR="007B6CFD" w:rsidRPr="00CD0B37">
          <w:t xml:space="preserve"> </w:t>
        </w:r>
      </w:ins>
      <w:r w:rsidR="00070116" w:rsidRPr="00CD0B37">
        <w:t xml:space="preserve">absence of a </w:t>
      </w:r>
      <w:commentRangeStart w:id="118"/>
      <w:r w:rsidR="00070116" w:rsidRPr="00CD0B37">
        <w:t>publicly</w:t>
      </w:r>
      <w:commentRangeEnd w:id="118"/>
      <w:r w:rsidR="00B97981">
        <w:rPr>
          <w:rStyle w:val="CommentReference"/>
        </w:rPr>
        <w:commentReference w:id="118"/>
      </w:r>
      <w:r w:rsidR="00070116" w:rsidRPr="00CD0B37">
        <w:t xml:space="preserve"> available draft genome or transcriptomic resources</w:t>
      </w:r>
      <w:r w:rsidR="00FD7C6F" w:rsidRPr="00CD0B37">
        <w:t xml:space="preserve">. </w:t>
      </w:r>
      <w:commentRangeStart w:id="119"/>
      <w:r w:rsidR="00FD7C6F" w:rsidRPr="00CD0B37">
        <w:t>Understanding these mechanisms is essential to determin</w:t>
      </w:r>
      <w:ins w:id="120" w:author="CorrectedProof" w:date="2015-01-06T11:45:00Z">
        <w:r w:rsidR="004630D7" w:rsidRPr="00CD0B37">
          <w:t>e</w:t>
        </w:r>
      </w:ins>
      <w:del w:id="121" w:author="CorrectedProof" w:date="2015-01-06T11:45:00Z">
        <w:r w:rsidR="00FD7C6F" w:rsidRPr="00CD0B37" w:rsidDel="004630D7">
          <w:delText>ing</w:delText>
        </w:r>
      </w:del>
      <w:r w:rsidR="00FD7C6F" w:rsidRPr="00CD0B37">
        <w:t xml:space="preserve"> the potential of growing safflower in cooler climates, its adaptability to changing climates and the subsequent impact on yield</w:t>
      </w:r>
      <w:commentRangeEnd w:id="119"/>
      <w:r w:rsidR="00F23655">
        <w:rPr>
          <w:rStyle w:val="CommentReference"/>
        </w:rPr>
        <w:commentReference w:id="119"/>
      </w:r>
      <w:r w:rsidR="00FD7C6F" w:rsidRPr="00CD0B37">
        <w:t>.</w:t>
      </w:r>
    </w:p>
    <w:p w:rsidR="00C30195" w:rsidRPr="00870CD7" w:rsidRDefault="00C30195" w:rsidP="00C30195"/>
    <w:p w:rsidR="00C30195" w:rsidRPr="00870CD7" w:rsidRDefault="00C30195" w:rsidP="00C30195"/>
    <w:p w:rsidR="008709AF" w:rsidRPr="00CD0B37" w:rsidRDefault="008709AF" w:rsidP="003858DA">
      <w:pPr>
        <w:pStyle w:val="ListParagraph"/>
        <w:numPr>
          <w:ilvl w:val="0"/>
          <w:numId w:val="15"/>
        </w:numPr>
      </w:pPr>
      <w:r w:rsidRPr="00CD0B37">
        <w:t>Introduce what is known about Vernalisation in other species as a bridging sentence</w:t>
      </w:r>
    </w:p>
    <w:p w:rsidR="00F4568E" w:rsidRPr="00870CD7" w:rsidRDefault="00F4568E" w:rsidP="003858DA">
      <w:pPr>
        <w:pStyle w:val="NoSpacing"/>
        <w:numPr>
          <w:ilvl w:val="0"/>
          <w:numId w:val="12"/>
        </w:numPr>
        <w:spacing w:line="360" w:lineRule="auto"/>
        <w:rPr>
          <w:rFonts w:ascii="Times New Roman" w:hAnsi="Times New Roman"/>
          <w:i/>
          <w:color w:val="FF0000"/>
          <w:szCs w:val="24"/>
        </w:rPr>
      </w:pPr>
      <w:r w:rsidRPr="00CD0B37">
        <w:rPr>
          <w:rFonts w:ascii="Times New Roman" w:hAnsi="Times New Roman"/>
          <w:i/>
          <w:color w:val="FF0000"/>
          <w:szCs w:val="24"/>
        </w:rPr>
        <w:t>This section just ends here……..needs something else to finish it off…….. an additional paragraph or two!!!!</w:t>
      </w:r>
    </w:p>
    <w:p w:rsidR="00F4568E" w:rsidRPr="00CD0B37" w:rsidRDefault="00F4568E" w:rsidP="003858DA">
      <w:pPr>
        <w:pStyle w:val="NoSpacing"/>
        <w:numPr>
          <w:ilvl w:val="0"/>
          <w:numId w:val="12"/>
        </w:numPr>
        <w:spacing w:line="360" w:lineRule="auto"/>
        <w:rPr>
          <w:rFonts w:ascii="Times New Roman" w:hAnsi="Times New Roman"/>
          <w:i/>
          <w:color w:val="FF0000"/>
          <w:szCs w:val="24"/>
        </w:rPr>
      </w:pPr>
      <w:r w:rsidRPr="00CD0B37">
        <w:rPr>
          <w:rFonts w:ascii="Times New Roman" w:hAnsi="Times New Roman"/>
          <w:i/>
          <w:color w:val="FF0000"/>
          <w:szCs w:val="24"/>
        </w:rPr>
        <w:t>Maybe even expand this section to talk more about the lack of genetic and molecular data for safflower which is becoming an increasingly important oil crop???</w:t>
      </w:r>
    </w:p>
    <w:p w:rsidR="002F5A62" w:rsidRPr="00870CD7" w:rsidRDefault="002F5A62" w:rsidP="003858DA"/>
    <w:p w:rsidR="00F4568E" w:rsidRPr="00870CD7" w:rsidRDefault="00F4568E" w:rsidP="003858DA"/>
    <w:p w:rsidR="00291E77" w:rsidRPr="00CD0B37" w:rsidRDefault="00291E77" w:rsidP="003858DA">
      <w:pPr>
        <w:pStyle w:val="Heading1"/>
        <w:rPr>
          <w:lang w:val="en-AU"/>
        </w:rPr>
      </w:pPr>
      <w:bookmarkStart w:id="122" w:name="_Toc408124214"/>
      <w:r w:rsidRPr="00CD0B37">
        <w:rPr>
          <w:lang w:val="en-AU"/>
        </w:rPr>
        <w:t>Vernalisation</w:t>
      </w:r>
      <w:bookmarkEnd w:id="122"/>
    </w:p>
    <w:p w:rsidR="00696AB0" w:rsidRPr="00870CD7" w:rsidRDefault="00346851" w:rsidP="003858DA">
      <w:r w:rsidRPr="00CD0B37">
        <w:t>Vernalisation</w:t>
      </w:r>
      <w:r w:rsidR="0016011E" w:rsidRPr="00CD0B37">
        <w:t>,</w:t>
      </w:r>
      <w:r w:rsidR="006D5A97" w:rsidRPr="00CD0B37">
        <w:t xml:space="preserve"> and its effect on</w:t>
      </w:r>
      <w:r w:rsidR="0016011E" w:rsidRPr="00CD0B37">
        <w:t xml:space="preserve"> harvest time and</w:t>
      </w:r>
      <w:r w:rsidR="006D5A97" w:rsidRPr="00CD0B37">
        <w:t xml:space="preserve"> </w:t>
      </w:r>
      <w:r w:rsidR="00D14F04" w:rsidRPr="00CD0B37">
        <w:t>crop yield</w:t>
      </w:r>
      <w:r w:rsidR="0016011E" w:rsidRPr="00CD0B37">
        <w:t>,</w:t>
      </w:r>
      <w:r w:rsidR="00D14F04" w:rsidRPr="00CD0B37">
        <w:t xml:space="preserve"> </w:t>
      </w:r>
      <w:r w:rsidRPr="00CD0B37">
        <w:t>ha</w:t>
      </w:r>
      <w:r w:rsidR="0016011E" w:rsidRPr="00CD0B37">
        <w:t xml:space="preserve">s been a central research focus of the plant biology community </w:t>
      </w:r>
      <w:r w:rsidR="00A24B99" w:rsidRPr="00CD0B37">
        <w:t>for over 150 years.</w:t>
      </w:r>
      <w:r w:rsidR="005B7300" w:rsidRPr="00CD0B37">
        <w:t xml:space="preserve"> </w:t>
      </w:r>
      <w:r w:rsidR="00696AB0" w:rsidRPr="00CD0B37">
        <w:t>Vernalisation is c</w:t>
      </w:r>
      <w:r w:rsidR="005B7300" w:rsidRPr="00CD0B37">
        <w:t>haracterised by a prolonged</w:t>
      </w:r>
      <w:del w:id="123" w:author="CorrectedProof" w:date="2015-01-06T14:43:00Z">
        <w:r w:rsidR="0016011E" w:rsidRPr="00CD0B37" w:rsidDel="00B82D88">
          <w:delText xml:space="preserve"> </w:delText>
        </w:r>
      </w:del>
      <w:ins w:id="124" w:author="CorrectedProof" w:date="2015-01-06T14:43:00Z">
        <w:r w:rsidR="00B82D88">
          <w:t>—</w:t>
        </w:r>
      </w:ins>
      <w:del w:id="125" w:author="CorrectedProof" w:date="2015-01-06T14:43:00Z">
        <w:r w:rsidR="0016011E" w:rsidRPr="00CD0B37" w:rsidDel="00B82D88">
          <w:delText xml:space="preserve">– </w:delText>
        </w:r>
      </w:del>
      <w:r w:rsidR="0016011E" w:rsidRPr="00CD0B37">
        <w:t xml:space="preserve">greater than </w:t>
      </w:r>
      <w:r w:rsidR="00B168DF" w:rsidRPr="00CD0B37">
        <w:t>three</w:t>
      </w:r>
      <w:r w:rsidR="003D3C86" w:rsidRPr="00CD0B37">
        <w:t xml:space="preserve"> weeks</w:t>
      </w:r>
      <w:ins w:id="126" w:author="CorrectedProof" w:date="2015-01-06T14:43:00Z">
        <w:r w:rsidR="00B82D88">
          <w:t>—</w:t>
        </w:r>
      </w:ins>
      <w:del w:id="127" w:author="CorrectedProof" w:date="2015-01-06T14:43:00Z">
        <w:r w:rsidR="003D3C86" w:rsidRPr="00CD0B37" w:rsidDel="00B82D88">
          <w:delText xml:space="preserve">– </w:delText>
        </w:r>
      </w:del>
      <w:r w:rsidR="005B7300" w:rsidRPr="00CD0B37">
        <w:t>exposure to</w:t>
      </w:r>
      <w:r w:rsidR="00031AD4" w:rsidRPr="00CD0B37">
        <w:t xml:space="preserve"> </w:t>
      </w:r>
      <w:r w:rsidR="0090565A" w:rsidRPr="00CD0B37">
        <w:t xml:space="preserve">low but </w:t>
      </w:r>
      <w:r w:rsidR="00031AD4" w:rsidRPr="00CD0B37">
        <w:t xml:space="preserve">non-freezing </w:t>
      </w:r>
      <w:r w:rsidR="0090565A" w:rsidRPr="00CD0B37">
        <w:t>temperature</w:t>
      </w:r>
      <w:r w:rsidR="0024620D" w:rsidRPr="00CD0B37">
        <w:t xml:space="preserve"> </w:t>
      </w:r>
      <w:r w:rsidR="0024620D" w:rsidRPr="00CD0B37">
        <w:rPr>
          <w:noProof/>
        </w:rPr>
        <w:t>(Burn et al. 1993)</w:t>
      </w:r>
      <w:r w:rsidR="00031AD4" w:rsidRPr="00CD0B37">
        <w:t xml:space="preserve">. </w:t>
      </w:r>
      <w:ins w:id="128" w:author="CorrectedProof" w:date="2015-01-06T14:50:00Z">
        <w:r w:rsidR="00B76053" w:rsidRPr="006118B8">
          <w:t xml:space="preserve">Furthermore, </w:t>
        </w:r>
      </w:ins>
      <w:del w:id="129" w:author="CorrectedProof" w:date="2015-01-06T14:50:00Z">
        <w:r w:rsidR="0090565A" w:rsidRPr="00B76053" w:rsidDel="00B76053">
          <w:delText>In</w:delText>
        </w:r>
        <w:r w:rsidR="006B76ED" w:rsidRPr="00B76053" w:rsidDel="00B76053">
          <w:delText xml:space="preserve"> addition, </w:delText>
        </w:r>
      </w:del>
      <w:r w:rsidR="006B76ED" w:rsidRPr="00B76053">
        <w:t>in</w:t>
      </w:r>
      <w:r w:rsidR="0090565A" w:rsidRPr="00B76053">
        <w:t xml:space="preserve"> </w:t>
      </w:r>
      <w:r w:rsidR="00713DFB" w:rsidRPr="00B76053">
        <w:rPr>
          <w:i/>
        </w:rPr>
        <w:t>Arabidopsis</w:t>
      </w:r>
      <w:r w:rsidR="0090565A" w:rsidRPr="00B76053">
        <w:t xml:space="preserve">, it has been </w:t>
      </w:r>
      <w:r w:rsidR="006B76ED" w:rsidRPr="00B76053">
        <w:t>demonstrated that</w:t>
      </w:r>
      <w:r w:rsidR="0090565A" w:rsidRPr="00B76053">
        <w:t xml:space="preserve"> th</w:t>
      </w:r>
      <w:r w:rsidR="005B7300" w:rsidRPr="00B76053">
        <w:t xml:space="preserve">e </w:t>
      </w:r>
      <w:r w:rsidR="00041DAF" w:rsidRPr="00B76053">
        <w:t>resulting</w:t>
      </w:r>
      <w:r w:rsidR="00ED480B" w:rsidRPr="00B76053">
        <w:t xml:space="preserve"> time to</w:t>
      </w:r>
      <w:r w:rsidR="00041DAF" w:rsidRPr="00B76053">
        <w:t xml:space="preserve"> flowering</w:t>
      </w:r>
      <w:r w:rsidR="005B7300" w:rsidRPr="00B76053">
        <w:t xml:space="preserve"> is</w:t>
      </w:r>
      <w:r w:rsidR="006B76ED" w:rsidRPr="00B76053">
        <w:t xml:space="preserve"> directly</w:t>
      </w:r>
      <w:r w:rsidR="005B7300" w:rsidRPr="00B76053">
        <w:t xml:space="preserve"> proportional to the length of cold exposure </w:t>
      </w:r>
      <w:r w:rsidR="005B7300" w:rsidRPr="00B76053">
        <w:rPr>
          <w:noProof/>
        </w:rPr>
        <w:t>(Sheldon et al.</w:t>
      </w:r>
      <w:r w:rsidR="005B7300" w:rsidRPr="006118B8">
        <w:rPr>
          <w:noProof/>
        </w:rPr>
        <w:t xml:space="preserve"> 2000)</w:t>
      </w:r>
      <w:ins w:id="130" w:author="CorrectedProof" w:date="2015-01-06T14:45:00Z">
        <w:r w:rsidR="006118B8" w:rsidRPr="006118B8">
          <w:rPr>
            <w:noProof/>
          </w:rPr>
          <w:t>.</w:t>
        </w:r>
      </w:ins>
      <w:r w:rsidR="0090565A" w:rsidRPr="006118B8">
        <w:t xml:space="preserve"> </w:t>
      </w:r>
      <w:del w:id="131" w:author="CorrectedProof" w:date="2015-01-06T14:46:00Z">
        <w:r w:rsidR="0090565A" w:rsidRPr="006118B8" w:rsidDel="006118B8">
          <w:delText>and f</w:delText>
        </w:r>
      </w:del>
      <w:del w:id="132" w:author="CorrectedProof" w:date="2015-01-06T14:50:00Z">
        <w:r w:rsidR="0090565A" w:rsidRPr="006118B8" w:rsidDel="00B76053">
          <w:delText xml:space="preserve">urthermore, </w:delText>
        </w:r>
      </w:del>
      <w:ins w:id="133" w:author="CorrectedProof" w:date="2015-01-06T14:51:00Z">
        <w:r w:rsidR="00B76053">
          <w:t>I</w:t>
        </w:r>
      </w:ins>
      <w:del w:id="134" w:author="CorrectedProof" w:date="2015-01-06T14:51:00Z">
        <w:r w:rsidR="00D655F1" w:rsidRPr="006118B8" w:rsidDel="00B76053">
          <w:delText>i</w:delText>
        </w:r>
      </w:del>
      <w:r w:rsidR="00D655F1" w:rsidRPr="006118B8">
        <w:t>n</w:t>
      </w:r>
      <w:r w:rsidR="0090565A" w:rsidRPr="006118B8">
        <w:t xml:space="preserve"> numerous</w:t>
      </w:r>
      <w:r w:rsidR="00D655F1" w:rsidRPr="006118B8">
        <w:t xml:space="preserve"> plant species</w:t>
      </w:r>
      <w:r w:rsidR="0090565A" w:rsidRPr="006118B8">
        <w:t>,</w:t>
      </w:r>
      <w:r w:rsidR="0042075F" w:rsidRPr="006118B8">
        <w:t xml:space="preserve"> planting time</w:t>
      </w:r>
      <w:r w:rsidR="0090565A" w:rsidRPr="006118B8">
        <w:t xml:space="preserve"> has been</w:t>
      </w:r>
      <w:ins w:id="135" w:author="CorrectedProof" w:date="2015-01-06T15:11:00Z">
        <w:r w:rsidR="00BA4A40">
          <w:t>/is</w:t>
        </w:r>
      </w:ins>
      <w:r w:rsidR="0042075F" w:rsidRPr="006118B8">
        <w:t xml:space="preserve"> </w:t>
      </w:r>
      <w:r w:rsidR="00ED480B" w:rsidRPr="006118B8">
        <w:t>optimised</w:t>
      </w:r>
      <w:r w:rsidR="0090565A" w:rsidRPr="006118B8">
        <w:t xml:space="preserve"> to increase</w:t>
      </w:r>
      <w:r w:rsidR="0042075F" w:rsidRPr="006118B8">
        <w:t xml:space="preserve"> the l</w:t>
      </w:r>
      <w:r w:rsidR="00D8002C" w:rsidRPr="006118B8">
        <w:t>ength of</w:t>
      </w:r>
      <w:r w:rsidR="00041DAF" w:rsidRPr="006118B8">
        <w:t xml:space="preserve"> time </w:t>
      </w:r>
      <w:r w:rsidR="00ED480B" w:rsidRPr="006118B8">
        <w:t>the</w:t>
      </w:r>
      <w:r w:rsidR="00D8002C" w:rsidRPr="006118B8">
        <w:t xml:space="preserve"> plant</w:t>
      </w:r>
      <w:r w:rsidR="00041DAF" w:rsidRPr="006118B8">
        <w:t xml:space="preserve"> remains in the</w:t>
      </w:r>
      <w:r w:rsidR="00D8002C" w:rsidRPr="006118B8">
        <w:t xml:space="preserve"> vegetative growth</w:t>
      </w:r>
      <w:r w:rsidR="00041DAF" w:rsidRPr="006118B8">
        <w:t xml:space="preserve"> stage</w:t>
      </w:r>
      <w:r w:rsidR="00200A6C" w:rsidRPr="006118B8">
        <w:t>.</w:t>
      </w:r>
      <w:r w:rsidR="00200A6C" w:rsidRPr="00CD0B37">
        <w:t xml:space="preserve"> </w:t>
      </w:r>
      <w:r w:rsidR="0090565A" w:rsidRPr="00CD0B37">
        <w:t>For example, carrots (</w:t>
      </w:r>
      <w:r w:rsidR="0090565A" w:rsidRPr="00CD0B37">
        <w:rPr>
          <w:i/>
        </w:rPr>
        <w:t>Daucus carota</w:t>
      </w:r>
      <w:r w:rsidR="0090565A" w:rsidRPr="00CD0B37">
        <w:t>)</w:t>
      </w:r>
      <w:r w:rsidR="00615253" w:rsidRPr="00CD0B37">
        <w:t xml:space="preserve"> </w:t>
      </w:r>
      <w:r w:rsidR="00D8002C" w:rsidRPr="00CD0B37">
        <w:lastRenderedPageBreak/>
        <w:t>store carbohydrates in the root</w:t>
      </w:r>
      <w:r w:rsidR="0090565A" w:rsidRPr="00CD0B37">
        <w:t xml:space="preserve"> organ during the vegetative growing period</w:t>
      </w:r>
      <w:r w:rsidR="00615253" w:rsidRPr="00CD0B37">
        <w:t xml:space="preserve"> then</w:t>
      </w:r>
      <w:r w:rsidR="00200A6C" w:rsidRPr="00CD0B37">
        <w:t>,</w:t>
      </w:r>
      <w:r w:rsidR="00D8002C" w:rsidRPr="00CD0B37">
        <w:t xml:space="preserve"> </w:t>
      </w:r>
      <w:r w:rsidR="0090565A" w:rsidRPr="00CD0B37">
        <w:t xml:space="preserve">following </w:t>
      </w:r>
      <w:r w:rsidR="00615253" w:rsidRPr="00CD0B37">
        <w:t>a ‘wintering’</w:t>
      </w:r>
      <w:r w:rsidR="0090565A" w:rsidRPr="00CD0B37">
        <w:t xml:space="preserve"> period where vernalisation takes place</w:t>
      </w:r>
      <w:r w:rsidR="00D8002C" w:rsidRPr="00CD0B37">
        <w:t xml:space="preserve">, </w:t>
      </w:r>
      <w:r w:rsidR="0090565A" w:rsidRPr="00CD0B37">
        <w:t>transition to a reproductive growth state</w:t>
      </w:r>
      <w:del w:id="136" w:author="CorrectedProof" w:date="2015-01-06T14:53:00Z">
        <w:r w:rsidR="00171664" w:rsidRPr="00CD0B37" w:rsidDel="00B76053">
          <w:delText xml:space="preserve"> </w:delText>
        </w:r>
      </w:del>
      <w:del w:id="137" w:author="CorrectedProof" w:date="2015-01-06T14:51:00Z">
        <w:r w:rsidR="00171664" w:rsidRPr="00CD0B37" w:rsidDel="00B76053">
          <w:delText>takes place</w:delText>
        </w:r>
      </w:del>
      <w:del w:id="138" w:author="CorrectedProof" w:date="2015-01-06T14:53:00Z">
        <w:r w:rsidR="0034585A" w:rsidRPr="00CD0B37" w:rsidDel="00B76053">
          <w:delText>,</w:delText>
        </w:r>
      </w:del>
      <w:r w:rsidR="0034585A" w:rsidRPr="00CD0B37">
        <w:t xml:space="preserve"> utilis</w:t>
      </w:r>
      <w:r w:rsidR="00200A6C" w:rsidRPr="00CD0B37">
        <w:t>ing</w:t>
      </w:r>
      <w:r w:rsidR="0090565A" w:rsidRPr="00CD0B37">
        <w:t xml:space="preserve"> this</w:t>
      </w:r>
      <w:r w:rsidR="00615253" w:rsidRPr="00CD0B37">
        <w:t xml:space="preserve"> stored energy reserve</w:t>
      </w:r>
      <w:r w:rsidR="00041DAF" w:rsidRPr="00CD0B37">
        <w:t xml:space="preserve"> for flower</w:t>
      </w:r>
      <w:r w:rsidR="0090565A" w:rsidRPr="00CD0B37">
        <w:t>ing</w:t>
      </w:r>
      <w:r w:rsidR="00041DAF" w:rsidRPr="00CD0B37">
        <w:t xml:space="preserve"> and seed production</w:t>
      </w:r>
      <w:r w:rsidR="008A388D" w:rsidRPr="00CD0B37">
        <w:t xml:space="preserve"> </w:t>
      </w:r>
      <w:r w:rsidR="008A388D" w:rsidRPr="00CD0B37">
        <w:rPr>
          <w:noProof/>
        </w:rPr>
        <w:t>(Ingram et al. 2008)</w:t>
      </w:r>
      <w:r w:rsidR="00F527FB" w:rsidRPr="00CD0B37">
        <w:t xml:space="preserve">. </w:t>
      </w:r>
      <w:r w:rsidR="00C73CFD" w:rsidRPr="00B76053">
        <w:t xml:space="preserve">While </w:t>
      </w:r>
      <w:r w:rsidR="0042075F" w:rsidRPr="00B76053">
        <w:t>flowering</w:t>
      </w:r>
      <w:r w:rsidR="00C73CFD" w:rsidRPr="00B76053">
        <w:t xml:space="preserve"> is often attributed to</w:t>
      </w:r>
      <w:r w:rsidR="00615253" w:rsidRPr="00B76053">
        <w:t xml:space="preserve"> the</w:t>
      </w:r>
      <w:r w:rsidR="00171664" w:rsidRPr="00B76053">
        <w:t xml:space="preserve"> increased</w:t>
      </w:r>
      <w:r w:rsidR="00C73CFD" w:rsidRPr="00B76053">
        <w:t xml:space="preserve"> day length</w:t>
      </w:r>
      <w:r w:rsidR="00615253" w:rsidRPr="00B76053">
        <w:t xml:space="preserve"> of spring</w:t>
      </w:r>
      <w:r w:rsidR="0042075F" w:rsidRPr="00B76053">
        <w:t xml:space="preserve">, </w:t>
      </w:r>
      <w:del w:id="139" w:author="CorrectedProof" w:date="2015-01-06T14:56:00Z">
        <w:r w:rsidR="00615253" w:rsidRPr="00B76053" w:rsidDel="00942353">
          <w:delText>it</w:delText>
        </w:r>
        <w:r w:rsidR="0042075F" w:rsidRPr="00B76053" w:rsidDel="00942353">
          <w:delText xml:space="preserve"> </w:delText>
        </w:r>
      </w:del>
      <w:ins w:id="140" w:author="CorrectedProof" w:date="2015-01-06T14:56:00Z">
        <w:r w:rsidR="00942353">
          <w:t>this</w:t>
        </w:r>
        <w:r w:rsidR="00942353" w:rsidRPr="00B76053">
          <w:t xml:space="preserve"> </w:t>
        </w:r>
      </w:ins>
      <w:r w:rsidR="0042075F" w:rsidRPr="00B76053">
        <w:t xml:space="preserve">is not </w:t>
      </w:r>
      <w:r w:rsidR="00200A6C" w:rsidRPr="00B76053">
        <w:t>the only factor influencing the</w:t>
      </w:r>
      <w:r w:rsidR="0042075F" w:rsidRPr="00B76053">
        <w:t xml:space="preserve"> </w:t>
      </w:r>
      <w:commentRangeStart w:id="141"/>
      <w:r w:rsidR="0042075F" w:rsidRPr="00B76053">
        <w:t>invocation</w:t>
      </w:r>
      <w:commentRangeEnd w:id="141"/>
      <w:r w:rsidR="00942353">
        <w:rPr>
          <w:rStyle w:val="CommentReference"/>
        </w:rPr>
        <w:commentReference w:id="141"/>
      </w:r>
      <w:r w:rsidR="0042075F" w:rsidRPr="00B76053">
        <w:t xml:space="preserve"> of the flowering pathway</w:t>
      </w:r>
      <w:r w:rsidR="00200A6C" w:rsidRPr="00B76053">
        <w:t>.</w:t>
      </w:r>
      <w:r w:rsidR="00E61054" w:rsidRPr="00CD0B37">
        <w:t xml:space="preserve"> </w:t>
      </w:r>
      <w:r w:rsidR="00615253" w:rsidRPr="00CD0B37">
        <w:t>E</w:t>
      </w:r>
      <w:r w:rsidR="00CD635E" w:rsidRPr="00CD0B37">
        <w:t>xposure</w:t>
      </w:r>
      <w:r w:rsidR="006B76ED" w:rsidRPr="00CD0B37">
        <w:t xml:space="preserve"> of a seedling</w:t>
      </w:r>
      <w:r w:rsidR="00CD635E" w:rsidRPr="00CD0B37">
        <w:t xml:space="preserve"> to </w:t>
      </w:r>
      <w:r w:rsidR="00171664" w:rsidRPr="00CD0B37">
        <w:t>an extended period</w:t>
      </w:r>
      <w:r w:rsidR="0034585A" w:rsidRPr="00CD0B37">
        <w:t xml:space="preserve"> of cold</w:t>
      </w:r>
      <w:r w:rsidR="0042075F" w:rsidRPr="00CD0B37">
        <w:t xml:space="preserve"> </w:t>
      </w:r>
      <w:r w:rsidR="006B76ED" w:rsidRPr="00CD0B37">
        <w:t xml:space="preserve">is </w:t>
      </w:r>
      <w:r w:rsidR="00200A6C" w:rsidRPr="00CD0B37">
        <w:t>also</w:t>
      </w:r>
      <w:r w:rsidR="006B76ED" w:rsidRPr="00CD0B37">
        <w:t xml:space="preserve"> responsible for</w:t>
      </w:r>
      <w:r w:rsidR="00200A6C" w:rsidRPr="00CD0B37">
        <w:t xml:space="preserve"> </w:t>
      </w:r>
      <w:r w:rsidR="00CD635E" w:rsidRPr="00CD0B37">
        <w:t>trigger</w:t>
      </w:r>
      <w:r w:rsidR="006B76ED" w:rsidRPr="00CD0B37">
        <w:t xml:space="preserve">ing </w:t>
      </w:r>
      <w:del w:id="142" w:author="CorrectedProof" w:date="2015-01-06T15:14:00Z">
        <w:r w:rsidR="006B76ED" w:rsidRPr="00CD0B37" w:rsidDel="00BA4A40">
          <w:delText xml:space="preserve">and </w:delText>
        </w:r>
      </w:del>
      <w:ins w:id="143" w:author="CorrectedProof" w:date="2015-01-06T15:10:00Z">
        <w:r w:rsidR="008F24E0">
          <w:t xml:space="preserve">the </w:t>
        </w:r>
      </w:ins>
      <w:r w:rsidR="006B76ED" w:rsidRPr="00CD0B37">
        <w:t xml:space="preserve">early transition from </w:t>
      </w:r>
      <w:del w:id="144" w:author="CorrectedProof" w:date="2015-01-06T15:10:00Z">
        <w:r w:rsidR="006B76ED" w:rsidRPr="00CD0B37" w:rsidDel="00BA4A40">
          <w:delText xml:space="preserve">the </w:delText>
        </w:r>
      </w:del>
      <w:r w:rsidR="006B76ED" w:rsidRPr="00CD0B37">
        <w:t>vegetative growth</w:t>
      </w:r>
      <w:r w:rsidR="00CD635E" w:rsidRPr="00CD0B37">
        <w:t xml:space="preserve"> </w:t>
      </w:r>
      <w:del w:id="145" w:author="CorrectedProof" w:date="2015-01-06T15:10:00Z">
        <w:r w:rsidR="00CD635E" w:rsidRPr="00CD0B37" w:rsidDel="00BA4A40">
          <w:delText>the</w:delText>
        </w:r>
        <w:r w:rsidR="0042075F" w:rsidRPr="00CD0B37" w:rsidDel="00BA4A40">
          <w:delText xml:space="preserve"> </w:delText>
        </w:r>
      </w:del>
      <w:ins w:id="146" w:author="CorrectedProof" w:date="2015-01-06T15:10:00Z">
        <w:r w:rsidR="00BA4A40" w:rsidRPr="00CD0B37">
          <w:t>t</w:t>
        </w:r>
        <w:r w:rsidR="00BA4A40">
          <w:t>o</w:t>
        </w:r>
        <w:r w:rsidR="00BA4A40" w:rsidRPr="00CD0B37">
          <w:t xml:space="preserve"> </w:t>
        </w:r>
      </w:ins>
      <w:r w:rsidR="0042075F" w:rsidRPr="00CD0B37">
        <w:t>flowering</w:t>
      </w:r>
      <w:r w:rsidR="00171664" w:rsidRPr="00CD0B37">
        <w:t xml:space="preserve">. </w:t>
      </w:r>
      <w:commentRangeStart w:id="147"/>
      <w:r w:rsidR="00171664" w:rsidRPr="00CD0B37">
        <w:t xml:space="preserve">This transition is largely the result of </w:t>
      </w:r>
      <w:del w:id="148" w:author="CorrectedProof" w:date="2015-01-06T15:15:00Z">
        <w:r w:rsidR="00171664" w:rsidRPr="00CD0B37" w:rsidDel="00B97601">
          <w:delText>activation of</w:delText>
        </w:r>
      </w:del>
      <w:ins w:id="149" w:author="CorrectedProof" w:date="2015-01-06T15:10:00Z">
        <w:r w:rsidR="00BA4A40">
          <w:t>activating</w:t>
        </w:r>
      </w:ins>
      <w:r w:rsidR="00171664" w:rsidRPr="00CD0B37">
        <w:t xml:space="preserve"> the molecular vernalisation pathway</w:t>
      </w:r>
      <w:commentRangeEnd w:id="147"/>
      <w:r w:rsidR="00B97601">
        <w:rPr>
          <w:rStyle w:val="CommentReference"/>
        </w:rPr>
        <w:commentReference w:id="147"/>
      </w:r>
      <w:r w:rsidR="0015263B" w:rsidRPr="00CD0B37">
        <w:t>.</w:t>
      </w:r>
      <w:r w:rsidR="00D655F1" w:rsidRPr="00CD0B37">
        <w:t xml:space="preserve"> </w:t>
      </w:r>
      <w:r w:rsidR="00696AB0" w:rsidRPr="00CD0B37">
        <w:t>Vernalisation is</w:t>
      </w:r>
      <w:ins w:id="150" w:author="CorrectedProof" w:date="2015-01-06T15:16:00Z">
        <w:r w:rsidR="00B97601">
          <w:t>,</w:t>
        </w:r>
      </w:ins>
      <w:r w:rsidR="006B76ED" w:rsidRPr="00CD0B37">
        <w:t xml:space="preserve"> therefore</w:t>
      </w:r>
      <w:ins w:id="151" w:author="CorrectedProof" w:date="2015-01-06T15:16:00Z">
        <w:r w:rsidR="00B97601">
          <w:t>,</w:t>
        </w:r>
      </w:ins>
      <w:r w:rsidR="00696AB0" w:rsidRPr="00CD0B37">
        <w:t xml:space="preserve"> an important </w:t>
      </w:r>
      <w:r w:rsidR="006B76ED" w:rsidRPr="00CD0B37">
        <w:t>determinant of flowering time</w:t>
      </w:r>
      <w:del w:id="152" w:author="CorrectedProof" w:date="2015-01-06T15:17:00Z">
        <w:r w:rsidR="006B76ED" w:rsidRPr="00CD0B37" w:rsidDel="00B97601">
          <w:delText>,</w:delText>
        </w:r>
      </w:del>
      <w:r w:rsidR="006B76ED" w:rsidRPr="00CD0B37">
        <w:t xml:space="preserve"> and flowering time is a </w:t>
      </w:r>
      <w:del w:id="153" w:author="CorrectedProof" w:date="2015-01-06T15:18:00Z">
        <w:r w:rsidR="006B76ED" w:rsidRPr="00CD0B37" w:rsidDel="00B97601">
          <w:delText xml:space="preserve">central component </w:delText>
        </w:r>
      </w:del>
      <w:del w:id="154" w:author="CorrectedProof" w:date="2015-01-06T15:16:00Z">
        <w:r w:rsidR="00211780" w:rsidRPr="00CD0B37" w:rsidDel="00B97601">
          <w:delText xml:space="preserve">for </w:delText>
        </w:r>
      </w:del>
      <w:ins w:id="155" w:author="CorrectedProof" w:date="2015-01-06T15:18:00Z">
        <w:r w:rsidR="00B97601">
          <w:t>cru</w:t>
        </w:r>
      </w:ins>
      <w:ins w:id="156" w:author="CorrectedProof" w:date="2015-01-06T15:19:00Z">
        <w:r w:rsidR="00B97601">
          <w:t xml:space="preserve">cial </w:t>
        </w:r>
      </w:ins>
      <w:ins w:id="157" w:author="CorrectedProof" w:date="2015-01-06T15:16:00Z">
        <w:r w:rsidR="00B97601" w:rsidRPr="00CD0B37">
          <w:t xml:space="preserve"> </w:t>
        </w:r>
      </w:ins>
      <w:ins w:id="158" w:author="CorrectedProof" w:date="2015-01-06T15:19:00Z">
        <w:r w:rsidR="00B97601">
          <w:t xml:space="preserve">to </w:t>
        </w:r>
      </w:ins>
      <w:del w:id="159" w:author="CorrectedProof" w:date="2015-01-06T15:19:00Z">
        <w:r w:rsidR="00211780" w:rsidRPr="00CD0B37" w:rsidDel="00B97601">
          <w:delText xml:space="preserve">overall </w:delText>
        </w:r>
      </w:del>
      <w:r w:rsidR="006B76ED" w:rsidRPr="00CD0B37">
        <w:t xml:space="preserve">crop </w:t>
      </w:r>
      <w:r w:rsidR="00211780" w:rsidRPr="00CD0B37">
        <w:t>yield</w:t>
      </w:r>
      <w:r w:rsidR="00696AB0" w:rsidRPr="00CD0B37">
        <w:t>.</w:t>
      </w:r>
      <w:r w:rsidR="006B76ED" w:rsidRPr="00CD0B37">
        <w:t xml:space="preserve"> </w:t>
      </w:r>
      <w:del w:id="160" w:author="CorrectedProof" w:date="2015-01-06T15:20:00Z">
        <w:r w:rsidR="006B76ED" w:rsidRPr="00CD0B37" w:rsidDel="001B79E6">
          <w:delText>Furthermore,</w:delText>
        </w:r>
      </w:del>
      <w:del w:id="161" w:author="CorrectedProof" w:date="2015-01-07T11:22:00Z">
        <w:r w:rsidR="006B76ED" w:rsidRPr="00CD0B37" w:rsidDel="001A0990">
          <w:delText xml:space="preserve"> v</w:delText>
        </w:r>
      </w:del>
      <w:ins w:id="162" w:author="CorrectedProof" w:date="2015-01-07T11:22:00Z">
        <w:r w:rsidR="001A0990">
          <w:t>V</w:t>
        </w:r>
      </w:ins>
      <w:r w:rsidR="00D565A8" w:rsidRPr="00CD0B37">
        <w:t xml:space="preserve">ernalisation </w:t>
      </w:r>
      <w:del w:id="163" w:author="CorrectedProof" w:date="2015-01-07T11:21:00Z">
        <w:r w:rsidR="00D565A8" w:rsidRPr="00CD0B37" w:rsidDel="001A0990">
          <w:delText xml:space="preserve">responses </w:delText>
        </w:r>
      </w:del>
      <w:r w:rsidR="00D565A8" w:rsidRPr="00CD0B37">
        <w:t>also protect</w:t>
      </w:r>
      <w:ins w:id="164" w:author="CorrectedProof" w:date="2015-01-06T15:23:00Z">
        <w:r w:rsidR="001B79E6">
          <w:t>s</w:t>
        </w:r>
      </w:ins>
      <w:r w:rsidR="00D565A8" w:rsidRPr="00CD0B37">
        <w:t xml:space="preserve"> delicate organ</w:t>
      </w:r>
      <w:del w:id="165" w:author="CorrectedProof" w:date="2015-01-06T15:24:00Z">
        <w:r w:rsidR="00D565A8" w:rsidRPr="00CD0B37" w:rsidDel="001B79E6">
          <w:delText>s</w:delText>
        </w:r>
      </w:del>
      <w:del w:id="166" w:author="CorrectedProof" w:date="2015-01-06T15:23:00Z">
        <w:r w:rsidR="00D565A8" w:rsidRPr="00CD0B37" w:rsidDel="001B79E6">
          <w:delText xml:space="preserve"> (</w:delText>
        </w:r>
      </w:del>
      <w:del w:id="167" w:author="CorrectedProof" w:date="2015-01-06T15:24:00Z">
        <w:r w:rsidR="00D565A8" w:rsidRPr="00CD0B37" w:rsidDel="001B79E6">
          <w:delText>such as those</w:delText>
        </w:r>
      </w:del>
      <w:r w:rsidR="00D565A8" w:rsidRPr="00CD0B37">
        <w:t xml:space="preserve"> created during flowering</w:t>
      </w:r>
      <w:r w:rsidR="00171664" w:rsidRPr="00CD0B37">
        <w:t xml:space="preserve"> and required</w:t>
      </w:r>
      <w:r w:rsidR="006B76ED" w:rsidRPr="00CD0B37">
        <w:t xml:space="preserve"> for reproduction</w:t>
      </w:r>
      <w:del w:id="168" w:author="CorrectedProof" w:date="2015-01-06T15:24:00Z">
        <w:r w:rsidR="00D565A8" w:rsidRPr="00CD0B37" w:rsidDel="001B79E6">
          <w:delText>)</w:delText>
        </w:r>
      </w:del>
      <w:r w:rsidR="00D565A8" w:rsidRPr="00CD0B37">
        <w:t xml:space="preserve"> from </w:t>
      </w:r>
      <w:r w:rsidR="00171664" w:rsidRPr="00CD0B37">
        <w:t xml:space="preserve">damage </w:t>
      </w:r>
      <w:del w:id="169" w:author="CorrectedProof" w:date="2015-01-06T15:25:00Z">
        <w:r w:rsidR="00171664" w:rsidRPr="00CD0B37" w:rsidDel="00FB6EB4">
          <w:delText xml:space="preserve">from </w:delText>
        </w:r>
        <w:r w:rsidR="00D565A8" w:rsidRPr="00CD0B37" w:rsidDel="00FB6EB4">
          <w:delText>cold exposure</w:delText>
        </w:r>
        <w:r w:rsidR="00460F32" w:rsidRPr="00CD0B37" w:rsidDel="00FB6EB4">
          <w:delText xml:space="preserve"> </w:delText>
        </w:r>
      </w:del>
      <w:r w:rsidR="00460F32" w:rsidRPr="00CD0B37">
        <w:t>by</w:t>
      </w:r>
      <w:r w:rsidR="00D565A8" w:rsidRPr="00CD0B37">
        <w:t xml:space="preserve"> restricting </w:t>
      </w:r>
      <w:ins w:id="170" w:author="CorrectedProof" w:date="2015-01-06T15:25:00Z">
        <w:r w:rsidR="00FB6EB4">
          <w:t xml:space="preserve">their </w:t>
        </w:r>
      </w:ins>
      <w:r w:rsidR="00D565A8" w:rsidRPr="00CD0B37">
        <w:t>development until after winter has passed.</w:t>
      </w:r>
    </w:p>
    <w:p w:rsidR="00696AB0" w:rsidRPr="00870CD7" w:rsidRDefault="00696AB0" w:rsidP="003858DA"/>
    <w:p w:rsidR="00696AB0" w:rsidRPr="00CD0B37" w:rsidRDefault="00696AB0" w:rsidP="003858DA">
      <w:pPr>
        <w:pStyle w:val="Heading2"/>
        <w:rPr>
          <w:lang w:val="en-AU"/>
        </w:rPr>
      </w:pPr>
      <w:bookmarkStart w:id="171" w:name="_Toc408124215"/>
      <w:r w:rsidRPr="00CD0B37">
        <w:rPr>
          <w:lang w:val="en-AU"/>
        </w:rPr>
        <w:t>History of Vernalisation</w:t>
      </w:r>
      <w:bookmarkEnd w:id="171"/>
    </w:p>
    <w:p w:rsidR="00A87007" w:rsidRDefault="00310B32" w:rsidP="003858DA">
      <w:pPr>
        <w:rPr>
          <w:ins w:id="172" w:author="CorrectedProof" w:date="2015-01-06T16:11:00Z"/>
        </w:rPr>
      </w:pPr>
      <w:r w:rsidRPr="00CD0B37">
        <w:t>T</w:t>
      </w:r>
      <w:r w:rsidR="004C170A" w:rsidRPr="00CD0B37">
        <w:t xml:space="preserve">he necessity of </w:t>
      </w:r>
      <w:r w:rsidR="005F470F" w:rsidRPr="00CD0B37">
        <w:t>a prolonged period of cold exposure to promote flowering and crop yield performance of</w:t>
      </w:r>
      <w:r w:rsidR="00200A6C" w:rsidRPr="00CD0B37">
        <w:t xml:space="preserve"> </w:t>
      </w:r>
      <w:r w:rsidRPr="00CD0B37">
        <w:t>‘</w:t>
      </w:r>
      <w:r w:rsidR="0047329F" w:rsidRPr="00CD0B37">
        <w:t>w</w:t>
      </w:r>
      <w:r w:rsidR="00200A6C" w:rsidRPr="00CD0B37">
        <w:t>inter</w:t>
      </w:r>
      <w:r w:rsidRPr="00CD0B37">
        <w:t>’</w:t>
      </w:r>
      <w:r w:rsidR="005F470F" w:rsidRPr="00CD0B37">
        <w:t xml:space="preserve"> wheat</w:t>
      </w:r>
      <w:r w:rsidRPr="00CD0B37">
        <w:t xml:space="preserve"> cultivars</w:t>
      </w:r>
      <w:r w:rsidR="0012645F" w:rsidRPr="00CD0B37">
        <w:t xml:space="preserve"> </w:t>
      </w:r>
      <w:r w:rsidRPr="00CD0B37">
        <w:t xml:space="preserve">was </w:t>
      </w:r>
      <w:r w:rsidR="005F470F" w:rsidRPr="00CD0B37">
        <w:t xml:space="preserve">documented </w:t>
      </w:r>
      <w:r w:rsidRPr="00CD0B37">
        <w:t xml:space="preserve">as early as 1857 </w:t>
      </w:r>
      <w:r w:rsidR="005F470F" w:rsidRPr="00CD0B37">
        <w:rPr>
          <w:noProof/>
        </w:rPr>
        <w:t>(Klippart 1857)</w:t>
      </w:r>
      <w:ins w:id="173" w:author="CorrectedProof" w:date="2015-01-06T15:25:00Z">
        <w:r w:rsidR="00FB6EB4">
          <w:t>.</w:t>
        </w:r>
      </w:ins>
      <w:del w:id="174" w:author="CorrectedProof" w:date="2015-01-06T15:25:00Z">
        <w:r w:rsidR="005F470F" w:rsidRPr="00CD0B37" w:rsidDel="00FB6EB4">
          <w:delText>,</w:delText>
        </w:r>
      </w:del>
      <w:r w:rsidR="005F470F" w:rsidRPr="00CD0B37">
        <w:t xml:space="preserve"> </w:t>
      </w:r>
      <w:ins w:id="175" w:author="CorrectedProof" w:date="2015-01-06T15:26:00Z">
        <w:r w:rsidR="00FB6EB4">
          <w:t>T</w:t>
        </w:r>
      </w:ins>
      <w:del w:id="176" w:author="CorrectedProof" w:date="2015-01-06T15:26:00Z">
        <w:r w:rsidRPr="00CD0B37" w:rsidDel="00FB6EB4">
          <w:delText>with t</w:delText>
        </w:r>
      </w:del>
      <w:r w:rsidRPr="00CD0B37">
        <w:t xml:space="preserve">his initial </w:t>
      </w:r>
      <w:r w:rsidR="001B68AF" w:rsidRPr="00CD0B37">
        <w:t>finding</w:t>
      </w:r>
      <w:r w:rsidRPr="00CD0B37">
        <w:t xml:space="preserve"> </w:t>
      </w:r>
      <w:ins w:id="177" w:author="CorrectedProof" w:date="2015-01-06T15:26:00Z">
        <w:r w:rsidR="00FB6EB4">
          <w:t xml:space="preserve">stimulated </w:t>
        </w:r>
      </w:ins>
      <w:r w:rsidRPr="00CD0B37">
        <w:t>further investigate</w:t>
      </w:r>
      <w:ins w:id="178" w:author="CorrectedProof" w:date="2015-01-06T15:26:00Z">
        <w:r w:rsidR="00FB6EB4">
          <w:t>s</w:t>
        </w:r>
      </w:ins>
      <w:del w:id="179" w:author="CorrectedProof" w:date="2015-01-06T15:26:00Z">
        <w:r w:rsidRPr="00CD0B37" w:rsidDel="00FB6EB4">
          <w:delText>d in</w:delText>
        </w:r>
      </w:del>
      <w:ins w:id="180" w:author="CorrectedProof" w:date="2015-01-06T15:26:00Z">
        <w:r w:rsidR="00FB6EB4">
          <w:t xml:space="preserve"> of</w:t>
        </w:r>
      </w:ins>
      <w:r w:rsidRPr="00CD0B37">
        <w:t xml:space="preserve"> </w:t>
      </w:r>
      <w:r w:rsidR="001B68AF" w:rsidRPr="00CD0B37">
        <w:t xml:space="preserve">rye and </w:t>
      </w:r>
      <w:r w:rsidRPr="00CD0B37">
        <w:t xml:space="preserve">other crop species by Gassner </w:t>
      </w:r>
      <w:r w:rsidR="0012645F" w:rsidRPr="00CD0B37">
        <w:t>in 1918.</w:t>
      </w:r>
      <w:r w:rsidR="00E61054" w:rsidRPr="00CD0B37">
        <w:t xml:space="preserve"> </w:t>
      </w:r>
      <w:r w:rsidRPr="00CD0B37">
        <w:t xml:space="preserve">The term </w:t>
      </w:r>
      <w:del w:id="181" w:author="CorrectedProof" w:date="2015-01-06T22:21:00Z">
        <w:r w:rsidRPr="00CD0B37" w:rsidDel="000E0F19">
          <w:delText>“</w:delText>
        </w:r>
      </w:del>
      <w:ins w:id="182" w:author="CorrectedProof" w:date="2015-01-06T22:21:00Z">
        <w:r w:rsidR="000E0F19">
          <w:t>‘</w:t>
        </w:r>
      </w:ins>
      <w:r w:rsidRPr="00CD0B37">
        <w:t>vernalisation</w:t>
      </w:r>
      <w:del w:id="183" w:author="CorrectedProof" w:date="2015-01-06T22:21:00Z">
        <w:r w:rsidRPr="00CD0B37" w:rsidDel="000E0F19">
          <w:delText>”</w:delText>
        </w:r>
      </w:del>
      <w:ins w:id="184" w:author="CorrectedProof" w:date="2015-01-06T22:21:00Z">
        <w:r w:rsidR="000E0F19">
          <w:t>’</w:t>
        </w:r>
      </w:ins>
      <w:r w:rsidRPr="00CD0B37">
        <w:t xml:space="preserve"> </w:t>
      </w:r>
      <w:ins w:id="185" w:author="CorrectedProof" w:date="2015-01-06T15:59:00Z">
        <w:r w:rsidR="009C3900" w:rsidRPr="00CD0B37">
          <w:t xml:space="preserve">(Latin </w:t>
        </w:r>
        <w:r w:rsidR="009C3900" w:rsidRPr="00CD0B37">
          <w:rPr>
            <w:i/>
          </w:rPr>
          <w:t>vernum</w:t>
        </w:r>
        <w:r w:rsidR="009C3900" w:rsidRPr="00CD0B37">
          <w:t xml:space="preserve"> meaning </w:t>
        </w:r>
        <w:r w:rsidR="009C3900" w:rsidRPr="00CD0B37">
          <w:rPr>
            <w:i/>
          </w:rPr>
          <w:t>spring</w:t>
        </w:r>
        <w:r w:rsidR="009C3900" w:rsidRPr="00CD0B37">
          <w:t>)</w:t>
        </w:r>
      </w:ins>
      <w:ins w:id="186" w:author="CorrectedProof" w:date="2015-01-06T16:00:00Z">
        <w:r w:rsidR="009C3900">
          <w:t xml:space="preserve"> </w:t>
        </w:r>
      </w:ins>
      <w:r w:rsidRPr="00CD0B37">
        <w:t>was coined</w:t>
      </w:r>
      <w:ins w:id="187" w:author="CorrectedProof" w:date="2015-01-06T16:02:00Z">
        <w:r w:rsidR="00E17025">
          <w:t>,</w:t>
        </w:r>
      </w:ins>
      <w:r w:rsidRPr="00CD0B37">
        <w:t xml:space="preserve"> </w:t>
      </w:r>
      <w:ins w:id="188" w:author="CorrectedProof" w:date="2015-01-06T16:02:00Z">
        <w:r w:rsidR="00E17025" w:rsidRPr="00CD0B37">
          <w:t>in 1928</w:t>
        </w:r>
        <w:r w:rsidR="00E17025">
          <w:t xml:space="preserve">, </w:t>
        </w:r>
      </w:ins>
      <w:r w:rsidRPr="00CD0B37">
        <w:t xml:space="preserve">by </w:t>
      </w:r>
      <w:ins w:id="189" w:author="CorrectedProof" w:date="2015-01-06T16:01:00Z">
        <w:r w:rsidR="009C3900">
          <w:t xml:space="preserve">the </w:t>
        </w:r>
        <w:commentRangeStart w:id="190"/>
        <w:r w:rsidR="009C3900" w:rsidRPr="0095258C">
          <w:t>Union of Soviet Socialist Republics</w:t>
        </w:r>
        <w:r w:rsidR="009C3900">
          <w:t xml:space="preserve"> (USSR</w:t>
        </w:r>
      </w:ins>
      <w:ins w:id="191" w:author="CorrectedProof" w:date="2015-01-07T11:23:00Z">
        <w:r w:rsidR="001A0990">
          <w:t>, Soviet Union</w:t>
        </w:r>
      </w:ins>
      <w:ins w:id="192" w:author="CorrectedProof" w:date="2015-01-06T16:01:00Z">
        <w:r w:rsidR="009C3900">
          <w:t>)</w:t>
        </w:r>
      </w:ins>
      <w:commentRangeEnd w:id="190"/>
      <w:ins w:id="193" w:author="CorrectedProof" w:date="2015-01-06T16:04:00Z">
        <w:r w:rsidR="00E17025">
          <w:rPr>
            <w:rStyle w:val="CommentReference"/>
          </w:rPr>
          <w:commentReference w:id="190"/>
        </w:r>
        <w:r w:rsidR="00E17025">
          <w:t xml:space="preserve"> </w:t>
        </w:r>
      </w:ins>
      <w:ins w:id="194" w:author="CorrectedProof" w:date="2015-01-06T16:05:00Z">
        <w:r w:rsidR="00E17025">
          <w:t xml:space="preserve">agricultural </w:t>
        </w:r>
      </w:ins>
      <w:ins w:id="195" w:author="CorrectedProof" w:date="2015-01-06T16:01:00Z">
        <w:r w:rsidR="009C3900">
          <w:t xml:space="preserve">researcher, </w:t>
        </w:r>
      </w:ins>
      <w:r w:rsidRPr="00CD0B37">
        <w:t>Lysenko</w:t>
      </w:r>
      <w:del w:id="196" w:author="CorrectedProof" w:date="2015-01-06T16:04:00Z">
        <w:r w:rsidRPr="00CD0B37" w:rsidDel="00E17025">
          <w:delText xml:space="preserve"> </w:delText>
        </w:r>
      </w:del>
      <w:del w:id="197" w:author="CorrectedProof" w:date="2015-01-06T16:02:00Z">
        <w:r w:rsidRPr="00CD0B37" w:rsidDel="00E17025">
          <w:delText>in 1928</w:delText>
        </w:r>
      </w:del>
      <w:del w:id="198" w:author="CorrectedProof" w:date="2015-01-06T15:59:00Z">
        <w:r w:rsidRPr="00CD0B37" w:rsidDel="009C3900">
          <w:delText xml:space="preserve"> (from the Latin </w:delText>
        </w:r>
        <w:r w:rsidRPr="00CD0B37" w:rsidDel="009C3900">
          <w:rPr>
            <w:i/>
          </w:rPr>
          <w:delText>vernum</w:delText>
        </w:r>
        <w:r w:rsidRPr="00CD0B37" w:rsidDel="009C3900">
          <w:delText xml:space="preserve">, meaning </w:delText>
        </w:r>
        <w:r w:rsidRPr="00CD0B37" w:rsidDel="009C3900">
          <w:rPr>
            <w:i/>
          </w:rPr>
          <w:delText>spring</w:delText>
        </w:r>
        <w:r w:rsidRPr="00CD0B37" w:rsidDel="009C3900">
          <w:delText>)</w:delText>
        </w:r>
      </w:del>
      <w:del w:id="199" w:author="CorrectedProof" w:date="2015-01-06T16:04:00Z">
        <w:r w:rsidR="00200A6C" w:rsidRPr="00CD0B37" w:rsidDel="00E17025">
          <w:delText>,</w:delText>
        </w:r>
      </w:del>
      <w:r w:rsidR="00200A6C" w:rsidRPr="00CD0B37">
        <w:t xml:space="preserve"> </w:t>
      </w:r>
      <w:del w:id="200" w:author="CorrectedProof" w:date="2015-01-06T16:03:00Z">
        <w:r w:rsidR="00200A6C" w:rsidRPr="00CD0B37" w:rsidDel="00E17025">
          <w:delText xml:space="preserve">who </w:delText>
        </w:r>
        <w:r w:rsidR="0047329F" w:rsidRPr="00CD0B37" w:rsidDel="00E17025">
          <w:delText xml:space="preserve">conducted a </w:delText>
        </w:r>
        <w:r w:rsidRPr="00CD0B37" w:rsidDel="00E17025">
          <w:delText>vast quantity</w:delText>
        </w:r>
        <w:r w:rsidR="0047329F" w:rsidRPr="00CD0B37" w:rsidDel="00E17025">
          <w:delText xml:space="preserve"> of agricultural research for the </w:delText>
        </w:r>
      </w:del>
      <w:del w:id="201" w:author="CorrectedProof" w:date="2015-01-06T15:37:00Z">
        <w:r w:rsidR="0047329F" w:rsidRPr="00CD0B37" w:rsidDel="0095258C">
          <w:delText>Soviet Union</w:delText>
        </w:r>
      </w:del>
      <w:del w:id="202" w:author="CorrectedProof" w:date="2015-01-06T16:04:00Z">
        <w:r w:rsidR="0047329F" w:rsidRPr="00CD0B37" w:rsidDel="00E17025">
          <w:delText>.</w:delText>
        </w:r>
        <w:r w:rsidR="00C53489" w:rsidRPr="00CD0B37" w:rsidDel="00E17025">
          <w:delText xml:space="preserve"> </w:delText>
        </w:r>
      </w:del>
      <w:r w:rsidR="00942E2F" w:rsidRPr="00CD0B37">
        <w:t xml:space="preserve">These early studies by </w:t>
      </w:r>
      <w:r w:rsidR="00514BEC" w:rsidRPr="00CD0B37">
        <w:t>L</w:t>
      </w:r>
      <w:r w:rsidR="00E46CE6" w:rsidRPr="00CD0B37">
        <w:t>ysenko</w:t>
      </w:r>
      <w:r w:rsidR="00B90735" w:rsidRPr="00CD0B37">
        <w:t xml:space="preserve"> and</w:t>
      </w:r>
      <w:r w:rsidR="00942E2F" w:rsidRPr="00CD0B37">
        <w:t xml:space="preserve"> others showed </w:t>
      </w:r>
      <w:r w:rsidR="00601F8C" w:rsidRPr="00CD0B37">
        <w:t xml:space="preserve">that </w:t>
      </w:r>
      <w:r w:rsidR="00942E2F" w:rsidRPr="00CD0B37">
        <w:t>the performance</w:t>
      </w:r>
      <w:ins w:id="203" w:author="CorrectedProof" w:date="2015-01-06T16:05:00Z">
        <w:r w:rsidR="00E17025">
          <w:t>/yield?</w:t>
        </w:r>
      </w:ins>
      <w:r w:rsidR="00942E2F" w:rsidRPr="00CD0B37">
        <w:t xml:space="preserve"> of </w:t>
      </w:r>
      <w:r w:rsidR="00CB3963" w:rsidRPr="00CD0B37">
        <w:t xml:space="preserve">a number of </w:t>
      </w:r>
      <w:r w:rsidR="00601F8C" w:rsidRPr="00CD0B37">
        <w:t xml:space="preserve">cereal cultivars </w:t>
      </w:r>
      <w:r w:rsidR="00942E2F" w:rsidRPr="00CD0B37">
        <w:t>increased substantially after undergoing a period of wintering when compared to their performance when</w:t>
      </w:r>
      <w:r w:rsidR="00CB3963" w:rsidRPr="00CD0B37">
        <w:t xml:space="preserve"> planted</w:t>
      </w:r>
      <w:r w:rsidR="00942E2F" w:rsidRPr="00CD0B37">
        <w:t xml:space="preserve"> in spring</w:t>
      </w:r>
      <w:r w:rsidR="0012645F" w:rsidRPr="00CD0B37">
        <w:t>.</w:t>
      </w:r>
    </w:p>
    <w:p w:rsidR="00601F8C" w:rsidRPr="00870CD7" w:rsidRDefault="00E61054" w:rsidP="003858DA">
      <w:r w:rsidRPr="004630D7">
        <w:rPr>
          <w:highlight w:val="lightGray"/>
        </w:rPr>
        <w:t xml:space="preserve"> </w:t>
      </w:r>
      <w:r w:rsidR="00EE34E6" w:rsidRPr="004630D7">
        <w:rPr>
          <w:highlight w:val="lightGray"/>
        </w:rPr>
        <w:t xml:space="preserve">However, </w:t>
      </w:r>
      <w:r w:rsidR="00B90735" w:rsidRPr="004630D7">
        <w:rPr>
          <w:highlight w:val="lightGray"/>
        </w:rPr>
        <w:t>Lysenko</w:t>
      </w:r>
      <w:r w:rsidR="00601F8C" w:rsidRPr="004630D7">
        <w:rPr>
          <w:highlight w:val="lightGray"/>
        </w:rPr>
        <w:t xml:space="preserve"> incorrectly</w:t>
      </w:r>
      <w:r w:rsidR="00CB3963" w:rsidRPr="004630D7">
        <w:rPr>
          <w:highlight w:val="lightGray"/>
        </w:rPr>
        <w:t xml:space="preserve"> hypothesised</w:t>
      </w:r>
      <w:r w:rsidR="00601F8C" w:rsidRPr="004630D7">
        <w:rPr>
          <w:highlight w:val="lightGray"/>
        </w:rPr>
        <w:t xml:space="preserve"> that</w:t>
      </w:r>
      <w:r w:rsidR="00F32AE3" w:rsidRPr="004630D7">
        <w:rPr>
          <w:highlight w:val="lightGray"/>
        </w:rPr>
        <w:t xml:space="preserve"> </w:t>
      </w:r>
      <w:r w:rsidR="00B90735" w:rsidRPr="004630D7">
        <w:rPr>
          <w:highlight w:val="lightGray"/>
        </w:rPr>
        <w:t xml:space="preserve">the </w:t>
      </w:r>
      <w:r w:rsidR="005B7300" w:rsidRPr="004630D7">
        <w:rPr>
          <w:highlight w:val="lightGray"/>
        </w:rPr>
        <w:t>progeny</w:t>
      </w:r>
      <w:r w:rsidR="00F32AE3" w:rsidRPr="004630D7">
        <w:rPr>
          <w:highlight w:val="lightGray"/>
        </w:rPr>
        <w:t xml:space="preserve"> of</w:t>
      </w:r>
      <w:r w:rsidR="00942E2F" w:rsidRPr="004630D7">
        <w:rPr>
          <w:highlight w:val="lightGray"/>
        </w:rPr>
        <w:t xml:space="preserve"> a</w:t>
      </w:r>
      <w:r w:rsidR="00F32AE3" w:rsidRPr="004630D7">
        <w:rPr>
          <w:highlight w:val="lightGray"/>
        </w:rPr>
        <w:t xml:space="preserve"> </w:t>
      </w:r>
      <w:r w:rsidR="00942E2F" w:rsidRPr="004630D7">
        <w:rPr>
          <w:highlight w:val="lightGray"/>
        </w:rPr>
        <w:t>‘</w:t>
      </w:r>
      <w:r w:rsidR="00F32AE3" w:rsidRPr="004630D7">
        <w:rPr>
          <w:highlight w:val="lightGray"/>
        </w:rPr>
        <w:t>vernalised</w:t>
      </w:r>
      <w:r w:rsidR="00942E2F" w:rsidRPr="004630D7">
        <w:rPr>
          <w:highlight w:val="lightGray"/>
        </w:rPr>
        <w:t>’</w:t>
      </w:r>
      <w:r w:rsidR="00F32AE3" w:rsidRPr="004630D7">
        <w:rPr>
          <w:highlight w:val="lightGray"/>
        </w:rPr>
        <w:t xml:space="preserve"> </w:t>
      </w:r>
      <w:r w:rsidR="00942E2F" w:rsidRPr="004630D7">
        <w:rPr>
          <w:highlight w:val="lightGray"/>
        </w:rPr>
        <w:t xml:space="preserve">cereal </w:t>
      </w:r>
      <w:r w:rsidR="00514BEC" w:rsidRPr="004630D7">
        <w:rPr>
          <w:highlight w:val="lightGray"/>
        </w:rPr>
        <w:t>maintain</w:t>
      </w:r>
      <w:r w:rsidR="00601F8C" w:rsidRPr="004630D7">
        <w:rPr>
          <w:highlight w:val="lightGray"/>
        </w:rPr>
        <w:t>ed</w:t>
      </w:r>
      <w:r w:rsidR="00514BEC" w:rsidRPr="004630D7">
        <w:rPr>
          <w:highlight w:val="lightGray"/>
        </w:rPr>
        <w:t xml:space="preserve"> the</w:t>
      </w:r>
      <w:r w:rsidR="00C80280" w:rsidRPr="004630D7">
        <w:rPr>
          <w:highlight w:val="lightGray"/>
        </w:rPr>
        <w:t xml:space="preserve"> attributes of</w:t>
      </w:r>
      <w:r w:rsidR="00B90735" w:rsidRPr="004630D7">
        <w:rPr>
          <w:highlight w:val="lightGray"/>
        </w:rPr>
        <w:t xml:space="preserve"> their</w:t>
      </w:r>
      <w:r w:rsidR="00C80280" w:rsidRPr="004630D7">
        <w:rPr>
          <w:highlight w:val="lightGray"/>
        </w:rPr>
        <w:t xml:space="preserve"> vernalised</w:t>
      </w:r>
      <w:r w:rsidR="00514BEC" w:rsidRPr="004630D7">
        <w:rPr>
          <w:highlight w:val="lightGray"/>
        </w:rPr>
        <w:t xml:space="preserve"> </w:t>
      </w:r>
      <w:r w:rsidR="00C80280" w:rsidRPr="004630D7">
        <w:rPr>
          <w:highlight w:val="lightGray"/>
        </w:rPr>
        <w:t>parents</w:t>
      </w:r>
      <w:r w:rsidR="00B90735" w:rsidRPr="004630D7">
        <w:rPr>
          <w:highlight w:val="lightGray"/>
        </w:rPr>
        <w:t>, and therefore did not</w:t>
      </w:r>
      <w:r w:rsidR="00601F8C" w:rsidRPr="004630D7">
        <w:rPr>
          <w:highlight w:val="lightGray"/>
        </w:rPr>
        <w:t xml:space="preserve"> </w:t>
      </w:r>
      <w:r w:rsidR="00925C77" w:rsidRPr="004630D7">
        <w:rPr>
          <w:highlight w:val="lightGray"/>
        </w:rPr>
        <w:t xml:space="preserve">need </w:t>
      </w:r>
      <w:r w:rsidR="00942E2F" w:rsidRPr="004630D7">
        <w:rPr>
          <w:highlight w:val="lightGray"/>
        </w:rPr>
        <w:t>the same</w:t>
      </w:r>
      <w:r w:rsidR="00CB3963" w:rsidRPr="004630D7">
        <w:rPr>
          <w:highlight w:val="lightGray"/>
        </w:rPr>
        <w:t xml:space="preserve"> exposure to</w:t>
      </w:r>
      <w:r w:rsidR="00942E2F" w:rsidRPr="004630D7">
        <w:rPr>
          <w:highlight w:val="lightGray"/>
        </w:rPr>
        <w:t xml:space="preserve"> </w:t>
      </w:r>
      <w:r w:rsidR="00601F8C" w:rsidRPr="004630D7">
        <w:rPr>
          <w:highlight w:val="lightGray"/>
        </w:rPr>
        <w:t>winter</w:t>
      </w:r>
      <w:r w:rsidR="00B90735" w:rsidRPr="004630D7">
        <w:rPr>
          <w:highlight w:val="lightGray"/>
        </w:rPr>
        <w:t>ing</w:t>
      </w:r>
      <w:r w:rsidR="00942E2F" w:rsidRPr="004630D7">
        <w:rPr>
          <w:highlight w:val="lightGray"/>
        </w:rPr>
        <w:t xml:space="preserve"> conditions to produce the same yields</w:t>
      </w:r>
      <w:r w:rsidR="001B68AF" w:rsidRPr="004630D7">
        <w:rPr>
          <w:highlight w:val="lightGray"/>
        </w:rPr>
        <w:t xml:space="preserve">(reviewed in </w:t>
      </w:r>
      <w:r w:rsidR="001B68AF" w:rsidRPr="004630D7">
        <w:rPr>
          <w:noProof/>
          <w:highlight w:val="lightGray"/>
        </w:rPr>
        <w:t>(Chouard 1960)</w:t>
      </w:r>
      <w:r w:rsidR="001B68AF" w:rsidRPr="004630D7">
        <w:rPr>
          <w:highlight w:val="lightGray"/>
        </w:rPr>
        <w:t>)</w:t>
      </w:r>
      <w:r w:rsidR="0012645F" w:rsidRPr="004630D7">
        <w:rPr>
          <w:highlight w:val="lightGray"/>
        </w:rPr>
        <w:t xml:space="preserve">. </w:t>
      </w:r>
      <w:r w:rsidR="00CB3963" w:rsidRPr="004630D7">
        <w:rPr>
          <w:highlight w:val="lightGray"/>
        </w:rPr>
        <w:t xml:space="preserve">In addition, in early Australian colonies, seed that had been transported </w:t>
      </w:r>
      <w:r w:rsidR="00601F8C" w:rsidRPr="004630D7">
        <w:rPr>
          <w:highlight w:val="lightGray"/>
        </w:rPr>
        <w:t xml:space="preserve">over from Europe struggled </w:t>
      </w:r>
      <w:r w:rsidR="00CB3963" w:rsidRPr="004630D7">
        <w:rPr>
          <w:highlight w:val="lightGray"/>
        </w:rPr>
        <w:t xml:space="preserve">under the </w:t>
      </w:r>
      <w:r w:rsidR="00601F8C" w:rsidRPr="004630D7">
        <w:rPr>
          <w:highlight w:val="lightGray"/>
        </w:rPr>
        <w:t>warm</w:t>
      </w:r>
      <w:r w:rsidR="00CB3963" w:rsidRPr="004630D7">
        <w:rPr>
          <w:highlight w:val="lightGray"/>
        </w:rPr>
        <w:t>er</w:t>
      </w:r>
      <w:r w:rsidR="00601F8C" w:rsidRPr="004630D7">
        <w:rPr>
          <w:highlight w:val="lightGray"/>
        </w:rPr>
        <w:t xml:space="preserve"> conditions and mild winters</w:t>
      </w:r>
      <w:r w:rsidR="0012645F" w:rsidRPr="004630D7">
        <w:rPr>
          <w:highlight w:val="lightGray"/>
        </w:rPr>
        <w:t xml:space="preserve"> of the </w:t>
      </w:r>
      <w:r w:rsidR="00CB3963" w:rsidRPr="004630D7">
        <w:rPr>
          <w:highlight w:val="lightGray"/>
        </w:rPr>
        <w:t>Australian environment</w:t>
      </w:r>
      <w:r w:rsidR="0012645F" w:rsidRPr="004630D7">
        <w:rPr>
          <w:highlight w:val="lightGray"/>
        </w:rPr>
        <w:t xml:space="preserve">, leading </w:t>
      </w:r>
      <w:r w:rsidR="00601F8C" w:rsidRPr="004630D7">
        <w:rPr>
          <w:highlight w:val="lightGray"/>
        </w:rPr>
        <w:t>to widespread hunger</w:t>
      </w:r>
      <w:r w:rsidR="00CB3963" w:rsidRPr="004630D7">
        <w:rPr>
          <w:highlight w:val="lightGray"/>
        </w:rPr>
        <w:t xml:space="preserve"> for the early settlers</w:t>
      </w:r>
      <w:r w:rsidR="00601F8C" w:rsidRPr="004630D7">
        <w:rPr>
          <w:highlight w:val="lightGray"/>
        </w:rPr>
        <w:t xml:space="preserve"> </w:t>
      </w:r>
      <w:r w:rsidR="0012645F" w:rsidRPr="004630D7">
        <w:rPr>
          <w:highlight w:val="lightGray"/>
        </w:rPr>
        <w:t>when</w:t>
      </w:r>
      <w:r w:rsidR="00601F8C" w:rsidRPr="004630D7">
        <w:rPr>
          <w:highlight w:val="lightGray"/>
        </w:rPr>
        <w:t xml:space="preserve"> crops failed</w:t>
      </w:r>
      <w:r w:rsidR="00CB3963" w:rsidRPr="004630D7">
        <w:rPr>
          <w:highlight w:val="lightGray"/>
        </w:rPr>
        <w:t xml:space="preserve"> (REFERENCE</w:t>
      </w:r>
      <w:r w:rsidR="00FE1B6A" w:rsidRPr="004630D7">
        <w:rPr>
          <w:highlight w:val="lightGray"/>
        </w:rPr>
        <w:t xml:space="preserve"> – Evans 1980</w:t>
      </w:r>
      <w:r w:rsidR="00DD793C" w:rsidRPr="004630D7">
        <w:rPr>
          <w:highlight w:val="lightGray"/>
        </w:rPr>
        <w:t xml:space="preserve"> – Waiting for document - PAC-10166029</w:t>
      </w:r>
      <w:r w:rsidR="00CB3963" w:rsidRPr="004630D7">
        <w:rPr>
          <w:highlight w:val="lightGray"/>
        </w:rPr>
        <w:t>)</w:t>
      </w:r>
      <w:r w:rsidR="00601F8C" w:rsidRPr="004630D7">
        <w:rPr>
          <w:highlight w:val="lightGray"/>
        </w:rPr>
        <w:t>.</w:t>
      </w:r>
      <w:r w:rsidRPr="00CD0B37">
        <w:t xml:space="preserve"> </w:t>
      </w:r>
      <w:ins w:id="204" w:author="CorrectedProof" w:date="2015-01-06T16:24:00Z">
        <w:r w:rsidR="004503A6">
          <w:t>Despite repeated crop failures, it took</w:t>
        </w:r>
      </w:ins>
      <w:ins w:id="205" w:author="CorrectedProof" w:date="2015-01-06T16:25:00Z">
        <w:r w:rsidR="004503A6">
          <w:t xml:space="preserve"> </w:t>
        </w:r>
      </w:ins>
      <w:del w:id="206" w:author="CorrectedProof" w:date="2015-01-06T16:25:00Z">
        <w:r w:rsidR="0012645F" w:rsidRPr="00CD0B37" w:rsidDel="004503A6">
          <w:delText>I</w:delText>
        </w:r>
        <w:r w:rsidR="00601F8C" w:rsidRPr="00CD0B37" w:rsidDel="004503A6">
          <w:delText xml:space="preserve">t was </w:delText>
        </w:r>
        <w:r w:rsidR="00C27579" w:rsidRPr="00CD0B37" w:rsidDel="004503A6">
          <w:delText xml:space="preserve">not until </w:delText>
        </w:r>
      </w:del>
      <w:r w:rsidR="00C27579" w:rsidRPr="00CD0B37">
        <w:t xml:space="preserve">nearly 100 </w:t>
      </w:r>
      <w:r w:rsidR="00CB3963" w:rsidRPr="00CD0B37">
        <w:t>years</w:t>
      </w:r>
      <w:del w:id="207" w:author="CorrectedProof" w:date="2015-01-06T16:13:00Z">
        <w:r w:rsidR="00CB3963" w:rsidRPr="00CD0B37" w:rsidDel="00A35BF0">
          <w:delText xml:space="preserve"> later</w:delText>
        </w:r>
      </w:del>
      <w:ins w:id="208" w:author="CorrectedProof" w:date="2015-01-06T16:13:00Z">
        <w:r w:rsidR="00A35BF0">
          <w:t xml:space="preserve"> </w:t>
        </w:r>
      </w:ins>
      <w:ins w:id="209" w:author="CorrectedProof" w:date="2015-01-06T16:25:00Z">
        <w:r w:rsidR="004503A6">
          <w:t>for th</w:t>
        </w:r>
      </w:ins>
      <w:ins w:id="210" w:author="CorrectedProof" w:date="2015-01-06T16:26:00Z">
        <w:r w:rsidR="004503A6">
          <w:t>e researcher</w:t>
        </w:r>
      </w:ins>
      <w:ins w:id="211" w:author="CorrectedProof" w:date="2015-01-06T16:18:00Z">
        <w:r w:rsidR="00CC2037">
          <w:t>,</w:t>
        </w:r>
      </w:ins>
      <w:del w:id="212" w:author="CorrectedProof" w:date="2015-01-06T16:13:00Z">
        <w:r w:rsidR="00CB3963" w:rsidRPr="00CD0B37" w:rsidDel="00A35BF0">
          <w:delText xml:space="preserve"> </w:delText>
        </w:r>
        <w:r w:rsidR="00601F8C" w:rsidRPr="00CD0B37" w:rsidDel="00A35BF0">
          <w:delText>through</w:delText>
        </w:r>
      </w:del>
      <w:r w:rsidR="00601F8C" w:rsidRPr="00CD0B37">
        <w:t xml:space="preserve"> </w:t>
      </w:r>
      <w:del w:id="213" w:author="CorrectedProof" w:date="2015-01-06T16:16:00Z">
        <w:r w:rsidR="00601F8C" w:rsidRPr="00CD0B37" w:rsidDel="00A35BF0">
          <w:delText>the work of</w:delText>
        </w:r>
        <w:r w:rsidR="00BB5CE6" w:rsidRPr="00CD0B37" w:rsidDel="00A35BF0">
          <w:delText xml:space="preserve"> </w:delText>
        </w:r>
      </w:del>
      <w:r w:rsidR="00BB5CE6" w:rsidRPr="00CD0B37">
        <w:t>Wi</w:t>
      </w:r>
      <w:r w:rsidR="00CB3963" w:rsidRPr="00CD0B37">
        <w:t>lliam</w:t>
      </w:r>
      <w:r w:rsidR="00601F8C" w:rsidRPr="00CD0B37">
        <w:t xml:space="preserve"> Farrar</w:t>
      </w:r>
      <w:ins w:id="214" w:author="CorrectedProof" w:date="2015-01-06T16:17:00Z">
        <w:r w:rsidR="00A35BF0">
          <w:t xml:space="preserve">, </w:t>
        </w:r>
      </w:ins>
      <w:del w:id="215" w:author="CorrectedProof" w:date="2015-01-06T16:19:00Z">
        <w:r w:rsidR="00601F8C" w:rsidRPr="00CD0B37" w:rsidDel="00CC2037">
          <w:delText xml:space="preserve"> </w:delText>
        </w:r>
      </w:del>
      <w:del w:id="216" w:author="CorrectedProof" w:date="2015-01-06T16:13:00Z">
        <w:r w:rsidR="00601F8C" w:rsidRPr="00CD0B37" w:rsidDel="00A35BF0">
          <w:delText xml:space="preserve">that </w:delText>
        </w:r>
      </w:del>
      <w:ins w:id="217" w:author="CorrectedProof" w:date="2015-01-06T16:26:00Z">
        <w:r w:rsidR="004503A6" w:rsidRPr="00CD0B37">
          <w:t>using European wheats as the breeding lines</w:t>
        </w:r>
      </w:ins>
      <w:ins w:id="218" w:author="CorrectedProof" w:date="2015-01-06T16:29:00Z">
        <w:r w:rsidR="004D1A6C">
          <w:t xml:space="preserve">, to </w:t>
        </w:r>
      </w:ins>
      <w:ins w:id="219" w:author="CorrectedProof" w:date="2015-01-06T16:32:00Z">
        <w:r w:rsidR="004D1A6C">
          <w:t>initiate</w:t>
        </w:r>
      </w:ins>
      <w:ins w:id="220" w:author="CorrectedProof" w:date="2015-01-06T16:33:00Z">
        <w:r w:rsidR="0054452A">
          <w:t xml:space="preserve"> the development</w:t>
        </w:r>
      </w:ins>
      <w:ins w:id="221" w:author="CorrectedProof" w:date="2015-01-06T16:34:00Z">
        <w:r w:rsidR="0054452A">
          <w:t xml:space="preserve"> of </w:t>
        </w:r>
      </w:ins>
      <w:del w:id="222" w:author="CorrectedProof" w:date="2015-01-06T16:13:00Z">
        <w:r w:rsidR="00EB1AC6" w:rsidRPr="00CD0B37" w:rsidDel="00A35BF0">
          <w:delText>many</w:delText>
        </w:r>
      </w:del>
      <w:del w:id="223" w:author="CorrectedProof" w:date="2015-01-06T16:35:00Z">
        <w:r w:rsidR="00EB1AC6" w:rsidRPr="00CD0B37" w:rsidDel="0054452A">
          <w:delText xml:space="preserve"> </w:delText>
        </w:r>
      </w:del>
      <w:r w:rsidR="0012645F" w:rsidRPr="00CD0B37">
        <w:t>‘</w:t>
      </w:r>
      <w:r w:rsidR="00601F8C" w:rsidRPr="00CD0B37">
        <w:t>Australian Wheats</w:t>
      </w:r>
      <w:r w:rsidR="0012645F" w:rsidRPr="00CD0B37">
        <w:t>’</w:t>
      </w:r>
      <w:del w:id="224" w:author="CorrectedProof" w:date="2015-01-06T16:22:00Z">
        <w:r w:rsidR="0012645F" w:rsidRPr="00CD0B37" w:rsidDel="00CC2037">
          <w:delText xml:space="preserve"> </w:delText>
        </w:r>
      </w:del>
      <w:del w:id="225" w:author="CorrectedProof" w:date="2015-01-06T16:14:00Z">
        <w:r w:rsidR="00601F8C" w:rsidRPr="00CD0B37" w:rsidDel="00A35BF0">
          <w:delText>were developed</w:delText>
        </w:r>
        <w:r w:rsidR="00CB3963" w:rsidRPr="00CD0B37" w:rsidDel="00A35BF0">
          <w:delText xml:space="preserve"> </w:delText>
        </w:r>
      </w:del>
      <w:del w:id="226" w:author="CorrectedProof" w:date="2015-01-06T16:22:00Z">
        <w:r w:rsidR="00CB3963" w:rsidRPr="00CD0B37" w:rsidDel="00CC2037">
          <w:delText>via</w:delText>
        </w:r>
      </w:del>
      <w:r w:rsidR="00CB3963" w:rsidRPr="00CD0B37">
        <w:t xml:space="preserve"> </w:t>
      </w:r>
      <w:del w:id="227" w:author="CorrectedProof" w:date="2015-01-06T16:18:00Z">
        <w:r w:rsidR="00CB3963" w:rsidRPr="00CD0B37" w:rsidDel="00CC2037">
          <w:delText>a traditional</w:delText>
        </w:r>
        <w:r w:rsidR="00601F8C" w:rsidRPr="00CD0B37" w:rsidDel="00CC2037">
          <w:delText xml:space="preserve"> cross breeding</w:delText>
        </w:r>
        <w:r w:rsidR="00CB3963" w:rsidRPr="00CD0B37" w:rsidDel="00CC2037">
          <w:delText xml:space="preserve"> approach using </w:delText>
        </w:r>
        <w:r w:rsidR="00601F8C" w:rsidRPr="00CD0B37" w:rsidDel="00CC2037">
          <w:delText xml:space="preserve">European wheats </w:delText>
        </w:r>
        <w:r w:rsidR="00CB3963" w:rsidRPr="00CD0B37" w:rsidDel="00CC2037">
          <w:delText xml:space="preserve">as the breeding lines </w:delText>
        </w:r>
        <w:r w:rsidR="00601F8C" w:rsidRPr="00CD0B37" w:rsidDel="00CC2037">
          <w:delText>and selecting</w:delText>
        </w:r>
        <w:r w:rsidR="00EB1AC6" w:rsidRPr="00CD0B37" w:rsidDel="00CC2037">
          <w:delText xml:space="preserve"> </w:delText>
        </w:r>
        <w:r w:rsidR="00CB3963" w:rsidRPr="00CD0B37" w:rsidDel="00CC2037">
          <w:delText xml:space="preserve">those </w:delText>
        </w:r>
        <w:r w:rsidR="00EB1AC6" w:rsidRPr="00CD0B37" w:rsidDel="00CC2037">
          <w:delText>progeny</w:delText>
        </w:r>
        <w:r w:rsidR="00601F8C" w:rsidRPr="00CD0B37" w:rsidDel="00CC2037">
          <w:delText xml:space="preserve"> best suited for the Australian climate</w:delText>
        </w:r>
        <w:r w:rsidR="0012645F" w:rsidRPr="00CD0B37" w:rsidDel="00CC2037">
          <w:delText xml:space="preserve"> </w:delText>
        </w:r>
      </w:del>
      <w:r w:rsidR="0012645F" w:rsidRPr="00CD0B37">
        <w:rPr>
          <w:noProof/>
        </w:rPr>
        <w:t>(Macindoe &amp; Brown 1968)</w:t>
      </w:r>
      <w:r w:rsidR="00601F8C" w:rsidRPr="00CD0B37">
        <w:t>.</w:t>
      </w:r>
      <w:ins w:id="228" w:author="CorrectedProof" w:date="2015-01-06T16:35:00Z">
        <w:r w:rsidR="0054452A" w:rsidRPr="0054452A">
          <w:t xml:space="preserve"> </w:t>
        </w:r>
      </w:ins>
      <w:ins w:id="229" w:author="CorrectedProof" w:date="2015-01-06T16:37:00Z">
        <w:r w:rsidR="0054452A">
          <w:t>Employing</w:t>
        </w:r>
      </w:ins>
      <w:ins w:id="230" w:author="CorrectedProof" w:date="2015-01-06T16:35:00Z">
        <w:r w:rsidR="0054452A">
          <w:t xml:space="preserve"> a </w:t>
        </w:r>
        <w:r w:rsidR="0054452A" w:rsidRPr="00CD0B37">
          <w:t xml:space="preserve">traditional cross </w:t>
        </w:r>
        <w:r w:rsidR="0054452A" w:rsidRPr="00CD0B37">
          <w:lastRenderedPageBreak/>
          <w:t>breeding</w:t>
        </w:r>
        <w:r w:rsidR="0054452A">
          <w:t xml:space="preserve"> </w:t>
        </w:r>
        <w:r w:rsidR="0054452A" w:rsidRPr="00CD0B37">
          <w:t>approach</w:t>
        </w:r>
        <w:r w:rsidR="0054452A">
          <w:t xml:space="preserve"> and he selected the</w:t>
        </w:r>
        <w:r w:rsidR="0054452A" w:rsidRPr="00CD0B37">
          <w:t xml:space="preserve"> progeny</w:t>
        </w:r>
        <w:r w:rsidR="0054452A">
          <w:t xml:space="preserve"> best suited for the Australian</w:t>
        </w:r>
      </w:ins>
      <w:ins w:id="231" w:author="CorrectedProof" w:date="2015-01-06T16:36:00Z">
        <w:r w:rsidR="0054452A">
          <w:t xml:space="preserve"> </w:t>
        </w:r>
      </w:ins>
      <w:ins w:id="232" w:author="CorrectedProof" w:date="2015-01-06T16:35:00Z">
        <w:r w:rsidR="0054452A" w:rsidRPr="00CD0B37">
          <w:t>climat</w:t>
        </w:r>
      </w:ins>
      <w:ins w:id="233" w:author="CorrectedProof" w:date="2015-01-06T16:36:00Z">
        <w:r w:rsidR="0054452A">
          <w:t>e.</w:t>
        </w:r>
      </w:ins>
    </w:p>
    <w:p w:rsidR="00665549" w:rsidRPr="00870CD7" w:rsidRDefault="00665549" w:rsidP="003858DA"/>
    <w:p w:rsidR="00E00034" w:rsidRPr="00CD0B37" w:rsidRDefault="003F2EB7" w:rsidP="003858DA">
      <w:pPr>
        <w:pStyle w:val="Heading2"/>
        <w:rPr>
          <w:lang w:val="en-AU"/>
        </w:rPr>
      </w:pPr>
      <w:bookmarkStart w:id="234" w:name="_Toc408124216"/>
      <w:r w:rsidRPr="00CD0B37">
        <w:rPr>
          <w:lang w:val="en-AU"/>
        </w:rPr>
        <w:t xml:space="preserve">The </w:t>
      </w:r>
      <w:r w:rsidR="00E00034" w:rsidRPr="00CD0B37">
        <w:rPr>
          <w:lang w:val="en-AU"/>
        </w:rPr>
        <w:t>Biology of Vernalisation</w:t>
      </w:r>
      <w:bookmarkEnd w:id="234"/>
    </w:p>
    <w:p w:rsidR="006561CF" w:rsidRPr="00870CD7" w:rsidRDefault="00935FF5" w:rsidP="003858DA">
      <w:r w:rsidRPr="00CD0B37">
        <w:t>Flowering in plants is a complex and intricate process.</w:t>
      </w:r>
      <w:r w:rsidRPr="004630D7">
        <w:rPr>
          <w:highlight w:val="lightGray"/>
        </w:rPr>
        <w:t xml:space="preserve"> In </w:t>
      </w:r>
      <w:r w:rsidRPr="004630D7">
        <w:rPr>
          <w:i/>
          <w:highlight w:val="lightGray"/>
        </w:rPr>
        <w:t>Arabidopsis</w:t>
      </w:r>
      <w:r w:rsidRPr="004630D7">
        <w:rPr>
          <w:highlight w:val="lightGray"/>
        </w:rPr>
        <w:t xml:space="preserve">, , </w:t>
      </w:r>
      <w:r w:rsidR="00B06AEE" w:rsidRPr="004630D7">
        <w:rPr>
          <w:highlight w:val="lightGray"/>
        </w:rPr>
        <w:t xml:space="preserve">&lt;put something in here regarding flower formation - </w:t>
      </w:r>
      <w:r w:rsidR="00B06AEE" w:rsidRPr="004630D7">
        <w:rPr>
          <w:noProof/>
          <w:highlight w:val="lightGray"/>
        </w:rPr>
        <w:t>(Zeevaart 1976)</w:t>
      </w:r>
      <w:r w:rsidR="00B06AEE" w:rsidRPr="004630D7">
        <w:rPr>
          <w:highlight w:val="lightGray"/>
        </w:rPr>
        <w:t>.</w:t>
      </w:r>
      <w:r w:rsidR="00B06AEE" w:rsidRPr="00CD0B37">
        <w:rPr>
          <w:highlight w:val="yellow"/>
        </w:rPr>
        <w:t xml:space="preserve"> Also check out </w:t>
      </w:r>
      <w:r w:rsidR="00B06AEE" w:rsidRPr="00CD0B37">
        <w:rPr>
          <w:noProof/>
          <w:highlight w:val="yellow"/>
        </w:rPr>
        <w:t>(Corbesier et al.</w:t>
      </w:r>
      <w:r w:rsidR="00B06AEE" w:rsidRPr="004630D7">
        <w:rPr>
          <w:noProof/>
          <w:highlight w:val="lightGray"/>
        </w:rPr>
        <w:t xml:space="preserve"> 2007)</w:t>
      </w:r>
      <w:r w:rsidR="00B06AEE" w:rsidRPr="004630D7">
        <w:rPr>
          <w:highlight w:val="lightGray"/>
        </w:rPr>
        <w:t xml:space="preserve">&gt; </w:t>
      </w:r>
      <w:r w:rsidR="006561CF" w:rsidRPr="004630D7">
        <w:rPr>
          <w:highlight w:val="lightGray"/>
        </w:rPr>
        <w:t>Grafting was originally used to demonstrate the transmissible cha</w:t>
      </w:r>
      <w:r w:rsidR="00D7427B" w:rsidRPr="004630D7">
        <w:rPr>
          <w:highlight w:val="lightGray"/>
        </w:rPr>
        <w:t>racteristics of vernalised shoot</w:t>
      </w:r>
      <w:r w:rsidR="006561CF" w:rsidRPr="004630D7">
        <w:rPr>
          <w:highlight w:val="lightGray"/>
        </w:rPr>
        <w:t xml:space="preserve"> tissue.</w:t>
      </w:r>
      <w:r w:rsidR="006561CF" w:rsidRPr="00CD0B37">
        <w:t xml:space="preserve"> </w:t>
      </w:r>
      <w:ins w:id="235" w:author="CorrectedProof" w:date="2015-01-06T16:38:00Z">
        <w:r w:rsidR="0054452A">
          <w:t>W</w:t>
        </w:r>
      </w:ins>
      <w:del w:id="236" w:author="CorrectedProof" w:date="2015-01-06T16:37:00Z">
        <w:r w:rsidR="006561CF" w:rsidRPr="00CD0B37" w:rsidDel="0054452A">
          <w:delText>Namely,</w:delText>
        </w:r>
        <w:r w:rsidR="00356950" w:rsidRPr="00CD0B37" w:rsidDel="0054452A">
          <w:delText xml:space="preserve"> </w:delText>
        </w:r>
        <w:r w:rsidR="006561CF" w:rsidRPr="00CD0B37" w:rsidDel="0054452A">
          <w:delText>w</w:delText>
        </w:r>
      </w:del>
      <w:r w:rsidR="00356950" w:rsidRPr="00CD0B37">
        <w:t xml:space="preserve">hen a vernalised shoot </w:t>
      </w:r>
      <w:r w:rsidR="006561CF" w:rsidRPr="00CD0B37">
        <w:t>tip</w:t>
      </w:r>
      <w:r w:rsidR="00D7427B" w:rsidRPr="00CD0B37">
        <w:t xml:space="preserve"> was</w:t>
      </w:r>
      <w:r w:rsidR="00F521B6" w:rsidRPr="00CD0B37">
        <w:t xml:space="preserve"> grafted onto non-vernalised root</w:t>
      </w:r>
      <w:del w:id="237" w:author="CorrectedProof" w:date="2015-01-06T16:38:00Z">
        <w:r w:rsidR="00F521B6" w:rsidRPr="00CD0B37" w:rsidDel="0054452A">
          <w:delText xml:space="preserve"> </w:delText>
        </w:r>
      </w:del>
      <w:r w:rsidR="00F521B6" w:rsidRPr="00CD0B37">
        <w:t>stock,</w:t>
      </w:r>
      <w:r w:rsidR="00356950" w:rsidRPr="00CD0B37">
        <w:t xml:space="preserve"> the plant </w:t>
      </w:r>
      <w:del w:id="238" w:author="CorrectedProof" w:date="2015-01-06T16:38:00Z">
        <w:r w:rsidR="00356950" w:rsidRPr="00CD0B37" w:rsidDel="0054452A">
          <w:delText xml:space="preserve">will </w:delText>
        </w:r>
      </w:del>
      <w:r w:rsidR="00356950" w:rsidRPr="00CD0B37">
        <w:t>flower</w:t>
      </w:r>
      <w:ins w:id="239" w:author="CorrectedProof" w:date="2015-01-06T16:38:00Z">
        <w:r w:rsidR="00B9549F">
          <w:t>ed</w:t>
        </w:r>
      </w:ins>
      <w:r w:rsidR="00356950" w:rsidRPr="00CD0B37">
        <w:t xml:space="preserve"> as if the entire plant </w:t>
      </w:r>
      <w:r w:rsidR="00D7427B" w:rsidRPr="00CD0B37">
        <w:t xml:space="preserve">had been exposed to the </w:t>
      </w:r>
      <w:r w:rsidR="006561CF" w:rsidRPr="00CD0B37">
        <w:t>vernalisation</w:t>
      </w:r>
      <w:r w:rsidR="00D7427B" w:rsidRPr="00CD0B37">
        <w:t xml:space="preserve"> treatment</w:t>
      </w:r>
      <w:r w:rsidR="006561CF" w:rsidRPr="00CD0B37">
        <w:t>. Conversely, when</w:t>
      </w:r>
      <w:r w:rsidR="00F521B6" w:rsidRPr="00CD0B37">
        <w:t xml:space="preserve"> a non-vernalised shoot ti</w:t>
      </w:r>
      <w:r w:rsidR="006561CF" w:rsidRPr="00CD0B37">
        <w:t>p was</w:t>
      </w:r>
      <w:r w:rsidR="00F521B6" w:rsidRPr="00CD0B37">
        <w:t xml:space="preserve"> grafted onto vernalised root</w:t>
      </w:r>
      <w:del w:id="240" w:author="CorrectedProof" w:date="2015-01-06T16:39:00Z">
        <w:r w:rsidR="00F521B6" w:rsidRPr="00CD0B37" w:rsidDel="00B9549F">
          <w:delText xml:space="preserve"> </w:delText>
        </w:r>
      </w:del>
      <w:r w:rsidR="00356950" w:rsidRPr="00CD0B37">
        <w:t>s</w:t>
      </w:r>
      <w:r w:rsidR="006561CF" w:rsidRPr="00CD0B37">
        <w:t>tock, the opposite was</w:t>
      </w:r>
      <w:r w:rsidR="0012645F" w:rsidRPr="00CD0B37">
        <w:t xml:space="preserve"> observed.</w:t>
      </w:r>
      <w:r w:rsidR="00BC601B" w:rsidRPr="00CD0B37">
        <w:t xml:space="preserve"> </w:t>
      </w:r>
      <w:r w:rsidR="00356950" w:rsidRPr="00CD0B37">
        <w:t xml:space="preserve">This </w:t>
      </w:r>
      <w:r w:rsidR="00D7427B" w:rsidRPr="00CD0B37">
        <w:t>observation</w:t>
      </w:r>
      <w:r w:rsidR="006561CF" w:rsidRPr="00CD0B37">
        <w:t xml:space="preserve"> has been</w:t>
      </w:r>
      <w:r w:rsidR="00F521B6" w:rsidRPr="00CD0B37">
        <w:t xml:space="preserve"> </w:t>
      </w:r>
      <w:del w:id="241" w:author="CorrectedProof" w:date="2015-01-06T16:46:00Z">
        <w:r w:rsidR="00F521B6" w:rsidRPr="00CD0B37" w:rsidDel="00303674">
          <w:delText>consistent</w:delText>
        </w:r>
        <w:r w:rsidR="006561CF" w:rsidRPr="00CD0B37" w:rsidDel="00303674">
          <w:delText xml:space="preserve">ly reported </w:delText>
        </w:r>
        <w:r w:rsidR="00E92D3A" w:rsidRPr="00CD0B37" w:rsidDel="00303674">
          <w:delText>for</w:delText>
        </w:r>
      </w:del>
      <w:ins w:id="242" w:author="CorrectedProof" w:date="2015-01-06T16:46:00Z">
        <w:r w:rsidR="00303674">
          <w:t>corroborated in</w:t>
        </w:r>
      </w:ins>
      <w:r w:rsidR="00F521B6" w:rsidRPr="00CD0B37">
        <w:t xml:space="preserve"> both </w:t>
      </w:r>
      <w:r w:rsidR="00F521B6" w:rsidRPr="00CD0B37">
        <w:rPr>
          <w:i/>
        </w:rPr>
        <w:t>facultative</w:t>
      </w:r>
      <w:r w:rsidR="00F521B6" w:rsidRPr="00CD0B37">
        <w:t xml:space="preserve"> </w:t>
      </w:r>
      <w:r w:rsidR="006561CF" w:rsidRPr="00CD0B37">
        <w:t xml:space="preserve">(where vernalisation </w:t>
      </w:r>
      <w:r w:rsidR="00F521B6" w:rsidRPr="00CD0B37">
        <w:t>decreases time to flowering, but is not essential for flowering</w:t>
      </w:r>
      <w:r w:rsidR="006561CF" w:rsidRPr="00CD0B37">
        <w:t>)</w:t>
      </w:r>
      <w:r w:rsidR="0012645F" w:rsidRPr="00CD0B37">
        <w:t>,</w:t>
      </w:r>
      <w:r w:rsidR="00F521B6" w:rsidRPr="00CD0B37">
        <w:t xml:space="preserve"> and </w:t>
      </w:r>
      <w:r w:rsidR="00F521B6" w:rsidRPr="00CD0B37">
        <w:rPr>
          <w:i/>
        </w:rPr>
        <w:t>absolute</w:t>
      </w:r>
      <w:r w:rsidR="006561CF" w:rsidRPr="00CD0B37">
        <w:t xml:space="preserve"> (where</w:t>
      </w:r>
      <w:r w:rsidR="00F521B6" w:rsidRPr="00CD0B37">
        <w:t xml:space="preserve"> vernalisation is required to progress from</w:t>
      </w:r>
      <w:r w:rsidR="00041DAF" w:rsidRPr="00CD0B37">
        <w:t xml:space="preserve"> </w:t>
      </w:r>
      <w:r w:rsidR="00F521B6" w:rsidRPr="00CD0B37">
        <w:t xml:space="preserve">vegetative </w:t>
      </w:r>
      <w:r w:rsidR="00041DAF" w:rsidRPr="00CD0B37">
        <w:t xml:space="preserve">growth </w:t>
      </w:r>
      <w:r w:rsidR="0012645F" w:rsidRPr="00CD0B37">
        <w:t>to flowering</w:t>
      </w:r>
      <w:r w:rsidR="006561CF" w:rsidRPr="00CD0B37">
        <w:t>)</w:t>
      </w:r>
      <w:r w:rsidR="00F521B6" w:rsidRPr="00CD0B37">
        <w:t xml:space="preserve"> </w:t>
      </w:r>
      <w:r w:rsidR="00356950" w:rsidRPr="00CD0B37">
        <w:t>vernalisation sensitive species</w:t>
      </w:r>
      <w:r w:rsidR="00F527FB" w:rsidRPr="00CD0B37">
        <w:t>.</w:t>
      </w:r>
    </w:p>
    <w:p w:rsidR="00167061" w:rsidRPr="00870CD7" w:rsidRDefault="006561CF" w:rsidP="003858DA">
      <w:r w:rsidRPr="00CD0B37">
        <w:t>Contemporary research has shown</w:t>
      </w:r>
      <w:r w:rsidR="00E92D3A" w:rsidRPr="00CD0B37">
        <w:t xml:space="preserve"> that</w:t>
      </w:r>
      <w:r w:rsidRPr="00CD0B37">
        <w:t xml:space="preserve"> </w:t>
      </w:r>
      <w:r w:rsidR="00E92D3A" w:rsidRPr="00CD0B37">
        <w:t>t</w:t>
      </w:r>
      <w:r w:rsidR="0035434D" w:rsidRPr="00CD0B37">
        <w:t xml:space="preserve">he </w:t>
      </w:r>
      <w:r w:rsidR="00E46CE6" w:rsidRPr="00CD0B37">
        <w:t>regulatory pathways and genetic mechanisms</w:t>
      </w:r>
      <w:r w:rsidR="0035434D" w:rsidRPr="00CD0B37">
        <w:t xml:space="preserve"> of vernalisation</w:t>
      </w:r>
      <w:r w:rsidR="00E46CE6" w:rsidRPr="00CD0B37">
        <w:t xml:space="preserve"> </w:t>
      </w:r>
      <w:r w:rsidRPr="00CD0B37">
        <w:t>are</w:t>
      </w:r>
      <w:r w:rsidR="0035434D" w:rsidRPr="00CD0B37">
        <w:t xml:space="preserve"> species</w:t>
      </w:r>
      <w:r w:rsidRPr="00CD0B37">
        <w:t>-specific</w:t>
      </w:r>
      <w:r w:rsidR="00056E19" w:rsidRPr="00CD0B37">
        <w:t xml:space="preserve"> (</w:t>
      </w:r>
      <w:r w:rsidR="0012645F" w:rsidRPr="00CD0B37">
        <w:t>F</w:t>
      </w:r>
      <w:r w:rsidR="00056E19" w:rsidRPr="00CD0B37">
        <w:t xml:space="preserve">igure </w:t>
      </w:r>
      <w:r w:rsidR="007A668B" w:rsidRPr="00CD0B37">
        <w:t>2</w:t>
      </w:r>
      <w:r w:rsidR="00056E19" w:rsidRPr="00CD0B37">
        <w:t xml:space="preserve"> below)</w:t>
      </w:r>
      <w:r w:rsidR="00F32AE3" w:rsidRPr="00CD0B37">
        <w:t>.</w:t>
      </w:r>
      <w:r w:rsidR="00056E19" w:rsidRPr="00CD0B37">
        <w:t xml:space="preserve"> </w:t>
      </w:r>
      <w:r w:rsidR="00E92D3A" w:rsidRPr="00CD0B37">
        <w:t>For example, v</w:t>
      </w:r>
      <w:r w:rsidR="00056E19" w:rsidRPr="00CD0B37">
        <w:t>ernalisation in</w:t>
      </w:r>
      <w:r w:rsidR="00C27B26" w:rsidRPr="00CD0B37">
        <w:t xml:space="preserve"> </w:t>
      </w:r>
      <w:r w:rsidR="00713DFB" w:rsidRPr="00CD0B37">
        <w:rPr>
          <w:i/>
        </w:rPr>
        <w:t>Arabidopsis</w:t>
      </w:r>
      <w:r w:rsidR="00E92D3A" w:rsidRPr="00CD0B37">
        <w:t>,</w:t>
      </w:r>
      <w:r w:rsidR="00E46CE6" w:rsidRPr="00CD0B37">
        <w:rPr>
          <w:i/>
        </w:rPr>
        <w:t xml:space="preserve"> </w:t>
      </w:r>
      <w:r w:rsidR="00E46CE6" w:rsidRPr="00CD0B37">
        <w:t>and</w:t>
      </w:r>
      <w:r w:rsidR="00C27B26" w:rsidRPr="00CD0B37">
        <w:t xml:space="preserve"> many</w:t>
      </w:r>
      <w:r w:rsidR="00E46CE6" w:rsidRPr="00CD0B37">
        <w:t xml:space="preserve"> other</w:t>
      </w:r>
      <w:r w:rsidR="00C27B26" w:rsidRPr="00CD0B37">
        <w:t xml:space="preserve"> </w:t>
      </w:r>
      <w:r w:rsidR="00E92D3A" w:rsidRPr="00CD0B37">
        <w:t>dicotyledonous species</w:t>
      </w:r>
      <w:r w:rsidR="009C482C" w:rsidRPr="00CD0B37">
        <w:t xml:space="preserve"> (dicots)</w:t>
      </w:r>
      <w:r w:rsidR="00E92D3A" w:rsidRPr="00CD0B37">
        <w:t xml:space="preserve">, </w:t>
      </w:r>
      <w:r w:rsidR="00056E19" w:rsidRPr="00CD0B37">
        <w:t>is</w:t>
      </w:r>
      <w:r w:rsidR="00C27B26" w:rsidRPr="00CD0B37">
        <w:t xml:space="preserve"> centrally regulated via </w:t>
      </w:r>
      <w:r w:rsidR="000F1308" w:rsidRPr="00CD0B37">
        <w:t>expression of</w:t>
      </w:r>
      <w:r w:rsidR="00E93A5D" w:rsidRPr="00CD0B37">
        <w:t xml:space="preserve"> the floral repressor</w:t>
      </w:r>
      <w:r w:rsidR="000F1308" w:rsidRPr="00CD0B37">
        <w:rPr>
          <w:i/>
        </w:rPr>
        <w:t xml:space="preserve"> </w:t>
      </w:r>
      <w:r w:rsidR="00986369" w:rsidRPr="00CD0B37">
        <w:rPr>
          <w:i/>
        </w:rPr>
        <w:t xml:space="preserve">FLOWERING LOCUS C </w:t>
      </w:r>
      <w:r w:rsidR="00986369" w:rsidRPr="00CD0B37">
        <w:t>(</w:t>
      </w:r>
      <w:r w:rsidR="00986369" w:rsidRPr="00CD0B37">
        <w:rPr>
          <w:i/>
        </w:rPr>
        <w:t>FLC</w:t>
      </w:r>
      <w:r w:rsidR="00986369" w:rsidRPr="00CD0B37">
        <w:t>)</w:t>
      </w:r>
      <w:ins w:id="243" w:author="CorrectedProof" w:date="2015-01-06T16:47:00Z">
        <w:r w:rsidR="00303674">
          <w:t>.</w:t>
        </w:r>
      </w:ins>
      <w:del w:id="244" w:author="CorrectedProof" w:date="2015-01-06T16:47:00Z">
        <w:r w:rsidR="00C27B26" w:rsidRPr="00CD0B37" w:rsidDel="00303674">
          <w:delText>,</w:delText>
        </w:r>
      </w:del>
      <w:r w:rsidR="00C27B26" w:rsidRPr="00CD0B37">
        <w:t xml:space="preserve"> </w:t>
      </w:r>
      <w:ins w:id="245" w:author="CorrectedProof" w:date="2015-01-06T16:48:00Z">
        <w:r w:rsidR="00303674">
          <w:t>W</w:t>
        </w:r>
      </w:ins>
      <w:del w:id="246" w:author="CorrectedProof" w:date="2015-01-06T16:48:00Z">
        <w:r w:rsidR="00056E19" w:rsidRPr="00CD0B37" w:rsidDel="00303674">
          <w:delText>w</w:delText>
        </w:r>
      </w:del>
      <w:r w:rsidR="00056E19" w:rsidRPr="00CD0B37">
        <w:t>hereas cereals</w:t>
      </w:r>
      <w:ins w:id="247" w:author="CorrectedProof" w:date="2015-01-06T16:48:00Z">
        <w:r w:rsidR="00303674">
          <w:t>,</w:t>
        </w:r>
      </w:ins>
      <w:r w:rsidR="00056E19" w:rsidRPr="00CD0B37">
        <w:t xml:space="preserve"> such as </w:t>
      </w:r>
      <w:r w:rsidR="00200A6C" w:rsidRPr="00CD0B37">
        <w:t>barley</w:t>
      </w:r>
      <w:ins w:id="248" w:author="CorrectedProof" w:date="2015-01-06T16:48:00Z">
        <w:r w:rsidR="00303674">
          <w:t>,</w:t>
        </w:r>
      </w:ins>
      <w:r w:rsidR="00200A6C" w:rsidRPr="00CD0B37">
        <w:t xml:space="preserve"> are regulated via</w:t>
      </w:r>
      <w:r w:rsidR="000F1308" w:rsidRPr="00CD0B37">
        <w:t xml:space="preserve"> expression of</w:t>
      </w:r>
      <w:r w:rsidR="00200A6C" w:rsidRPr="00CD0B37">
        <w:t xml:space="preserve"> </w:t>
      </w:r>
      <w:r w:rsidR="000F1308" w:rsidRPr="00CD0B37">
        <w:rPr>
          <w:i/>
        </w:rPr>
        <w:t xml:space="preserve">VERNALISATION 2 </w:t>
      </w:r>
      <w:r w:rsidR="000F1308" w:rsidRPr="00CD0B37">
        <w:t>(</w:t>
      </w:r>
      <w:r w:rsidR="00200A6C" w:rsidRPr="00CD0B37">
        <w:rPr>
          <w:i/>
        </w:rPr>
        <w:t>VRN2</w:t>
      </w:r>
      <w:r w:rsidR="000F1308" w:rsidRPr="00CD0B37">
        <w:t>)</w:t>
      </w:r>
      <w:r w:rsidR="00F527FB" w:rsidRPr="00CD0B37">
        <w:t xml:space="preserve">. </w:t>
      </w:r>
      <w:ins w:id="249" w:author="CorrectedProof" w:date="2015-01-06T16:49:00Z">
        <w:r w:rsidR="00303674">
          <w:t xml:space="preserve">In </w:t>
        </w:r>
      </w:ins>
      <w:r w:rsidR="00200A6C" w:rsidRPr="00CD0B37">
        <w:t>Beets (</w:t>
      </w:r>
      <w:r w:rsidR="00200A6C" w:rsidRPr="00CD0B37">
        <w:rPr>
          <w:i/>
        </w:rPr>
        <w:t xml:space="preserve">Beta vulgaris </w:t>
      </w:r>
      <w:r w:rsidR="00200A6C" w:rsidRPr="00CD0B37">
        <w:t>ssp.</w:t>
      </w:r>
      <w:r w:rsidR="00200A6C" w:rsidRPr="00CD0B37">
        <w:rPr>
          <w:i/>
        </w:rPr>
        <w:t xml:space="preserve"> Vulgaris</w:t>
      </w:r>
      <w:r w:rsidR="00200A6C" w:rsidRPr="00CD0B37">
        <w:t>)</w:t>
      </w:r>
      <w:ins w:id="250" w:author="CorrectedProof" w:date="2015-01-06T16:58:00Z">
        <w:r w:rsidR="0059746E">
          <w:t>,</w:t>
        </w:r>
      </w:ins>
      <w:r w:rsidR="00200A6C" w:rsidRPr="00CD0B37">
        <w:t xml:space="preserve"> </w:t>
      </w:r>
      <w:del w:id="251" w:author="CorrectedProof" w:date="2015-01-06T16:49:00Z">
        <w:r w:rsidR="00200A6C" w:rsidRPr="00CD0B37" w:rsidDel="00303674">
          <w:delText xml:space="preserve">have a different </w:delText>
        </w:r>
        <w:r w:rsidR="000F1308" w:rsidRPr="00CD0B37" w:rsidDel="00303674">
          <w:delText xml:space="preserve">genetic mechanism, where </w:delText>
        </w:r>
      </w:del>
      <w:r w:rsidR="000F1308" w:rsidRPr="00CD0B37">
        <w:rPr>
          <w:i/>
        </w:rPr>
        <w:t>FLOWERING TIME 1</w:t>
      </w:r>
      <w:r w:rsidR="000F1308" w:rsidRPr="00CD0B37">
        <w:t xml:space="preserve"> (</w:t>
      </w:r>
      <w:r w:rsidR="000F1308" w:rsidRPr="00CD0B37">
        <w:rPr>
          <w:i/>
        </w:rPr>
        <w:t>FT1</w:t>
      </w:r>
      <w:r w:rsidR="000F1308" w:rsidRPr="00CD0B37">
        <w:t xml:space="preserve">) </w:t>
      </w:r>
      <w:commentRangeStart w:id="252"/>
      <w:r w:rsidR="000F1308" w:rsidRPr="00CD0B37">
        <w:t>is</w:t>
      </w:r>
      <w:r w:rsidR="00B63638" w:rsidRPr="00CD0B37">
        <w:t xml:space="preserve"> responsible for regulating </w:t>
      </w:r>
      <w:commentRangeEnd w:id="252"/>
      <w:r w:rsidR="0059746E">
        <w:rPr>
          <w:rStyle w:val="CommentReference"/>
        </w:rPr>
        <w:commentReference w:id="252"/>
      </w:r>
      <w:r w:rsidR="00B63638" w:rsidRPr="00CD0B37">
        <w:rPr>
          <w:i/>
        </w:rPr>
        <w:t>FLOWERING TIME 2</w:t>
      </w:r>
      <w:r w:rsidR="00B63638" w:rsidRPr="00CD0B37">
        <w:t xml:space="preserve"> (</w:t>
      </w:r>
      <w:r w:rsidR="00B63638" w:rsidRPr="00CD0B37">
        <w:rPr>
          <w:i/>
        </w:rPr>
        <w:t>FT2</w:t>
      </w:r>
      <w:r w:rsidR="00B63638" w:rsidRPr="00CD0B37">
        <w:t>)</w:t>
      </w:r>
      <w:r w:rsidR="00B63638" w:rsidRPr="00CD0B37">
        <w:rPr>
          <w:i/>
        </w:rPr>
        <w:t xml:space="preserve"> </w:t>
      </w:r>
      <w:r w:rsidR="00B63638" w:rsidRPr="00CD0B37">
        <w:rPr>
          <w:noProof/>
        </w:rPr>
        <w:t>(Pin et al. 2010)</w:t>
      </w:r>
      <w:r w:rsidR="00B63638" w:rsidRPr="00CD0B37">
        <w:t xml:space="preserve"> (</w:t>
      </w:r>
      <w:del w:id="253" w:author="CorrectedProof" w:date="2015-01-06T19:35:00Z">
        <w:r w:rsidR="00B63638" w:rsidRPr="00CD0B37" w:rsidDel="00DF36CD">
          <w:delText>figure</w:delText>
        </w:r>
      </w:del>
      <w:ins w:id="254" w:author="CorrectedProof" w:date="2015-01-06T19:35:00Z">
        <w:r w:rsidR="00DF36CD">
          <w:t>Figure</w:t>
        </w:r>
      </w:ins>
      <w:r w:rsidR="00B63638" w:rsidRPr="00CD0B37">
        <w:t xml:space="preserve"> 2).</w:t>
      </w:r>
      <w:r w:rsidR="00B63638" w:rsidRPr="00CD0B37">
        <w:rPr>
          <w:rFonts w:ascii="Times New Roman" w:hAnsi="Times New Roman"/>
          <w:color w:val="00B0F0"/>
        </w:rPr>
        <w:t xml:space="preserve"> </w:t>
      </w:r>
      <w:r w:rsidR="00B63638" w:rsidRPr="00CD0B37">
        <w:t>Although the central mediator of vernalisation differs between plant species, the vernalisation response pathway of all vernalisation responsive plant species</w:t>
      </w:r>
      <w:ins w:id="255" w:author="CorrectedProof" w:date="2015-01-06T16:59:00Z">
        <w:r w:rsidR="0059746E" w:rsidRPr="00CD0B37">
          <w:t xml:space="preserve">, being epigenetic in nature, </w:t>
        </w:r>
      </w:ins>
      <w:r w:rsidR="00B63638" w:rsidRPr="00CD0B37">
        <w:t xml:space="preserve"> is mechanistically related</w:t>
      </w:r>
      <w:ins w:id="256" w:author="CorrectedProof" w:date="2015-01-06T17:00:00Z">
        <w:r w:rsidR="0059746E">
          <w:t>, i.e.</w:t>
        </w:r>
      </w:ins>
      <w:del w:id="257" w:author="CorrectedProof" w:date="2015-01-06T16:59:00Z">
        <w:r w:rsidR="00B63638" w:rsidRPr="00CD0B37" w:rsidDel="0059746E">
          <w:delText xml:space="preserve">, being epigenetic in nature, </w:delText>
        </w:r>
      </w:del>
      <w:del w:id="258" w:author="CorrectedProof" w:date="2015-01-06T17:00:00Z">
        <w:r w:rsidR="00B63638" w:rsidRPr="00CD0B37" w:rsidDel="0059746E">
          <w:delText>that is;</w:delText>
        </w:r>
      </w:del>
      <w:r w:rsidR="00B63638" w:rsidRPr="00CD0B37">
        <w:t xml:space="preserve"> environmental cues can modify gene expression between ecotype and/or cultivars of the same species</w:t>
      </w:r>
      <w:ins w:id="259" w:author="CorrectedProof" w:date="2015-01-06T17:00:00Z">
        <w:r w:rsidR="0059746E">
          <w:t xml:space="preserve"> and</w:t>
        </w:r>
      </w:ins>
      <w:del w:id="260" w:author="CorrectedProof" w:date="2015-01-06T17:00:00Z">
        <w:r w:rsidR="00B63638" w:rsidRPr="00CD0B37" w:rsidDel="0059746E">
          <w:delText>,</w:delText>
        </w:r>
      </w:del>
      <w:r w:rsidR="00B63638" w:rsidRPr="00CD0B37">
        <w:t xml:space="preserve"> that</w:t>
      </w:r>
      <w:ins w:id="261" w:author="CorrectedProof" w:date="2015-01-06T17:00:00Z">
        <w:r w:rsidR="0059746E">
          <w:t>,</w:t>
        </w:r>
      </w:ins>
      <w:r w:rsidR="00B63638" w:rsidRPr="00CD0B37">
        <w:t xml:space="preserve"> in turn</w:t>
      </w:r>
      <w:ins w:id="262" w:author="CorrectedProof" w:date="2015-01-06T17:00:00Z">
        <w:r w:rsidR="0059746E">
          <w:t>,</w:t>
        </w:r>
      </w:ins>
      <w:r w:rsidR="00B63638" w:rsidRPr="00CD0B37">
        <w:t xml:space="preserve"> can result in the expression of a different phenotype</w:t>
      </w:r>
      <w:del w:id="263" w:author="CorrectedProof" w:date="2015-01-06T17:00:00Z">
        <w:r w:rsidR="00B63638" w:rsidRPr="00CD0B37" w:rsidDel="0059746E">
          <w:delText>,</w:delText>
        </w:r>
      </w:del>
      <w:r w:rsidR="00B63638" w:rsidRPr="00CD0B37">
        <w:t xml:space="preserve"> without any alteration to the underlying DNA sequence.</w:t>
      </w:r>
    </w:p>
    <w:p w:rsidR="00B63638" w:rsidRPr="00870CD7" w:rsidRDefault="00B63638" w:rsidP="00B63638">
      <w:pPr>
        <w:pStyle w:val="NoSpacing"/>
        <w:spacing w:line="360" w:lineRule="auto"/>
      </w:pPr>
    </w:p>
    <w:p w:rsidR="00B63638" w:rsidRPr="0059746E" w:rsidRDefault="00B63638" w:rsidP="00B63638">
      <w:r w:rsidRPr="0059746E">
        <w:rPr>
          <w:highlight w:val="lightGray"/>
        </w:rPr>
        <w:t>&lt;have a read of Reeves et al 2007 for stuff about conservation of vernalisation between different species. There might be something interesting in Becker and Theissen 2003 with regard to MADS-box promoters&gt;</w:t>
      </w:r>
    </w:p>
    <w:p w:rsidR="00B63638" w:rsidRPr="00870CD7" w:rsidRDefault="00B63638" w:rsidP="00B63638">
      <w:pPr>
        <w:pStyle w:val="NoSpacing"/>
        <w:spacing w:line="360" w:lineRule="auto"/>
      </w:pPr>
    </w:p>
    <w:p w:rsidR="00D42498" w:rsidRPr="00870CD7" w:rsidRDefault="00B31A30" w:rsidP="003858DA">
      <w:r w:rsidRPr="00B31A30">
        <w:rPr>
          <w:i/>
        </w:rPr>
      </w:r>
      <w:r w:rsidRPr="00B31A30">
        <w:rPr>
          <w:i/>
        </w:rPr>
        <w:pict>
          <v:shape id="_x0000_s1037" type="#_x0000_t202" style="width:502.5pt;height:238.8pt;mso-position-horizontal-relative:char;mso-position-vertical-relative:line;mso-width-relative:margin;mso-height-relative:margin" strokecolor="white [3212]">
            <v:textbox style="mso-next-textbox:#_x0000_s1037">
              <w:txbxContent>
                <w:p w:rsidR="002E29F3" w:rsidRDefault="002E29F3" w:rsidP="00143853">
                  <w:pPr>
                    <w:jc w:val="center"/>
                  </w:pPr>
                  <w:r>
                    <w:rPr>
                      <w:noProof/>
                      <w:lang w:eastAsia="en-AU"/>
                    </w:rPr>
                    <w:drawing>
                      <wp:inline distT="0" distB="0" distL="0" distR="0">
                        <wp:extent cx="5448300" cy="2457450"/>
                        <wp:effectExtent l="0" t="0" r="0" b="0"/>
                        <wp:docPr id="5" name="Picture 8" descr="Description: Description: Description: Description: Description: Description: Description: Description: Description: Description: Description: Description: Description: Description: 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Description: Description: Description: Description: Description: Description: Description: Description: Description: Description: Description: Description: Description: Description: Fig.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72" t="1848" r="772" b="2246"/>
                                <a:stretch>
                                  <a:fillRect/>
                                </a:stretch>
                              </pic:blipFill>
                              <pic:spPr bwMode="auto">
                                <a:xfrm>
                                  <a:off x="0" y="0"/>
                                  <a:ext cx="5448300" cy="2457450"/>
                                </a:xfrm>
                                <a:prstGeom prst="rect">
                                  <a:avLst/>
                                </a:prstGeom>
                                <a:noFill/>
                                <a:ln>
                                  <a:noFill/>
                                </a:ln>
                              </pic:spPr>
                            </pic:pic>
                          </a:graphicData>
                        </a:graphic>
                      </wp:inline>
                    </w:drawing>
                  </w:r>
                </w:p>
                <w:p w:rsidR="002E29F3" w:rsidRPr="00E840C8" w:rsidRDefault="002E29F3" w:rsidP="00BE7DEF">
                  <w:pPr>
                    <w:ind w:left="851" w:hanging="851"/>
                    <w:rPr>
                      <w:sz w:val="18"/>
                      <w:szCs w:val="18"/>
                    </w:rPr>
                  </w:pPr>
                  <w:r w:rsidRPr="00E840C8">
                    <w:rPr>
                      <w:sz w:val="18"/>
                      <w:szCs w:val="18"/>
                    </w:rPr>
                    <w:t xml:space="preserve">Figure </w:t>
                  </w:r>
                  <w:r>
                    <w:rPr>
                      <w:sz w:val="18"/>
                      <w:szCs w:val="18"/>
                    </w:rPr>
                    <w:t>2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Pr>
                      <w:sz w:val="18"/>
                      <w:szCs w:val="18"/>
                    </w:rPr>
                    <w:t xml:space="preserve"> (</w:t>
                  </w:r>
                  <w:r w:rsidRPr="00FD07B5">
                    <w:rPr>
                      <w:i/>
                      <w:sz w:val="18"/>
                      <w:szCs w:val="18"/>
                    </w:rPr>
                    <w:t>Hordeum vulgare</w:t>
                  </w:r>
                  <w:r w:rsidRPr="00FD07B5">
                    <w:rPr>
                      <w:sz w:val="18"/>
                      <w:szCs w:val="18"/>
                    </w:rPr>
                    <w:t xml:space="preserve"> L.</w:t>
                  </w:r>
                  <w:r>
                    <w:rPr>
                      <w:sz w:val="18"/>
                      <w:szCs w:val="18"/>
                    </w:rPr>
                    <w:t>)</w:t>
                  </w:r>
                  <w:r w:rsidRPr="00E840C8">
                    <w:rPr>
                      <w:sz w:val="18"/>
                      <w:szCs w:val="18"/>
                    </w:rPr>
                    <w:t xml:space="preserve"> and beet</w:t>
                  </w:r>
                  <w:r>
                    <w:rPr>
                      <w:sz w:val="18"/>
                      <w:szCs w:val="18"/>
                    </w:rPr>
                    <w:t xml:space="preserve"> (</w:t>
                  </w:r>
                  <w:r w:rsidRPr="00FD07B5">
                    <w:rPr>
                      <w:i/>
                      <w:sz w:val="18"/>
                      <w:szCs w:val="18"/>
                    </w:rPr>
                    <w:t>Beta vulgaris</w:t>
                  </w:r>
                  <w:r>
                    <w:rPr>
                      <w:sz w:val="18"/>
                      <w:szCs w:val="18"/>
                    </w:rPr>
                    <w:t>)</w:t>
                  </w:r>
                  <w:r w:rsidRPr="00E840C8">
                    <w:rPr>
                      <w:sz w:val="18"/>
                      <w:szCs w:val="18"/>
                    </w:rPr>
                    <w:t xml:space="preserve"> </w:t>
                  </w:r>
                  <w:r w:rsidRPr="00E840C8">
                    <w:rPr>
                      <w:noProof/>
                      <w:sz w:val="18"/>
                      <w:szCs w:val="18"/>
                    </w:rPr>
                    <w:t>(Pin et al. 2010)</w:t>
                  </w:r>
                </w:p>
              </w:txbxContent>
            </v:textbox>
            <w10:wrap type="none"/>
            <w10:anchorlock/>
          </v:shape>
        </w:pict>
      </w:r>
    </w:p>
    <w:p w:rsidR="009C482C" w:rsidRPr="00870CD7" w:rsidRDefault="009C482C" w:rsidP="003858DA"/>
    <w:p w:rsidR="00092A35" w:rsidRPr="00870CD7" w:rsidRDefault="002565C7" w:rsidP="003858DA">
      <w:pPr>
        <w:pStyle w:val="Heading2"/>
        <w:rPr>
          <w:lang w:val="en-AU"/>
        </w:rPr>
      </w:pPr>
      <w:bookmarkStart w:id="264" w:name="_Toc408124217"/>
      <w:r w:rsidRPr="00870CD7">
        <w:rPr>
          <w:lang w:val="en-AU"/>
        </w:rPr>
        <w:t xml:space="preserve">The </w:t>
      </w:r>
      <w:r w:rsidR="00092A35" w:rsidRPr="00870CD7">
        <w:rPr>
          <w:i/>
          <w:lang w:val="en-AU"/>
        </w:rPr>
        <w:t>Arabidopsis thaliana</w:t>
      </w:r>
      <w:r w:rsidRPr="00870CD7">
        <w:rPr>
          <w:i/>
          <w:lang w:val="en-AU"/>
        </w:rPr>
        <w:t xml:space="preserve"> </w:t>
      </w:r>
      <w:r w:rsidRPr="00870CD7">
        <w:rPr>
          <w:lang w:val="en-AU"/>
        </w:rPr>
        <w:t>vernalisation pathway</w:t>
      </w:r>
      <w:bookmarkEnd w:id="264"/>
    </w:p>
    <w:p w:rsidR="00D23F4F" w:rsidRPr="00870CD7" w:rsidRDefault="00092A35" w:rsidP="00D23F4F">
      <w:commentRangeStart w:id="265"/>
      <w:r w:rsidRPr="00870CD7">
        <w:t xml:space="preserve">In </w:t>
      </w:r>
      <w:r w:rsidR="00713DFB" w:rsidRPr="00870CD7">
        <w:rPr>
          <w:i/>
        </w:rPr>
        <w:t>Arabidopsis</w:t>
      </w:r>
      <w:r w:rsidRPr="00870CD7">
        <w:t>,</w:t>
      </w:r>
      <w:r w:rsidRPr="00870CD7">
        <w:rPr>
          <w:i/>
        </w:rPr>
        <w:t xml:space="preserve"> </w:t>
      </w:r>
      <w:commentRangeEnd w:id="265"/>
      <w:r w:rsidR="00B97CFF">
        <w:rPr>
          <w:rStyle w:val="CommentReference"/>
        </w:rPr>
        <w:commentReference w:id="265"/>
      </w:r>
      <w:ins w:id="266" w:author="CorrectedProof" w:date="2015-01-06T19:34:00Z">
        <w:r w:rsidR="00DF36CD" w:rsidRPr="00DF36CD">
          <w:t xml:space="preserve"> </w:t>
        </w:r>
        <w:r w:rsidR="00DF36CD">
          <w:t>The</w:t>
        </w:r>
        <w:r w:rsidR="00DF36CD" w:rsidRPr="00870CD7">
          <w:t xml:space="preserve"> MADS-box transcription factor</w:t>
        </w:r>
        <w:r w:rsidR="00DF36CD">
          <w:t>,</w:t>
        </w:r>
        <w:r w:rsidR="00DF36CD" w:rsidRPr="00870CD7">
          <w:t xml:space="preserve"> </w:t>
        </w:r>
      </w:ins>
      <w:r w:rsidRPr="00870CD7">
        <w:t>FLC</w:t>
      </w:r>
      <w:r w:rsidR="00AC7904" w:rsidRPr="00870CD7">
        <w:t>,</w:t>
      </w:r>
      <w:del w:id="267" w:author="CorrectedProof" w:date="2015-01-06T19:34:00Z">
        <w:r w:rsidRPr="00870CD7" w:rsidDel="00DF36CD">
          <w:delText xml:space="preserve"> a MADS-box transcription factor</w:delText>
        </w:r>
        <w:r w:rsidR="00AC7904" w:rsidRPr="00870CD7" w:rsidDel="00DF36CD">
          <w:delText>,</w:delText>
        </w:r>
      </w:del>
      <w:r w:rsidR="00AC7904" w:rsidRPr="00870CD7">
        <w:t xml:space="preserve"> mediates</w:t>
      </w:r>
      <w:r w:rsidRPr="00870CD7">
        <w:t xml:space="preserve"> the transition of </w:t>
      </w:r>
      <w:r w:rsidR="00713DFB" w:rsidRPr="00870CD7">
        <w:rPr>
          <w:i/>
        </w:rPr>
        <w:t>Arabidopsis</w:t>
      </w:r>
      <w:r w:rsidR="001B2AEB" w:rsidRPr="00870CD7">
        <w:rPr>
          <w:i/>
        </w:rPr>
        <w:t>,</w:t>
      </w:r>
      <w:r w:rsidR="00831C75" w:rsidRPr="00870CD7">
        <w:t xml:space="preserve"> and many other dicots</w:t>
      </w:r>
      <w:r w:rsidR="001B2AEB" w:rsidRPr="00870CD7">
        <w:t>,</w:t>
      </w:r>
      <w:r w:rsidR="00AC7904" w:rsidRPr="00870CD7">
        <w:t xml:space="preserve"> from</w:t>
      </w:r>
      <w:r w:rsidRPr="00870CD7">
        <w:t xml:space="preserve"> vegetative</w:t>
      </w:r>
      <w:r w:rsidR="00AC7904" w:rsidRPr="00870CD7">
        <w:t xml:space="preserve"> to reproductive</w:t>
      </w:r>
      <w:r w:rsidRPr="00870CD7">
        <w:t xml:space="preserve"> gr</w:t>
      </w:r>
      <w:r w:rsidR="001B2AEB" w:rsidRPr="00870CD7">
        <w:t>owth (F</w:t>
      </w:r>
      <w:r w:rsidRPr="00870CD7">
        <w:t xml:space="preserve">igure </w:t>
      </w:r>
      <w:r w:rsidR="00BE7DEF" w:rsidRPr="00870CD7">
        <w:t>3</w:t>
      </w:r>
      <w:r w:rsidRPr="00870CD7">
        <w:t xml:space="preserve"> below)</w:t>
      </w:r>
      <w:r w:rsidR="00F527FB" w:rsidRPr="00870CD7">
        <w:t xml:space="preserve">. </w:t>
      </w:r>
      <w:r w:rsidR="007969FE" w:rsidRPr="00870CD7">
        <w:t xml:space="preserve">Research </w:t>
      </w:r>
      <w:r w:rsidR="00DB31B1" w:rsidRPr="00870CD7">
        <w:t xml:space="preserve">has shown </w:t>
      </w:r>
      <w:r w:rsidR="001B2AEB" w:rsidRPr="00870CD7">
        <w:t>that</w:t>
      </w:r>
      <w:r w:rsidR="007969FE" w:rsidRPr="00870CD7">
        <w:t xml:space="preserve"> </w:t>
      </w:r>
      <w:r w:rsidR="00536A6F" w:rsidRPr="00870CD7">
        <w:t>both genetic and epige</w:t>
      </w:r>
      <w:r w:rsidR="00DB31B1" w:rsidRPr="00870CD7">
        <w:t>netic mechanisms contribute to repressing the expression</w:t>
      </w:r>
      <w:r w:rsidR="007969FE" w:rsidRPr="00870CD7">
        <w:t xml:space="preserve"> of</w:t>
      </w:r>
      <w:r w:rsidR="00DB31B1" w:rsidRPr="00870CD7">
        <w:t xml:space="preserve"> the floral repressor</w:t>
      </w:r>
      <w:r w:rsidR="007969FE" w:rsidRPr="00870CD7">
        <w:t xml:space="preserve"> </w:t>
      </w:r>
      <w:r w:rsidR="007969FE" w:rsidRPr="00870CD7">
        <w:rPr>
          <w:i/>
        </w:rPr>
        <w:t>FLC</w:t>
      </w:r>
      <w:r w:rsidR="00DB31B1" w:rsidRPr="00870CD7">
        <w:t xml:space="preserve"> during the transition from vegetative to reproductive growth</w:t>
      </w:r>
      <w:r w:rsidR="007969FE" w:rsidRPr="00870CD7">
        <w:t xml:space="preserve"> </w:t>
      </w:r>
      <w:r w:rsidR="00534B19" w:rsidRPr="00870CD7">
        <w:rPr>
          <w:noProof/>
        </w:rPr>
        <w:t>(Boss et al. 2004; Finnegan et al. 2005)</w:t>
      </w:r>
      <w:r w:rsidR="00F527FB" w:rsidRPr="00870CD7">
        <w:t xml:space="preserve">. </w:t>
      </w:r>
      <w:ins w:id="268" w:author="CorrectedProof" w:date="2015-01-06T17:07:00Z">
        <w:r w:rsidR="00240ED9">
          <w:t>W</w:t>
        </w:r>
      </w:ins>
      <w:del w:id="269" w:author="CorrectedProof" w:date="2015-01-06T17:07:00Z">
        <w:r w:rsidR="00DB31B1" w:rsidRPr="00870CD7" w:rsidDel="00240ED9">
          <w:delText>Namely, w</w:delText>
        </w:r>
      </w:del>
      <w:r w:rsidR="00DB31B1" w:rsidRPr="00870CD7">
        <w:t xml:space="preserve">hen </w:t>
      </w:r>
      <w:r w:rsidR="00DB31B1" w:rsidRPr="00870CD7">
        <w:rPr>
          <w:i/>
        </w:rPr>
        <w:t xml:space="preserve">FLC </w:t>
      </w:r>
      <w:r w:rsidR="00DB31B1" w:rsidRPr="00870CD7">
        <w:t>is expressed at high levels, promoted by</w:t>
      </w:r>
      <w:r w:rsidR="001B2AEB" w:rsidRPr="00870CD7">
        <w:t xml:space="preserve"> </w:t>
      </w:r>
      <w:r w:rsidR="001B2AEB" w:rsidRPr="00870CD7">
        <w:rPr>
          <w:i/>
        </w:rPr>
        <w:t>FRIGIDA</w:t>
      </w:r>
      <w:r w:rsidR="001B2AEB" w:rsidRPr="00870CD7">
        <w:t xml:space="preserve"> (</w:t>
      </w:r>
      <w:r w:rsidR="001B2AEB" w:rsidRPr="00870CD7">
        <w:rPr>
          <w:i/>
        </w:rPr>
        <w:t>FRI</w:t>
      </w:r>
      <w:r w:rsidR="001B2AEB" w:rsidRPr="00870CD7">
        <w:t xml:space="preserve">), </w:t>
      </w:r>
      <w:r w:rsidR="001B2AEB" w:rsidRPr="00870CD7">
        <w:rPr>
          <w:i/>
        </w:rPr>
        <w:t xml:space="preserve">FRIGIDA-LIKE 1 </w:t>
      </w:r>
      <w:r w:rsidR="001B2AEB" w:rsidRPr="00870CD7">
        <w:t>(</w:t>
      </w:r>
      <w:r w:rsidR="001B2AEB" w:rsidRPr="00870CD7">
        <w:rPr>
          <w:i/>
        </w:rPr>
        <w:t>FRL1</w:t>
      </w:r>
      <w:r w:rsidR="001B2AEB" w:rsidRPr="00870CD7">
        <w:t xml:space="preserve">) and </w:t>
      </w:r>
      <w:r w:rsidR="001B2AEB" w:rsidRPr="00870CD7">
        <w:rPr>
          <w:i/>
        </w:rPr>
        <w:t>FRIGIDA-LIKE 2</w:t>
      </w:r>
      <w:r w:rsidR="001B2AEB" w:rsidRPr="00870CD7">
        <w:t xml:space="preserve"> (</w:t>
      </w:r>
      <w:r w:rsidR="001B2AEB" w:rsidRPr="00870CD7">
        <w:rPr>
          <w:i/>
        </w:rPr>
        <w:t>FRL2</w:t>
      </w:r>
      <w:r w:rsidR="001B2AEB" w:rsidRPr="00870CD7">
        <w:t>)</w:t>
      </w:r>
      <w:r w:rsidR="00DB31B1" w:rsidRPr="00870CD7">
        <w:t xml:space="preserve">, </w:t>
      </w:r>
      <w:del w:id="270" w:author="CorrectedProof" w:date="2015-01-06T17:08:00Z">
        <w:r w:rsidR="00DB31B1" w:rsidRPr="00870CD7" w:rsidDel="00240ED9">
          <w:delText xml:space="preserve">FLC </w:delText>
        </w:r>
      </w:del>
      <w:ins w:id="271" w:author="CorrectedProof" w:date="2015-01-06T17:08:00Z">
        <w:r w:rsidR="00240ED9">
          <w:t>it</w:t>
        </w:r>
        <w:r w:rsidR="00240ED9" w:rsidRPr="00870CD7">
          <w:t xml:space="preserve"> </w:t>
        </w:r>
      </w:ins>
      <w:r w:rsidR="00DB31B1" w:rsidRPr="00870CD7">
        <w:t>represses</w:t>
      </w:r>
      <w:r w:rsidR="00BC601B" w:rsidRPr="00870CD7">
        <w:t xml:space="preserve"> the</w:t>
      </w:r>
      <w:r w:rsidR="00863F0A" w:rsidRPr="00870CD7">
        <w:t xml:space="preserve"> expression of </w:t>
      </w:r>
      <w:r w:rsidR="00863F0A" w:rsidRPr="00870CD7">
        <w:rPr>
          <w:i/>
        </w:rPr>
        <w:t xml:space="preserve">FLOWERING TIME </w:t>
      </w:r>
      <w:r w:rsidR="00863F0A" w:rsidRPr="00870CD7">
        <w:t>(</w:t>
      </w:r>
      <w:r w:rsidR="00863F0A" w:rsidRPr="00870CD7">
        <w:rPr>
          <w:i/>
        </w:rPr>
        <w:t>FT</w:t>
      </w:r>
      <w:r w:rsidR="00863F0A" w:rsidRPr="00870CD7">
        <w:t>)</w:t>
      </w:r>
      <w:r w:rsidR="00DB31B1" w:rsidRPr="00870CD7">
        <w:t xml:space="preserve">, the FT homolog </w:t>
      </w:r>
      <w:r w:rsidR="00863F0A" w:rsidRPr="00870CD7">
        <w:rPr>
          <w:i/>
        </w:rPr>
        <w:t xml:space="preserve">TWIN SISTER OF </w:t>
      </w:r>
      <w:r w:rsidR="00200A6C" w:rsidRPr="00870CD7">
        <w:rPr>
          <w:i/>
        </w:rPr>
        <w:t xml:space="preserve">FT </w:t>
      </w:r>
      <w:r w:rsidR="00200A6C" w:rsidRPr="00870CD7">
        <w:t>(</w:t>
      </w:r>
      <w:r w:rsidR="00200A6C" w:rsidRPr="00870CD7">
        <w:rPr>
          <w:i/>
        </w:rPr>
        <w:t>TSF</w:t>
      </w:r>
      <w:r w:rsidR="00200A6C" w:rsidRPr="00870CD7">
        <w:t xml:space="preserve">), </w:t>
      </w:r>
      <w:del w:id="272" w:author="CorrectedProof" w:date="2015-01-06T17:08:00Z">
        <w:r w:rsidR="00200A6C" w:rsidRPr="00870CD7" w:rsidDel="00240ED9">
          <w:delText xml:space="preserve">and </w:delText>
        </w:r>
      </w:del>
      <w:r w:rsidR="00200A6C" w:rsidRPr="00870CD7">
        <w:rPr>
          <w:i/>
        </w:rPr>
        <w:t xml:space="preserve">SUPPRESSOR OF OVEREXPRESSION OF CO1 </w:t>
      </w:r>
      <w:r w:rsidR="00200A6C" w:rsidRPr="00870CD7">
        <w:t>(</w:t>
      </w:r>
      <w:r w:rsidR="00200A6C" w:rsidRPr="00870CD7">
        <w:rPr>
          <w:i/>
        </w:rPr>
        <w:t>SOC1</w:t>
      </w:r>
      <w:r w:rsidR="00200A6C" w:rsidRPr="00870CD7">
        <w:t>)</w:t>
      </w:r>
      <w:ins w:id="273" w:author="CorrectedProof" w:date="2015-01-06T17:09:00Z">
        <w:r w:rsidR="00240ED9">
          <w:t>. The concomitant</w:t>
        </w:r>
      </w:ins>
      <w:del w:id="274" w:author="CorrectedProof" w:date="2015-01-06T17:09:00Z">
        <w:r w:rsidR="001C5B01" w:rsidRPr="00870CD7" w:rsidDel="00240ED9">
          <w:delText>, and</w:delText>
        </w:r>
      </w:del>
      <w:r w:rsidR="001C5B01" w:rsidRPr="00870CD7">
        <w:t xml:space="preserve"> increase</w:t>
      </w:r>
      <w:ins w:id="275" w:author="CorrectedProof" w:date="2015-01-06T17:09:00Z">
        <w:r w:rsidR="00240ED9">
          <w:t xml:space="preserve"> in</w:t>
        </w:r>
      </w:ins>
      <w:del w:id="276" w:author="CorrectedProof" w:date="2015-01-06T17:09:00Z">
        <w:r w:rsidR="001C5B01" w:rsidRPr="00870CD7" w:rsidDel="00240ED9">
          <w:delText>d</w:delText>
        </w:r>
      </w:del>
      <w:r w:rsidR="001C5B01" w:rsidRPr="00870CD7">
        <w:t xml:space="preserve"> FT, TSF and SOC1 levels</w:t>
      </w:r>
      <w:ins w:id="277" w:author="CorrectedProof" w:date="2015-01-06T17:10:00Z">
        <w:r w:rsidR="00240ED9">
          <w:t>,</w:t>
        </w:r>
      </w:ins>
      <w:r w:rsidR="001C5B01" w:rsidRPr="00870CD7">
        <w:t xml:space="preserve"> in turn</w:t>
      </w:r>
      <w:ins w:id="278" w:author="CorrectedProof" w:date="2015-01-06T17:10:00Z">
        <w:r w:rsidR="00240ED9">
          <w:t>,</w:t>
        </w:r>
      </w:ins>
      <w:r w:rsidR="001C5B01" w:rsidRPr="00870CD7">
        <w:t xml:space="preserve"> suppress expression of</w:t>
      </w:r>
      <w:r w:rsidR="00D23F4F" w:rsidRPr="00870CD7">
        <w:rPr>
          <w:i/>
        </w:rPr>
        <w:t xml:space="preserve"> LEAFY </w:t>
      </w:r>
      <w:r w:rsidR="00D23F4F" w:rsidRPr="00870CD7">
        <w:t>(</w:t>
      </w:r>
      <w:r w:rsidR="00D23F4F" w:rsidRPr="00870CD7">
        <w:rPr>
          <w:i/>
        </w:rPr>
        <w:t>LFY</w:t>
      </w:r>
      <w:r w:rsidR="00D23F4F" w:rsidRPr="00870CD7">
        <w:t>) and</w:t>
      </w:r>
      <w:r w:rsidR="00D23F4F" w:rsidRPr="00870CD7">
        <w:rPr>
          <w:rFonts w:cs="Arial"/>
          <w:i/>
          <w:color w:val="000000"/>
          <w:szCs w:val="24"/>
          <w:shd w:val="clear" w:color="auto" w:fill="FFFFFF"/>
        </w:rPr>
        <w:t xml:space="preserve"> APETALA1</w:t>
      </w:r>
      <w:r w:rsidR="00D23F4F" w:rsidRPr="00870CD7">
        <w:rPr>
          <w:i/>
        </w:rPr>
        <w:t xml:space="preserve"> </w:t>
      </w:r>
      <w:r w:rsidR="00D23F4F" w:rsidRPr="00870CD7">
        <w:t>(</w:t>
      </w:r>
      <w:r w:rsidR="00D23F4F" w:rsidRPr="00870CD7">
        <w:rPr>
          <w:i/>
        </w:rPr>
        <w:t>AP1</w:t>
      </w:r>
      <w:r w:rsidR="00D23F4F" w:rsidRPr="00870CD7">
        <w:t xml:space="preserve">), the two primary promoters of floral apical meristem growth </w:t>
      </w:r>
      <w:r w:rsidR="00D23F4F" w:rsidRPr="00870CD7">
        <w:rPr>
          <w:noProof/>
        </w:rPr>
        <w:t>(Amasino 2004)</w:t>
      </w:r>
      <w:r w:rsidR="00D23F4F" w:rsidRPr="00870CD7">
        <w:t>.</w:t>
      </w:r>
    </w:p>
    <w:p w:rsidR="00167061" w:rsidRPr="00870CD7" w:rsidRDefault="00167061" w:rsidP="003858DA"/>
    <w:p w:rsidR="00D23F4F" w:rsidRPr="00870CD7" w:rsidRDefault="00D23F4F" w:rsidP="003858DA"/>
    <w:p w:rsidR="00167061" w:rsidRPr="00870CD7" w:rsidRDefault="00B31A30" w:rsidP="003858DA">
      <w:r>
        <w:pict>
          <v:shape id="_x0000_s1036" type="#_x0000_t202" style="width:446.25pt;height:398.15pt;mso-position-horizontal-relative:char;mso-position-vertical-relative:line;mso-width-relative:margin;mso-height-relative:margin" stroked="f">
            <v:textbox style="mso-next-textbox:#_x0000_s1036">
              <w:txbxContent>
                <w:p w:rsidR="002E29F3" w:rsidRDefault="002E29F3" w:rsidP="00143853">
                  <w:pPr>
                    <w:jc w:val="center"/>
                  </w:pPr>
                  <w:r>
                    <w:rPr>
                      <w:noProof/>
                      <w:lang w:eastAsia="en-AU"/>
                    </w:rPr>
                    <w:drawing>
                      <wp:inline distT="0" distB="0" distL="0" distR="0">
                        <wp:extent cx="5362575" cy="4067175"/>
                        <wp:effectExtent l="0" t="0" r="0" b="0"/>
                        <wp:docPr id="8" name="Picture 4"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882" b="39491"/>
                                <a:stretch>
                                  <a:fillRect/>
                                </a:stretch>
                              </pic:blipFill>
                              <pic:spPr bwMode="auto">
                                <a:xfrm>
                                  <a:off x="0" y="0"/>
                                  <a:ext cx="5362575" cy="4067175"/>
                                </a:xfrm>
                                <a:prstGeom prst="rect">
                                  <a:avLst/>
                                </a:prstGeom>
                                <a:noFill/>
                                <a:ln>
                                  <a:noFill/>
                                </a:ln>
                              </pic:spPr>
                            </pic:pic>
                          </a:graphicData>
                        </a:graphic>
                      </wp:inline>
                    </w:drawing>
                  </w:r>
                </w:p>
                <w:p w:rsidR="002E29F3" w:rsidRPr="002F0AE9" w:rsidRDefault="002E29F3" w:rsidP="00EA7C0D">
                  <w:pPr>
                    <w:ind w:left="851" w:hanging="851"/>
                    <w:rPr>
                      <w:sz w:val="18"/>
                      <w:szCs w:val="18"/>
                    </w:rPr>
                  </w:pPr>
                  <w:r w:rsidRPr="00BE7DEF">
                    <w:rPr>
                      <w:sz w:val="18"/>
                      <w:szCs w:val="18"/>
                    </w:rPr>
                    <w:t>Figure 3</w:t>
                  </w:r>
                  <w:r w:rsidRPr="00E840C8">
                    <w:rPr>
                      <w:sz w:val="18"/>
                      <w:szCs w:val="18"/>
                    </w:rPr>
                    <w:t xml:space="preserve"> – The regulatory pathways involved in triggering flowering in </w:t>
                  </w:r>
                  <w:r w:rsidRPr="00E840C8">
                    <w:rPr>
                      <w:i/>
                      <w:sz w:val="18"/>
                      <w:szCs w:val="18"/>
                    </w:rPr>
                    <w:t>Arabidopsis thaliana</w:t>
                  </w:r>
                  <w:r w:rsidRPr="00E840C8">
                    <w:rPr>
                      <w:sz w:val="18"/>
                      <w:szCs w:val="18"/>
                    </w:rPr>
                    <w:t xml:space="preserve"> </w:t>
                  </w:r>
                  <w:r w:rsidRPr="00E840C8">
                    <w:rPr>
                      <w:noProof/>
                      <w:sz w:val="18"/>
                      <w:szCs w:val="18"/>
                    </w:rPr>
                    <w:t>(Amasino 2004)</w:t>
                  </w:r>
                  <w:r w:rsidRPr="00E840C8">
                    <w:rPr>
                      <w:sz w:val="18"/>
                      <w:szCs w:val="18"/>
                    </w:rPr>
                    <w:t>. FRL2</w:t>
                  </w:r>
                  <w:r>
                    <w:rPr>
                      <w:sz w:val="18"/>
                      <w:szCs w:val="18"/>
                    </w:rPr>
                    <w:t xml:space="preserve"> (not shown)</w:t>
                  </w:r>
                  <w:r w:rsidRPr="00E840C8">
                    <w:rPr>
                      <w:sz w:val="18"/>
                      <w:szCs w:val="18"/>
                    </w:rPr>
                    <w:t xml:space="preserve"> is </w:t>
                  </w:r>
                  <w:r>
                    <w:rPr>
                      <w:sz w:val="18"/>
                      <w:szCs w:val="18"/>
                    </w:rPr>
                    <w:t xml:space="preserve">associated with promotion of </w:t>
                  </w:r>
                  <w:r w:rsidRPr="00F32B37">
                    <w:rPr>
                      <w:i/>
                      <w:sz w:val="18"/>
                      <w:szCs w:val="18"/>
                    </w:rPr>
                    <w:t>FLC</w:t>
                  </w:r>
                  <w:r>
                    <w:rPr>
                      <w:sz w:val="18"/>
                      <w:szCs w:val="18"/>
                    </w:rPr>
                    <w:t xml:space="preserve"> expression </w:t>
                  </w:r>
                  <w:r w:rsidRPr="00F32B37">
                    <w:rPr>
                      <w:noProof/>
                      <w:sz w:val="18"/>
                      <w:szCs w:val="18"/>
                    </w:rPr>
                    <w:t>(Finnegan et al. 2005)</w:t>
                  </w:r>
                  <w:r>
                    <w:rPr>
                      <w:sz w:val="18"/>
                      <w:szCs w:val="18"/>
                    </w:rPr>
                    <w:t xml:space="preserve"> and TSF (not shown) which is regulated in a similar fashion to </w:t>
                  </w:r>
                  <w:r>
                    <w:rPr>
                      <w:i/>
                      <w:sz w:val="18"/>
                      <w:szCs w:val="18"/>
                    </w:rPr>
                    <w:t>FT</w:t>
                  </w:r>
                  <w:r>
                    <w:rPr>
                      <w:sz w:val="18"/>
                      <w:szCs w:val="18"/>
                    </w:rPr>
                    <w:t xml:space="preserve"> </w:t>
                  </w:r>
                  <w:r w:rsidRPr="002F0AE9">
                    <w:rPr>
                      <w:noProof/>
                      <w:sz w:val="18"/>
                      <w:szCs w:val="18"/>
                    </w:rPr>
                    <w:t>(Hiraoka et al. 2013)</w:t>
                  </w:r>
                  <w:r>
                    <w:rPr>
                      <w:sz w:val="18"/>
                      <w:szCs w:val="18"/>
                    </w:rPr>
                    <w:t>. Additional genes critical to the process relating to the PHD-PRC2 complex during vernalisation have also not been shown.</w:t>
                  </w:r>
                </w:p>
              </w:txbxContent>
            </v:textbox>
            <w10:wrap type="none"/>
            <w10:anchorlock/>
          </v:shape>
        </w:pict>
      </w:r>
    </w:p>
    <w:p w:rsidR="00167061" w:rsidRPr="00870CD7" w:rsidRDefault="00167061" w:rsidP="003858DA"/>
    <w:p w:rsidR="00300480" w:rsidRPr="00870CD7" w:rsidRDefault="00300480"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I think that you could combine Figs 3 and 4 into a single, two part (3A and 3B) Figure to allow the reader to focus in on the message you are trying to convey in your text!</w:t>
      </w:r>
    </w:p>
    <w:p w:rsidR="00300480" w:rsidRPr="00870CD7" w:rsidRDefault="00300480"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The below could then be included in the same paragraph as above – currently this paragraph in disjointed by the inclusion of two Figures, one of which you have shoved right in the middle of a paragraph – very lazy!</w:t>
      </w:r>
    </w:p>
    <w:p w:rsidR="00300480" w:rsidRPr="00870CD7" w:rsidRDefault="00300480" w:rsidP="003858DA"/>
    <w:p w:rsidR="00F3789E" w:rsidRPr="00870CD7" w:rsidRDefault="009A2443" w:rsidP="003858DA">
      <w:r w:rsidRPr="00870CD7">
        <w:t>Upon induction of FLC expression, the VERNALISATION2 (</w:t>
      </w:r>
      <w:r w:rsidRPr="00870CD7">
        <w:rPr>
          <w:i/>
        </w:rPr>
        <w:t>VRN2</w:t>
      </w:r>
      <w:r w:rsidRPr="00870CD7">
        <w:t>)/Plant Homeo</w:t>
      </w:r>
      <w:r>
        <w:t xml:space="preserve"> </w:t>
      </w:r>
      <w:r w:rsidRPr="00870CD7">
        <w:t>domain Polycomb Repression Complex2 (PHD-PRC2)</w:t>
      </w:r>
      <w:ins w:id="279" w:author="CorrectedProof" w:date="2015-01-06T17:13:00Z">
        <w:r w:rsidR="00E630AB">
          <w:t>—</w:t>
        </w:r>
      </w:ins>
      <w:del w:id="280" w:author="CorrectedProof" w:date="2015-01-06T17:13:00Z">
        <w:r w:rsidRPr="00870CD7" w:rsidDel="00E630AB">
          <w:delText xml:space="preserve"> </w:delText>
        </w:r>
      </w:del>
      <w:del w:id="281" w:author="CorrectedProof" w:date="2015-01-06T17:14:00Z">
        <w:r w:rsidRPr="00870CD7" w:rsidDel="00E630AB">
          <w:delText xml:space="preserve">that </w:delText>
        </w:r>
      </w:del>
      <w:r w:rsidRPr="00870CD7">
        <w:t>consist</w:t>
      </w:r>
      <w:ins w:id="282" w:author="CorrectedProof" w:date="2015-01-06T17:14:00Z">
        <w:r w:rsidR="00E630AB">
          <w:t>ing</w:t>
        </w:r>
      </w:ins>
      <w:del w:id="283" w:author="CorrectedProof" w:date="2015-01-06T17:14:00Z">
        <w:r w:rsidRPr="00870CD7" w:rsidDel="00E630AB">
          <w:delText>s</w:delText>
        </w:r>
      </w:del>
      <w:r w:rsidRPr="00870CD7">
        <w:t xml:space="preserve"> of </w:t>
      </w:r>
      <w:r w:rsidRPr="00870CD7">
        <w:rPr>
          <w:i/>
        </w:rPr>
        <w:t>VRN2</w:t>
      </w:r>
      <w:r w:rsidRPr="00870CD7">
        <w:t xml:space="preserve"> and PHD-PRC2 proteins, </w:t>
      </w:r>
      <w:r w:rsidRPr="00870CD7">
        <w:rPr>
          <w:i/>
        </w:rPr>
        <w:t>CURLY LEAF</w:t>
      </w:r>
      <w:r w:rsidRPr="00870CD7">
        <w:t xml:space="preserve"> (</w:t>
      </w:r>
      <w:r w:rsidRPr="00870CD7">
        <w:rPr>
          <w:i/>
        </w:rPr>
        <w:t>CLF</w:t>
      </w:r>
      <w:r w:rsidRPr="00870CD7">
        <w:t>),</w:t>
      </w:r>
      <w:r w:rsidRPr="00870CD7">
        <w:rPr>
          <w:i/>
        </w:rPr>
        <w:t xml:space="preserve"> SWINGER </w:t>
      </w:r>
      <w:r w:rsidRPr="00870CD7">
        <w:t>(</w:t>
      </w:r>
      <w:r w:rsidRPr="00870CD7">
        <w:rPr>
          <w:i/>
        </w:rPr>
        <w:t>SWN</w:t>
      </w:r>
      <w:r w:rsidRPr="00870CD7">
        <w:t xml:space="preserve">) and </w:t>
      </w:r>
      <w:r w:rsidRPr="00870CD7">
        <w:rPr>
          <w:i/>
        </w:rPr>
        <w:t>FERTILIZATION-INDEPENDENT ENDOSPERM</w:t>
      </w:r>
      <w:r w:rsidRPr="00870CD7">
        <w:t xml:space="preserve"> (</w:t>
      </w:r>
      <w:r w:rsidRPr="00870CD7">
        <w:rPr>
          <w:i/>
        </w:rPr>
        <w:t>FIE</w:t>
      </w:r>
      <w:r w:rsidRPr="00870CD7">
        <w:t xml:space="preserve">) </w:t>
      </w:r>
      <w:r w:rsidRPr="00870CD7">
        <w:rPr>
          <w:noProof/>
        </w:rPr>
        <w:t>(Köhler &amp; Villar 2008)</w:t>
      </w:r>
      <w:ins w:id="284" w:author="CorrectedProof" w:date="2015-01-06T17:13:00Z">
        <w:r w:rsidR="00E630AB">
          <w:t>—</w:t>
        </w:r>
      </w:ins>
      <w:del w:id="285" w:author="CorrectedProof" w:date="2015-01-06T17:13:00Z">
        <w:r w:rsidRPr="00870CD7" w:rsidDel="00E630AB">
          <w:delText xml:space="preserve">, </w:delText>
        </w:r>
      </w:del>
      <w:r w:rsidRPr="00870CD7">
        <w:t xml:space="preserve">is constitutively bound to the </w:t>
      </w:r>
      <w:r w:rsidRPr="00870CD7">
        <w:rPr>
          <w:i/>
        </w:rPr>
        <w:t>FLC</w:t>
      </w:r>
      <w:r w:rsidRPr="00870CD7">
        <w:t xml:space="preserve"> locus. </w:t>
      </w:r>
      <w:r w:rsidR="00426B96" w:rsidRPr="00870CD7">
        <w:t xml:space="preserve">The binding of the VRN2/PHD-PRC2 complex to </w:t>
      </w:r>
      <w:r w:rsidR="00426B96" w:rsidRPr="00870CD7">
        <w:rPr>
          <w:i/>
        </w:rPr>
        <w:t>FLC</w:t>
      </w:r>
      <w:r w:rsidR="00426B96" w:rsidRPr="00870CD7">
        <w:t xml:space="preserve"> maintains the locus in an open conformational shape, allowing transcriptional machinery to access the </w:t>
      </w:r>
      <w:r w:rsidR="00426B96" w:rsidRPr="00870CD7">
        <w:rPr>
          <w:i/>
        </w:rPr>
        <w:t>FLC</w:t>
      </w:r>
      <w:r w:rsidR="00426B96" w:rsidRPr="00870CD7">
        <w:t xml:space="preserve"> regulatory sequence and promote </w:t>
      </w:r>
      <w:r w:rsidR="00426B96" w:rsidRPr="00870CD7">
        <w:rPr>
          <w:i/>
        </w:rPr>
        <w:t>FLC</w:t>
      </w:r>
      <w:r w:rsidR="00426B96" w:rsidRPr="00870CD7">
        <w:t xml:space="preserve"> expression via H3 </w:t>
      </w:r>
      <w:r w:rsidR="005A7346" w:rsidRPr="00870CD7">
        <w:t xml:space="preserve">acetylation </w:t>
      </w:r>
      <w:r w:rsidR="005A7346" w:rsidRPr="00870CD7">
        <w:rPr>
          <w:noProof/>
        </w:rPr>
        <w:t>(De Lucia et al. 2008)</w:t>
      </w:r>
      <w:r w:rsidR="00426B96" w:rsidRPr="00870CD7">
        <w:t>. During vernalisation,</w:t>
      </w:r>
      <w:r w:rsidR="00167061" w:rsidRPr="00870CD7">
        <w:t xml:space="preserve"> </w:t>
      </w:r>
      <w:r w:rsidR="0068321D" w:rsidRPr="00870CD7">
        <w:rPr>
          <w:i/>
        </w:rPr>
        <w:t xml:space="preserve">VERNALISATION </w:t>
      </w:r>
      <w:r w:rsidR="0068321D" w:rsidRPr="00870CD7">
        <w:rPr>
          <w:i/>
        </w:rPr>
        <w:lastRenderedPageBreak/>
        <w:t>INSENSITIVE 3 (</w:t>
      </w:r>
      <w:r w:rsidR="00167061" w:rsidRPr="00870CD7">
        <w:rPr>
          <w:i/>
        </w:rPr>
        <w:t>VIN3</w:t>
      </w:r>
      <w:r w:rsidR="0068321D" w:rsidRPr="00870CD7">
        <w:rPr>
          <w:i/>
        </w:rPr>
        <w:t>)</w:t>
      </w:r>
      <w:r w:rsidR="00167061" w:rsidRPr="00870CD7">
        <w:t xml:space="preserve"> </w:t>
      </w:r>
      <w:r w:rsidR="001C5B01" w:rsidRPr="00870CD7">
        <w:t>levels increase</w:t>
      </w:r>
      <w:r w:rsidR="00BE631A" w:rsidRPr="00870CD7">
        <w:t xml:space="preserve">. VIN3, along with </w:t>
      </w:r>
      <w:r w:rsidR="0068321D" w:rsidRPr="00870CD7">
        <w:rPr>
          <w:i/>
        </w:rPr>
        <w:t xml:space="preserve">VERNALISATION 5/VIN3-LIKE </w:t>
      </w:r>
      <w:r w:rsidR="0068321D" w:rsidRPr="00870CD7">
        <w:t>(</w:t>
      </w:r>
      <w:r w:rsidR="00167061" w:rsidRPr="00870CD7">
        <w:rPr>
          <w:i/>
        </w:rPr>
        <w:t>VEL1</w:t>
      </w:r>
      <w:r w:rsidR="0068321D" w:rsidRPr="00870CD7">
        <w:t>)</w:t>
      </w:r>
      <w:r w:rsidR="00167061" w:rsidRPr="00870CD7">
        <w:t xml:space="preserve"> and </w:t>
      </w:r>
      <w:r w:rsidR="0068321D" w:rsidRPr="00870CD7">
        <w:rPr>
          <w:i/>
        </w:rPr>
        <w:t xml:space="preserve">VERNALISATION 5 </w:t>
      </w:r>
      <w:r w:rsidR="0068321D" w:rsidRPr="00870CD7">
        <w:t>(</w:t>
      </w:r>
      <w:r w:rsidR="00167061" w:rsidRPr="00870CD7">
        <w:rPr>
          <w:i/>
        </w:rPr>
        <w:t>VRN5</w:t>
      </w:r>
      <w:r w:rsidR="0068321D" w:rsidRPr="00870CD7">
        <w:t>)</w:t>
      </w:r>
      <w:r w:rsidR="00BE631A" w:rsidRPr="00870CD7">
        <w:t>, bind to the PHD-PCR2 complex</w:t>
      </w:r>
      <w:r w:rsidR="00167061" w:rsidRPr="00870CD7">
        <w:t xml:space="preserve"> to</w:t>
      </w:r>
      <w:r w:rsidR="00BE631A" w:rsidRPr="00870CD7">
        <w:t xml:space="preserve"> promote histone H3 </w:t>
      </w:r>
      <w:r w:rsidR="001C541E" w:rsidRPr="00870CD7">
        <w:t>deacetylation</w:t>
      </w:r>
      <w:r w:rsidR="00BE631A" w:rsidRPr="00870CD7">
        <w:t xml:space="preserve"> and</w:t>
      </w:r>
      <w:r w:rsidR="00167061" w:rsidRPr="00870CD7">
        <w:t xml:space="preserve"> </w:t>
      </w:r>
      <w:r w:rsidR="00167061" w:rsidRPr="00870CD7">
        <w:rPr>
          <w:i/>
        </w:rPr>
        <w:t>VRN1</w:t>
      </w:r>
      <w:r w:rsidR="00167061" w:rsidRPr="00870CD7">
        <w:t xml:space="preserve"> and </w:t>
      </w:r>
      <w:r w:rsidR="00167061" w:rsidRPr="00870CD7">
        <w:rPr>
          <w:i/>
        </w:rPr>
        <w:t>VRN2</w:t>
      </w:r>
      <w:r w:rsidR="00BE631A" w:rsidRPr="00870CD7">
        <w:t>-directed methylation of</w:t>
      </w:r>
      <w:r w:rsidR="00167061" w:rsidRPr="00870CD7">
        <w:t xml:space="preserve"> H3K9 and H3K27</w:t>
      </w:r>
      <w:r w:rsidR="00BE631A" w:rsidRPr="00870CD7">
        <w:t xml:space="preserve">. </w:t>
      </w:r>
      <w:r w:rsidR="00BD14DA" w:rsidRPr="00870CD7">
        <w:t>H3K27</w:t>
      </w:r>
      <w:r w:rsidR="001C5B01" w:rsidRPr="00870CD7">
        <w:t xml:space="preserve"> methylation of the </w:t>
      </w:r>
      <w:r w:rsidR="001C5B01" w:rsidRPr="00870CD7">
        <w:rPr>
          <w:i/>
        </w:rPr>
        <w:t>FLC</w:t>
      </w:r>
      <w:r w:rsidR="001C5B01" w:rsidRPr="00870CD7">
        <w:t xml:space="preserve"> locus closes </w:t>
      </w:r>
      <w:r w:rsidR="00BE631A" w:rsidRPr="00870CD7">
        <w:t xml:space="preserve">the open conformation of </w:t>
      </w:r>
      <w:r w:rsidR="00BE631A" w:rsidRPr="00870CD7">
        <w:rPr>
          <w:i/>
        </w:rPr>
        <w:t>FLC</w:t>
      </w:r>
      <w:r w:rsidR="00BE631A" w:rsidRPr="00870CD7">
        <w:t xml:space="preserve">, blocking the transcription machinery from accessing </w:t>
      </w:r>
      <w:r w:rsidR="00BE631A" w:rsidRPr="00870CD7">
        <w:rPr>
          <w:i/>
        </w:rPr>
        <w:t>FLC</w:t>
      </w:r>
      <w:r w:rsidR="00BE631A" w:rsidRPr="00870CD7">
        <w:t xml:space="preserve"> and</w:t>
      </w:r>
      <w:r w:rsidR="00B4768B" w:rsidRPr="00870CD7">
        <w:t xml:space="preserve"> thus</w:t>
      </w:r>
      <w:r w:rsidR="00BE631A" w:rsidRPr="00870CD7">
        <w:t xml:space="preserve"> repressing </w:t>
      </w:r>
      <w:r w:rsidR="00B4768B" w:rsidRPr="00870CD7">
        <w:rPr>
          <w:i/>
        </w:rPr>
        <w:t>FLC</w:t>
      </w:r>
      <w:r w:rsidR="00BE631A" w:rsidRPr="00870CD7">
        <w:t xml:space="preserve"> expression</w:t>
      </w:r>
      <w:r w:rsidR="00BD14DA" w:rsidRPr="00870CD7">
        <w:t xml:space="preserve"> </w:t>
      </w:r>
      <w:r w:rsidR="00BE631A" w:rsidRPr="00870CD7">
        <w:rPr>
          <w:highlight w:val="yellow"/>
        </w:rPr>
        <w:t>.</w:t>
      </w:r>
      <w:r w:rsidR="00472F7A" w:rsidRPr="00870CD7">
        <w:rPr>
          <w:highlight w:val="yellow"/>
        </w:rPr>
        <w:t xml:space="preserve">&lt;Have a look at </w:t>
      </w:r>
      <w:r w:rsidR="00472F7A" w:rsidRPr="00870CD7">
        <w:rPr>
          <w:noProof/>
          <w:highlight w:val="yellow"/>
        </w:rPr>
        <w:t>(Finnegan &amp; Dennis 2007)</w:t>
      </w:r>
      <w:r w:rsidR="00472F7A" w:rsidRPr="00870CD7">
        <w:rPr>
          <w:highlight w:val="yellow"/>
        </w:rPr>
        <w:t>&gt;</w:t>
      </w:r>
      <w:r w:rsidR="00BE631A" w:rsidRPr="00870CD7">
        <w:t xml:space="preserve"> This epigenetic repression of </w:t>
      </w:r>
      <w:r w:rsidR="00BE631A" w:rsidRPr="00870CD7">
        <w:rPr>
          <w:i/>
        </w:rPr>
        <w:t>FLC</w:t>
      </w:r>
      <w:r w:rsidR="00BE631A" w:rsidRPr="00870CD7">
        <w:t xml:space="preserve"> is stable and irreversible,</w:t>
      </w:r>
      <w:r w:rsidR="00167061" w:rsidRPr="00870CD7">
        <w:t xml:space="preserve"> </w:t>
      </w:r>
      <w:r w:rsidR="00E578E3" w:rsidRPr="00870CD7">
        <w:t>ensuring</w:t>
      </w:r>
      <w:r w:rsidR="00167061" w:rsidRPr="00870CD7">
        <w:t xml:space="preserve"> the transition to a flowering state is</w:t>
      </w:r>
      <w:r w:rsidR="00BE631A" w:rsidRPr="00870CD7">
        <w:t xml:space="preserve"> </w:t>
      </w:r>
      <w:r w:rsidRPr="00870CD7">
        <w:t>permanent</w:t>
      </w:r>
      <w:r w:rsidR="00167061" w:rsidRPr="00870CD7">
        <w:t xml:space="preserve"> </w:t>
      </w:r>
      <w:r w:rsidR="00167061" w:rsidRPr="00870CD7">
        <w:rPr>
          <w:noProof/>
        </w:rPr>
        <w:t>(Levy et al. 2002; Sung &amp; Amasino 2004)</w:t>
      </w:r>
      <w:r w:rsidR="00167061" w:rsidRPr="00870CD7">
        <w:t>.</w:t>
      </w:r>
      <w:r w:rsidR="009C2311" w:rsidRPr="00870CD7">
        <w:t xml:space="preserve"> </w:t>
      </w:r>
      <w:r w:rsidR="00BE631A" w:rsidRPr="00870CD7">
        <w:t xml:space="preserve">Reduced </w:t>
      </w:r>
      <w:r w:rsidR="009C2311" w:rsidRPr="00870CD7">
        <w:t>FLC</w:t>
      </w:r>
      <w:r w:rsidR="00BE631A" w:rsidRPr="00870CD7">
        <w:t xml:space="preserve"> leads to increased</w:t>
      </w:r>
      <w:r w:rsidR="009C2311" w:rsidRPr="00870CD7">
        <w:t xml:space="preserve"> expression of</w:t>
      </w:r>
      <w:r w:rsidR="009C2311" w:rsidRPr="00870CD7">
        <w:rPr>
          <w:i/>
        </w:rPr>
        <w:t xml:space="preserve"> SOC1</w:t>
      </w:r>
      <w:r w:rsidR="009C2311" w:rsidRPr="00870CD7">
        <w:t xml:space="preserve"> </w:t>
      </w:r>
      <w:r w:rsidR="00831C75" w:rsidRPr="00870CD7">
        <w:t xml:space="preserve">and </w:t>
      </w:r>
      <w:r w:rsidR="00831C75" w:rsidRPr="00870CD7">
        <w:rPr>
          <w:i/>
        </w:rPr>
        <w:t>FT</w:t>
      </w:r>
      <w:r w:rsidR="00831C75" w:rsidRPr="00870CD7">
        <w:t>,</w:t>
      </w:r>
      <w:r w:rsidR="00F3789E" w:rsidRPr="00870CD7">
        <w:t xml:space="preserve"> and</w:t>
      </w:r>
      <w:r w:rsidR="00BE631A" w:rsidRPr="00870CD7">
        <w:t xml:space="preserve"> increased SOC1 and FT levels</w:t>
      </w:r>
      <w:r w:rsidR="00F3789E" w:rsidRPr="00870CD7">
        <w:t xml:space="preserve"> in turn enhance the expression of the floral </w:t>
      </w:r>
      <w:r w:rsidRPr="00870CD7">
        <w:t>promoters</w:t>
      </w:r>
      <w:r w:rsidR="00BE7DEF" w:rsidRPr="00870CD7">
        <w:t xml:space="preserve"> </w:t>
      </w:r>
      <w:r w:rsidR="00BE7DEF" w:rsidRPr="00870CD7">
        <w:rPr>
          <w:i/>
        </w:rPr>
        <w:t>LFY</w:t>
      </w:r>
      <w:r w:rsidR="00BE7DEF" w:rsidRPr="00870CD7">
        <w:t xml:space="preserve"> and </w:t>
      </w:r>
      <w:r w:rsidR="00BE7DEF" w:rsidRPr="00870CD7">
        <w:rPr>
          <w:i/>
        </w:rPr>
        <w:t>AP1</w:t>
      </w:r>
      <w:r w:rsidR="00F3789E" w:rsidRPr="00870CD7">
        <w:rPr>
          <w:i/>
        </w:rPr>
        <w:t xml:space="preserve"> (Fig 3a)</w:t>
      </w:r>
      <w:r w:rsidR="001B2AEB" w:rsidRPr="00870CD7">
        <w:t>.</w:t>
      </w:r>
    </w:p>
    <w:p w:rsidR="004F5845" w:rsidRPr="00870CD7" w:rsidRDefault="004F5845" w:rsidP="003858DA">
      <w:r w:rsidRPr="00870CD7">
        <w:t>&lt;Localisation of FT expression&gt;</w:t>
      </w:r>
    </w:p>
    <w:p w:rsidR="00167061" w:rsidRPr="00870CD7" w:rsidRDefault="00173395" w:rsidP="003858DA">
      <w:r w:rsidRPr="00870CD7">
        <w:t xml:space="preserve">The External Coincidence Model, </w:t>
      </w:r>
      <w:r w:rsidR="00BC601B" w:rsidRPr="00870CD7">
        <w:t>also</w:t>
      </w:r>
      <w:r w:rsidRPr="00870CD7">
        <w:t xml:space="preserve"> referred to</w:t>
      </w:r>
      <w:r w:rsidR="00BC601B" w:rsidRPr="00870CD7">
        <w:t xml:space="preserve"> as the Photoperiod </w:t>
      </w:r>
      <w:r w:rsidRPr="00870CD7">
        <w:t xml:space="preserve">Pathway, mediates the transition to flowering by exposure to increasing day length, and without the requirement of a vernalisation period </w:t>
      </w:r>
      <w:r w:rsidRPr="00870CD7">
        <w:rPr>
          <w:noProof/>
        </w:rPr>
        <w:t>(Hayama &amp; Coupland 2004)</w:t>
      </w:r>
      <w:r w:rsidRPr="00870CD7">
        <w:t xml:space="preserve">. Increased periods of day light promotes the expression of </w:t>
      </w:r>
      <w:r w:rsidRPr="00870CD7">
        <w:rPr>
          <w:i/>
        </w:rPr>
        <w:t xml:space="preserve">CONSTANS </w:t>
      </w:r>
      <w:r w:rsidRPr="00870CD7">
        <w:t>(</w:t>
      </w:r>
      <w:r w:rsidRPr="00870CD7">
        <w:rPr>
          <w:i/>
        </w:rPr>
        <w:t>CO</w:t>
      </w:r>
      <w:r w:rsidRPr="00870CD7">
        <w:t xml:space="preserve">), which in turn overrides the repressive effects of </w:t>
      </w:r>
      <w:r w:rsidRPr="00870CD7">
        <w:rPr>
          <w:i/>
        </w:rPr>
        <w:t xml:space="preserve">FLC </w:t>
      </w:r>
      <w:r w:rsidRPr="00870CD7">
        <w:t xml:space="preserve">via CO-mediated activation of </w:t>
      </w:r>
      <w:r w:rsidRPr="00870CD7">
        <w:rPr>
          <w:i/>
        </w:rPr>
        <w:t>FT</w:t>
      </w:r>
      <w:r w:rsidRPr="00870CD7">
        <w:t xml:space="preserve"> and </w:t>
      </w:r>
      <w:r w:rsidRPr="00870CD7">
        <w:rPr>
          <w:i/>
        </w:rPr>
        <w:t>SOC1</w:t>
      </w:r>
      <w:r w:rsidRPr="00870CD7">
        <w:t xml:space="preserve"> expression </w:t>
      </w:r>
      <w:r w:rsidRPr="00870CD7">
        <w:rPr>
          <w:noProof/>
        </w:rPr>
        <w:t>(Golembeski et al. 2014)</w:t>
      </w:r>
      <w:r w:rsidR="006462D3" w:rsidRPr="00870CD7">
        <w:t>.</w:t>
      </w:r>
    </w:p>
    <w:p w:rsidR="00AA2F48" w:rsidRPr="00870CD7" w:rsidRDefault="00831C75" w:rsidP="003858DA">
      <w:r w:rsidRPr="00870CD7">
        <w:rPr>
          <w:highlight w:val="yellow"/>
        </w:rPr>
        <w:t>E</w:t>
      </w:r>
      <w:r w:rsidR="005E0730" w:rsidRPr="00870CD7">
        <w:rPr>
          <w:highlight w:val="yellow"/>
        </w:rPr>
        <w:t xml:space="preserve">ven without exposure to cold or </w:t>
      </w:r>
      <w:r w:rsidR="009C2311" w:rsidRPr="00870CD7">
        <w:rPr>
          <w:highlight w:val="yellow"/>
        </w:rPr>
        <w:t xml:space="preserve">increasing </w:t>
      </w:r>
      <w:r w:rsidR="005E0730" w:rsidRPr="00870CD7">
        <w:rPr>
          <w:highlight w:val="yellow"/>
        </w:rPr>
        <w:t xml:space="preserve">day length, the Autonomous Pathway can trigger the floral transition of </w:t>
      </w:r>
      <w:r w:rsidR="00713DFB" w:rsidRPr="00870CD7">
        <w:rPr>
          <w:i/>
          <w:highlight w:val="yellow"/>
        </w:rPr>
        <w:t>Arabidopsis</w:t>
      </w:r>
      <w:r w:rsidR="005E0730" w:rsidRPr="00870CD7">
        <w:rPr>
          <w:highlight w:val="yellow"/>
        </w:rPr>
        <w:t xml:space="preserve"> by down regulating </w:t>
      </w:r>
      <w:r w:rsidR="005E0730" w:rsidRPr="00870CD7">
        <w:rPr>
          <w:i/>
          <w:highlight w:val="yellow"/>
        </w:rPr>
        <w:t>FLC</w:t>
      </w:r>
      <w:r w:rsidR="005E0730" w:rsidRPr="00870CD7">
        <w:rPr>
          <w:highlight w:val="yellow"/>
        </w:rPr>
        <w:t xml:space="preserve"> </w:t>
      </w:r>
      <w:r w:rsidR="00AA2F48" w:rsidRPr="00870CD7">
        <w:rPr>
          <w:highlight w:val="yellow"/>
        </w:rPr>
        <w:t>expression</w:t>
      </w:r>
      <w:r w:rsidR="00F527FB" w:rsidRPr="00870CD7">
        <w:rPr>
          <w:highlight w:val="yellow"/>
        </w:rPr>
        <w:t xml:space="preserve">. </w:t>
      </w:r>
      <w:r w:rsidR="00393085" w:rsidRPr="00870CD7">
        <w:rPr>
          <w:i/>
          <w:highlight w:val="yellow"/>
        </w:rPr>
        <w:t xml:space="preserve">FLOWERING TIME CONTROL PROTEIN </w:t>
      </w:r>
      <w:r w:rsidR="00393085" w:rsidRPr="00870CD7">
        <w:rPr>
          <w:highlight w:val="yellow"/>
        </w:rPr>
        <w:t>(</w:t>
      </w:r>
      <w:r w:rsidR="00AA2F48" w:rsidRPr="00870CD7">
        <w:rPr>
          <w:i/>
          <w:highlight w:val="yellow"/>
        </w:rPr>
        <w:t>FCA</w:t>
      </w:r>
      <w:r w:rsidR="00393085" w:rsidRPr="00870CD7">
        <w:rPr>
          <w:highlight w:val="yellow"/>
        </w:rPr>
        <w:t>)</w:t>
      </w:r>
      <w:r w:rsidR="00AA2F48" w:rsidRPr="00870CD7">
        <w:rPr>
          <w:highlight w:val="yellow"/>
        </w:rPr>
        <w:t xml:space="preserve"> with </w:t>
      </w:r>
      <w:r w:rsidR="00393085" w:rsidRPr="00870CD7">
        <w:rPr>
          <w:caps/>
          <w:highlight w:val="yellow"/>
        </w:rPr>
        <w:t xml:space="preserve">A. thaliana </w:t>
      </w:r>
      <w:r w:rsidR="00393085" w:rsidRPr="00870CD7">
        <w:rPr>
          <w:i/>
          <w:caps/>
          <w:highlight w:val="yellow"/>
        </w:rPr>
        <w:t>homologue of yeast RNA 3' processing factor</w:t>
      </w:r>
      <w:r w:rsidR="00393085" w:rsidRPr="00870CD7">
        <w:rPr>
          <w:highlight w:val="yellow"/>
        </w:rPr>
        <w:t xml:space="preserve"> (</w:t>
      </w:r>
      <w:r w:rsidR="00AA2F48" w:rsidRPr="00870CD7">
        <w:rPr>
          <w:i/>
          <w:highlight w:val="yellow"/>
        </w:rPr>
        <w:t>FY</w:t>
      </w:r>
      <w:r w:rsidR="00393085" w:rsidRPr="00870CD7">
        <w:rPr>
          <w:highlight w:val="yellow"/>
        </w:rPr>
        <w:t>)</w:t>
      </w:r>
      <w:r w:rsidR="00AA2F48" w:rsidRPr="00870CD7">
        <w:rPr>
          <w:highlight w:val="yellow"/>
        </w:rPr>
        <w:t xml:space="preserve">, </w:t>
      </w:r>
      <w:r w:rsidR="00AB5958" w:rsidRPr="00870CD7">
        <w:rPr>
          <w:i/>
          <w:caps/>
          <w:highlight w:val="yellow"/>
        </w:rPr>
        <w:t>fasciclin-like arabinogalactan</w:t>
      </w:r>
      <w:r w:rsidR="00AB5958" w:rsidRPr="00870CD7">
        <w:rPr>
          <w:i/>
          <w:highlight w:val="yellow"/>
        </w:rPr>
        <w:t xml:space="preserve"> </w:t>
      </w:r>
      <w:r w:rsidR="00AB5958" w:rsidRPr="00870CD7">
        <w:rPr>
          <w:highlight w:val="yellow"/>
        </w:rPr>
        <w:t>(</w:t>
      </w:r>
      <w:r w:rsidR="00AA2F48" w:rsidRPr="00870CD7">
        <w:rPr>
          <w:i/>
          <w:highlight w:val="yellow"/>
        </w:rPr>
        <w:t>FLA</w:t>
      </w:r>
      <w:r w:rsidR="00AB5958" w:rsidRPr="00870CD7">
        <w:rPr>
          <w:highlight w:val="yellow"/>
        </w:rPr>
        <w:t>)</w:t>
      </w:r>
      <w:r w:rsidR="00AA2F48" w:rsidRPr="00870CD7">
        <w:rPr>
          <w:highlight w:val="yellow"/>
        </w:rPr>
        <w:t xml:space="preserve"> and </w:t>
      </w:r>
      <w:r w:rsidR="00AB5958" w:rsidRPr="00870CD7">
        <w:rPr>
          <w:i/>
          <w:caps/>
          <w:highlight w:val="yellow"/>
        </w:rPr>
        <w:t xml:space="preserve">plant specific K-homology </w:t>
      </w:r>
      <w:r w:rsidR="00AB5958" w:rsidRPr="00870CD7">
        <w:rPr>
          <w:caps/>
          <w:highlight w:val="yellow"/>
        </w:rPr>
        <w:t>(</w:t>
      </w:r>
      <w:r w:rsidR="00AB5958" w:rsidRPr="00870CD7">
        <w:rPr>
          <w:i/>
          <w:caps/>
          <w:highlight w:val="yellow"/>
        </w:rPr>
        <w:t>KH</w:t>
      </w:r>
      <w:r w:rsidR="00AB5958" w:rsidRPr="00870CD7">
        <w:rPr>
          <w:caps/>
          <w:highlight w:val="yellow"/>
        </w:rPr>
        <w:t>)</w:t>
      </w:r>
      <w:r w:rsidR="00AB5958" w:rsidRPr="00870CD7">
        <w:rPr>
          <w:i/>
          <w:caps/>
          <w:highlight w:val="yellow"/>
        </w:rPr>
        <w:t>-domain RNA-binding</w:t>
      </w:r>
      <w:r w:rsidR="00AB5958" w:rsidRPr="00870CD7">
        <w:rPr>
          <w:i/>
          <w:highlight w:val="yellow"/>
        </w:rPr>
        <w:t xml:space="preserve"> </w:t>
      </w:r>
      <w:r w:rsidR="00AB5958" w:rsidRPr="00870CD7">
        <w:rPr>
          <w:highlight w:val="yellow"/>
        </w:rPr>
        <w:t>(</w:t>
      </w:r>
      <w:r w:rsidR="00AA2F48" w:rsidRPr="00870CD7">
        <w:rPr>
          <w:i/>
          <w:highlight w:val="yellow"/>
        </w:rPr>
        <w:t>F</w:t>
      </w:r>
      <w:r w:rsidR="00393085" w:rsidRPr="00870CD7">
        <w:rPr>
          <w:i/>
          <w:highlight w:val="yellow"/>
        </w:rPr>
        <w:t>L</w:t>
      </w:r>
      <w:r w:rsidR="00AA2F48" w:rsidRPr="00870CD7">
        <w:rPr>
          <w:i/>
          <w:highlight w:val="yellow"/>
        </w:rPr>
        <w:t>K</w:t>
      </w:r>
      <w:r w:rsidR="00AB5958" w:rsidRPr="00870CD7">
        <w:rPr>
          <w:highlight w:val="yellow"/>
        </w:rPr>
        <w:t>)</w:t>
      </w:r>
      <w:r w:rsidR="00AA2F48" w:rsidRPr="00870CD7">
        <w:rPr>
          <w:highlight w:val="yellow"/>
        </w:rPr>
        <w:t xml:space="preserve"> are independently involved with </w:t>
      </w:r>
      <w:r w:rsidR="00AA2F48" w:rsidRPr="00870CD7">
        <w:rPr>
          <w:i/>
          <w:highlight w:val="yellow"/>
        </w:rPr>
        <w:t>FLC</w:t>
      </w:r>
      <w:r w:rsidR="00AA2F48" w:rsidRPr="00870CD7">
        <w:rPr>
          <w:highlight w:val="yellow"/>
        </w:rPr>
        <w:t xml:space="preserve"> RNA processing, </w:t>
      </w:r>
      <w:r w:rsidR="00AB5958" w:rsidRPr="00870CD7">
        <w:rPr>
          <w:i/>
          <w:highlight w:val="yellow"/>
        </w:rPr>
        <w:t xml:space="preserve">FLOWERING LOCUS D </w:t>
      </w:r>
      <w:r w:rsidR="00AB5958" w:rsidRPr="00870CD7">
        <w:rPr>
          <w:highlight w:val="yellow"/>
        </w:rPr>
        <w:t>(</w:t>
      </w:r>
      <w:r w:rsidR="00AA2F48" w:rsidRPr="00870CD7">
        <w:rPr>
          <w:i/>
          <w:highlight w:val="yellow"/>
        </w:rPr>
        <w:t>FLD</w:t>
      </w:r>
      <w:r w:rsidR="00AB5958" w:rsidRPr="00870CD7">
        <w:rPr>
          <w:highlight w:val="yellow"/>
        </w:rPr>
        <w:t>)</w:t>
      </w:r>
      <w:r w:rsidR="00AA2F48" w:rsidRPr="00870CD7">
        <w:rPr>
          <w:highlight w:val="yellow"/>
        </w:rPr>
        <w:t xml:space="preserve"> and </w:t>
      </w:r>
      <w:r w:rsidR="00AB5958" w:rsidRPr="00870CD7">
        <w:rPr>
          <w:i/>
          <w:caps/>
          <w:highlight w:val="yellow"/>
        </w:rPr>
        <w:t>mammalian homologue of retinoblastoma-associated</w:t>
      </w:r>
      <w:r w:rsidR="00AB5958" w:rsidRPr="00870CD7">
        <w:rPr>
          <w:caps/>
          <w:highlight w:val="yellow"/>
        </w:rPr>
        <w:t xml:space="preserve"> (</w:t>
      </w:r>
      <w:r w:rsidR="00AA2F48" w:rsidRPr="00870CD7">
        <w:rPr>
          <w:i/>
          <w:highlight w:val="yellow"/>
        </w:rPr>
        <w:t>FVE</w:t>
      </w:r>
      <w:r w:rsidR="00AB5958" w:rsidRPr="00870CD7">
        <w:rPr>
          <w:highlight w:val="yellow"/>
        </w:rPr>
        <w:t>)</w:t>
      </w:r>
      <w:r w:rsidR="00AA2F48" w:rsidRPr="00870CD7">
        <w:rPr>
          <w:highlight w:val="yellow"/>
        </w:rPr>
        <w:t xml:space="preserve"> deacetylate histones at the </w:t>
      </w:r>
      <w:r w:rsidR="00AA2F48" w:rsidRPr="00870CD7">
        <w:rPr>
          <w:i/>
          <w:highlight w:val="yellow"/>
        </w:rPr>
        <w:t>FLC</w:t>
      </w:r>
      <w:r w:rsidR="00AA2F48" w:rsidRPr="00870CD7">
        <w:rPr>
          <w:highlight w:val="yellow"/>
        </w:rPr>
        <w:t xml:space="preserve"> locus</w:t>
      </w:r>
      <w:r w:rsidR="00F527FB" w:rsidRPr="00870CD7">
        <w:rPr>
          <w:highlight w:val="yellow"/>
        </w:rPr>
        <w:t xml:space="preserve">. </w:t>
      </w:r>
      <w:r w:rsidR="00AA2F48" w:rsidRPr="00870CD7">
        <w:rPr>
          <w:highlight w:val="yellow"/>
        </w:rPr>
        <w:t>The result is similar</w:t>
      </w:r>
      <w:r w:rsidR="003B035E" w:rsidRPr="00870CD7">
        <w:rPr>
          <w:highlight w:val="yellow"/>
        </w:rPr>
        <w:t xml:space="preserve"> to the</w:t>
      </w:r>
      <w:r w:rsidR="00AA2F48" w:rsidRPr="00870CD7">
        <w:rPr>
          <w:highlight w:val="yellow"/>
        </w:rPr>
        <w:t xml:space="preserve"> gene regulation </w:t>
      </w:r>
      <w:r w:rsidR="003B035E" w:rsidRPr="00870CD7">
        <w:rPr>
          <w:highlight w:val="yellow"/>
        </w:rPr>
        <w:t xml:space="preserve">of </w:t>
      </w:r>
      <w:r w:rsidR="005E0730" w:rsidRPr="00870CD7">
        <w:rPr>
          <w:highlight w:val="yellow"/>
        </w:rPr>
        <w:t>vernalisation</w:t>
      </w:r>
      <w:r w:rsidR="003B035E" w:rsidRPr="00870CD7">
        <w:rPr>
          <w:highlight w:val="yellow"/>
        </w:rPr>
        <w:t xml:space="preserve">, however it </w:t>
      </w:r>
      <w:r w:rsidR="005E0730" w:rsidRPr="00870CD7">
        <w:rPr>
          <w:highlight w:val="yellow"/>
        </w:rPr>
        <w:t>progress</w:t>
      </w:r>
      <w:r w:rsidR="003B035E" w:rsidRPr="00870CD7">
        <w:rPr>
          <w:highlight w:val="yellow"/>
        </w:rPr>
        <w:t>es</w:t>
      </w:r>
      <w:r w:rsidR="00AA2F48" w:rsidRPr="00870CD7">
        <w:rPr>
          <w:highlight w:val="yellow"/>
        </w:rPr>
        <w:t xml:space="preserve"> at a much slower rate </w:t>
      </w:r>
      <w:r w:rsidR="00AA2F48" w:rsidRPr="00870CD7">
        <w:rPr>
          <w:noProof/>
          <w:highlight w:val="yellow"/>
        </w:rPr>
        <w:t>(Simpson 2004)</w:t>
      </w:r>
      <w:r w:rsidR="00AA2F48" w:rsidRPr="00870CD7">
        <w:rPr>
          <w:highlight w:val="yellow"/>
        </w:rPr>
        <w:t>.</w:t>
      </w:r>
    </w:p>
    <w:p w:rsidR="004665BE" w:rsidRPr="00870CD7" w:rsidRDefault="004665BE" w:rsidP="003858DA"/>
    <w:p w:rsidR="004665BE" w:rsidRPr="00870CD7" w:rsidRDefault="004665BE" w:rsidP="003858DA"/>
    <w:p w:rsidR="00200A6C" w:rsidRPr="00870CD7" w:rsidRDefault="00AB5958" w:rsidP="003858DA">
      <w:r w:rsidRPr="00870CD7">
        <w:rPr>
          <w:highlight w:val="yellow"/>
        </w:rPr>
        <w:t xml:space="preserve">In </w:t>
      </w:r>
      <w:r w:rsidR="00713DFB" w:rsidRPr="00870CD7">
        <w:rPr>
          <w:i/>
          <w:highlight w:val="yellow"/>
        </w:rPr>
        <w:t>Arabidopsis</w:t>
      </w:r>
      <w:r w:rsidRPr="00870CD7">
        <w:rPr>
          <w:highlight w:val="yellow"/>
        </w:rPr>
        <w:t>, summer ecotypes possess</w:t>
      </w:r>
      <w:r w:rsidR="00013501" w:rsidRPr="00870CD7">
        <w:rPr>
          <w:highlight w:val="yellow"/>
        </w:rPr>
        <w:t xml:space="preserve"> allelic variations</w:t>
      </w:r>
      <w:r w:rsidRPr="00870CD7">
        <w:rPr>
          <w:highlight w:val="yellow"/>
        </w:rPr>
        <w:t xml:space="preserve"> but not necessarily in</w:t>
      </w:r>
      <w:r w:rsidR="00013501" w:rsidRPr="00870CD7">
        <w:rPr>
          <w:highlight w:val="yellow"/>
        </w:rPr>
        <w:t xml:space="preserve"> </w:t>
      </w:r>
      <w:r w:rsidRPr="00870CD7">
        <w:rPr>
          <w:highlight w:val="yellow"/>
        </w:rPr>
        <w:t>vernalisation genes</w:t>
      </w:r>
      <w:r w:rsidR="00013501" w:rsidRPr="00870CD7">
        <w:rPr>
          <w:highlight w:val="yellow"/>
        </w:rPr>
        <w:t xml:space="preserve"> specifically</w:t>
      </w:r>
      <w:r w:rsidRPr="00870CD7">
        <w:rPr>
          <w:highlight w:val="yellow"/>
        </w:rPr>
        <w:t xml:space="preserve">. The </w:t>
      </w:r>
      <w:r w:rsidR="00713DFB" w:rsidRPr="00870CD7">
        <w:rPr>
          <w:i/>
          <w:highlight w:val="yellow"/>
        </w:rPr>
        <w:t>Arabidopsis</w:t>
      </w:r>
      <w:r w:rsidRPr="00870CD7">
        <w:rPr>
          <w:i/>
          <w:highlight w:val="yellow"/>
        </w:rPr>
        <w:t xml:space="preserve"> </w:t>
      </w:r>
      <w:r w:rsidRPr="00870CD7">
        <w:rPr>
          <w:highlight w:val="yellow"/>
        </w:rPr>
        <w:t xml:space="preserve">ecotype Landsberg </w:t>
      </w:r>
      <w:r w:rsidRPr="00870CD7">
        <w:rPr>
          <w:i/>
          <w:highlight w:val="yellow"/>
        </w:rPr>
        <w:t>erecta</w:t>
      </w:r>
      <w:r w:rsidRPr="00870CD7">
        <w:rPr>
          <w:highlight w:val="yellow"/>
        </w:rPr>
        <w:t xml:space="preserve"> (Ler-0) contains an allele of </w:t>
      </w:r>
      <w:r w:rsidRPr="00870CD7">
        <w:rPr>
          <w:i/>
          <w:highlight w:val="yellow"/>
        </w:rPr>
        <w:t>FLC</w:t>
      </w:r>
      <w:r w:rsidRPr="00870CD7">
        <w:rPr>
          <w:highlight w:val="yellow"/>
        </w:rPr>
        <w:t xml:space="preserve"> which is unresponsive to up regulation by </w:t>
      </w:r>
      <w:r w:rsidRPr="00870CD7">
        <w:rPr>
          <w:i/>
          <w:highlight w:val="yellow"/>
        </w:rPr>
        <w:t>FRI</w:t>
      </w:r>
      <w:r w:rsidRPr="00870CD7">
        <w:rPr>
          <w:highlight w:val="yellow"/>
        </w:rPr>
        <w:t xml:space="preserve">, meaning there is no repression of </w:t>
      </w:r>
      <w:r w:rsidRPr="00870CD7">
        <w:rPr>
          <w:i/>
          <w:highlight w:val="yellow"/>
        </w:rPr>
        <w:t>FT</w:t>
      </w:r>
      <w:r w:rsidR="00013501" w:rsidRPr="00870CD7">
        <w:rPr>
          <w:highlight w:val="yellow"/>
        </w:rPr>
        <w:t>,</w:t>
      </w:r>
      <w:r w:rsidRPr="00870CD7">
        <w:rPr>
          <w:highlight w:val="yellow"/>
        </w:rPr>
        <w:t xml:space="preserve"> </w:t>
      </w:r>
      <w:r w:rsidR="00013501" w:rsidRPr="00870CD7">
        <w:rPr>
          <w:highlight w:val="yellow"/>
        </w:rPr>
        <w:t>which results in</w:t>
      </w:r>
      <w:r w:rsidRPr="00870CD7">
        <w:rPr>
          <w:highlight w:val="yellow"/>
        </w:rPr>
        <w:t xml:space="preserve"> </w:t>
      </w:r>
      <w:r w:rsidR="00013501" w:rsidRPr="00870CD7">
        <w:rPr>
          <w:highlight w:val="yellow"/>
        </w:rPr>
        <w:t xml:space="preserve">the </w:t>
      </w:r>
      <w:r w:rsidRPr="00870CD7">
        <w:rPr>
          <w:highlight w:val="yellow"/>
        </w:rPr>
        <w:t>early flowering of L</w:t>
      </w:r>
      <w:r w:rsidRPr="00870CD7">
        <w:rPr>
          <w:i/>
          <w:highlight w:val="yellow"/>
        </w:rPr>
        <w:t>er</w:t>
      </w:r>
      <w:r w:rsidRPr="00870CD7">
        <w:rPr>
          <w:highlight w:val="yellow"/>
        </w:rPr>
        <w:t>-0</w:t>
      </w:r>
      <w:r w:rsidR="00F527FB" w:rsidRPr="00870CD7">
        <w:rPr>
          <w:highlight w:val="yellow"/>
        </w:rPr>
        <w:t xml:space="preserve">. </w:t>
      </w:r>
      <w:r w:rsidRPr="00870CD7">
        <w:rPr>
          <w:highlight w:val="yellow"/>
        </w:rPr>
        <w:t xml:space="preserve">Therefore, </w:t>
      </w:r>
      <w:r w:rsidR="00013501" w:rsidRPr="00870CD7">
        <w:rPr>
          <w:highlight w:val="yellow"/>
        </w:rPr>
        <w:t>it is no longer</w:t>
      </w:r>
      <w:r w:rsidRPr="00870CD7">
        <w:rPr>
          <w:highlight w:val="yellow"/>
        </w:rPr>
        <w:t xml:space="preserve"> neces</w:t>
      </w:r>
      <w:r w:rsidR="00013501" w:rsidRPr="00870CD7">
        <w:rPr>
          <w:highlight w:val="yellow"/>
        </w:rPr>
        <w:t>sary</w:t>
      </w:r>
      <w:r w:rsidRPr="00870CD7">
        <w:rPr>
          <w:highlight w:val="yellow"/>
        </w:rPr>
        <w:t xml:space="preserve"> to </w:t>
      </w:r>
      <w:r w:rsidR="00013501" w:rsidRPr="00870CD7">
        <w:rPr>
          <w:highlight w:val="yellow"/>
        </w:rPr>
        <w:t>down regulate</w:t>
      </w:r>
      <w:r w:rsidRPr="00870CD7">
        <w:rPr>
          <w:highlight w:val="yellow"/>
        </w:rPr>
        <w:t xml:space="preserve"> </w:t>
      </w:r>
      <w:r w:rsidRPr="00870CD7">
        <w:rPr>
          <w:i/>
          <w:highlight w:val="yellow"/>
        </w:rPr>
        <w:t xml:space="preserve">FLC </w:t>
      </w:r>
      <w:r w:rsidRPr="00870CD7">
        <w:rPr>
          <w:highlight w:val="yellow"/>
        </w:rPr>
        <w:t xml:space="preserve">expression by vernalisation and </w:t>
      </w:r>
      <w:r w:rsidR="00013501" w:rsidRPr="00870CD7">
        <w:rPr>
          <w:highlight w:val="yellow"/>
        </w:rPr>
        <w:t xml:space="preserve">the </w:t>
      </w:r>
      <w:r w:rsidRPr="00870CD7">
        <w:rPr>
          <w:highlight w:val="yellow"/>
        </w:rPr>
        <w:t xml:space="preserve">increased expression of </w:t>
      </w:r>
      <w:r w:rsidR="0012645F" w:rsidRPr="00870CD7">
        <w:rPr>
          <w:i/>
          <w:highlight w:val="yellow"/>
        </w:rPr>
        <w:t xml:space="preserve">VRN1 </w:t>
      </w:r>
      <w:r w:rsidR="0012645F" w:rsidRPr="00870CD7">
        <w:rPr>
          <w:highlight w:val="yellow"/>
        </w:rPr>
        <w:t xml:space="preserve">and </w:t>
      </w:r>
      <w:r w:rsidR="0012645F" w:rsidRPr="00870CD7">
        <w:rPr>
          <w:i/>
          <w:highlight w:val="yellow"/>
        </w:rPr>
        <w:t>VRN2</w:t>
      </w:r>
      <w:r w:rsidR="0012645F" w:rsidRPr="00870CD7">
        <w:rPr>
          <w:highlight w:val="yellow"/>
        </w:rPr>
        <w:t xml:space="preserve"> </w:t>
      </w:r>
      <w:r w:rsidR="00013501" w:rsidRPr="00870CD7">
        <w:rPr>
          <w:highlight w:val="yellow"/>
        </w:rPr>
        <w:t>or</w:t>
      </w:r>
      <w:r w:rsidR="0012645F" w:rsidRPr="00870CD7">
        <w:rPr>
          <w:highlight w:val="yellow"/>
        </w:rPr>
        <w:t xml:space="preserve"> long day conditions to increase the expression of</w:t>
      </w:r>
      <w:r w:rsidR="0012645F" w:rsidRPr="00870CD7">
        <w:rPr>
          <w:i/>
          <w:highlight w:val="yellow"/>
        </w:rPr>
        <w:t xml:space="preserve"> LD</w:t>
      </w:r>
      <w:r w:rsidR="0012645F" w:rsidRPr="00870CD7">
        <w:rPr>
          <w:highlight w:val="yellow"/>
        </w:rPr>
        <w:t xml:space="preserve"> </w:t>
      </w:r>
      <w:r w:rsidR="0012645F" w:rsidRPr="00870CD7">
        <w:rPr>
          <w:noProof/>
          <w:highlight w:val="yellow"/>
        </w:rPr>
        <w:t>(Michaels &amp; Amasino 1999)</w:t>
      </w:r>
      <w:r w:rsidR="0012645F" w:rsidRPr="00870CD7">
        <w:rPr>
          <w:highlight w:val="yellow"/>
        </w:rPr>
        <w:t>.</w:t>
      </w:r>
      <w:r w:rsidR="00013501" w:rsidRPr="00870CD7">
        <w:rPr>
          <w:highlight w:val="yellow"/>
        </w:rPr>
        <w:t xml:space="preserve"> </w:t>
      </w:r>
      <w:r w:rsidR="0012645F" w:rsidRPr="00870CD7">
        <w:rPr>
          <w:highlight w:val="yellow"/>
        </w:rPr>
        <w:t xml:space="preserve">There </w:t>
      </w:r>
      <w:r w:rsidR="00200A6C" w:rsidRPr="00870CD7">
        <w:rPr>
          <w:highlight w:val="yellow"/>
        </w:rPr>
        <w:t xml:space="preserve">are many </w:t>
      </w:r>
      <w:r w:rsidR="00713DFB" w:rsidRPr="00870CD7">
        <w:rPr>
          <w:i/>
          <w:highlight w:val="yellow"/>
        </w:rPr>
        <w:t>Arabidopsis</w:t>
      </w:r>
      <w:r w:rsidR="00200A6C" w:rsidRPr="00870CD7">
        <w:rPr>
          <w:highlight w:val="yellow"/>
        </w:rPr>
        <w:t xml:space="preserve"> ecotypes </w:t>
      </w:r>
      <w:r w:rsidR="00013501" w:rsidRPr="00870CD7">
        <w:rPr>
          <w:highlight w:val="yellow"/>
        </w:rPr>
        <w:t>that can be categorised as summer and winter</w:t>
      </w:r>
      <w:r w:rsidR="00200A6C" w:rsidRPr="00870CD7">
        <w:rPr>
          <w:highlight w:val="yellow"/>
        </w:rPr>
        <w:t xml:space="preserve"> based on their response to vernalisation </w:t>
      </w:r>
      <w:r w:rsidR="00200A6C" w:rsidRPr="00870CD7">
        <w:rPr>
          <w:noProof/>
          <w:highlight w:val="yellow"/>
        </w:rPr>
        <w:t>(Nordborg &amp; Bergelson 1999)</w:t>
      </w:r>
      <w:r w:rsidR="00200A6C" w:rsidRPr="00870CD7">
        <w:rPr>
          <w:highlight w:val="yellow"/>
        </w:rPr>
        <w:t>.</w:t>
      </w:r>
    </w:p>
    <w:p w:rsidR="00B63638" w:rsidRPr="00870CD7" w:rsidRDefault="00B63638" w:rsidP="003858DA"/>
    <w:p w:rsidR="00356157" w:rsidRPr="00870CD7" w:rsidRDefault="00DD757E" w:rsidP="003858DA">
      <w:r w:rsidRPr="00870CD7">
        <w:rPr>
          <w:highlight w:val="yellow"/>
        </w:rPr>
        <w:lastRenderedPageBreak/>
        <w:t>More work needed</w:t>
      </w:r>
    </w:p>
    <w:p w:rsidR="00DD757E" w:rsidRPr="00870CD7" w:rsidRDefault="00444B7F" w:rsidP="003858DA">
      <w:ins w:id="286" w:author="CorrectedProof" w:date="2015-01-06T17:20:00Z">
        <w:r>
          <w:t>W</w:t>
        </w:r>
      </w:ins>
      <w:del w:id="287" w:author="CorrectedProof" w:date="2015-01-06T17:20:00Z">
        <w:r w:rsidR="00BC69A4" w:rsidRPr="00870CD7" w:rsidDel="00444B7F">
          <w:delText>However, w</w:delText>
        </w:r>
      </w:del>
      <w:r w:rsidR="00BC69A4" w:rsidRPr="00870CD7">
        <w:t xml:space="preserve">hile the molecular pathways in </w:t>
      </w:r>
      <w:r w:rsidR="009A2443" w:rsidRPr="00870CD7">
        <w:rPr>
          <w:i/>
        </w:rPr>
        <w:t>Arabidopsis</w:t>
      </w:r>
      <w:r w:rsidR="00BC69A4" w:rsidRPr="00870CD7">
        <w:t xml:space="preserve"> are well characterised, </w:t>
      </w:r>
      <w:ins w:id="288" w:author="CorrectedProof" w:date="2015-01-06T17:19:00Z">
        <w:r w:rsidRPr="00870CD7">
          <w:t>the vernalisation pathways dif</w:t>
        </w:r>
        <w:r>
          <w:t>fer</w:t>
        </w:r>
        <w:r w:rsidRPr="00870CD7">
          <w:t xml:space="preserve"> </w:t>
        </w:r>
      </w:ins>
      <w:r w:rsidR="00BC69A4" w:rsidRPr="00870CD7">
        <w:t xml:space="preserve">substantial </w:t>
      </w:r>
      <w:del w:id="289" w:author="CorrectedProof" w:date="2015-01-06T17:19:00Z">
        <w:r w:rsidR="00BC69A4" w:rsidRPr="00870CD7" w:rsidDel="00444B7F">
          <w:delText>differences exist in</w:delText>
        </w:r>
      </w:del>
      <w:ins w:id="290" w:author="CorrectedProof" w:date="2015-01-06T17:19:00Z">
        <w:r>
          <w:t>from</w:t>
        </w:r>
      </w:ins>
      <w:r w:rsidR="00BC69A4" w:rsidRPr="00870CD7">
        <w:t xml:space="preserve"> </w:t>
      </w:r>
      <w:del w:id="291" w:author="CorrectedProof" w:date="2015-01-06T17:19:00Z">
        <w:r w:rsidR="00BC69A4" w:rsidRPr="00870CD7" w:rsidDel="00444B7F">
          <w:delText xml:space="preserve">the vernalisation pathways </w:delText>
        </w:r>
      </w:del>
      <w:r w:rsidR="00BC69A4" w:rsidRPr="00870CD7">
        <w:t>in other plant species.</w:t>
      </w:r>
    </w:p>
    <w:p w:rsidR="00DD757E" w:rsidRPr="00870CD7" w:rsidRDefault="00DD757E" w:rsidP="003858DA"/>
    <w:p w:rsidR="009B796D" w:rsidRPr="00870CD7" w:rsidRDefault="009B796D" w:rsidP="003858DA"/>
    <w:p w:rsidR="00963D2B" w:rsidRPr="00870CD7" w:rsidRDefault="00646B2B" w:rsidP="003858DA">
      <w:pPr>
        <w:pStyle w:val="Heading2"/>
        <w:rPr>
          <w:lang w:val="en-AU"/>
        </w:rPr>
      </w:pPr>
      <w:bookmarkStart w:id="292" w:name="_Toc408124218"/>
      <w:r w:rsidRPr="00870CD7">
        <w:rPr>
          <w:lang w:val="en-AU"/>
        </w:rPr>
        <w:t>Vernalisation</w:t>
      </w:r>
      <w:r w:rsidR="005336A1" w:rsidRPr="00870CD7">
        <w:rPr>
          <w:lang w:val="en-AU"/>
        </w:rPr>
        <w:t xml:space="preserve"> pathways</w:t>
      </w:r>
      <w:r w:rsidRPr="00870CD7">
        <w:rPr>
          <w:lang w:val="en-AU"/>
        </w:rPr>
        <w:t xml:space="preserve"> in </w:t>
      </w:r>
      <w:r w:rsidR="005336A1" w:rsidRPr="00870CD7">
        <w:rPr>
          <w:lang w:val="en-AU"/>
        </w:rPr>
        <w:t>c</w:t>
      </w:r>
      <w:r w:rsidR="00963D2B" w:rsidRPr="00870CD7">
        <w:rPr>
          <w:lang w:val="en-AU"/>
        </w:rPr>
        <w:t>ereals</w:t>
      </w:r>
      <w:bookmarkEnd w:id="292"/>
    </w:p>
    <w:p w:rsidR="00E55AD1" w:rsidRPr="00870CD7" w:rsidRDefault="00235F9A" w:rsidP="003858DA">
      <w:r w:rsidRPr="00870CD7">
        <w:t>In</w:t>
      </w:r>
      <w:r w:rsidR="00EB1C27" w:rsidRPr="00870CD7">
        <w:t xml:space="preserve"> </w:t>
      </w:r>
      <w:r w:rsidRPr="00870CD7">
        <w:t>monocotyledous species (monocots)</w:t>
      </w:r>
      <w:r w:rsidR="00941DFC" w:rsidRPr="00870CD7">
        <w:t xml:space="preserve">, such as </w:t>
      </w:r>
      <w:r w:rsidR="00EB1C27" w:rsidRPr="00870CD7">
        <w:t>wheat</w:t>
      </w:r>
      <w:r w:rsidR="00941DFC" w:rsidRPr="00870CD7">
        <w:t xml:space="preserve"> (</w:t>
      </w:r>
      <w:r w:rsidR="00941DFC" w:rsidRPr="00870CD7">
        <w:rPr>
          <w:i/>
        </w:rPr>
        <w:t>Triticum aestivum</w:t>
      </w:r>
      <w:r w:rsidR="00941DFC" w:rsidRPr="00870CD7">
        <w:t>),</w:t>
      </w:r>
      <w:r w:rsidR="00EB1C27" w:rsidRPr="00870CD7">
        <w:t xml:space="preserve"> barley</w:t>
      </w:r>
      <w:r w:rsidR="00941DFC" w:rsidRPr="00870CD7">
        <w:t xml:space="preserve"> (</w:t>
      </w:r>
      <w:r w:rsidR="00941DFC" w:rsidRPr="00870CD7">
        <w:rPr>
          <w:i/>
        </w:rPr>
        <w:t>Hordeum vulgare</w:t>
      </w:r>
      <w:r w:rsidR="00941DFC" w:rsidRPr="00870CD7">
        <w:t xml:space="preserve">) </w:t>
      </w:r>
      <w:r w:rsidR="00EB1C27" w:rsidRPr="00870CD7">
        <w:t xml:space="preserve">and </w:t>
      </w:r>
      <w:r w:rsidR="00C47548" w:rsidRPr="00870CD7">
        <w:rPr>
          <w:i/>
        </w:rPr>
        <w:t>Brachypodium distachyon</w:t>
      </w:r>
      <w:r w:rsidR="00E55AD1" w:rsidRPr="00870CD7">
        <w:rPr>
          <w:i/>
        </w:rPr>
        <w:t xml:space="preserve"> </w:t>
      </w:r>
      <w:r w:rsidR="00E55AD1" w:rsidRPr="00870CD7">
        <w:t>(a model monocot)</w:t>
      </w:r>
      <w:r w:rsidR="00F81874" w:rsidRPr="00870CD7">
        <w:t>,</w:t>
      </w:r>
      <w:r w:rsidR="00C40DA2" w:rsidRPr="00870CD7">
        <w:t xml:space="preserve"> the vernalisation pathway</w:t>
      </w:r>
      <w:r w:rsidR="00031AD4" w:rsidRPr="00870CD7">
        <w:t xml:space="preserve"> </w:t>
      </w:r>
      <w:r w:rsidR="00C40DA2" w:rsidRPr="00870CD7">
        <w:t xml:space="preserve">differs </w:t>
      </w:r>
      <w:r w:rsidR="00781B07" w:rsidRPr="00870CD7">
        <w:t>greatly</w:t>
      </w:r>
      <w:r w:rsidR="00C40DA2" w:rsidRPr="00870CD7">
        <w:t xml:space="preserve"> from </w:t>
      </w:r>
      <w:r w:rsidR="00713DFB" w:rsidRPr="00870CD7">
        <w:rPr>
          <w:i/>
        </w:rPr>
        <w:t>Arabidopsis</w:t>
      </w:r>
      <w:r w:rsidR="00651FE9" w:rsidRPr="00870CD7">
        <w:t xml:space="preserve">. While there are many mechanisms </w:t>
      </w:r>
      <w:r w:rsidR="00013501" w:rsidRPr="00870CD7">
        <w:t xml:space="preserve">conserved </w:t>
      </w:r>
      <w:r w:rsidR="00651FE9" w:rsidRPr="00870CD7">
        <w:t xml:space="preserve">between </w:t>
      </w:r>
      <w:r w:rsidR="00941DFC" w:rsidRPr="00870CD7">
        <w:t>monocots</w:t>
      </w:r>
      <w:r w:rsidR="00651FE9" w:rsidRPr="00870CD7">
        <w:t xml:space="preserve"> and </w:t>
      </w:r>
      <w:r w:rsidR="00713DFB" w:rsidRPr="00870CD7">
        <w:rPr>
          <w:i/>
        </w:rPr>
        <w:t>Arabidopsis</w:t>
      </w:r>
      <w:r w:rsidR="001D6DA0" w:rsidRPr="00870CD7">
        <w:rPr>
          <w:i/>
        </w:rPr>
        <w:t>,</w:t>
      </w:r>
      <w:r w:rsidR="001D6DA0" w:rsidRPr="00870CD7">
        <w:t xml:space="preserve"> such as the Photoperiod Pathway</w:t>
      </w:r>
      <w:r w:rsidR="00651FE9" w:rsidRPr="00870CD7">
        <w:t xml:space="preserve"> </w:t>
      </w:r>
      <w:r w:rsidR="00651FE9" w:rsidRPr="00870CD7">
        <w:rPr>
          <w:noProof/>
        </w:rPr>
        <w:t>(Griffiths et al. 2003)</w:t>
      </w:r>
      <w:r w:rsidR="001D6DA0" w:rsidRPr="00870CD7">
        <w:t xml:space="preserve"> and FT as a regulator of flowering</w:t>
      </w:r>
      <w:r w:rsidR="00651FE9" w:rsidRPr="00870CD7">
        <w:t xml:space="preserve">, </w:t>
      </w:r>
      <w:r w:rsidR="00C40DA2" w:rsidRPr="00870CD7">
        <w:t xml:space="preserve">the most notable difference in cereals </w:t>
      </w:r>
      <w:r w:rsidR="00651FE9" w:rsidRPr="00870CD7">
        <w:t>is the</w:t>
      </w:r>
      <w:r w:rsidR="00C40DA2" w:rsidRPr="00870CD7">
        <w:t xml:space="preserve"> absence of a</w:t>
      </w:r>
      <w:r w:rsidR="00F7559D" w:rsidRPr="00870CD7">
        <w:t xml:space="preserve"> known homolog for </w:t>
      </w:r>
      <w:r w:rsidR="00651FE9" w:rsidRPr="00870CD7">
        <w:t>At</w:t>
      </w:r>
      <w:r w:rsidR="00F7559D" w:rsidRPr="00870CD7">
        <w:t>FLC</w:t>
      </w:r>
      <w:r w:rsidR="00CA5491" w:rsidRPr="00870CD7">
        <w:rPr>
          <w:i/>
        </w:rPr>
        <w:t xml:space="preserve"> </w:t>
      </w:r>
      <w:r w:rsidR="00CA5491" w:rsidRPr="00870CD7">
        <w:t>(</w:t>
      </w:r>
      <w:r w:rsidR="00013501" w:rsidRPr="00870CD7">
        <w:t>F</w:t>
      </w:r>
      <w:r w:rsidR="00CA5491" w:rsidRPr="00870CD7">
        <w:t xml:space="preserve">igure </w:t>
      </w:r>
      <w:r w:rsidR="00D069BA" w:rsidRPr="00870CD7">
        <w:t>6</w:t>
      </w:r>
      <w:r w:rsidR="00CA5491" w:rsidRPr="00870CD7">
        <w:t xml:space="preserve"> below)</w:t>
      </w:r>
      <w:r w:rsidR="00F7559D" w:rsidRPr="00870CD7">
        <w:t>. Instead, VRN1</w:t>
      </w:r>
      <w:r w:rsidR="007157DF" w:rsidRPr="00870CD7">
        <w:t xml:space="preserve"> (a MADS-box transcription factor)</w:t>
      </w:r>
      <w:r w:rsidR="00F7559D" w:rsidRPr="00870CD7">
        <w:t xml:space="preserve"> and VRN2</w:t>
      </w:r>
      <w:r w:rsidR="00A3273E" w:rsidRPr="00870CD7">
        <w:t xml:space="preserve"> (</w:t>
      </w:r>
      <w:r w:rsidR="007157DF" w:rsidRPr="00870CD7">
        <w:t xml:space="preserve">a zinc-finger motif with CCT domain, </w:t>
      </w:r>
      <w:r w:rsidR="00031AD4" w:rsidRPr="00870CD7">
        <w:t xml:space="preserve">which in cereals is </w:t>
      </w:r>
      <w:r w:rsidR="00A3273E" w:rsidRPr="00870CD7">
        <w:t>distinct from AtVRN2)</w:t>
      </w:r>
      <w:r w:rsidR="00941DFC" w:rsidRPr="00870CD7">
        <w:t xml:space="preserve"> </w:t>
      </w:r>
      <w:r w:rsidR="00941DFC" w:rsidRPr="00870CD7">
        <w:rPr>
          <w:noProof/>
        </w:rPr>
        <w:t>(Yan et al. 2004)</w:t>
      </w:r>
      <w:r w:rsidR="00A3273E" w:rsidRPr="00870CD7">
        <w:t>, along with</w:t>
      </w:r>
      <w:r w:rsidR="00F7559D" w:rsidRPr="00870CD7">
        <w:t xml:space="preserve"> FT</w:t>
      </w:r>
      <w:r w:rsidR="00A3273E" w:rsidRPr="00870CD7">
        <w:t xml:space="preserve">, are responsible for </w:t>
      </w:r>
      <w:del w:id="293" w:author="CorrectedProof" w:date="2015-01-06T19:36:00Z">
        <w:r w:rsidR="00A3273E" w:rsidRPr="00870CD7" w:rsidDel="00DF36CD">
          <w:delText>regulat</w:delText>
        </w:r>
        <w:r w:rsidR="008B314C" w:rsidRPr="00870CD7" w:rsidDel="00DF36CD">
          <w:delText xml:space="preserve">ion </w:delText>
        </w:r>
      </w:del>
      <w:ins w:id="294" w:author="CorrectedProof" w:date="2015-01-06T19:36:00Z">
        <w:r w:rsidR="00DF36CD" w:rsidRPr="00870CD7">
          <w:t>regulati</w:t>
        </w:r>
        <w:r w:rsidR="00DF36CD">
          <w:t>ng</w:t>
        </w:r>
        <w:r w:rsidR="00DF36CD" w:rsidRPr="00870CD7">
          <w:t xml:space="preserve"> </w:t>
        </w:r>
      </w:ins>
      <w:del w:id="295" w:author="CorrectedProof" w:date="2015-01-06T19:36:00Z">
        <w:r w:rsidR="008B314C" w:rsidRPr="00870CD7" w:rsidDel="00DF36CD">
          <w:delText>of</w:delText>
        </w:r>
        <w:r w:rsidR="00A3273E" w:rsidRPr="00870CD7" w:rsidDel="00DF36CD">
          <w:delText xml:space="preserve"> </w:delText>
        </w:r>
      </w:del>
      <w:r w:rsidR="00A3273E" w:rsidRPr="00870CD7">
        <w:t>flowering</w:t>
      </w:r>
      <w:r w:rsidR="008B314C" w:rsidRPr="00870CD7">
        <w:t xml:space="preserve"> time</w:t>
      </w:r>
      <w:r w:rsidR="00A3273E" w:rsidRPr="00870CD7">
        <w:t xml:space="preserve"> in cereals</w:t>
      </w:r>
      <w:r w:rsidR="00CA561A" w:rsidRPr="00870CD7">
        <w:t>.</w:t>
      </w:r>
      <w:r w:rsidR="00A3273E" w:rsidRPr="00870CD7">
        <w:t xml:space="preserve"> Before wintering, </w:t>
      </w:r>
      <w:r w:rsidR="00ED00DE" w:rsidRPr="00870CD7">
        <w:t xml:space="preserve">the cereal remains in a state of </w:t>
      </w:r>
      <w:r w:rsidR="00013501" w:rsidRPr="00870CD7">
        <w:t xml:space="preserve">vegetative growth </w:t>
      </w:r>
      <w:r w:rsidR="00ED00DE" w:rsidRPr="00870CD7">
        <w:t xml:space="preserve">due to the presence of </w:t>
      </w:r>
      <w:r w:rsidR="00013501" w:rsidRPr="00870CD7">
        <w:t>VRN2</w:t>
      </w:r>
      <w:r w:rsidR="00ED00DE" w:rsidRPr="00870CD7">
        <w:t xml:space="preserve">, which </w:t>
      </w:r>
      <w:r w:rsidR="00A3273E" w:rsidRPr="00870CD7">
        <w:t>repre</w:t>
      </w:r>
      <w:r w:rsidR="00013501" w:rsidRPr="00870CD7">
        <w:t>s</w:t>
      </w:r>
      <w:r w:rsidR="00A3273E" w:rsidRPr="00870CD7">
        <w:t>s</w:t>
      </w:r>
      <w:r w:rsidR="00ED00DE" w:rsidRPr="00870CD7">
        <w:t>es</w:t>
      </w:r>
      <w:r w:rsidR="00013501" w:rsidRPr="00870CD7">
        <w:t xml:space="preserve"> </w:t>
      </w:r>
      <w:r w:rsidR="00013501" w:rsidRPr="00870CD7">
        <w:rPr>
          <w:i/>
        </w:rPr>
        <w:t>FT</w:t>
      </w:r>
      <w:r w:rsidR="00ED00DE" w:rsidRPr="00870CD7">
        <w:t xml:space="preserve"> expression</w:t>
      </w:r>
      <w:r w:rsidR="00A3273E" w:rsidRPr="00870CD7">
        <w:t xml:space="preserve"> </w:t>
      </w:r>
      <w:r w:rsidR="00A3273E" w:rsidRPr="00870CD7">
        <w:rPr>
          <w:noProof/>
        </w:rPr>
        <w:t>(Ream et al. 2014)</w:t>
      </w:r>
      <w:r w:rsidR="00456DF1" w:rsidRPr="00870CD7">
        <w:t>.</w:t>
      </w:r>
      <w:del w:id="296" w:author="CorrectedProof" w:date="2015-01-06T19:37:00Z">
        <w:r w:rsidR="00E55AD1" w:rsidRPr="00870CD7" w:rsidDel="00DF36CD">
          <w:delText>.</w:delText>
        </w:r>
      </w:del>
      <w:r w:rsidR="00456DF1" w:rsidRPr="00870CD7">
        <w:t xml:space="preserve"> </w:t>
      </w:r>
      <w:del w:id="297" w:author="CorrectedProof" w:date="2015-01-06T19:38:00Z">
        <w:r w:rsidR="00456DF1" w:rsidRPr="00870CD7" w:rsidDel="00DF36CD">
          <w:delText xml:space="preserve">Another </w:delText>
        </w:r>
      </w:del>
      <w:ins w:id="298" w:author="CorrectedProof" w:date="2015-01-06T19:44:00Z">
        <w:r w:rsidR="003C773E">
          <w:t>T</w:t>
        </w:r>
      </w:ins>
      <w:ins w:id="299" w:author="CorrectedProof" w:date="2015-01-06T19:39:00Z">
        <w:r w:rsidR="005928E2">
          <w:t>he</w:t>
        </w:r>
      </w:ins>
      <w:ins w:id="300" w:author="CorrectedProof" w:date="2015-01-06T19:38:00Z">
        <w:r w:rsidR="00DF36CD" w:rsidRPr="00870CD7">
          <w:t xml:space="preserve"> </w:t>
        </w:r>
      </w:ins>
      <w:r w:rsidR="00456DF1" w:rsidRPr="00870CD7">
        <w:t>floral repressor, ODDSOC2 (OS2)</w:t>
      </w:r>
      <w:ins w:id="301" w:author="CorrectedProof" w:date="2015-01-06T19:39:00Z">
        <w:r w:rsidR="005928E2">
          <w:t>,</w:t>
        </w:r>
      </w:ins>
      <w:r w:rsidR="00456DF1" w:rsidRPr="00870CD7">
        <w:t xml:space="preserve"> </w:t>
      </w:r>
      <w:del w:id="302" w:author="CorrectedProof" w:date="2015-01-06T19:39:00Z">
        <w:r w:rsidR="00456DF1" w:rsidRPr="00870CD7" w:rsidDel="005928E2">
          <w:delText xml:space="preserve">is </w:delText>
        </w:r>
      </w:del>
      <w:r w:rsidR="00456DF1" w:rsidRPr="00870CD7">
        <w:t xml:space="preserve">also </w:t>
      </w:r>
      <w:ins w:id="303" w:author="CorrectedProof" w:date="2015-01-06T19:44:00Z">
        <w:r w:rsidR="003C773E" w:rsidRPr="00870CD7">
          <w:t xml:space="preserve">at high levels </w:t>
        </w:r>
      </w:ins>
      <w:del w:id="304" w:author="CorrectedProof" w:date="2015-01-06T19:44:00Z">
        <w:r w:rsidR="00456DF1" w:rsidRPr="00870CD7" w:rsidDel="003C773E">
          <w:delText xml:space="preserve">present </w:delText>
        </w:r>
      </w:del>
      <w:r w:rsidR="00456DF1" w:rsidRPr="00870CD7">
        <w:t xml:space="preserve">in winter cereals </w:t>
      </w:r>
      <w:del w:id="305" w:author="CorrectedProof" w:date="2015-01-06T19:44:00Z">
        <w:r w:rsidR="00456DF1" w:rsidRPr="00870CD7" w:rsidDel="003C773E">
          <w:delText xml:space="preserve">at high levels </w:delText>
        </w:r>
      </w:del>
      <w:del w:id="306" w:author="CorrectedProof" w:date="2015-01-06T19:45:00Z">
        <w:r w:rsidR="00456DF1" w:rsidRPr="00870CD7" w:rsidDel="003C773E">
          <w:delText>before</w:delText>
        </w:r>
      </w:del>
      <w:ins w:id="307" w:author="CorrectedProof" w:date="2015-01-06T19:45:00Z">
        <w:r w:rsidR="003C773E">
          <w:t>prior to</w:t>
        </w:r>
      </w:ins>
      <w:r w:rsidR="00456DF1" w:rsidRPr="00870CD7">
        <w:t xml:space="preserve"> vernalisation</w:t>
      </w:r>
      <w:ins w:id="308" w:author="CorrectedProof" w:date="2015-01-06T19:39:00Z">
        <w:r w:rsidR="005928E2">
          <w:t>,</w:t>
        </w:r>
      </w:ins>
      <w:del w:id="309" w:author="CorrectedProof" w:date="2015-01-06T19:39:00Z">
        <w:r w:rsidR="00456DF1" w:rsidRPr="00870CD7" w:rsidDel="005928E2">
          <w:delText xml:space="preserve"> and</w:delText>
        </w:r>
      </w:del>
      <w:r w:rsidR="00456DF1" w:rsidRPr="00870CD7">
        <w:t xml:space="preserve"> </w:t>
      </w:r>
      <w:del w:id="310" w:author="CorrectedProof" w:date="2015-01-06T19:45:00Z">
        <w:r w:rsidR="00456DF1" w:rsidRPr="00870CD7" w:rsidDel="003C773E">
          <w:delText>works to</w:delText>
        </w:r>
      </w:del>
      <w:ins w:id="311" w:author="CorrectedProof" w:date="2015-01-06T19:45:00Z">
        <w:r w:rsidR="003C773E">
          <w:t>helps</w:t>
        </w:r>
      </w:ins>
      <w:r w:rsidR="00456DF1" w:rsidRPr="00870CD7">
        <w:t xml:space="preserve"> maintain the cereal</w:t>
      </w:r>
      <w:ins w:id="312" w:author="CorrectedProof" w:date="2015-01-07T11:32:00Z">
        <w:r w:rsidR="00B31D7C">
          <w:t>’s</w:t>
        </w:r>
      </w:ins>
      <w:del w:id="313" w:author="CorrectedProof" w:date="2015-01-07T11:32:00Z">
        <w:r w:rsidR="00456DF1" w:rsidRPr="00870CD7" w:rsidDel="00B31D7C">
          <w:delText xml:space="preserve"> in a</w:delText>
        </w:r>
      </w:del>
      <w:r w:rsidR="00456DF1" w:rsidRPr="00870CD7">
        <w:t xml:space="preserve"> vegetative growth state </w:t>
      </w:r>
      <w:r w:rsidR="00456DF1" w:rsidRPr="00870CD7">
        <w:rPr>
          <w:noProof/>
        </w:rPr>
        <w:t>(Greenup et al. 2010)</w:t>
      </w:r>
      <w:r w:rsidR="00F527FB" w:rsidRPr="00870CD7">
        <w:t xml:space="preserve">. </w:t>
      </w:r>
      <w:r w:rsidR="00E55AD1" w:rsidRPr="00870CD7">
        <w:t xml:space="preserve">Once exposed to vernalisation conditions, winter barleys increase expression of </w:t>
      </w:r>
      <w:r w:rsidR="00E55AD1" w:rsidRPr="00870CD7">
        <w:rPr>
          <w:i/>
        </w:rPr>
        <w:t>HvVRN1</w:t>
      </w:r>
      <w:r w:rsidR="00BC69A4" w:rsidRPr="00870CD7">
        <w:t xml:space="preserve"> via </w:t>
      </w:r>
      <w:del w:id="314" w:author="CorrectedProof" w:date="2015-01-06T19:47:00Z">
        <w:r w:rsidR="003C7525" w:rsidRPr="00870CD7" w:rsidDel="003C773E">
          <w:delText xml:space="preserve">decreased </w:delText>
        </w:r>
      </w:del>
      <w:ins w:id="315" w:author="CorrectedProof" w:date="2015-01-06T19:47:00Z">
        <w:r w:rsidR="003C773E">
          <w:t>lower</w:t>
        </w:r>
        <w:r w:rsidR="003C773E" w:rsidRPr="00870CD7">
          <w:t xml:space="preserve"> </w:t>
        </w:r>
      </w:ins>
      <w:r w:rsidR="003C7525" w:rsidRPr="00870CD7">
        <w:t>H3K27me3</w:t>
      </w:r>
      <w:r w:rsidR="00BC69A4" w:rsidRPr="00870CD7">
        <w:t xml:space="preserve"> and </w:t>
      </w:r>
      <w:del w:id="316" w:author="CorrectedProof" w:date="2015-01-06T19:47:00Z">
        <w:r w:rsidR="003C7525" w:rsidRPr="00870CD7" w:rsidDel="003C773E">
          <w:delText xml:space="preserve">increased </w:delText>
        </w:r>
      </w:del>
      <w:ins w:id="317" w:author="CorrectedProof" w:date="2015-01-06T19:47:00Z">
        <w:r w:rsidR="003C773E">
          <w:t>higher</w:t>
        </w:r>
        <w:r w:rsidR="003C773E" w:rsidRPr="00870CD7">
          <w:t xml:space="preserve"> </w:t>
        </w:r>
      </w:ins>
      <w:r w:rsidR="003C7525" w:rsidRPr="00870CD7">
        <w:t>H3K4me3</w:t>
      </w:r>
      <w:r w:rsidR="00BC69A4" w:rsidRPr="00870CD7">
        <w:t xml:space="preserve"> in</w:t>
      </w:r>
      <w:r w:rsidR="003C7525" w:rsidRPr="00870CD7">
        <w:t xml:space="preserve"> the</w:t>
      </w:r>
      <w:r w:rsidR="00BC69A4" w:rsidRPr="00870CD7">
        <w:t xml:space="preserve"> </w:t>
      </w:r>
      <w:r w:rsidR="003C7525" w:rsidRPr="00870CD7">
        <w:rPr>
          <w:i/>
        </w:rPr>
        <w:t>Hv</w:t>
      </w:r>
      <w:r w:rsidR="00BC69A4" w:rsidRPr="00870CD7">
        <w:rPr>
          <w:i/>
        </w:rPr>
        <w:t>VRN1</w:t>
      </w:r>
      <w:r w:rsidR="00BC69A4" w:rsidRPr="00870CD7">
        <w:t xml:space="preserve"> </w:t>
      </w:r>
      <w:r w:rsidR="003C7525" w:rsidRPr="00870CD7">
        <w:t>locus</w:t>
      </w:r>
      <w:ins w:id="318" w:author="CorrectedProof" w:date="2015-01-06T19:48:00Z">
        <w:r w:rsidR="003C773E">
          <w:t>. This</w:t>
        </w:r>
      </w:ins>
      <w:del w:id="319" w:author="CorrectedProof" w:date="2015-01-06T19:48:00Z">
        <w:r w:rsidR="003C7525" w:rsidRPr="00870CD7" w:rsidDel="003C773E">
          <w:delText>,</w:delText>
        </w:r>
      </w:del>
      <w:del w:id="320" w:author="CorrectedProof" w:date="2015-01-06T19:46:00Z">
        <w:r w:rsidR="003C7525" w:rsidRPr="00870CD7" w:rsidDel="003C773E">
          <w:delText xml:space="preserve"> </w:delText>
        </w:r>
        <w:r w:rsidR="008B314C" w:rsidRPr="00870CD7" w:rsidDel="003C773E">
          <w:delText>which</w:delText>
        </w:r>
      </w:del>
      <w:r w:rsidR="008B314C" w:rsidRPr="00870CD7">
        <w:t xml:space="preserve"> open</w:t>
      </w:r>
      <w:ins w:id="321" w:author="CorrectedProof" w:date="2015-01-06T19:48:00Z">
        <w:r w:rsidR="003C773E">
          <w:t>s</w:t>
        </w:r>
      </w:ins>
      <w:del w:id="322" w:author="CorrectedProof" w:date="2015-01-06T19:46:00Z">
        <w:r w:rsidR="008B314C" w:rsidRPr="00870CD7" w:rsidDel="003C773E">
          <w:delText>s</w:delText>
        </w:r>
      </w:del>
      <w:r w:rsidR="00BC69A4" w:rsidRPr="00870CD7">
        <w:t xml:space="preserve"> the</w:t>
      </w:r>
      <w:r w:rsidR="003C7525" w:rsidRPr="00870CD7">
        <w:t xml:space="preserve"> histone</w:t>
      </w:r>
      <w:r w:rsidR="00BC69A4" w:rsidRPr="00870CD7">
        <w:t xml:space="preserve"> conformational</w:t>
      </w:r>
      <w:r w:rsidR="003C7525" w:rsidRPr="00870CD7">
        <w:t xml:space="preserve"> shape</w:t>
      </w:r>
      <w:r w:rsidR="00BC69A4" w:rsidRPr="00870CD7">
        <w:t xml:space="preserve"> </w:t>
      </w:r>
      <w:del w:id="323" w:author="CorrectedProof" w:date="2015-01-06T19:48:00Z">
        <w:r w:rsidR="00BC69A4" w:rsidRPr="00870CD7" w:rsidDel="003C773E">
          <w:delText xml:space="preserve">and </w:delText>
        </w:r>
      </w:del>
      <w:r w:rsidR="003C7525" w:rsidRPr="00870CD7">
        <w:t>allow</w:t>
      </w:r>
      <w:ins w:id="324" w:author="CorrectedProof" w:date="2015-01-06T19:48:00Z">
        <w:r w:rsidR="003C773E">
          <w:t>ing</w:t>
        </w:r>
      </w:ins>
      <w:del w:id="325" w:author="CorrectedProof" w:date="2015-01-06T19:48:00Z">
        <w:r w:rsidR="008B314C" w:rsidRPr="00870CD7" w:rsidDel="003C773E">
          <w:delText>s</w:delText>
        </w:r>
      </w:del>
      <w:r w:rsidR="003C7525" w:rsidRPr="00870CD7">
        <w:t xml:space="preserve"> </w:t>
      </w:r>
      <w:r w:rsidR="00BC69A4" w:rsidRPr="00870CD7">
        <w:rPr>
          <w:i/>
        </w:rPr>
        <w:t xml:space="preserve">VRN1 </w:t>
      </w:r>
      <w:r w:rsidR="00BC69A4" w:rsidRPr="00870CD7">
        <w:t>expression</w:t>
      </w:r>
      <w:r w:rsidR="008B314C" w:rsidRPr="00870CD7">
        <w:t xml:space="preserve"> </w:t>
      </w:r>
      <w:r w:rsidR="008B314C" w:rsidRPr="00870CD7">
        <w:rPr>
          <w:noProof/>
        </w:rPr>
        <w:t>(Oliver et al. 2009)</w:t>
      </w:r>
      <w:r w:rsidR="003C7525" w:rsidRPr="00870CD7">
        <w:t xml:space="preserve">. </w:t>
      </w:r>
      <w:r w:rsidR="008B314C" w:rsidRPr="00870CD7">
        <w:t xml:space="preserve">Similar to </w:t>
      </w:r>
      <w:r w:rsidR="008B314C" w:rsidRPr="00870CD7">
        <w:rPr>
          <w:i/>
        </w:rPr>
        <w:t>FLC</w:t>
      </w:r>
      <w:r w:rsidR="008B314C" w:rsidRPr="00870CD7">
        <w:t xml:space="preserve"> in </w:t>
      </w:r>
      <w:r w:rsidR="008B314C" w:rsidRPr="00870CD7">
        <w:rPr>
          <w:i/>
        </w:rPr>
        <w:t>Arabidopsis</w:t>
      </w:r>
      <w:r w:rsidR="008B314C" w:rsidRPr="00870CD7">
        <w:t>, this change is stable, but in winter barley, the shape change allows</w:t>
      </w:r>
      <w:ins w:id="326" w:author="CorrectedProof" w:date="2015-01-06T19:49:00Z">
        <w:r w:rsidR="00A56F42">
          <w:t>,</w:t>
        </w:r>
      </w:ins>
      <w:r w:rsidR="008B314C" w:rsidRPr="00870CD7">
        <w:t xml:space="preserve"> </w:t>
      </w:r>
      <w:ins w:id="327" w:author="CorrectedProof" w:date="2015-01-06T19:49:00Z">
        <w:r w:rsidR="00A56F42" w:rsidRPr="00870CD7">
          <w:t>rather t</w:t>
        </w:r>
        <w:r w:rsidR="00A56F42">
          <w:t>han restricts</w:t>
        </w:r>
      </w:ins>
      <w:ins w:id="328" w:author="CorrectedProof" w:date="2015-01-06T19:54:00Z">
        <w:r w:rsidR="00A56F42">
          <w:t>/limits?</w:t>
        </w:r>
      </w:ins>
      <w:ins w:id="329" w:author="CorrectedProof" w:date="2015-01-06T19:49:00Z">
        <w:r w:rsidR="00A56F42">
          <w:t>,</w:t>
        </w:r>
        <w:r w:rsidR="00A56F42" w:rsidRPr="00870CD7">
          <w:t xml:space="preserve"> </w:t>
        </w:r>
      </w:ins>
      <w:r w:rsidR="008B314C" w:rsidRPr="00870CD7">
        <w:t xml:space="preserve">access to the </w:t>
      </w:r>
      <w:r w:rsidR="008B314C" w:rsidRPr="00870CD7">
        <w:rPr>
          <w:i/>
        </w:rPr>
        <w:t>HvVRN1</w:t>
      </w:r>
      <w:r w:rsidR="008B314C" w:rsidRPr="00870CD7">
        <w:t xml:space="preserve"> gene</w:t>
      </w:r>
      <w:del w:id="330" w:author="CorrectedProof" w:date="2015-01-06T19:49:00Z">
        <w:r w:rsidR="008B314C" w:rsidRPr="00870CD7" w:rsidDel="00A56F42">
          <w:delText xml:space="preserve"> rather than restricting access</w:delText>
        </w:r>
      </w:del>
      <w:r w:rsidR="008B314C" w:rsidRPr="00870CD7">
        <w:t>.</w:t>
      </w:r>
      <w:r w:rsidR="003C7525" w:rsidRPr="00870CD7">
        <w:t xml:space="preserve"> </w:t>
      </w:r>
      <w:ins w:id="331" w:author="CorrectedProof" w:date="2015-01-06T19:50:00Z">
        <w:r w:rsidR="00A56F42">
          <w:t>I</w:t>
        </w:r>
      </w:ins>
      <w:del w:id="332" w:author="CorrectedProof" w:date="2015-01-06T19:50:00Z">
        <w:r w:rsidR="00BC69A4" w:rsidRPr="00870CD7" w:rsidDel="00A56F42">
          <w:delText>The</w:delText>
        </w:r>
        <w:r w:rsidR="00EA57C0" w:rsidRPr="00870CD7" w:rsidDel="00A56F42">
          <w:delText xml:space="preserve"> i</w:delText>
        </w:r>
      </w:del>
      <w:r w:rsidR="00EA57C0" w:rsidRPr="00870CD7">
        <w:t xml:space="preserve">ncreased levels of </w:t>
      </w:r>
      <w:r w:rsidR="005A027C" w:rsidRPr="00870CD7">
        <w:t>HvVRN1</w:t>
      </w:r>
      <w:ins w:id="333" w:author="CorrectedProof" w:date="2015-01-06T19:50:00Z">
        <w:r w:rsidR="00A56F42">
          <w:t>,</w:t>
        </w:r>
      </w:ins>
      <w:r w:rsidR="005A027C" w:rsidRPr="00870CD7">
        <w:t xml:space="preserve"> in turn</w:t>
      </w:r>
      <w:ins w:id="334" w:author="CorrectedProof" w:date="2015-01-06T19:50:00Z">
        <w:r w:rsidR="00A56F42">
          <w:t>,</w:t>
        </w:r>
      </w:ins>
      <w:r w:rsidR="005A027C" w:rsidRPr="00870CD7">
        <w:t xml:space="preserve"> repress expression of </w:t>
      </w:r>
      <w:r w:rsidR="005A027C" w:rsidRPr="00870CD7">
        <w:rPr>
          <w:i/>
        </w:rPr>
        <w:t xml:space="preserve">HvVRN2. </w:t>
      </w:r>
      <w:del w:id="335" w:author="CorrectedProof" w:date="2015-01-06T19:55:00Z">
        <w:r w:rsidR="005A027C" w:rsidRPr="00870CD7" w:rsidDel="00CD280D">
          <w:delText>The decrease</w:delText>
        </w:r>
      </w:del>
      <w:ins w:id="336" w:author="CorrectedProof" w:date="2015-01-06T19:55:00Z">
        <w:r w:rsidR="00CD280D">
          <w:t>Lower</w:t>
        </w:r>
      </w:ins>
      <w:del w:id="337" w:author="CorrectedProof" w:date="2015-01-06T19:55:00Z">
        <w:r w:rsidR="005A027C" w:rsidRPr="00870CD7" w:rsidDel="00CD280D">
          <w:delText xml:space="preserve"> in</w:delText>
        </w:r>
      </w:del>
      <w:r w:rsidR="005A027C" w:rsidRPr="00870CD7">
        <w:t xml:space="preserve"> HvVRN2 levels </w:t>
      </w:r>
      <w:r w:rsidR="00261966" w:rsidRPr="00870CD7">
        <w:t>allow</w:t>
      </w:r>
      <w:ins w:id="338" w:author="CorrectedProof" w:date="2015-01-06T19:55:00Z">
        <w:r w:rsidR="00CD280D">
          <w:t>/promotes?</w:t>
        </w:r>
      </w:ins>
      <w:del w:id="339" w:author="CorrectedProof" w:date="2015-01-06T19:55:00Z">
        <w:r w:rsidR="00261966" w:rsidRPr="00870CD7" w:rsidDel="00CD280D">
          <w:delText>s</w:delText>
        </w:r>
        <w:r w:rsidR="005A027C" w:rsidRPr="00870CD7" w:rsidDel="00CD280D">
          <w:delText xml:space="preserve"> the</w:delText>
        </w:r>
      </w:del>
      <w:r w:rsidR="005A027C" w:rsidRPr="00870CD7">
        <w:t xml:space="preserve"> expression of </w:t>
      </w:r>
      <w:r w:rsidR="005A027C" w:rsidRPr="00870CD7">
        <w:rPr>
          <w:i/>
        </w:rPr>
        <w:t>FT</w:t>
      </w:r>
      <w:r w:rsidR="005A027C" w:rsidRPr="00870CD7">
        <w:t xml:space="preserve">, </w:t>
      </w:r>
      <w:del w:id="340" w:author="CorrectedProof" w:date="2015-01-06T19:53:00Z">
        <w:r w:rsidR="00261966" w:rsidRPr="00870CD7" w:rsidDel="00A56F42">
          <w:delText xml:space="preserve">which </w:delText>
        </w:r>
      </w:del>
      <w:r w:rsidR="00261966" w:rsidRPr="00870CD7">
        <w:t>trigger</w:t>
      </w:r>
      <w:ins w:id="341" w:author="CorrectedProof" w:date="2015-01-06T19:53:00Z">
        <w:r w:rsidR="00A56F42">
          <w:t>ing</w:t>
        </w:r>
      </w:ins>
      <w:del w:id="342" w:author="CorrectedProof" w:date="2015-01-06T19:53:00Z">
        <w:r w:rsidR="00261966" w:rsidRPr="00870CD7" w:rsidDel="00A56F42">
          <w:delText>s</w:delText>
        </w:r>
      </w:del>
      <w:r w:rsidR="00261966" w:rsidRPr="00870CD7">
        <w:t xml:space="preserve"> the</w:t>
      </w:r>
      <w:r w:rsidR="005A027C" w:rsidRPr="00870CD7">
        <w:t xml:space="preserve"> transition </w:t>
      </w:r>
      <w:r w:rsidR="00261966" w:rsidRPr="00870CD7">
        <w:t xml:space="preserve">of the winter barley </w:t>
      </w:r>
      <w:r w:rsidR="005A027C" w:rsidRPr="00870CD7">
        <w:t xml:space="preserve">to flowering </w:t>
      </w:r>
      <w:r w:rsidR="005A027C" w:rsidRPr="00870CD7">
        <w:rPr>
          <w:noProof/>
        </w:rPr>
        <w:t>(Trevaskis et al. 2006)</w:t>
      </w:r>
      <w:r w:rsidR="005A027C" w:rsidRPr="00870CD7">
        <w:t xml:space="preserve">. </w:t>
      </w:r>
      <w:commentRangeStart w:id="343"/>
      <w:r w:rsidR="00BC69A4" w:rsidRPr="00870CD7">
        <w:t>Exposure to vernalisation conditions</w:t>
      </w:r>
      <w:commentRangeEnd w:id="343"/>
      <w:r w:rsidR="006347D0">
        <w:rPr>
          <w:rStyle w:val="CommentReference"/>
        </w:rPr>
        <w:commentReference w:id="343"/>
      </w:r>
      <w:r w:rsidR="00BC69A4" w:rsidRPr="00870CD7">
        <w:t xml:space="preserve"> </w:t>
      </w:r>
      <w:commentRangeStart w:id="344"/>
      <w:r w:rsidR="00BC69A4" w:rsidRPr="00870CD7">
        <w:t>and the</w:t>
      </w:r>
      <w:r w:rsidR="005A027C" w:rsidRPr="00870CD7">
        <w:t xml:space="preserve"> presence of HvVRN1 </w:t>
      </w:r>
      <w:commentRangeEnd w:id="344"/>
      <w:r w:rsidR="00CD280D">
        <w:rPr>
          <w:rStyle w:val="CommentReference"/>
        </w:rPr>
        <w:commentReference w:id="344"/>
      </w:r>
      <w:del w:id="345" w:author="CorrectedProof" w:date="2015-01-06T20:04:00Z">
        <w:r w:rsidR="00BC69A4" w:rsidRPr="00870CD7" w:rsidDel="006347D0">
          <w:delText xml:space="preserve">also </w:delText>
        </w:r>
      </w:del>
      <w:ins w:id="346" w:author="CorrectedProof" w:date="2015-01-06T20:04:00Z">
        <w:r w:rsidR="006347D0">
          <w:t>likewise</w:t>
        </w:r>
        <w:r w:rsidR="006347D0" w:rsidRPr="00870CD7">
          <w:t xml:space="preserve"> </w:t>
        </w:r>
      </w:ins>
      <w:r w:rsidR="00BC69A4" w:rsidRPr="00870CD7">
        <w:t>stably inhibits the e</w:t>
      </w:r>
      <w:r w:rsidR="005A027C" w:rsidRPr="00870CD7">
        <w:t xml:space="preserve">xpression of </w:t>
      </w:r>
      <w:r w:rsidR="005A027C" w:rsidRPr="00870CD7">
        <w:rPr>
          <w:i/>
        </w:rPr>
        <w:t>OS2</w:t>
      </w:r>
      <w:r w:rsidR="00BC69A4" w:rsidRPr="00870CD7">
        <w:t xml:space="preserve">, removing another </w:t>
      </w:r>
      <w:del w:id="347" w:author="CorrectedProof" w:date="2015-01-06T20:05:00Z">
        <w:r w:rsidR="00BC69A4" w:rsidRPr="00870CD7" w:rsidDel="00E379B9">
          <w:delText xml:space="preserve">block </w:delText>
        </w:r>
      </w:del>
      <w:ins w:id="348" w:author="CorrectedProof" w:date="2015-01-06T20:05:00Z">
        <w:r w:rsidR="00E379B9">
          <w:t>impediment to</w:t>
        </w:r>
      </w:ins>
      <w:del w:id="349" w:author="CorrectedProof" w:date="2015-01-06T20:05:00Z">
        <w:r w:rsidR="00BC69A4" w:rsidRPr="00870CD7" w:rsidDel="00E379B9">
          <w:delText>for the</w:delText>
        </w:r>
      </w:del>
      <w:r w:rsidR="00BC69A4" w:rsidRPr="00870CD7">
        <w:t xml:space="preserve"> transition</w:t>
      </w:r>
      <w:ins w:id="350" w:author="CorrectedProof" w:date="2015-01-06T20:05:00Z">
        <w:r w:rsidR="00E379B9">
          <w:t>ing</w:t>
        </w:r>
      </w:ins>
      <w:r w:rsidR="00BC69A4" w:rsidRPr="00870CD7">
        <w:t xml:space="preserve"> to a flowering state.</w:t>
      </w:r>
    </w:p>
    <w:p w:rsidR="008B314C" w:rsidRPr="00870CD7" w:rsidRDefault="008B314C" w:rsidP="008B314C">
      <w:r w:rsidRPr="00870CD7">
        <w:t xml:space="preserve">Many spring cereals contain alleles of </w:t>
      </w:r>
      <w:r w:rsidRPr="00870CD7">
        <w:rPr>
          <w:i/>
        </w:rPr>
        <w:t>VRN2</w:t>
      </w:r>
      <w:r w:rsidRPr="00870CD7">
        <w:t xml:space="preserve"> that, when translated, do not suppress </w:t>
      </w:r>
      <w:r w:rsidRPr="00870CD7">
        <w:rPr>
          <w:i/>
        </w:rPr>
        <w:t>FT</w:t>
      </w:r>
      <w:r w:rsidRPr="00870CD7">
        <w:t xml:space="preserve"> expression </w:t>
      </w:r>
      <w:del w:id="351" w:author="CorrectedProof" w:date="2015-01-06T20:06:00Z">
        <w:r w:rsidRPr="00870CD7" w:rsidDel="00E379B9">
          <w:delText xml:space="preserve">and therefore </w:delText>
        </w:r>
      </w:del>
      <w:r w:rsidRPr="00870CD7">
        <w:t>negat</w:t>
      </w:r>
      <w:ins w:id="352" w:author="CorrectedProof" w:date="2015-01-06T20:06:00Z">
        <w:r w:rsidR="00E379B9">
          <w:t>ing</w:t>
        </w:r>
      </w:ins>
      <w:del w:id="353" w:author="CorrectedProof" w:date="2015-01-06T20:06:00Z">
        <w:r w:rsidRPr="00870CD7" w:rsidDel="00E379B9">
          <w:delText>es</w:delText>
        </w:r>
      </w:del>
      <w:r w:rsidRPr="00870CD7">
        <w:t xml:space="preserve"> the requirement</w:t>
      </w:r>
      <w:ins w:id="354" w:author="CorrectedProof" w:date="2015-01-06T20:08:00Z">
        <w:r w:rsidR="00E379B9">
          <w:t>/need</w:t>
        </w:r>
      </w:ins>
      <w:r w:rsidRPr="00870CD7">
        <w:t xml:space="preserve"> for vernalisation</w:t>
      </w:r>
      <w:r w:rsidR="00566AF7" w:rsidRPr="00870CD7">
        <w:t xml:space="preserve">, </w:t>
      </w:r>
      <w:commentRangeStart w:id="355"/>
      <w:r w:rsidR="00566AF7" w:rsidRPr="00870CD7">
        <w:t xml:space="preserve">as FT is </w:t>
      </w:r>
      <w:r w:rsidR="0078437E" w:rsidRPr="00870CD7">
        <w:t>never repressed</w:t>
      </w:r>
      <w:r w:rsidR="00566AF7" w:rsidRPr="00870CD7">
        <w:t xml:space="preserve"> </w:t>
      </w:r>
      <w:commentRangeEnd w:id="355"/>
      <w:r w:rsidR="00E379B9">
        <w:rPr>
          <w:rStyle w:val="CommentReference"/>
        </w:rPr>
        <w:commentReference w:id="355"/>
      </w:r>
      <w:r w:rsidRPr="00870CD7">
        <w:rPr>
          <w:highlight w:val="yellow"/>
        </w:rPr>
        <w:t>(REFERENCE)</w:t>
      </w:r>
      <w:r w:rsidRPr="00870CD7">
        <w:t xml:space="preserve">. </w:t>
      </w:r>
      <w:commentRangeStart w:id="356"/>
      <w:r w:rsidRPr="00870CD7">
        <w:t xml:space="preserve">It is also interesting to note </w:t>
      </w:r>
      <w:commentRangeEnd w:id="356"/>
      <w:r w:rsidR="00E379B9">
        <w:rPr>
          <w:rStyle w:val="CommentReference"/>
        </w:rPr>
        <w:commentReference w:id="356"/>
      </w:r>
      <w:ins w:id="357" w:author="CorrectedProof" w:date="2015-01-06T20:20:00Z">
        <w:r w:rsidR="006E0554" w:rsidRPr="006E0554">
          <w:t xml:space="preserve"> </w:t>
        </w:r>
        <w:r w:rsidR="006E0554">
          <w:t>D</w:t>
        </w:r>
        <w:r w:rsidR="006E0554" w:rsidRPr="00870CD7">
          <w:t>ue to its acclimatisation to tropical environments</w:t>
        </w:r>
      </w:ins>
      <w:ins w:id="358" w:author="CorrectedProof" w:date="2015-01-06T20:21:00Z">
        <w:r w:rsidR="006E0554">
          <w:t>,</w:t>
        </w:r>
      </w:ins>
      <w:ins w:id="359" w:author="CorrectedProof" w:date="2015-01-06T20:20:00Z">
        <w:r w:rsidR="006E0554">
          <w:t xml:space="preserve"> </w:t>
        </w:r>
      </w:ins>
      <w:ins w:id="360" w:author="CorrectedProof" w:date="2015-01-06T20:19:00Z">
        <w:r w:rsidR="00E00D53">
          <w:t>R</w:t>
        </w:r>
      </w:ins>
      <w:del w:id="361" w:author="CorrectedProof" w:date="2015-01-06T20:13:00Z">
        <w:r w:rsidRPr="00870CD7" w:rsidDel="002F3C77">
          <w:delText>that t</w:delText>
        </w:r>
      </w:del>
      <w:del w:id="362" w:author="CorrectedProof" w:date="2015-01-06T20:19:00Z">
        <w:r w:rsidRPr="00870CD7" w:rsidDel="00E00D53">
          <w:delText xml:space="preserve">he response </w:delText>
        </w:r>
      </w:del>
      <w:ins w:id="363" w:author="CorrectedProof" w:date="2015-01-06T20:14:00Z">
        <w:r w:rsidR="002F3C77" w:rsidRPr="00870CD7">
          <w:t>ice</w:t>
        </w:r>
      </w:ins>
      <w:ins w:id="364" w:author="CorrectedProof" w:date="2015-01-06T20:22:00Z">
        <w:r w:rsidR="006E0554">
          <w:t>’s</w:t>
        </w:r>
      </w:ins>
      <w:ins w:id="365" w:author="CorrectedProof" w:date="2015-01-06T20:14:00Z">
        <w:r w:rsidR="002F3C77" w:rsidRPr="00870CD7">
          <w:t xml:space="preserve"> (</w:t>
        </w:r>
        <w:r w:rsidR="002F3C77" w:rsidRPr="00870CD7">
          <w:rPr>
            <w:i/>
          </w:rPr>
          <w:t>Oryza sativa</w:t>
        </w:r>
        <w:r w:rsidR="002F3C77">
          <w:t>)</w:t>
        </w:r>
      </w:ins>
      <w:ins w:id="366" w:author="CorrectedProof" w:date="2015-01-06T20:19:00Z">
        <w:r w:rsidR="006E0554">
          <w:t xml:space="preserve"> </w:t>
        </w:r>
      </w:ins>
      <w:ins w:id="367" w:author="CorrectedProof" w:date="2015-01-06T20:27:00Z">
        <w:r w:rsidR="003172D7">
          <w:t>response</w:t>
        </w:r>
      </w:ins>
      <w:ins w:id="368" w:author="CorrectedProof" w:date="2015-01-06T20:22:00Z">
        <w:r w:rsidR="006E0554">
          <w:t xml:space="preserve"> to b</w:t>
        </w:r>
      </w:ins>
      <w:ins w:id="369" w:author="CorrectedProof" w:date="2015-01-06T20:23:00Z">
        <w:r w:rsidR="006E0554">
          <w:t>eing chilled</w:t>
        </w:r>
      </w:ins>
      <w:ins w:id="370" w:author="CorrectedProof" w:date="2015-01-06T20:20:00Z">
        <w:r w:rsidR="006E0554">
          <w:t xml:space="preserve"> </w:t>
        </w:r>
      </w:ins>
      <w:del w:id="371" w:author="CorrectedProof" w:date="2015-01-06T20:16:00Z">
        <w:r w:rsidRPr="00870CD7" w:rsidDel="00E00D53">
          <w:delText xml:space="preserve">to </w:delText>
        </w:r>
      </w:del>
      <w:del w:id="372" w:author="CorrectedProof" w:date="2015-01-06T20:15:00Z">
        <w:r w:rsidRPr="00870CD7" w:rsidDel="00E00D53">
          <w:delText xml:space="preserve">vernalisation </w:delText>
        </w:r>
      </w:del>
      <w:del w:id="373" w:author="CorrectedProof" w:date="2015-01-06T20:16:00Z">
        <w:r w:rsidRPr="00870CD7" w:rsidDel="00E00D53">
          <w:delText xml:space="preserve">in </w:delText>
        </w:r>
      </w:del>
      <w:del w:id="374" w:author="CorrectedProof" w:date="2015-01-06T20:14:00Z">
        <w:r w:rsidRPr="00870CD7" w:rsidDel="002F3C77">
          <w:delText>rice (</w:delText>
        </w:r>
        <w:r w:rsidRPr="00870CD7" w:rsidDel="002F3C77">
          <w:rPr>
            <w:i/>
          </w:rPr>
          <w:delText>Oryza sativa</w:delText>
        </w:r>
        <w:r w:rsidRPr="00870CD7" w:rsidDel="002F3C77">
          <w:delText xml:space="preserve">) </w:delText>
        </w:r>
      </w:del>
      <w:r w:rsidRPr="00870CD7">
        <w:t xml:space="preserve">differs substantially </w:t>
      </w:r>
      <w:ins w:id="375" w:author="CorrectedProof" w:date="2015-01-06T20:14:00Z">
        <w:r w:rsidR="002F3C77">
          <w:t>to</w:t>
        </w:r>
      </w:ins>
      <w:ins w:id="376" w:author="CorrectedProof" w:date="2015-01-06T20:23:00Z">
        <w:r w:rsidR="006E0554" w:rsidRPr="006E0554">
          <w:t xml:space="preserve"> </w:t>
        </w:r>
        <w:r w:rsidR="006E0554">
          <w:t>that of</w:t>
        </w:r>
      </w:ins>
      <w:ins w:id="377" w:author="CorrectedProof" w:date="2015-01-06T20:27:00Z">
        <w:r w:rsidR="003172D7">
          <w:t xml:space="preserve"> </w:t>
        </w:r>
      </w:ins>
      <w:ins w:id="378" w:author="CorrectedProof" w:date="2015-01-06T20:23:00Z">
        <w:r w:rsidR="006E0554">
          <w:t>other cereal crops</w:t>
        </w:r>
      </w:ins>
      <w:del w:id="379" w:author="CorrectedProof" w:date="2015-01-06T20:20:00Z">
        <w:r w:rsidRPr="00870CD7" w:rsidDel="006E0554">
          <w:delText>due to its acclimatisation to tropical environments</w:delText>
        </w:r>
      </w:del>
      <w:r w:rsidRPr="00870CD7">
        <w:t>. Expos</w:t>
      </w:r>
      <w:ins w:id="380" w:author="CorrectedProof" w:date="2015-01-06T20:14:00Z">
        <w:r w:rsidR="00E00D53">
          <w:t>ing</w:t>
        </w:r>
      </w:ins>
      <w:del w:id="381" w:author="CorrectedProof" w:date="2015-01-06T20:14:00Z">
        <w:r w:rsidRPr="00870CD7" w:rsidDel="00E00D53">
          <w:delText>ure of</w:delText>
        </w:r>
      </w:del>
      <w:r w:rsidRPr="00870CD7">
        <w:t xml:space="preserve"> rice to cold conditions during development</w:t>
      </w:r>
      <w:ins w:id="382" w:author="CorrectedProof" w:date="2015-01-06T20:28:00Z">
        <w:r w:rsidR="003172D7">
          <w:t>—</w:t>
        </w:r>
      </w:ins>
      <w:del w:id="383" w:author="CorrectedProof" w:date="2015-01-06T20:28:00Z">
        <w:r w:rsidRPr="00870CD7" w:rsidDel="003172D7">
          <w:delText xml:space="preserve"> (</w:delText>
        </w:r>
      </w:del>
      <w:r w:rsidRPr="00870CD7">
        <w:t>significantly warmer and for shorter periods than seen in vernalisation</w:t>
      </w:r>
      <w:ins w:id="384" w:author="CorrectedProof" w:date="2015-01-06T20:28:00Z">
        <w:r w:rsidR="003172D7">
          <w:t>—</w:t>
        </w:r>
      </w:ins>
      <w:del w:id="385" w:author="CorrectedProof" w:date="2015-01-06T20:33:00Z">
        <w:r w:rsidRPr="00870CD7" w:rsidDel="00A63462">
          <w:delText xml:space="preserve">) </w:delText>
        </w:r>
      </w:del>
      <w:r w:rsidRPr="00870CD7">
        <w:t xml:space="preserve">leads to sterility </w:t>
      </w:r>
      <w:del w:id="386" w:author="CorrectedProof" w:date="2015-01-06T20:33:00Z">
        <w:r w:rsidRPr="00870CD7" w:rsidDel="00A63462">
          <w:delText xml:space="preserve">and </w:delText>
        </w:r>
      </w:del>
      <w:ins w:id="387" w:author="CorrectedProof" w:date="2015-01-06T20:33:00Z">
        <w:r w:rsidR="00A63462">
          <w:t>by</w:t>
        </w:r>
        <w:r w:rsidR="00A63462" w:rsidRPr="00870CD7">
          <w:t xml:space="preserve"> </w:t>
        </w:r>
      </w:ins>
      <w:del w:id="388" w:author="CorrectedProof" w:date="2015-01-06T20:33:00Z">
        <w:r w:rsidRPr="00870CD7" w:rsidDel="00A63462">
          <w:delText xml:space="preserve">damage </w:delText>
        </w:r>
      </w:del>
      <w:ins w:id="389" w:author="CorrectedProof" w:date="2015-01-06T20:33:00Z">
        <w:r w:rsidR="00A63462" w:rsidRPr="00870CD7">
          <w:lastRenderedPageBreak/>
          <w:t>damag</w:t>
        </w:r>
        <w:r w:rsidR="00A63462">
          <w:t>ing</w:t>
        </w:r>
        <w:r w:rsidR="00A63462" w:rsidRPr="00870CD7">
          <w:t xml:space="preserve"> </w:t>
        </w:r>
      </w:ins>
      <w:del w:id="390" w:author="CorrectedProof" w:date="2015-01-06T20:31:00Z">
        <w:r w:rsidRPr="00870CD7" w:rsidDel="003172D7">
          <w:delText>to</w:delText>
        </w:r>
      </w:del>
      <w:ins w:id="391" w:author="CorrectedProof" w:date="2015-01-06T20:31:00Z">
        <w:r w:rsidR="003172D7">
          <w:t>the</w:t>
        </w:r>
      </w:ins>
      <w:r w:rsidRPr="00870CD7">
        <w:t xml:space="preserve"> developing flower and seed heads, resulting in significant crop losses </w:t>
      </w:r>
      <w:r w:rsidRPr="00870CD7">
        <w:rPr>
          <w:noProof/>
        </w:rPr>
        <w:t>(Oliver et al. 2007)</w:t>
      </w:r>
      <w:r w:rsidRPr="00870CD7">
        <w:t>.</w:t>
      </w:r>
    </w:p>
    <w:p w:rsidR="00507A37" w:rsidRPr="00870CD7" w:rsidRDefault="00507A37" w:rsidP="00A63462">
      <w:r w:rsidRPr="00A63462">
        <w:rPr>
          <w:highlight w:val="lightGray"/>
        </w:rPr>
        <w:t>NB: in Trevaskis 2006, it talks about zinc finger proteins</w:t>
      </w:r>
      <w:r w:rsidRPr="00A63462">
        <w:rPr>
          <w:i/>
          <w:highlight w:val="lightGray"/>
        </w:rPr>
        <w:t xml:space="preserve"> HvCCTa </w:t>
      </w:r>
      <w:r w:rsidRPr="00A63462">
        <w:rPr>
          <w:highlight w:val="lightGray"/>
        </w:rPr>
        <w:t xml:space="preserve">and </w:t>
      </w:r>
      <w:r w:rsidRPr="00A63462">
        <w:rPr>
          <w:i/>
          <w:highlight w:val="lightGray"/>
        </w:rPr>
        <w:t>HvCCTb</w:t>
      </w:r>
      <w:r w:rsidRPr="00A63462">
        <w:rPr>
          <w:highlight w:val="lightGray"/>
        </w:rPr>
        <w:t xml:space="preserve"> with regard to vernalisation. Any comparison to the PHD-PRC2 complex in AraTha?</w:t>
      </w:r>
    </w:p>
    <w:p w:rsidR="003A44B4" w:rsidRPr="00870CD7" w:rsidRDefault="003A44B4" w:rsidP="003858DA"/>
    <w:p w:rsidR="00781B07" w:rsidRPr="00870CD7" w:rsidRDefault="00B31A30" w:rsidP="003858DA">
      <w:r>
        <w:pict>
          <v:shape id="_x0000_s1035" type="#_x0000_t202" style="width:484.95pt;height:301.5pt;mso-position-horizontal-relative:char;mso-position-vertical-relative:line;mso-width-relative:margin;mso-height-relative:margin" stroked="f">
            <v:textbox style="mso-next-textbox:#_x0000_s1035">
              <w:txbxContent>
                <w:p w:rsidR="002E29F3" w:rsidRDefault="002E29F3" w:rsidP="00781B07">
                  <w:pPr>
                    <w:jc w:val="center"/>
                  </w:pPr>
                  <w:r>
                    <w:rPr>
                      <w:noProof/>
                      <w:lang w:eastAsia="en-AU"/>
                    </w:rPr>
                    <w:drawing>
                      <wp:inline distT="0" distB="0" distL="0" distR="0">
                        <wp:extent cx="3133725" cy="3133725"/>
                        <wp:effectExtent l="0" t="0" r="0" b="0"/>
                        <wp:docPr id="11" name="Picture 19" descr="Description: Description: Description: Description: Description: Description: Description: Description: Description: Description: Description: Description: Description: Description: Description: 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Description: Description: Description: Description: Description: Description: Description: Description: Description: Description: Description: Description: Description: Description: Description: http://jbiol.com/content/figures/jbiol156-2.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3133725"/>
                                </a:xfrm>
                                <a:prstGeom prst="rect">
                                  <a:avLst/>
                                </a:prstGeom>
                                <a:noFill/>
                                <a:ln>
                                  <a:noFill/>
                                </a:ln>
                              </pic:spPr>
                            </pic:pic>
                          </a:graphicData>
                        </a:graphic>
                      </wp:inline>
                    </w:drawing>
                  </w:r>
                </w:p>
                <w:p w:rsidR="002E29F3" w:rsidRPr="00C828F2" w:rsidRDefault="002E29F3"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t>
                  </w:r>
                  <w:del w:id="392" w:author="CorrectedProof" w:date="2015-01-06T22:21:00Z">
                    <w:r w:rsidDel="000E0F19">
                      <w:rPr>
                        <w:sz w:val="18"/>
                        <w:szCs w:val="18"/>
                      </w:rPr>
                      <w:delText>“</w:delText>
                    </w:r>
                  </w:del>
                  <w:ins w:id="393" w:author="CorrectedProof" w:date="2015-01-06T22:21:00Z">
                    <w:r>
                      <w:rPr>
                        <w:sz w:val="18"/>
                        <w:szCs w:val="18"/>
                      </w:rPr>
                      <w:t>‘</w:t>
                    </w:r>
                  </w:ins>
                  <w:r>
                    <w:rPr>
                      <w:sz w:val="18"/>
                      <w:szCs w:val="18"/>
                    </w:rPr>
                    <w:t>winter</w:t>
                  </w:r>
                  <w:del w:id="394" w:author="CorrectedProof" w:date="2015-01-06T22:21:00Z">
                    <w:r w:rsidDel="000E0F19">
                      <w:rPr>
                        <w:sz w:val="18"/>
                        <w:szCs w:val="18"/>
                      </w:rPr>
                      <w:delText>”</w:delText>
                    </w:r>
                  </w:del>
                  <w:ins w:id="395" w:author="CorrectedProof" w:date="2015-01-06T22:21:00Z">
                    <w:r>
                      <w:rPr>
                        <w:sz w:val="18"/>
                        <w:szCs w:val="18"/>
                      </w:rPr>
                      <w:t>’</w:t>
                    </w:r>
                  </w:ins>
                  <w:r>
                    <w:rPr>
                      <w:sz w:val="18"/>
                      <w:szCs w:val="18"/>
                    </w:rPr>
                    <w:t xml:space="preserve"> cereals, the most notable difference is the absence of FLC in </w:t>
                  </w:r>
                  <w:r>
                    <w:rPr>
                      <w:i/>
                      <w:sz w:val="18"/>
                      <w:szCs w:val="18"/>
                    </w:rPr>
                    <w:t>A. thaliana</w:t>
                  </w:r>
                  <w:r>
                    <w:rPr>
                      <w:sz w:val="18"/>
                      <w:szCs w:val="18"/>
                    </w:rPr>
                    <w:t xml:space="preserve"> </w:t>
                  </w:r>
                  <w:r w:rsidRPr="00D874FF">
                    <w:rPr>
                      <w:noProof/>
                      <w:sz w:val="18"/>
                      <w:szCs w:val="18"/>
                    </w:rPr>
                    <w:t>(Dennis &amp; Peacock 2009)</w:t>
                  </w:r>
                  <w:r>
                    <w:rPr>
                      <w:sz w:val="18"/>
                      <w:szCs w:val="18"/>
                    </w:rPr>
                    <w:t>. – Modify this pic somehow?</w:t>
                  </w:r>
                </w:p>
              </w:txbxContent>
            </v:textbox>
            <w10:wrap type="none"/>
            <w10:anchorlock/>
          </v:shape>
        </w:pict>
      </w:r>
    </w:p>
    <w:p w:rsidR="00781B07" w:rsidRPr="00870CD7" w:rsidRDefault="00781B07" w:rsidP="003858DA"/>
    <w:p w:rsidR="00F81874" w:rsidRPr="00870CD7" w:rsidRDefault="00B31A30" w:rsidP="003858DA">
      <w:r w:rsidRPr="00B31A30">
        <w:rPr>
          <w:noProof/>
          <w:lang w:val="en-US"/>
        </w:rPr>
        <w:lastRenderedPageBreak/>
        <w:pict>
          <v:shapetype id="_x0000_t32" coordsize="21600,21600" o:spt="32" o:oned="t" path="m,l21600,21600e" filled="f">
            <v:path arrowok="t" fillok="f" o:connecttype="none"/>
            <o:lock v:ext="edit" shapetype="t"/>
          </v:shapetype>
          <v:shape id="_x0000_s1030" type="#_x0000_t32" style="position:absolute;margin-left:92.4pt;margin-top:20.9pt;width:50.65pt;height:49.1pt;z-index:251655680" o:connectortype="straight">
            <v:stroke endarrow="classic"/>
            <v:textbox>
              <w:txbxContent>
                <w:p w:rsidR="002E29F3" w:rsidRDefault="002E29F3"/>
              </w:txbxContent>
            </v:textbox>
          </v:shape>
        </w:pict>
      </w:r>
      <w:r w:rsidRPr="00B31A30">
        <w:rPr>
          <w:noProof/>
          <w:lang w:val="en-US"/>
        </w:rPr>
        <w:pict>
          <v:shape id="Text Box 2" o:spid="_x0000_s1031" type="#_x0000_t202" style="position:absolute;margin-left:65.85pt;margin-top:0;width:47.1pt;height:18.15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next-textbox:#Text Box 2">
              <w:txbxContent>
                <w:p w:rsidR="002E29F3" w:rsidRPr="00613CDE" w:rsidRDefault="002E29F3">
                  <w:pPr>
                    <w:rPr>
                      <w:b/>
                      <w:i/>
                      <w:sz w:val="20"/>
                      <w:szCs w:val="20"/>
                    </w:rPr>
                  </w:pPr>
                  <w:r>
                    <w:rPr>
                      <w:b/>
                      <w:i/>
                      <w:sz w:val="20"/>
                      <w:szCs w:val="20"/>
                    </w:rPr>
                    <w:t>PPD1</w:t>
                  </w:r>
                </w:p>
              </w:txbxContent>
            </v:textbox>
          </v:shape>
        </w:pict>
      </w:r>
      <w:r w:rsidRPr="00B31A30">
        <w:rPr>
          <w:noProof/>
          <w:lang w:val="en-US"/>
        </w:rPr>
        <w:pict>
          <v:shape id="_x0000_s1032" type="#_x0000_t202" style="position:absolute;margin-left:143.05pt;margin-top:65.6pt;width:39.3pt;height:20.45pt;z-index:251653632" stroked="f">
            <v:textbox style="mso-next-textbox:#_x0000_s1032">
              <w:txbxContent>
                <w:p w:rsidR="002E29F3" w:rsidRPr="00613CDE" w:rsidRDefault="002E29F3">
                  <w:pPr>
                    <w:rPr>
                      <w:b/>
                      <w:i/>
                      <w:sz w:val="20"/>
                      <w:szCs w:val="20"/>
                    </w:rPr>
                  </w:pPr>
                  <w:r w:rsidRPr="00613CDE">
                    <w:rPr>
                      <w:b/>
                      <w:i/>
                      <w:sz w:val="20"/>
                      <w:szCs w:val="20"/>
                    </w:rPr>
                    <w:t>CO</w:t>
                  </w:r>
                </w:p>
              </w:txbxContent>
            </v:textbox>
          </v:shape>
        </w:pict>
      </w:r>
      <w:r>
        <w:pict>
          <v:shape id="_x0000_s1034" type="#_x0000_t202" style="width:469.4pt;height:351.45pt;mso-position-horizontal-relative:char;mso-position-vertical-relative:line;mso-width-relative:margin;mso-height-relative:margin" stroked="f">
            <v:textbox style="mso-next-textbox:#_x0000_s1034">
              <w:txbxContent>
                <w:p w:rsidR="002E29F3" w:rsidRDefault="002E29F3" w:rsidP="00143853">
                  <w:pPr>
                    <w:jc w:val="center"/>
                  </w:pPr>
                  <w:r>
                    <w:rPr>
                      <w:noProof/>
                      <w:lang w:eastAsia="en-AU"/>
                    </w:rPr>
                    <w:drawing>
                      <wp:inline distT="0" distB="0" distL="0" distR="0">
                        <wp:extent cx="2600325" cy="36576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3657600"/>
                                </a:xfrm>
                                <a:prstGeom prst="rect">
                                  <a:avLst/>
                                </a:prstGeom>
                                <a:noFill/>
                                <a:ln>
                                  <a:noFill/>
                                </a:ln>
                              </pic:spPr>
                            </pic:pic>
                          </a:graphicData>
                        </a:graphic>
                      </wp:inline>
                    </w:drawing>
                  </w:r>
                </w:p>
                <w:p w:rsidR="002E29F3" w:rsidRPr="003A44B4" w:rsidRDefault="002E29F3" w:rsidP="00B26D09">
                  <w:pPr>
                    <w:ind w:left="851" w:hanging="851"/>
                    <w:rPr>
                      <w:i/>
                      <w:sz w:val="18"/>
                      <w:szCs w:val="18"/>
                    </w:rPr>
                  </w:pPr>
                  <w:r w:rsidRPr="003A44B4">
                    <w:rPr>
                      <w:sz w:val="18"/>
                      <w:szCs w:val="18"/>
                    </w:rPr>
                    <w:t xml:space="preserve">Figure </w:t>
                  </w:r>
                  <w:r>
                    <w:rPr>
                      <w:sz w:val="18"/>
                      <w:szCs w:val="18"/>
                    </w:rPr>
                    <w:t>7</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with </w:t>
                  </w:r>
                  <w:r>
                    <w:rPr>
                      <w:i/>
                      <w:sz w:val="18"/>
                      <w:szCs w:val="18"/>
                    </w:rPr>
                    <w:t>A. thaliana</w:t>
                  </w:r>
                  <w:r>
                    <w:rPr>
                      <w:sz w:val="18"/>
                      <w:szCs w:val="18"/>
                    </w:rPr>
                    <w:t xml:space="preserve"> (Modified from </w:t>
                  </w:r>
                  <w:r w:rsidRPr="007C7866">
                    <w:rPr>
                      <w:noProof/>
                      <w:sz w:val="18"/>
                      <w:szCs w:val="18"/>
                    </w:rPr>
                    <w:t>(Greenup et al. 2010)</w:t>
                  </w:r>
                  <w:r>
                    <w:rPr>
                      <w:sz w:val="18"/>
                      <w:szCs w:val="18"/>
                    </w:rPr>
                    <w:t xml:space="preserve"> and </w:t>
                  </w:r>
                  <w:r w:rsidRPr="003A44B4">
                    <w:rPr>
                      <w:noProof/>
                      <w:sz w:val="18"/>
                      <w:szCs w:val="18"/>
                    </w:rPr>
                    <w:t>(Trevaskis et al. 2007)</w:t>
                  </w:r>
                  <w:r>
                    <w:rPr>
                      <w:sz w:val="18"/>
                      <w:szCs w:val="18"/>
                    </w:rPr>
                    <w:t>)</w:t>
                  </w:r>
                </w:p>
              </w:txbxContent>
            </v:textbox>
            <w10:wrap type="none"/>
            <w10:anchorlock/>
          </v:shape>
        </w:pict>
      </w:r>
    </w:p>
    <w:p w:rsidR="004D5B77" w:rsidRPr="00870CD7" w:rsidRDefault="004D5B77" w:rsidP="003858DA">
      <w:pPr>
        <w:pStyle w:val="Heading2"/>
        <w:rPr>
          <w:lang w:val="en-AU"/>
        </w:rPr>
      </w:pPr>
      <w:bookmarkStart w:id="396" w:name="_Toc408124219"/>
      <w:r w:rsidRPr="00870CD7">
        <w:rPr>
          <w:lang w:val="en-AU"/>
        </w:rPr>
        <w:t xml:space="preserve">Vernalisation in </w:t>
      </w:r>
      <w:r w:rsidR="005336A1" w:rsidRPr="00870CD7">
        <w:rPr>
          <w:lang w:val="en-AU"/>
        </w:rPr>
        <w:t xml:space="preserve">Sugar </w:t>
      </w:r>
      <w:r w:rsidR="00BB6E7F" w:rsidRPr="00870CD7">
        <w:rPr>
          <w:lang w:val="en-AU"/>
        </w:rPr>
        <w:t>Beet</w:t>
      </w:r>
      <w:bookmarkEnd w:id="396"/>
    </w:p>
    <w:p w:rsidR="004D5B77" w:rsidRPr="00870CD7" w:rsidRDefault="0063371D" w:rsidP="003858DA">
      <w:commentRangeStart w:id="397"/>
      <w:r w:rsidRPr="00870CD7">
        <w:t>Sugar Beet</w:t>
      </w:r>
      <w:r w:rsidR="000D76B5" w:rsidRPr="00870CD7">
        <w:t xml:space="preserve"> (</w:t>
      </w:r>
      <w:r w:rsidR="000D76B5" w:rsidRPr="00870CD7">
        <w:rPr>
          <w:i/>
        </w:rPr>
        <w:t>Beta vulgaris</w:t>
      </w:r>
      <w:r w:rsidRPr="00870CD7">
        <w:t>) has</w:t>
      </w:r>
      <w:r w:rsidR="00B66402" w:rsidRPr="00870CD7">
        <w:t xml:space="preserve"> also evolved</w:t>
      </w:r>
      <w:r w:rsidR="000D76B5" w:rsidRPr="00870CD7">
        <w:t xml:space="preserve"> a</w:t>
      </w:r>
      <w:r w:rsidRPr="00870CD7">
        <w:t>n alternate</w:t>
      </w:r>
      <w:r w:rsidR="000D76B5" w:rsidRPr="00870CD7">
        <w:t xml:space="preserve"> method of regulating flowering time </w:t>
      </w:r>
      <w:r w:rsidR="00B66402" w:rsidRPr="00870CD7">
        <w:t>based on day length and wintering</w:t>
      </w:r>
      <w:r w:rsidR="00F527FB" w:rsidRPr="00870CD7">
        <w:t xml:space="preserve">. </w:t>
      </w:r>
      <w:r w:rsidR="00B66402" w:rsidRPr="00870CD7">
        <w:t xml:space="preserve">In a study of wild </w:t>
      </w:r>
      <w:del w:id="398" w:author="CorrectedProof" w:date="2015-01-06T22:21:00Z">
        <w:r w:rsidR="00B66402" w:rsidRPr="00870CD7" w:rsidDel="000E0F19">
          <w:delText>“</w:delText>
        </w:r>
      </w:del>
      <w:ins w:id="399" w:author="CorrectedProof" w:date="2015-01-06T22:21:00Z">
        <w:r w:rsidR="000E0F19">
          <w:t>‘</w:t>
        </w:r>
      </w:ins>
      <w:r w:rsidR="00B66402" w:rsidRPr="00870CD7">
        <w:t>Sea Beet</w:t>
      </w:r>
      <w:del w:id="400" w:author="CorrectedProof" w:date="2015-01-06T22:21:00Z">
        <w:r w:rsidR="00B66402" w:rsidRPr="00870CD7" w:rsidDel="000E0F19">
          <w:delText>”</w:delText>
        </w:r>
      </w:del>
      <w:ins w:id="401" w:author="CorrectedProof" w:date="2015-01-06T22:21:00Z">
        <w:r w:rsidR="000E0F19">
          <w:t>’</w:t>
        </w:r>
      </w:ins>
      <w:r w:rsidR="00B66402" w:rsidRPr="00870CD7">
        <w:t xml:space="preserve"> (</w:t>
      </w:r>
      <w:r w:rsidR="00B66402" w:rsidRPr="00870CD7">
        <w:rPr>
          <w:i/>
        </w:rPr>
        <w:t xml:space="preserve">B vulgaris </w:t>
      </w:r>
      <w:r w:rsidR="00B66402" w:rsidRPr="00870CD7">
        <w:t xml:space="preserve">ssp. </w:t>
      </w:r>
      <w:r w:rsidR="00B66402" w:rsidRPr="00870CD7">
        <w:rPr>
          <w:i/>
        </w:rPr>
        <w:t>maritimavia</w:t>
      </w:r>
      <w:r w:rsidR="00B66402" w:rsidRPr="00870CD7">
        <w:t>) distribu</w:t>
      </w:r>
      <w:r w:rsidR="00145D3B" w:rsidRPr="00870CD7">
        <w:t>ted around the coast of France</w:t>
      </w:r>
      <w:r w:rsidR="00B66402" w:rsidRPr="00870CD7">
        <w:t xml:space="preserve"> it was found that the neces</w:t>
      </w:r>
      <w:r w:rsidRPr="00870CD7">
        <w:t>sity for vernalisation increases</w:t>
      </w:r>
      <w:r w:rsidR="00B66402" w:rsidRPr="00870CD7">
        <w:t xml:space="preserve"> the further north they were </w:t>
      </w:r>
      <w:r w:rsidR="00145D3B" w:rsidRPr="00870CD7">
        <w:t>located</w:t>
      </w:r>
      <w:r w:rsidR="00B66402" w:rsidRPr="00870CD7">
        <w:t xml:space="preserve"> </w:t>
      </w:r>
      <w:r w:rsidR="00B66402" w:rsidRPr="00870CD7">
        <w:rPr>
          <w:noProof/>
        </w:rPr>
        <w:t>(Boudry et al. 2002)</w:t>
      </w:r>
      <w:r w:rsidR="00F527FB" w:rsidRPr="00870CD7">
        <w:t xml:space="preserve">. </w:t>
      </w:r>
      <w:r w:rsidR="00B66402" w:rsidRPr="00870CD7">
        <w:t>However, in more recent studies</w:t>
      </w:r>
      <w:r w:rsidRPr="00870CD7">
        <w:t xml:space="preserve"> </w:t>
      </w:r>
      <w:r w:rsidR="00250C5F" w:rsidRPr="00870CD7">
        <w:rPr>
          <w:noProof/>
        </w:rPr>
        <w:t>(Pin et al. 2012)</w:t>
      </w:r>
      <w:r w:rsidR="00B66402" w:rsidRPr="00870CD7">
        <w:t>, it has been found that</w:t>
      </w:r>
      <w:r w:rsidR="000D76B5" w:rsidRPr="00870CD7">
        <w:t xml:space="preserve"> vernalisation</w:t>
      </w:r>
      <w:r w:rsidR="00B66402" w:rsidRPr="00870CD7">
        <w:t xml:space="preserve"> mechanisms in beet are</w:t>
      </w:r>
      <w:r w:rsidR="000D76B5" w:rsidRPr="00870CD7">
        <w:t xml:space="preserve"> distinct from </w:t>
      </w:r>
      <w:r w:rsidR="00713DFB" w:rsidRPr="00870CD7">
        <w:rPr>
          <w:i/>
        </w:rPr>
        <w:t>Arabidopsis</w:t>
      </w:r>
      <w:r w:rsidR="000D76B5" w:rsidRPr="00870CD7">
        <w:t xml:space="preserve"> and cereals</w:t>
      </w:r>
      <w:r w:rsidR="00145D3B" w:rsidRPr="00870CD7">
        <w:t xml:space="preserve"> (F</w:t>
      </w:r>
      <w:r w:rsidR="00B66402" w:rsidRPr="00870CD7">
        <w:t xml:space="preserve">igure </w:t>
      </w:r>
      <w:r w:rsidR="00F76ED9" w:rsidRPr="00870CD7">
        <w:t>8 below)</w:t>
      </w:r>
      <w:r w:rsidR="00F527FB" w:rsidRPr="00870CD7">
        <w:t xml:space="preserve">. </w:t>
      </w:r>
      <w:r w:rsidR="00503924" w:rsidRPr="00870CD7">
        <w:t xml:space="preserve">Rather than a single </w:t>
      </w:r>
      <w:r w:rsidR="00503924" w:rsidRPr="00870CD7">
        <w:rPr>
          <w:i/>
        </w:rPr>
        <w:t>FT</w:t>
      </w:r>
      <w:r w:rsidR="00503924" w:rsidRPr="00870CD7">
        <w:t xml:space="preserve"> gene that triggers flowering time, as seen in </w:t>
      </w:r>
      <w:r w:rsidR="00713DFB" w:rsidRPr="00870CD7">
        <w:rPr>
          <w:i/>
        </w:rPr>
        <w:t>Arabidopsis</w:t>
      </w:r>
      <w:r w:rsidR="00503924" w:rsidRPr="00870CD7">
        <w:rPr>
          <w:highlight w:val="yellow"/>
        </w:rPr>
        <w:t xml:space="preserve">, two </w:t>
      </w:r>
      <w:r w:rsidR="00503924" w:rsidRPr="00870CD7">
        <w:rPr>
          <w:i/>
          <w:highlight w:val="yellow"/>
        </w:rPr>
        <w:t xml:space="preserve">FT </w:t>
      </w:r>
      <w:r w:rsidR="00503924" w:rsidRPr="00870CD7">
        <w:rPr>
          <w:highlight w:val="yellow"/>
        </w:rPr>
        <w:t>genes</w:t>
      </w:r>
      <w:r w:rsidR="00503924" w:rsidRPr="00870CD7">
        <w:t xml:space="preserve"> </w:t>
      </w:r>
      <w:r w:rsidR="00B66402" w:rsidRPr="00870CD7">
        <w:t xml:space="preserve"> </w:t>
      </w:r>
      <w:r w:rsidR="00F76ED9" w:rsidRPr="00870CD7">
        <w:t xml:space="preserve"> </w:t>
      </w:r>
      <w:r w:rsidR="001E749D" w:rsidRPr="00870CD7">
        <w:t xml:space="preserve">While </w:t>
      </w:r>
      <w:r w:rsidR="001E749D" w:rsidRPr="00870CD7">
        <w:rPr>
          <w:i/>
        </w:rPr>
        <w:t>B. vulgaris</w:t>
      </w:r>
      <w:r w:rsidR="001E749D" w:rsidRPr="00870CD7">
        <w:t xml:space="preserve"> contains a number of</w:t>
      </w:r>
      <w:r w:rsidR="00D1750C" w:rsidRPr="00870CD7">
        <w:t xml:space="preserve"> genes consistent with the Photoperiod Pathway in </w:t>
      </w:r>
      <w:r w:rsidR="00713DFB" w:rsidRPr="00870CD7">
        <w:rPr>
          <w:i/>
        </w:rPr>
        <w:t>Arabidopsis</w:t>
      </w:r>
      <w:r w:rsidR="00D1750C" w:rsidRPr="00870CD7">
        <w:t xml:space="preserve"> , t</w:t>
      </w:r>
      <w:r w:rsidR="00F76ED9" w:rsidRPr="00870CD7">
        <w:t xml:space="preserve">he critical gene </w:t>
      </w:r>
      <w:r w:rsidR="00D1750C" w:rsidRPr="00870CD7">
        <w:t>for control of</w:t>
      </w:r>
      <w:r w:rsidR="00504943" w:rsidRPr="00870CD7">
        <w:t xml:space="preserve"> transition to</w:t>
      </w:r>
      <w:r w:rsidR="00D1750C" w:rsidRPr="00870CD7">
        <w:t xml:space="preserve"> flowering</w:t>
      </w:r>
      <w:r w:rsidR="00F76ED9" w:rsidRPr="00870CD7">
        <w:t xml:space="preserve"> is </w:t>
      </w:r>
      <w:r w:rsidR="00F76ED9" w:rsidRPr="00870CD7">
        <w:rPr>
          <w:i/>
          <w:shd w:val="clear" w:color="auto" w:fill="FFFFFF"/>
        </w:rPr>
        <w:t>BOLTING TIME CONTOL 1</w:t>
      </w:r>
      <w:r w:rsidR="00F76ED9" w:rsidRPr="00870CD7">
        <w:rPr>
          <w:shd w:val="clear" w:color="auto" w:fill="FFFFFF"/>
        </w:rPr>
        <w:t xml:space="preserve"> (</w:t>
      </w:r>
      <w:r w:rsidR="00F76ED9" w:rsidRPr="00870CD7">
        <w:rPr>
          <w:i/>
          <w:shd w:val="clear" w:color="auto" w:fill="FFFFFF"/>
        </w:rPr>
        <w:t>BvBTC1</w:t>
      </w:r>
      <w:r w:rsidR="00F76ED9" w:rsidRPr="00870CD7">
        <w:rPr>
          <w:shd w:val="clear" w:color="auto" w:fill="FFFFFF"/>
        </w:rPr>
        <w:t>)</w:t>
      </w:r>
      <w:r w:rsidR="0078121B" w:rsidRPr="00870CD7">
        <w:rPr>
          <w:shd w:val="clear" w:color="auto" w:fill="FFFFFF"/>
        </w:rPr>
        <w:t>,</w:t>
      </w:r>
      <w:r w:rsidR="00145D3B" w:rsidRPr="00870CD7">
        <w:rPr>
          <w:shd w:val="clear" w:color="auto" w:fill="FFFFFF"/>
        </w:rPr>
        <w:t xml:space="preserve"> which is</w:t>
      </w:r>
      <w:r w:rsidR="0078121B" w:rsidRPr="00870CD7">
        <w:rPr>
          <w:shd w:val="clear" w:color="auto" w:fill="FFFFFF"/>
        </w:rPr>
        <w:t xml:space="preserve"> </w:t>
      </w:r>
      <w:r w:rsidR="00145D3B" w:rsidRPr="00870CD7">
        <w:rPr>
          <w:shd w:val="clear" w:color="auto" w:fill="FFFFFF"/>
        </w:rPr>
        <w:br/>
      </w:r>
      <w:r w:rsidR="00C62B24" w:rsidRPr="00870CD7">
        <w:rPr>
          <w:shd w:val="clear" w:color="auto" w:fill="FFFFFF"/>
        </w:rPr>
        <w:t>up</w:t>
      </w:r>
      <w:r w:rsidR="00D1750C" w:rsidRPr="00870CD7">
        <w:rPr>
          <w:shd w:val="clear" w:color="auto" w:fill="FFFFFF"/>
        </w:rPr>
        <w:t>-</w:t>
      </w:r>
      <w:r w:rsidR="00504943" w:rsidRPr="00870CD7">
        <w:rPr>
          <w:shd w:val="clear" w:color="auto" w:fill="FFFFFF"/>
        </w:rPr>
        <w:t>regulated by</w:t>
      </w:r>
      <w:r w:rsidR="00C62B24" w:rsidRPr="00870CD7">
        <w:rPr>
          <w:shd w:val="clear" w:color="auto" w:fill="FFFFFF"/>
        </w:rPr>
        <w:t xml:space="preserve"> </w:t>
      </w:r>
      <w:r w:rsidR="00D1750C" w:rsidRPr="00870CD7">
        <w:rPr>
          <w:i/>
          <w:shd w:val="clear" w:color="auto" w:fill="FFFFFF"/>
        </w:rPr>
        <w:t>LD</w:t>
      </w:r>
      <w:r w:rsidR="00504943" w:rsidRPr="00870CD7">
        <w:rPr>
          <w:shd w:val="clear" w:color="auto" w:fill="FFFFFF"/>
        </w:rPr>
        <w:t xml:space="preserve"> expression </w:t>
      </w:r>
      <w:r w:rsidR="00504943" w:rsidRPr="00870CD7">
        <w:rPr>
          <w:noProof/>
        </w:rPr>
        <w:t>(Pin et al. 2012)</w:t>
      </w:r>
      <w:r w:rsidR="00503924" w:rsidRPr="00870CD7">
        <w:t>.</w:t>
      </w:r>
    </w:p>
    <w:p w:rsidR="00366961" w:rsidRPr="00870CD7" w:rsidRDefault="00366961" w:rsidP="003858DA">
      <w:r w:rsidRPr="00870CD7">
        <w:t>BTC1 controls the interaction between BvFT1 and BvFT2, leading to control of flowering time</w:t>
      </w:r>
    </w:p>
    <w:commentRangeEnd w:id="397"/>
    <w:p w:rsidR="004D5B77" w:rsidRPr="00870CD7" w:rsidRDefault="00E01A7A" w:rsidP="003858DA">
      <w:r>
        <w:rPr>
          <w:rStyle w:val="CommentReference"/>
        </w:rPr>
        <w:commentReference w:id="397"/>
      </w:r>
    </w:p>
    <w:p w:rsidR="007C7866" w:rsidRPr="00870CD7" w:rsidRDefault="007C7866" w:rsidP="003858DA"/>
    <w:p w:rsidR="00CA6417" w:rsidRPr="00870CD7" w:rsidRDefault="00CA6417" w:rsidP="00A63462">
      <w:r w:rsidRPr="00A63462">
        <w:rPr>
          <w:highlight w:val="lightGray"/>
        </w:rPr>
        <w:lastRenderedPageBreak/>
        <w:t xml:space="preserve">This might be a good spot to speak about FT-like and other </w:t>
      </w:r>
      <w:del w:id="402" w:author="CorrectedProof" w:date="2015-01-06T22:21:00Z">
        <w:r w:rsidRPr="00A63462" w:rsidDel="000E0F19">
          <w:rPr>
            <w:highlight w:val="lightGray"/>
          </w:rPr>
          <w:delText>“</w:delText>
        </w:r>
      </w:del>
      <w:ins w:id="403" w:author="CorrectedProof" w:date="2015-01-06T22:21:00Z">
        <w:r w:rsidR="000E0F19">
          <w:rPr>
            <w:highlight w:val="lightGray"/>
          </w:rPr>
          <w:t>‘</w:t>
        </w:r>
      </w:ins>
      <w:r w:rsidRPr="00A63462">
        <w:rPr>
          <w:highlight w:val="lightGray"/>
        </w:rPr>
        <w:t>x-likes</w:t>
      </w:r>
      <w:del w:id="404" w:author="CorrectedProof" w:date="2015-01-06T22:21:00Z">
        <w:r w:rsidRPr="00A63462" w:rsidDel="000E0F19">
          <w:rPr>
            <w:highlight w:val="lightGray"/>
          </w:rPr>
          <w:delText>”</w:delText>
        </w:r>
      </w:del>
      <w:ins w:id="405" w:author="CorrectedProof" w:date="2015-01-06T22:21:00Z">
        <w:r w:rsidR="000E0F19">
          <w:rPr>
            <w:highlight w:val="lightGray"/>
          </w:rPr>
          <w:t>’</w:t>
        </w:r>
      </w:ins>
      <w:r w:rsidRPr="00A63462">
        <w:rPr>
          <w:highlight w:val="lightGray"/>
        </w:rPr>
        <w:t xml:space="preserve"> and homologues of genes in both similar and differing species.</w:t>
      </w:r>
    </w:p>
    <w:p w:rsidR="00AD032D" w:rsidRPr="00870CD7" w:rsidRDefault="00AD032D" w:rsidP="003858DA">
      <w:pPr>
        <w:pStyle w:val="ListParagraph"/>
        <w:ind w:left="0"/>
      </w:pPr>
    </w:p>
    <w:p w:rsidR="00AD032D" w:rsidRPr="00870CD7" w:rsidRDefault="00AD032D" w:rsidP="003858DA">
      <w:pPr>
        <w:pStyle w:val="Heading2"/>
        <w:rPr>
          <w:i/>
          <w:lang w:val="en-AU"/>
        </w:rPr>
      </w:pPr>
      <w:bookmarkStart w:id="406" w:name="_Toc408124220"/>
      <w:r w:rsidRPr="00870CD7">
        <w:rPr>
          <w:lang w:val="en-AU"/>
        </w:rPr>
        <w:t xml:space="preserve">Vernalisation in other </w:t>
      </w:r>
      <w:r w:rsidRPr="00870CD7">
        <w:rPr>
          <w:i/>
          <w:lang w:val="en-AU"/>
        </w:rPr>
        <w:t>Asteraceae</w:t>
      </w:r>
      <w:bookmarkEnd w:id="406"/>
    </w:p>
    <w:p w:rsidR="00293815" w:rsidRPr="00870CD7" w:rsidRDefault="002D15D1" w:rsidP="003858DA">
      <w:pPr>
        <w:pStyle w:val="ListParagraph"/>
        <w:ind w:left="0"/>
      </w:pPr>
      <w:r w:rsidRPr="00870CD7">
        <w:t>While much research has been undertaken with regards to</w:t>
      </w:r>
      <w:r w:rsidR="00BA24B7" w:rsidRPr="00870CD7">
        <w:t xml:space="preserve"> the</w:t>
      </w:r>
      <w:r w:rsidRPr="00870CD7">
        <w:t xml:space="preserve"> </w:t>
      </w:r>
      <w:r w:rsidR="00293815" w:rsidRPr="00870CD7">
        <w:t>vernalisation</w:t>
      </w:r>
      <w:r w:rsidRPr="00870CD7">
        <w:t xml:space="preserve"> </w:t>
      </w:r>
      <w:r w:rsidR="00BA24B7" w:rsidRPr="00870CD7">
        <w:t xml:space="preserve">response </w:t>
      </w:r>
      <w:r w:rsidRPr="00870CD7">
        <w:t xml:space="preserve">in </w:t>
      </w:r>
      <w:r w:rsidRPr="00870CD7">
        <w:rPr>
          <w:i/>
        </w:rPr>
        <w:t>Arabidopsis</w:t>
      </w:r>
      <w:r w:rsidRPr="00870CD7">
        <w:t xml:space="preserve">, cereals and beet, current research regarding </w:t>
      </w:r>
      <w:r w:rsidR="00BA24B7" w:rsidRPr="00870CD7">
        <w:t xml:space="preserve">this response </w:t>
      </w:r>
      <w:del w:id="407" w:author="CorrectedProof" w:date="2015-01-06T21:02:00Z">
        <w:r w:rsidR="00BA24B7" w:rsidRPr="00870CD7" w:rsidDel="00D0304E">
          <w:delText xml:space="preserve">to </w:delText>
        </w:r>
      </w:del>
      <w:r w:rsidRPr="00870CD7">
        <w:t>in</w:t>
      </w:r>
      <w:r w:rsidR="00BA24B7" w:rsidRPr="00870CD7">
        <w:t xml:space="preserve"> safflower, and indeed, the</w:t>
      </w:r>
      <w:r w:rsidRPr="00870CD7">
        <w:t xml:space="preserve"> </w:t>
      </w:r>
      <w:ins w:id="408" w:author="CorrectedProof" w:date="2015-01-06T20:59:00Z">
        <w:r w:rsidR="00D0304E">
          <w:t xml:space="preserve">whole </w:t>
        </w:r>
      </w:ins>
      <w:r w:rsidR="00293815" w:rsidRPr="00870CD7">
        <w:rPr>
          <w:i/>
        </w:rPr>
        <w:t>Asteraceae</w:t>
      </w:r>
      <w:r w:rsidR="00BA24B7" w:rsidRPr="00870CD7">
        <w:t xml:space="preserve"> family</w:t>
      </w:r>
      <w:r w:rsidR="00293815" w:rsidRPr="00870CD7">
        <w:t xml:space="preserve"> is relatively scarce</w:t>
      </w:r>
      <w:ins w:id="409" w:author="CorrectedProof" w:date="2015-01-06T20:59:00Z">
        <w:r w:rsidR="00D0304E">
          <w:t>.</w:t>
        </w:r>
      </w:ins>
      <w:del w:id="410" w:author="CorrectedProof" w:date="2015-01-06T20:59:00Z">
        <w:r w:rsidR="00293815" w:rsidRPr="00870CD7" w:rsidDel="00D0304E">
          <w:delText>,</w:delText>
        </w:r>
      </w:del>
      <w:r w:rsidR="00293815" w:rsidRPr="00870CD7">
        <w:t xml:space="preserve"> </w:t>
      </w:r>
      <w:commentRangeStart w:id="411"/>
      <w:r w:rsidR="00293815" w:rsidRPr="00870CD7">
        <w:t xml:space="preserve">despite the </w:t>
      </w:r>
      <w:r w:rsidR="00293815" w:rsidRPr="00870CD7">
        <w:rPr>
          <w:i/>
        </w:rPr>
        <w:t>Asteraceae</w:t>
      </w:r>
      <w:r w:rsidR="00293815" w:rsidRPr="00870CD7">
        <w:t xml:space="preserve"> being the largest flowering plant family in the world</w:t>
      </w:r>
      <w:r w:rsidR="00BA24B7" w:rsidRPr="00870CD7">
        <w:t xml:space="preserve"> </w:t>
      </w:r>
      <w:commentRangeEnd w:id="411"/>
      <w:r w:rsidR="00FB327F">
        <w:rPr>
          <w:rStyle w:val="CommentReference"/>
        </w:rPr>
        <w:commentReference w:id="411"/>
      </w:r>
      <w:r w:rsidR="00BA24B7" w:rsidRPr="00870CD7">
        <w:rPr>
          <w:highlight w:val="yellow"/>
        </w:rPr>
        <w:t xml:space="preserve">(Book at </w:t>
      </w:r>
      <w:r w:rsidR="00ED60E4" w:rsidRPr="00870CD7">
        <w:rPr>
          <w:highlight w:val="yellow"/>
        </w:rPr>
        <w:t xml:space="preserve">Black Mountain </w:t>
      </w:r>
      <w:r w:rsidR="00BA24B7" w:rsidRPr="00870CD7">
        <w:rPr>
          <w:highlight w:val="yellow"/>
        </w:rPr>
        <w:t xml:space="preserve">library by </w:t>
      </w:r>
      <w:r w:rsidR="006B1329" w:rsidRPr="00870CD7">
        <w:rPr>
          <w:highlight w:val="yellow"/>
        </w:rPr>
        <w:t>Cronquist</w:t>
      </w:r>
      <w:r w:rsidR="00BA24B7" w:rsidRPr="00870CD7">
        <w:rPr>
          <w:highlight w:val="yellow"/>
        </w:rPr>
        <w:t xml:space="preserve">. </w:t>
      </w:r>
      <w:r w:rsidR="006B1329" w:rsidRPr="00870CD7">
        <w:rPr>
          <w:highlight w:val="yellow"/>
        </w:rPr>
        <w:t>REFERENCE</w:t>
      </w:r>
      <w:r w:rsidR="00BA24B7" w:rsidRPr="00870CD7">
        <w:rPr>
          <w:highlight w:val="yellow"/>
        </w:rPr>
        <w:t>)</w:t>
      </w:r>
      <w:r w:rsidR="00293815" w:rsidRPr="00870CD7">
        <w:t>.</w:t>
      </w:r>
      <w:r w:rsidR="00BA24B7" w:rsidRPr="00870CD7">
        <w:t xml:space="preserve"> Early research in lettuce </w:t>
      </w:r>
      <w:r w:rsidR="00692E3D" w:rsidRPr="00870CD7">
        <w:t>(</w:t>
      </w:r>
      <w:r w:rsidR="00ED60E4" w:rsidRPr="00870CD7">
        <w:rPr>
          <w:i/>
        </w:rPr>
        <w:t>Lactuca sativa</w:t>
      </w:r>
      <w:r w:rsidR="00ED60E4" w:rsidRPr="00870CD7">
        <w:t xml:space="preserve">) </w:t>
      </w:r>
      <w:r w:rsidR="00AF37B4" w:rsidRPr="00870CD7">
        <w:t xml:space="preserve">observed </w:t>
      </w:r>
      <w:r w:rsidR="005336A1" w:rsidRPr="00870CD7">
        <w:t>that</w:t>
      </w:r>
      <w:r w:rsidR="008D7F90" w:rsidRPr="00870CD7">
        <w:t xml:space="preserve"> germinated seeds</w:t>
      </w:r>
      <w:r w:rsidR="00AF37B4" w:rsidRPr="00870CD7">
        <w:t xml:space="preserve"> </w:t>
      </w:r>
      <w:r w:rsidR="000122B3" w:rsidRPr="00870CD7">
        <w:t xml:space="preserve">that were vernalised prior to planting responded by </w:t>
      </w:r>
      <w:del w:id="412" w:author="CorrectedProof" w:date="2015-01-06T21:04:00Z">
        <w:r w:rsidR="000122B3" w:rsidRPr="00870CD7" w:rsidDel="00D0304E">
          <w:delText xml:space="preserve">bolted </w:delText>
        </w:r>
      </w:del>
      <w:ins w:id="413" w:author="CorrectedProof" w:date="2015-01-06T21:04:00Z">
        <w:r w:rsidR="00D0304E" w:rsidRPr="00870CD7">
          <w:t>bolt</w:t>
        </w:r>
        <w:r w:rsidR="00D0304E">
          <w:t>ing</w:t>
        </w:r>
        <w:r w:rsidR="00D0304E" w:rsidRPr="00870CD7">
          <w:t xml:space="preserve"> </w:t>
        </w:r>
      </w:ins>
      <w:r w:rsidR="000122B3" w:rsidRPr="00870CD7">
        <w:t xml:space="preserve">up to four weeks earlier than </w:t>
      </w:r>
      <w:ins w:id="414" w:author="CorrectedProof" w:date="2015-01-06T21:05:00Z">
        <w:r w:rsidR="00DC1C72">
          <w:t>un</w:t>
        </w:r>
        <w:r w:rsidR="00DC1C72" w:rsidRPr="00870CD7">
          <w:t>vernalised</w:t>
        </w:r>
        <w:r w:rsidR="00DC1C72" w:rsidRPr="00870CD7" w:rsidDel="00DC1C72">
          <w:t xml:space="preserve"> </w:t>
        </w:r>
      </w:ins>
      <w:del w:id="415" w:author="CorrectedProof" w:date="2015-01-06T21:04:00Z">
        <w:r w:rsidR="000122B3" w:rsidRPr="00870CD7" w:rsidDel="00DC1C72">
          <w:delText xml:space="preserve">those </w:delText>
        </w:r>
      </w:del>
      <w:ins w:id="416" w:author="CorrectedProof" w:date="2015-01-06T21:04:00Z">
        <w:r w:rsidR="00DC1C72">
          <w:t>seeds</w:t>
        </w:r>
        <w:r w:rsidR="00DC1C72" w:rsidRPr="00870CD7">
          <w:t xml:space="preserve"> </w:t>
        </w:r>
      </w:ins>
      <w:del w:id="417" w:author="CorrectedProof" w:date="2015-01-06T21:05:00Z">
        <w:r w:rsidR="000122B3" w:rsidRPr="00870CD7" w:rsidDel="00DC1C72">
          <w:delText xml:space="preserve">that were not vernalised </w:delText>
        </w:r>
      </w:del>
      <w:r w:rsidR="00A13D84" w:rsidRPr="00870CD7">
        <w:rPr>
          <w:noProof/>
        </w:rPr>
        <w:t>(Warne 1947; RAPPAPORT et al. 1956)</w:t>
      </w:r>
      <w:r w:rsidR="000122B3" w:rsidRPr="00870CD7">
        <w:t>.</w:t>
      </w:r>
      <w:r w:rsidR="00691724" w:rsidRPr="00870CD7">
        <w:t xml:space="preserve"> </w:t>
      </w:r>
      <w:r w:rsidR="001A2A21" w:rsidRPr="00870CD7">
        <w:t xml:space="preserve">Later studies </w:t>
      </w:r>
      <w:r w:rsidR="007F09B9" w:rsidRPr="00870CD7">
        <w:t>indicate</w:t>
      </w:r>
      <w:r w:rsidR="001A2A21" w:rsidRPr="00870CD7">
        <w:t>d</w:t>
      </w:r>
      <w:r w:rsidR="007F09B9" w:rsidRPr="00870CD7">
        <w:t xml:space="preserve"> that, similar to </w:t>
      </w:r>
      <w:r w:rsidR="007F09B9" w:rsidRPr="00870CD7">
        <w:rPr>
          <w:i/>
        </w:rPr>
        <w:t>Arabidopsis</w:t>
      </w:r>
      <w:r w:rsidR="007F09B9" w:rsidRPr="00870CD7">
        <w:t xml:space="preserve">, given the correct daylight exposure, </w:t>
      </w:r>
      <w:r w:rsidR="00DA7AA8" w:rsidRPr="00870CD7">
        <w:t>lettuce bolt</w:t>
      </w:r>
      <w:r w:rsidR="001A2A21" w:rsidRPr="00870CD7">
        <w:t xml:space="preserve">s </w:t>
      </w:r>
      <w:r w:rsidR="00DA7AA8" w:rsidRPr="00870CD7">
        <w:t xml:space="preserve">to flowering without the need for vernalisation, indicating a </w:t>
      </w:r>
      <w:r w:rsidR="00DA7AA8" w:rsidRPr="00870CD7">
        <w:rPr>
          <w:i/>
        </w:rPr>
        <w:t>facultative</w:t>
      </w:r>
      <w:r w:rsidR="00DA7AA8" w:rsidRPr="00870CD7">
        <w:t xml:space="preserve"> vernalisation response in vernalisation sensitive lettuce species </w:t>
      </w:r>
      <w:r w:rsidR="00DA7AA8" w:rsidRPr="00870CD7">
        <w:rPr>
          <w:noProof/>
        </w:rPr>
        <w:t>(Waycott 1995)</w:t>
      </w:r>
      <w:r w:rsidR="00DA7AA8" w:rsidRPr="00870CD7">
        <w:t>.</w:t>
      </w:r>
    </w:p>
    <w:p w:rsidR="00DA7AA8" w:rsidRPr="00870CD7" w:rsidRDefault="00DA7AA8" w:rsidP="003858DA">
      <w:pPr>
        <w:pStyle w:val="ListParagraph"/>
        <w:ind w:left="0"/>
      </w:pPr>
    </w:p>
    <w:p w:rsidR="00394A15" w:rsidRPr="00DC1C72" w:rsidRDefault="002D15D1" w:rsidP="003858DA">
      <w:pPr>
        <w:pStyle w:val="ListParagraph"/>
        <w:ind w:left="0"/>
        <w:rPr>
          <w:i/>
          <w:highlight w:val="lightGray"/>
        </w:rPr>
      </w:pPr>
      <w:r w:rsidRPr="00DC1C72">
        <w:rPr>
          <w:highlight w:val="lightGray"/>
        </w:rPr>
        <w:t>In Chicory (</w:t>
      </w:r>
      <w:r w:rsidR="00394A15" w:rsidRPr="00DC1C72">
        <w:rPr>
          <w:i/>
          <w:highlight w:val="lightGray"/>
        </w:rPr>
        <w:t>Cichorium intybus</w:t>
      </w:r>
      <w:r w:rsidRPr="00DC1C72">
        <w:rPr>
          <w:highlight w:val="lightGray"/>
        </w:rPr>
        <w:t>)</w:t>
      </w:r>
      <w:r w:rsidRPr="00DC1C72">
        <w:rPr>
          <w:i/>
          <w:highlight w:val="lightGray"/>
        </w:rPr>
        <w:t xml:space="preserve">, </w:t>
      </w:r>
    </w:p>
    <w:p w:rsidR="00BA24B7" w:rsidRPr="00DC1C72" w:rsidRDefault="00BA24B7" w:rsidP="003858DA">
      <w:pPr>
        <w:pStyle w:val="ListParagraph"/>
        <w:ind w:left="0"/>
        <w:rPr>
          <w:highlight w:val="lightGray"/>
        </w:rPr>
      </w:pPr>
      <w:r w:rsidRPr="00DC1C72">
        <w:rPr>
          <w:highlight w:val="lightGray"/>
        </w:rPr>
        <w:t>Then add the Chicory data.</w:t>
      </w:r>
    </w:p>
    <w:p w:rsidR="00692E3D" w:rsidRPr="00DC1C72" w:rsidRDefault="00692E3D" w:rsidP="003858DA">
      <w:pPr>
        <w:pStyle w:val="ListParagraph"/>
        <w:ind w:left="0"/>
        <w:rPr>
          <w:highlight w:val="lightGray"/>
        </w:rPr>
      </w:pPr>
      <w:r w:rsidRPr="00DC1C72">
        <w:rPr>
          <w:highlight w:val="lightGray"/>
        </w:rPr>
        <w:t>Hieracium? Apart from having a look through some of Anna K’s papers,</w:t>
      </w:r>
    </w:p>
    <w:p w:rsidR="00BA24B7" w:rsidRPr="00DC1C72" w:rsidRDefault="00BA24B7" w:rsidP="003858DA">
      <w:pPr>
        <w:pStyle w:val="ListParagraph"/>
        <w:ind w:left="0"/>
        <w:rPr>
          <w:highlight w:val="lightGray"/>
        </w:rPr>
      </w:pPr>
      <w:r w:rsidRPr="00DC1C72">
        <w:rPr>
          <w:highlight w:val="lightGray"/>
        </w:rPr>
        <w:t>This section should not be huge, as that is the point of your entire PhD! Don’t find a paper that blows your research out of the water!</w:t>
      </w:r>
    </w:p>
    <w:p w:rsidR="00BA24B7" w:rsidRPr="00DC1C72" w:rsidRDefault="00BA24B7" w:rsidP="003858DA">
      <w:pPr>
        <w:pStyle w:val="ListParagraph"/>
        <w:ind w:left="0"/>
        <w:rPr>
          <w:highlight w:val="lightGray"/>
        </w:rPr>
      </w:pPr>
      <w:r w:rsidRPr="00DC1C72">
        <w:rPr>
          <w:highlight w:val="lightGray"/>
        </w:rPr>
        <w:t xml:space="preserve">Availability of genomic resources (compositae, lettuce) will help elucidate the </w:t>
      </w:r>
    </w:p>
    <w:p w:rsidR="005336A1" w:rsidRPr="00870CD7" w:rsidRDefault="005336A1" w:rsidP="005336A1">
      <w:pPr>
        <w:pStyle w:val="ListParagraph"/>
        <w:ind w:left="0"/>
      </w:pPr>
      <w:r w:rsidRPr="00DC1C72">
        <w:rPr>
          <w:highlight w:val="lightGray"/>
        </w:rPr>
        <w:t xml:space="preserve">Possibly allude to </w:t>
      </w:r>
      <w:del w:id="418" w:author="CorrectedProof" w:date="2015-01-06T22:21:00Z">
        <w:r w:rsidRPr="00DC1C72" w:rsidDel="000E0F19">
          <w:rPr>
            <w:highlight w:val="lightGray"/>
          </w:rPr>
          <w:delText>“</w:delText>
        </w:r>
      </w:del>
      <w:ins w:id="419" w:author="CorrectedProof" w:date="2015-01-06T22:21:00Z">
        <w:r w:rsidR="000E0F19">
          <w:rPr>
            <w:highlight w:val="lightGray"/>
          </w:rPr>
          <w:t>‘</w:t>
        </w:r>
      </w:ins>
      <w:r w:rsidRPr="00DC1C72">
        <w:rPr>
          <w:highlight w:val="lightGray"/>
        </w:rPr>
        <w:t>winter hardy</w:t>
      </w:r>
      <w:del w:id="420" w:author="CorrectedProof" w:date="2015-01-06T22:21:00Z">
        <w:r w:rsidRPr="00DC1C72" w:rsidDel="000E0F19">
          <w:rPr>
            <w:highlight w:val="lightGray"/>
          </w:rPr>
          <w:delText>”</w:delText>
        </w:r>
      </w:del>
      <w:ins w:id="421" w:author="CorrectedProof" w:date="2015-01-06T22:21:00Z">
        <w:r w:rsidR="000E0F19">
          <w:rPr>
            <w:highlight w:val="lightGray"/>
          </w:rPr>
          <w:t>’</w:t>
        </w:r>
      </w:ins>
      <w:r w:rsidRPr="00DC1C72">
        <w:rPr>
          <w:highlight w:val="lightGray"/>
        </w:rPr>
        <w:t xml:space="preserve"> safflower</w:t>
      </w:r>
    </w:p>
    <w:p w:rsidR="006A2328" w:rsidRPr="00870CD7" w:rsidRDefault="006A2328" w:rsidP="003858DA"/>
    <w:p w:rsidR="00F2326B" w:rsidRPr="00870CD7" w:rsidRDefault="00014EC3" w:rsidP="003858DA">
      <w:pPr>
        <w:pStyle w:val="Heading2"/>
        <w:rPr>
          <w:lang w:val="en-AU"/>
        </w:rPr>
      </w:pPr>
      <w:bookmarkStart w:id="422" w:name="_Toc408124221"/>
      <w:r w:rsidRPr="00870CD7">
        <w:rPr>
          <w:lang w:val="en-AU"/>
        </w:rPr>
        <w:t>Determining Factors Affecting Vernalisation</w:t>
      </w:r>
      <w:bookmarkEnd w:id="422"/>
    </w:p>
    <w:p w:rsidR="00C62B24" w:rsidRPr="00870CD7" w:rsidRDefault="00C62B24" w:rsidP="003858DA">
      <w:r w:rsidRPr="00870CD7">
        <w:t>There are a</w:t>
      </w:r>
      <w:r w:rsidR="0063061E" w:rsidRPr="00870CD7">
        <w:t xml:space="preserve"> number of differing and redundant pathways in </w:t>
      </w:r>
      <w:r w:rsidR="00713DFB" w:rsidRPr="00870CD7">
        <w:rPr>
          <w:i/>
        </w:rPr>
        <w:t>Arabidopsis</w:t>
      </w:r>
      <w:r w:rsidR="0063061E" w:rsidRPr="00870CD7">
        <w:t xml:space="preserve">, cereals and </w:t>
      </w:r>
      <w:r w:rsidR="0063061E" w:rsidRPr="00870CD7">
        <w:rPr>
          <w:i/>
        </w:rPr>
        <w:t>B. Vulgaris</w:t>
      </w:r>
      <w:r w:rsidR="0063061E" w:rsidRPr="00870CD7">
        <w:t xml:space="preserve"> that can trigger flowering</w:t>
      </w:r>
      <w:r w:rsidR="00145D3B" w:rsidRPr="00870CD7">
        <w:t>.</w:t>
      </w:r>
      <w:r w:rsidRPr="00870CD7">
        <w:t xml:space="preserve"> </w:t>
      </w:r>
      <w:r w:rsidR="00C4438A" w:rsidRPr="00870CD7">
        <w:t xml:space="preserve">While a mutation in the vernalisation pathway in a </w:t>
      </w:r>
      <w:r w:rsidR="00C4438A" w:rsidRPr="00870CD7">
        <w:rPr>
          <w:i/>
        </w:rPr>
        <w:t>facultative</w:t>
      </w:r>
      <w:r w:rsidR="00C4438A" w:rsidRPr="00870CD7">
        <w:t xml:space="preserve"> </w:t>
      </w:r>
      <w:r w:rsidR="0063061E" w:rsidRPr="00870CD7">
        <w:t xml:space="preserve">vernalisation </w:t>
      </w:r>
      <w:r w:rsidR="00C4438A" w:rsidRPr="00870CD7">
        <w:t>sensitive species may</w:t>
      </w:r>
      <w:r w:rsidR="0063061E" w:rsidRPr="00870CD7">
        <w:t xml:space="preserve"> not necessarily </w:t>
      </w:r>
      <w:r w:rsidR="00C4438A" w:rsidRPr="00870CD7">
        <w:t>stop the transition from vegetative gro</w:t>
      </w:r>
      <w:r w:rsidR="00D23F4F" w:rsidRPr="00870CD7">
        <w:t>w</w:t>
      </w:r>
      <w:r w:rsidR="00C4438A" w:rsidRPr="00870CD7">
        <w:t xml:space="preserve">th to flowering, it will certainly </w:t>
      </w:r>
      <w:r w:rsidR="00D23F4F" w:rsidRPr="00870CD7">
        <w:t>prevent</w:t>
      </w:r>
      <w:r w:rsidR="00C4438A" w:rsidRPr="00870CD7">
        <w:t xml:space="preserve"> flowering in an </w:t>
      </w:r>
      <w:r w:rsidR="00C4438A" w:rsidRPr="00870CD7">
        <w:rPr>
          <w:i/>
        </w:rPr>
        <w:t>absolute</w:t>
      </w:r>
      <w:r w:rsidR="00C4438A" w:rsidRPr="00870CD7">
        <w:t xml:space="preserve"> vernalisation sensitive species.</w:t>
      </w:r>
      <w:r w:rsidR="00145D3B" w:rsidRPr="00870CD7">
        <w:t xml:space="preserve"> </w:t>
      </w:r>
      <w:r w:rsidR="0063061E" w:rsidRPr="00870CD7">
        <w:t>For example,</w:t>
      </w:r>
      <w:r w:rsidR="00A066C1" w:rsidRPr="00870CD7">
        <w:t xml:space="preserve"> a mutation that</w:t>
      </w:r>
      <w:r w:rsidR="0063061E" w:rsidRPr="00870CD7">
        <w:t xml:space="preserve"> r</w:t>
      </w:r>
      <w:r w:rsidR="00A066C1" w:rsidRPr="00870CD7">
        <w:t>emoves</w:t>
      </w:r>
      <w:r w:rsidR="00145D3B" w:rsidRPr="00870CD7">
        <w:t xml:space="preserve"> the</w:t>
      </w:r>
      <w:r w:rsidR="00A066C1" w:rsidRPr="00870CD7">
        <w:t xml:space="preserve"> </w:t>
      </w:r>
      <w:r w:rsidR="00A066C1" w:rsidRPr="00870CD7">
        <w:rPr>
          <w:i/>
        </w:rPr>
        <w:t>CO</w:t>
      </w:r>
      <w:r w:rsidR="0063061E" w:rsidRPr="00870CD7">
        <w:t xml:space="preserve"> </w:t>
      </w:r>
      <w:r w:rsidR="003649EB" w:rsidRPr="00870CD7">
        <w:t xml:space="preserve">regulators </w:t>
      </w:r>
      <w:r w:rsidR="0063061E" w:rsidRPr="00870CD7">
        <w:t xml:space="preserve">may </w:t>
      </w:r>
      <w:r w:rsidR="003649EB" w:rsidRPr="00870CD7">
        <w:t>cause the plant to lose the requirement</w:t>
      </w:r>
      <w:r w:rsidR="00A066C1" w:rsidRPr="00870CD7">
        <w:t xml:space="preserve"> for</w:t>
      </w:r>
      <w:r w:rsidR="003649EB" w:rsidRPr="00870CD7">
        <w:t xml:space="preserve"> length</w:t>
      </w:r>
      <w:r w:rsidR="00A066C1" w:rsidRPr="00870CD7">
        <w:t>ening light</w:t>
      </w:r>
      <w:r w:rsidR="003649EB" w:rsidRPr="00870CD7">
        <w:t xml:space="preserve"> as a flowering trigger</w:t>
      </w:r>
      <w:r w:rsidR="00145D3B" w:rsidRPr="00870CD7">
        <w:t>. This</w:t>
      </w:r>
      <w:r w:rsidR="003649EB" w:rsidRPr="00870CD7">
        <w:t xml:space="preserve"> result</w:t>
      </w:r>
      <w:r w:rsidR="00145D3B" w:rsidRPr="00870CD7">
        <w:t>s</w:t>
      </w:r>
      <w:r w:rsidR="003649EB" w:rsidRPr="00870CD7">
        <w:t xml:space="preserve"> in a fast transition to flowering regardless of the plant</w:t>
      </w:r>
      <w:r w:rsidR="00145D3B" w:rsidRPr="00870CD7">
        <w:t>’</w:t>
      </w:r>
      <w:r w:rsidR="003649EB" w:rsidRPr="00870CD7">
        <w:t xml:space="preserve">s </w:t>
      </w:r>
      <w:r w:rsidR="00F2326B" w:rsidRPr="00870CD7">
        <w:t xml:space="preserve">existing </w:t>
      </w:r>
      <w:r w:rsidR="003649EB" w:rsidRPr="00870CD7">
        <w:t>requirement for vernalis</w:t>
      </w:r>
      <w:r w:rsidR="002A50F9" w:rsidRPr="00870CD7">
        <w:t>at</w:t>
      </w:r>
      <w:r w:rsidR="003649EB" w:rsidRPr="00870CD7">
        <w:t>ion</w:t>
      </w:r>
      <w:r w:rsidR="00145D3B" w:rsidRPr="00870CD7">
        <w:t>.</w:t>
      </w:r>
      <w:r w:rsidR="00A066C1" w:rsidRPr="00870CD7">
        <w:t xml:space="preserve"> </w:t>
      </w:r>
      <w:r w:rsidR="007A0DD4" w:rsidRPr="00870CD7">
        <w:t>Recent</w:t>
      </w:r>
      <w:r w:rsidR="0086776D" w:rsidRPr="00870CD7">
        <w:t xml:space="preserve"> </w:t>
      </w:r>
      <w:r w:rsidR="00713DFB" w:rsidRPr="00870CD7">
        <w:rPr>
          <w:i/>
        </w:rPr>
        <w:t>Arabidopsis</w:t>
      </w:r>
      <w:r w:rsidR="007A0DD4" w:rsidRPr="00870CD7">
        <w:t xml:space="preserve"> research</w:t>
      </w:r>
      <w:del w:id="423" w:author="CorrectedProof" w:date="2015-01-06T21:08:00Z">
        <w:r w:rsidR="007D13F4" w:rsidRPr="00870CD7" w:rsidDel="00DC1C72">
          <w:delText xml:space="preserve"> </w:delText>
        </w:r>
      </w:del>
      <w:r w:rsidR="007A0DD4" w:rsidRPr="00870CD7">
        <w:t xml:space="preserve"> </w:t>
      </w:r>
      <w:r w:rsidR="00C4438A" w:rsidRPr="00870CD7">
        <w:t>indicate</w:t>
      </w:r>
      <w:ins w:id="424" w:author="CorrectedProof" w:date="2015-01-06T21:08:00Z">
        <w:r w:rsidR="00DC1C72">
          <w:t>s</w:t>
        </w:r>
      </w:ins>
      <w:r w:rsidR="00C4438A" w:rsidRPr="00870CD7">
        <w:t xml:space="preserve"> </w:t>
      </w:r>
      <w:r w:rsidR="007D13F4" w:rsidRPr="00870CD7">
        <w:t>that</w:t>
      </w:r>
      <w:r w:rsidR="0086776D" w:rsidRPr="00870CD7">
        <w:t xml:space="preserve"> </w:t>
      </w:r>
      <w:r w:rsidR="00C44B3E" w:rsidRPr="00870CD7">
        <w:t xml:space="preserve">higher </w:t>
      </w:r>
      <w:r w:rsidR="007D13F4" w:rsidRPr="00870CD7">
        <w:t xml:space="preserve">levels of </w:t>
      </w:r>
      <w:r w:rsidR="00C44B3E" w:rsidRPr="00870CD7">
        <w:t xml:space="preserve">a </w:t>
      </w:r>
      <w:r w:rsidR="007D13F4" w:rsidRPr="00870CD7">
        <w:t>diacyl glyceride (DAG)</w:t>
      </w:r>
      <w:r w:rsidR="00ED73F3" w:rsidRPr="00870CD7">
        <w:t xml:space="preserve"> </w:t>
      </w:r>
      <w:r w:rsidR="007D13F4" w:rsidRPr="00870CD7">
        <w:t xml:space="preserve">comprising of </w:t>
      </w:r>
      <w:r w:rsidR="00861988" w:rsidRPr="00870CD7">
        <w:t xml:space="preserve">phosphatidylcholine (PC) and </w:t>
      </w:r>
      <w:r w:rsidR="007D13F4" w:rsidRPr="00870CD7">
        <w:t xml:space="preserve">oleic acid (18:1) </w:t>
      </w:r>
      <w:r w:rsidR="00C44B3E" w:rsidRPr="00870CD7">
        <w:t xml:space="preserve">in the shoot apical meristem accelerates </w:t>
      </w:r>
      <w:ins w:id="425" w:author="CorrectedProof" w:date="2015-01-06T21:10:00Z">
        <w:r w:rsidR="00AC40CF">
          <w:t xml:space="preserve">the </w:t>
        </w:r>
      </w:ins>
      <w:r w:rsidR="00C4438A" w:rsidRPr="00870CD7">
        <w:t xml:space="preserve">transition to </w:t>
      </w:r>
      <w:r w:rsidR="00C44B3E" w:rsidRPr="00870CD7">
        <w:t xml:space="preserve">flowering, </w:t>
      </w:r>
      <w:r w:rsidR="00C44B3E" w:rsidRPr="00870CD7">
        <w:lastRenderedPageBreak/>
        <w:t>and vice versa</w:t>
      </w:r>
      <w:r w:rsidR="006B1329" w:rsidRPr="00870CD7">
        <w:t xml:space="preserve"> </w:t>
      </w:r>
      <w:r w:rsidR="006B1329" w:rsidRPr="00870CD7">
        <w:rPr>
          <w:noProof/>
        </w:rPr>
        <w:t>(Nakamura et al. 2014)</w:t>
      </w:r>
      <w:r w:rsidR="00C44B3E" w:rsidRPr="00870CD7">
        <w:t>.</w:t>
      </w:r>
      <w:r w:rsidR="00861988" w:rsidRPr="00870CD7">
        <w:t xml:space="preserve"> This research also shows other DAGs containing PC bind</w:t>
      </w:r>
      <w:del w:id="426" w:author="CorrectedProof" w:date="2015-01-06T21:10:00Z">
        <w:r w:rsidR="00861988" w:rsidRPr="00870CD7" w:rsidDel="00AC40CF">
          <w:delText>ing</w:delText>
        </w:r>
      </w:del>
      <w:r w:rsidR="00861988" w:rsidRPr="00870CD7">
        <w:t xml:space="preserve"> to </w:t>
      </w:r>
      <w:r w:rsidR="00861988" w:rsidRPr="00870CD7">
        <w:rPr>
          <w:i/>
        </w:rPr>
        <w:t>FT</w:t>
      </w:r>
      <w:r w:rsidR="00861988" w:rsidRPr="00870CD7">
        <w:t xml:space="preserve">. This indicates that </w:t>
      </w:r>
      <w:ins w:id="427" w:author="CorrectedProof" w:date="2015-01-06T21:11:00Z">
        <w:r w:rsidR="00AC40CF">
          <w:t xml:space="preserve">the </w:t>
        </w:r>
      </w:ins>
      <w:r w:rsidR="00861988" w:rsidRPr="00870CD7">
        <w:t xml:space="preserve">levels of certain specific lipids in plant tissues </w:t>
      </w:r>
      <w:del w:id="428" w:author="CorrectedProof" w:date="2015-01-06T21:11:00Z">
        <w:r w:rsidR="00861988" w:rsidRPr="00870CD7" w:rsidDel="00AC40CF">
          <w:delText xml:space="preserve">could </w:delText>
        </w:r>
      </w:del>
      <w:ins w:id="429" w:author="CorrectedProof" w:date="2015-01-06T21:11:00Z">
        <w:r w:rsidR="00AC40CF">
          <w:t>may</w:t>
        </w:r>
        <w:r w:rsidR="00AC40CF" w:rsidRPr="00870CD7">
          <w:t xml:space="preserve"> </w:t>
        </w:r>
      </w:ins>
      <w:r w:rsidR="00861988" w:rsidRPr="00870CD7">
        <w:t xml:space="preserve">be another </w:t>
      </w:r>
      <w:del w:id="430" w:author="CorrectedProof" w:date="2015-01-06T21:11:00Z">
        <w:r w:rsidR="00861988" w:rsidRPr="00870CD7" w:rsidDel="00AC40CF">
          <w:delText>contribut</w:delText>
        </w:r>
        <w:r w:rsidR="00145D3B" w:rsidRPr="00870CD7" w:rsidDel="00AC40CF">
          <w:delText xml:space="preserve">ing </w:delText>
        </w:r>
      </w:del>
      <w:r w:rsidR="00145D3B" w:rsidRPr="00870CD7">
        <w:t xml:space="preserve">factor </w:t>
      </w:r>
      <w:del w:id="431" w:author="CorrectedProof" w:date="2015-01-06T21:11:00Z">
        <w:r w:rsidR="00C4438A" w:rsidRPr="00870CD7" w:rsidDel="00AC40CF">
          <w:delText>that mediates</w:delText>
        </w:r>
        <w:r w:rsidR="00BC69A4" w:rsidRPr="00870CD7" w:rsidDel="00AC40CF">
          <w:delText xml:space="preserve"> </w:delText>
        </w:r>
      </w:del>
      <w:ins w:id="432" w:author="CorrectedProof" w:date="2015-01-06T21:11:00Z">
        <w:r w:rsidR="00AC40CF" w:rsidRPr="00870CD7">
          <w:t>mediat</w:t>
        </w:r>
        <w:r w:rsidR="00AC40CF">
          <w:t>ing</w:t>
        </w:r>
        <w:r w:rsidR="00AC40CF" w:rsidRPr="00870CD7">
          <w:t xml:space="preserve"> </w:t>
        </w:r>
      </w:ins>
      <w:r w:rsidR="00BC69A4" w:rsidRPr="00870CD7">
        <w:t xml:space="preserve">the triggering </w:t>
      </w:r>
      <w:r w:rsidR="00145D3B" w:rsidRPr="00870CD7">
        <w:t>of flowering</w:t>
      </w:r>
      <w:r w:rsidR="00C4438A" w:rsidRPr="00870CD7">
        <w:t xml:space="preserve"> in </w:t>
      </w:r>
      <w:r w:rsidR="00C4438A" w:rsidRPr="00870CD7">
        <w:rPr>
          <w:i/>
        </w:rPr>
        <w:t>Arabidopsis</w:t>
      </w:r>
      <w:r w:rsidR="00145D3B" w:rsidRPr="00870CD7">
        <w:t xml:space="preserve">. </w:t>
      </w:r>
      <w:commentRangeStart w:id="433"/>
      <w:r w:rsidR="00861988" w:rsidRPr="00870CD7">
        <w:t xml:space="preserve">However, it is unclear </w:t>
      </w:r>
      <w:commentRangeEnd w:id="433"/>
      <w:r w:rsidR="00AC40CF">
        <w:rPr>
          <w:rStyle w:val="CommentReference"/>
        </w:rPr>
        <w:commentReference w:id="433"/>
      </w:r>
      <w:r w:rsidR="00861988" w:rsidRPr="00870CD7">
        <w:t xml:space="preserve">how lipid levels in plant tissues affect </w:t>
      </w:r>
      <w:r w:rsidR="00145D3B" w:rsidRPr="00870CD7">
        <w:t>safflower’s</w:t>
      </w:r>
      <w:r w:rsidR="00861988" w:rsidRPr="00870CD7">
        <w:t xml:space="preserve"> response to vernalisation</w:t>
      </w:r>
      <w:r w:rsidR="006B1329" w:rsidRPr="00870CD7">
        <w:t>.</w:t>
      </w:r>
    </w:p>
    <w:p w:rsidR="00B627AA" w:rsidRPr="00870CD7" w:rsidRDefault="00A066C1" w:rsidP="00B627AA">
      <w:r w:rsidRPr="00870CD7">
        <w:t xml:space="preserve">While safflower, </w:t>
      </w:r>
      <w:r w:rsidR="00713DFB" w:rsidRPr="00870CD7">
        <w:rPr>
          <w:i/>
        </w:rPr>
        <w:t>Arabidopsis</w:t>
      </w:r>
      <w:r w:rsidRPr="00870CD7">
        <w:t xml:space="preserve"> and </w:t>
      </w:r>
      <w:r w:rsidRPr="00870CD7">
        <w:rPr>
          <w:i/>
        </w:rPr>
        <w:t>B. vulgaris</w:t>
      </w:r>
      <w:r w:rsidRPr="00870CD7">
        <w:t xml:space="preserve"> </w:t>
      </w:r>
      <w:r w:rsidR="00190038" w:rsidRPr="00870CD7">
        <w:t>are all</w:t>
      </w:r>
      <w:r w:rsidRPr="00870CD7">
        <w:t xml:space="preserve"> dicots, </w:t>
      </w:r>
      <w:del w:id="434" w:author="CorrectedProof" w:date="2015-01-06T21:16:00Z">
        <w:r w:rsidR="00C4438A" w:rsidRPr="00870CD7" w:rsidDel="00E0522A">
          <w:delText xml:space="preserve">because </w:delText>
        </w:r>
      </w:del>
      <w:r w:rsidR="00C4438A" w:rsidRPr="00870CD7">
        <w:t>there are so many</w:t>
      </w:r>
      <w:r w:rsidRPr="00870CD7">
        <w:t xml:space="preserve"> </w:t>
      </w:r>
      <w:r w:rsidR="00C4438A" w:rsidRPr="00870CD7">
        <w:t xml:space="preserve">divergences in the molecular pathways </w:t>
      </w:r>
      <w:ins w:id="435" w:author="CorrectedProof" w:date="2015-01-06T21:18:00Z">
        <w:r w:rsidR="00E0522A">
          <w:t xml:space="preserve">between </w:t>
        </w:r>
        <w:r w:rsidR="00E0522A" w:rsidRPr="00870CD7">
          <w:rPr>
            <w:i/>
          </w:rPr>
          <w:t>Arabidopsis</w:t>
        </w:r>
        <w:r w:rsidR="00E0522A" w:rsidRPr="00870CD7">
          <w:t xml:space="preserve"> and </w:t>
        </w:r>
        <w:r w:rsidR="00E0522A" w:rsidRPr="00870CD7">
          <w:rPr>
            <w:i/>
          </w:rPr>
          <w:t>B. Vulgare</w:t>
        </w:r>
        <w:r w:rsidR="00E0522A" w:rsidRPr="00870CD7">
          <w:t xml:space="preserve"> </w:t>
        </w:r>
      </w:ins>
      <w:r w:rsidR="00C4438A" w:rsidRPr="00870CD7">
        <w:t xml:space="preserve">in response to </w:t>
      </w:r>
      <w:r w:rsidRPr="00870CD7">
        <w:t>vernalisation</w:t>
      </w:r>
      <w:del w:id="436" w:author="CorrectedProof" w:date="2015-01-06T21:18:00Z">
        <w:r w:rsidRPr="00870CD7" w:rsidDel="00E0522A">
          <w:delText xml:space="preserve"> </w:delText>
        </w:r>
      </w:del>
      <w:del w:id="437" w:author="CorrectedProof" w:date="2015-01-06T21:17:00Z">
        <w:r w:rsidR="00C4438A" w:rsidRPr="00870CD7" w:rsidDel="00E0522A">
          <w:delText>when comparing</w:delText>
        </w:r>
      </w:del>
      <w:del w:id="438" w:author="CorrectedProof" w:date="2015-01-06T21:18:00Z">
        <w:r w:rsidR="00C4438A" w:rsidRPr="00870CD7" w:rsidDel="00E0522A">
          <w:delText xml:space="preserve"> </w:delText>
        </w:r>
        <w:r w:rsidR="00713DFB" w:rsidRPr="00870CD7" w:rsidDel="00E0522A">
          <w:rPr>
            <w:i/>
          </w:rPr>
          <w:delText>Arabidopsis</w:delText>
        </w:r>
        <w:r w:rsidR="002A50F9" w:rsidRPr="00870CD7" w:rsidDel="00E0522A">
          <w:delText xml:space="preserve"> and </w:delText>
        </w:r>
        <w:r w:rsidR="002A50F9" w:rsidRPr="00870CD7" w:rsidDel="00E0522A">
          <w:rPr>
            <w:i/>
          </w:rPr>
          <w:delText xml:space="preserve">B. </w:delText>
        </w:r>
        <w:r w:rsidR="009A2443" w:rsidRPr="00870CD7" w:rsidDel="00E0522A">
          <w:rPr>
            <w:i/>
          </w:rPr>
          <w:delText>Vulgare</w:delText>
        </w:r>
      </w:del>
      <w:r w:rsidR="00C4438A" w:rsidRPr="00870CD7">
        <w:t>,</w:t>
      </w:r>
      <w:ins w:id="439" w:author="CorrectedProof" w:date="2015-01-06T21:19:00Z">
        <w:r w:rsidR="00E0522A">
          <w:t>. I</w:t>
        </w:r>
      </w:ins>
      <w:del w:id="440" w:author="CorrectedProof" w:date="2015-01-06T21:19:00Z">
        <w:r w:rsidR="00C4438A" w:rsidRPr="00870CD7" w:rsidDel="00E0522A">
          <w:delText xml:space="preserve"> </w:delText>
        </w:r>
      </w:del>
      <w:ins w:id="441" w:author="CorrectedProof" w:date="2015-01-06T21:18:00Z">
        <w:r w:rsidR="00E0522A">
          <w:t>t</w:t>
        </w:r>
      </w:ins>
      <w:del w:id="442" w:author="CorrectedProof" w:date="2015-01-06T21:19:00Z">
        <w:r w:rsidR="00C4438A" w:rsidRPr="00870CD7" w:rsidDel="00E0522A">
          <w:delText xml:space="preserve">it </w:delText>
        </w:r>
      </w:del>
      <w:ins w:id="443" w:author="CorrectedProof" w:date="2015-01-06T21:19:00Z">
        <w:r w:rsidR="00E0522A">
          <w:t xml:space="preserve"> </w:t>
        </w:r>
      </w:ins>
      <w:r w:rsidR="00C4438A" w:rsidRPr="00870CD7">
        <w:t>is</w:t>
      </w:r>
      <w:ins w:id="444" w:author="CorrectedProof" w:date="2015-01-06T21:19:00Z">
        <w:r w:rsidR="00E0522A">
          <w:t>, therefore,</w:t>
        </w:r>
      </w:ins>
      <w:r w:rsidR="00CF4F63" w:rsidRPr="00870CD7">
        <w:t xml:space="preserve"> plausible</w:t>
      </w:r>
      <w:r w:rsidR="00145D3B" w:rsidRPr="00870CD7">
        <w:t xml:space="preserve"> that</w:t>
      </w:r>
      <w:r w:rsidR="00CF4F63" w:rsidRPr="00870CD7">
        <w:t xml:space="preserve"> there are a number of fa</w:t>
      </w:r>
      <w:r w:rsidR="00721602" w:rsidRPr="00870CD7">
        <w:t xml:space="preserve">ctors in safflower, possibly even </w:t>
      </w:r>
      <w:r w:rsidR="00250C5F" w:rsidRPr="00870CD7">
        <w:t xml:space="preserve">across </w:t>
      </w:r>
      <w:r w:rsidR="00861988" w:rsidRPr="00870CD7">
        <w:t xml:space="preserve">the </w:t>
      </w:r>
      <w:r w:rsidR="00B627AA" w:rsidRPr="00870CD7">
        <w:rPr>
          <w:i/>
        </w:rPr>
        <w:t>Asteraceae</w:t>
      </w:r>
      <w:r w:rsidR="00B627AA" w:rsidRPr="00870CD7">
        <w:t xml:space="preserve"> as a family, that set them apart from other dicots </w:t>
      </w:r>
      <w:r w:rsidR="00C4438A" w:rsidRPr="00870CD7">
        <w:t>in the context of</w:t>
      </w:r>
      <w:r w:rsidR="00B627AA" w:rsidRPr="00870CD7">
        <w:t xml:space="preserve"> vernalisation. These confounding factors will </w:t>
      </w:r>
      <w:del w:id="445" w:author="CorrectedProof" w:date="2015-01-06T21:20:00Z">
        <w:r w:rsidR="00B627AA" w:rsidRPr="00870CD7" w:rsidDel="006F63E5">
          <w:delText xml:space="preserve">have an </w:delText>
        </w:r>
      </w:del>
      <w:r w:rsidR="00B627AA" w:rsidRPr="00870CD7">
        <w:t>impact</w:t>
      </w:r>
      <w:ins w:id="446" w:author="CorrectedProof" w:date="2015-01-06T21:22:00Z">
        <w:r w:rsidR="006F63E5">
          <w:t>/complicate</w:t>
        </w:r>
      </w:ins>
      <w:del w:id="447" w:author="CorrectedProof" w:date="2015-01-06T21:22:00Z">
        <w:r w:rsidR="00B627AA" w:rsidRPr="00870CD7" w:rsidDel="006F63E5">
          <w:delText xml:space="preserve"> </w:delText>
        </w:r>
      </w:del>
      <w:del w:id="448" w:author="CorrectedProof" w:date="2015-01-06T21:20:00Z">
        <w:r w:rsidR="00B627AA" w:rsidRPr="00870CD7" w:rsidDel="006F63E5">
          <w:delText xml:space="preserve">on </w:delText>
        </w:r>
      </w:del>
      <w:del w:id="449" w:author="CorrectedProof" w:date="2015-01-06T21:22:00Z">
        <w:r w:rsidR="00B627AA" w:rsidRPr="00870CD7" w:rsidDel="006F63E5">
          <w:delText>the</w:delText>
        </w:r>
      </w:del>
      <w:r w:rsidR="00B627AA" w:rsidRPr="00870CD7">
        <w:t xml:space="preserve"> elucidation</w:t>
      </w:r>
      <w:ins w:id="450" w:author="CorrectedProof" w:date="2015-01-06T21:24:00Z">
        <w:r w:rsidR="006F63E5">
          <w:t>/identification</w:t>
        </w:r>
      </w:ins>
      <w:r w:rsidR="00B627AA" w:rsidRPr="00870CD7">
        <w:t xml:space="preserve"> of </w:t>
      </w:r>
      <w:ins w:id="451" w:author="CorrectedProof" w:date="2015-01-06T21:22:00Z">
        <w:r w:rsidR="006F63E5">
          <w:t xml:space="preserve">the </w:t>
        </w:r>
      </w:ins>
      <w:r w:rsidR="00B627AA" w:rsidRPr="00870CD7">
        <w:t>genes critical in the</w:t>
      </w:r>
      <w:r w:rsidR="00C4438A" w:rsidRPr="00870CD7">
        <w:t xml:space="preserve"> response to</w:t>
      </w:r>
      <w:r w:rsidR="00B627AA" w:rsidRPr="00870CD7">
        <w:t xml:space="preserve"> vernalisation</w:t>
      </w:r>
      <w:ins w:id="452" w:author="CorrectedProof" w:date="2015-01-06T21:20:00Z">
        <w:r w:rsidR="006F63E5">
          <w:t>,</w:t>
        </w:r>
      </w:ins>
      <w:r w:rsidR="00B627AA" w:rsidRPr="00870CD7">
        <w:t xml:space="preserve"> especially when comparing vernalisation sensitive and vernalisation resistant safflower cultivars.</w:t>
      </w:r>
    </w:p>
    <w:p w:rsidR="00253626" w:rsidRPr="00870CD7" w:rsidRDefault="00253626" w:rsidP="003858DA"/>
    <w:p w:rsidR="002D15D1" w:rsidRPr="00870CD7" w:rsidRDefault="002D15D1" w:rsidP="003858DA"/>
    <w:p w:rsidR="00392E01" w:rsidRPr="00870CD7" w:rsidRDefault="00B31A30" w:rsidP="003858DA">
      <w:r>
        <w:pict>
          <v:shape id="_x0000_s1033" type="#_x0000_t202" style="width:456.75pt;height:273.75pt;mso-position-horizontal-relative:char;mso-position-vertical-relative:line;mso-width-relative:margin;mso-height-relative:margin" stroked="f">
            <v:textbox style="mso-next-textbox:#_x0000_s1033">
              <w:txbxContent>
                <w:p w:rsidR="002E29F3" w:rsidRDefault="002E29F3" w:rsidP="00392E01">
                  <w:r>
                    <w:rPr>
                      <w:noProof/>
                      <w:lang w:eastAsia="en-AU"/>
                    </w:rPr>
                    <w:drawing>
                      <wp:inline distT="0" distB="0" distL="0" distR="0">
                        <wp:extent cx="5191125" cy="2971800"/>
                        <wp:effectExtent l="0" t="0" r="0" b="0"/>
                        <wp:docPr id="17" name="Picture 2" descr="Description: Description: Description: Description: Description: Description: Description: Description: Description: Description: Description: Description: Description: Description: Description: 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Description: Description: Description: Description: Description: Description: Description: Description: Description: Beets Vernalisation.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2971800"/>
                                </a:xfrm>
                                <a:prstGeom prst="rect">
                                  <a:avLst/>
                                </a:prstGeom>
                                <a:noFill/>
                                <a:ln>
                                  <a:noFill/>
                                </a:ln>
                              </pic:spPr>
                            </pic:pic>
                          </a:graphicData>
                        </a:graphic>
                      </wp:inline>
                    </w:drawing>
                  </w:r>
                </w:p>
                <w:p w:rsidR="002E29F3" w:rsidRPr="00F76ED9" w:rsidRDefault="002E29F3"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sidRPr="00F12A5C">
                    <w:rPr>
                      <w:noProof/>
                      <w:szCs w:val="18"/>
                    </w:rPr>
                    <w:t>(Pin et al. 2012)</w:t>
                  </w:r>
                  <w:r>
                    <w:rPr>
                      <w:szCs w:val="18"/>
                    </w:rPr>
                    <w:t xml:space="preserve">. </w:t>
                  </w:r>
                </w:p>
              </w:txbxContent>
            </v:textbox>
            <w10:wrap type="none"/>
            <w10:anchorlock/>
          </v:shape>
        </w:pict>
      </w:r>
    </w:p>
    <w:p w:rsidR="00392E01" w:rsidRPr="00870CD7" w:rsidRDefault="00392E01" w:rsidP="003858DA"/>
    <w:p w:rsidR="00C05C85" w:rsidRPr="00870CD7" w:rsidRDefault="00C05C85" w:rsidP="00C05C85">
      <w:r w:rsidRPr="004D0FEF">
        <w:rPr>
          <w:highlight w:val="lightGray"/>
        </w:rPr>
        <w:t>&lt;segment in here linking it to the previous&gt;</w:t>
      </w:r>
    </w:p>
    <w:p w:rsidR="00C05C85" w:rsidRPr="00870CD7" w:rsidRDefault="00C05C85" w:rsidP="003858DA"/>
    <w:p w:rsidR="00C05C85" w:rsidRPr="00870CD7" w:rsidRDefault="00C05C85" w:rsidP="003858DA"/>
    <w:p w:rsidR="00C05C85" w:rsidRPr="00870CD7" w:rsidRDefault="00C05C85" w:rsidP="00C05C85">
      <w:pPr>
        <w:pStyle w:val="Heading1"/>
        <w:rPr>
          <w:lang w:val="en-AU"/>
        </w:rPr>
      </w:pPr>
      <w:bookmarkStart w:id="453" w:name="_Toc408124222"/>
      <w:r w:rsidRPr="00870CD7">
        <w:rPr>
          <w:lang w:val="en-AU"/>
        </w:rPr>
        <w:lastRenderedPageBreak/>
        <w:t>Mapping of Pathways and Characterising Genes</w:t>
      </w:r>
      <w:bookmarkEnd w:id="453"/>
    </w:p>
    <w:p w:rsidR="00C05C85" w:rsidRPr="00870CD7" w:rsidRDefault="00C05C85" w:rsidP="003858DA"/>
    <w:p w:rsidR="00C05C85" w:rsidRPr="00870CD7" w:rsidRDefault="00C05C85" w:rsidP="00C05C85">
      <w:pPr>
        <w:pStyle w:val="Heading2"/>
        <w:rPr>
          <w:lang w:val="en-AU"/>
        </w:rPr>
      </w:pPr>
      <w:bookmarkStart w:id="454" w:name="_Toc408124223"/>
      <w:r w:rsidRPr="00870CD7">
        <w:rPr>
          <w:lang w:val="en-AU"/>
        </w:rPr>
        <w:t>Traditional Crossing Methods</w:t>
      </w:r>
      <w:bookmarkEnd w:id="454"/>
    </w:p>
    <w:p w:rsidR="00C05C85" w:rsidRPr="00870CD7" w:rsidRDefault="00C05C85" w:rsidP="00C05C85">
      <w:r w:rsidRPr="00870CD7">
        <w:rPr>
          <w:highlight w:val="yellow"/>
        </w:rPr>
        <w:t>&lt;Do I put something in here about traditional genetics i.e. cross breeding lines to segregate traits?&gt;</w:t>
      </w:r>
    </w:p>
    <w:p w:rsidR="00C05C85" w:rsidRPr="00870CD7" w:rsidRDefault="00C05C85" w:rsidP="003858DA"/>
    <w:p w:rsidR="00C05C85" w:rsidRPr="00870CD7" w:rsidRDefault="00C05C85" w:rsidP="003858DA"/>
    <w:p w:rsidR="00C05C85" w:rsidRPr="00870CD7" w:rsidRDefault="00C05C85" w:rsidP="00C05C85">
      <w:pPr>
        <w:pStyle w:val="Heading2"/>
        <w:rPr>
          <w:lang w:val="en-AU"/>
        </w:rPr>
      </w:pPr>
      <w:bookmarkStart w:id="455" w:name="_Toc408124224"/>
      <w:r w:rsidRPr="00870CD7">
        <w:rPr>
          <w:lang w:val="en-AU"/>
        </w:rPr>
        <w:t>Characterisation using Forward Genetics</w:t>
      </w:r>
      <w:bookmarkEnd w:id="455"/>
    </w:p>
    <w:p w:rsidR="00C05C85" w:rsidRPr="00870CD7" w:rsidRDefault="00C05C85" w:rsidP="00C05C85">
      <w:r w:rsidRPr="00D56235">
        <w:t>Forward genetics is a methodology where random genetic mutations, as either single point or clustered mutations, are introduced</w:t>
      </w:r>
      <w:ins w:id="456" w:author="CorrectedProof" w:date="2015-01-06T21:33:00Z">
        <w:r w:rsidR="00020768" w:rsidRPr="00D56235">
          <w:t>/generated</w:t>
        </w:r>
      </w:ins>
      <w:r w:rsidRPr="00D56235">
        <w:t xml:space="preserve"> via chemical or radiation exposure to induce phenotypes.</w:t>
      </w:r>
      <w:r w:rsidRPr="00870CD7">
        <w:t xml:space="preserve"> In diploid plants, when a germinated seed is mutated (the M</w:t>
      </w:r>
      <w:r w:rsidRPr="00870CD7">
        <w:rPr>
          <w:vertAlign w:val="subscript"/>
        </w:rPr>
        <w:t>1</w:t>
      </w:r>
      <w:r w:rsidRPr="00870CD7">
        <w:t xml:space="preserve"> parent), it contains random mutations on each genome in each cell, but at different positions in each genome and cell</w:t>
      </w:r>
      <w:del w:id="457" w:author="CorrectedProof" w:date="2015-01-06T21:34:00Z">
        <w:r w:rsidRPr="00870CD7" w:rsidDel="00020768">
          <w:delText>s</w:delText>
        </w:r>
      </w:del>
      <w:r w:rsidRPr="00870CD7">
        <w:t xml:space="preserve">, hence these heterozygous mutations </w:t>
      </w:r>
      <w:commentRangeStart w:id="458"/>
      <w:r w:rsidRPr="00870CD7">
        <w:t>should not</w:t>
      </w:r>
      <w:ins w:id="459" w:author="CorrectedProof" w:date="2015-01-06T21:34:00Z">
        <w:r w:rsidR="00020768">
          <w:t>/are unlikely to</w:t>
        </w:r>
      </w:ins>
      <w:r w:rsidRPr="00870CD7">
        <w:t xml:space="preserve"> </w:t>
      </w:r>
      <w:commentRangeEnd w:id="458"/>
      <w:r w:rsidR="00020768">
        <w:rPr>
          <w:rStyle w:val="CommentReference"/>
        </w:rPr>
        <w:commentReference w:id="458"/>
      </w:r>
      <w:r w:rsidRPr="00870CD7">
        <w:t>express any phenotype caused by</w:t>
      </w:r>
      <w:ins w:id="460" w:author="CorrectedProof" w:date="2015-01-06T21:38:00Z">
        <w:r w:rsidR="001C0BAD">
          <w:t>/resulting from</w:t>
        </w:r>
      </w:ins>
      <w:r w:rsidRPr="00870CD7">
        <w:t xml:space="preserve"> </w:t>
      </w:r>
      <w:ins w:id="461" w:author="CorrectedProof" w:date="2015-01-06T21:38:00Z">
        <w:r w:rsidR="001C0BAD">
          <w:t xml:space="preserve">the </w:t>
        </w:r>
      </w:ins>
      <w:r w:rsidRPr="00870CD7">
        <w:t xml:space="preserve">genetic mutation. However, </w:t>
      </w:r>
      <w:del w:id="462" w:author="CorrectedProof" w:date="2015-01-06T21:39:00Z">
        <w:r w:rsidRPr="00870CD7" w:rsidDel="001C0BAD">
          <w:delText xml:space="preserve">if </w:delText>
        </w:r>
      </w:del>
      <w:ins w:id="463" w:author="CorrectedProof" w:date="2015-01-06T21:39:00Z">
        <w:r w:rsidR="001C0BAD">
          <w:t>should</w:t>
        </w:r>
        <w:r w:rsidR="001C0BAD" w:rsidRPr="00870CD7">
          <w:t xml:space="preserve"> </w:t>
        </w:r>
      </w:ins>
      <w:r w:rsidRPr="00870CD7">
        <w:t xml:space="preserve">these mutations </w:t>
      </w:r>
      <w:del w:id="464" w:author="CorrectedProof" w:date="2015-01-06T21:39:00Z">
        <w:r w:rsidRPr="00870CD7" w:rsidDel="001C0BAD">
          <w:delText xml:space="preserve">are </w:delText>
        </w:r>
      </w:del>
      <w:ins w:id="465" w:author="CorrectedProof" w:date="2015-01-06T21:39:00Z">
        <w:r w:rsidR="001C0BAD">
          <w:t>be</w:t>
        </w:r>
        <w:r w:rsidR="001C0BAD" w:rsidRPr="00870CD7">
          <w:t xml:space="preserve"> </w:t>
        </w:r>
      </w:ins>
      <w:r w:rsidRPr="00870CD7">
        <w:t xml:space="preserve">passed to the gametes and the plant produces seed via self-crossing, </w:t>
      </w:r>
      <w:ins w:id="466" w:author="CorrectedProof" w:date="2015-01-06T21:39:00Z">
        <w:r w:rsidR="001C0BAD">
          <w:t xml:space="preserve">all </w:t>
        </w:r>
      </w:ins>
      <w:del w:id="467" w:author="CorrectedProof" w:date="2015-01-06T21:39:00Z">
        <w:r w:rsidRPr="00870CD7" w:rsidDel="001C0BAD">
          <w:delText xml:space="preserve">any </w:delText>
        </w:r>
      </w:del>
      <w:r w:rsidRPr="00870CD7">
        <w:t xml:space="preserve">mutations are replicated in both chromosomal copies. If </w:t>
      </w:r>
      <w:del w:id="468" w:author="CorrectedProof" w:date="2015-01-06T21:39:00Z">
        <w:r w:rsidRPr="00870CD7" w:rsidDel="001C0BAD">
          <w:delText xml:space="preserve">this </w:delText>
        </w:r>
      </w:del>
      <w:ins w:id="469" w:author="CorrectedProof" w:date="2015-01-06T21:39:00Z">
        <w:r w:rsidR="001C0BAD" w:rsidRPr="00870CD7">
          <w:t>th</w:t>
        </w:r>
        <w:r w:rsidR="001C0BAD">
          <w:t>e</w:t>
        </w:r>
        <w:r w:rsidR="001C0BAD" w:rsidRPr="00870CD7">
          <w:t xml:space="preserve"> </w:t>
        </w:r>
      </w:ins>
      <w:r w:rsidRPr="00870CD7">
        <w:t>mutation is located in a transcribed or regulatory locus, it can</w:t>
      </w:r>
      <w:ins w:id="470" w:author="CorrectedProof" w:date="2015-01-06T21:39:00Z">
        <w:r w:rsidR="001C0BAD">
          <w:t>/</w:t>
        </w:r>
      </w:ins>
      <w:ins w:id="471" w:author="CorrectedProof" w:date="2015-01-06T21:40:00Z">
        <w:r w:rsidR="001C0BAD">
          <w:t>may</w:t>
        </w:r>
      </w:ins>
      <w:r w:rsidRPr="00870CD7">
        <w:t xml:space="preserve"> interference with normal metabolic function, </w:t>
      </w:r>
      <w:del w:id="472" w:author="CorrectedProof" w:date="2015-01-06T21:40:00Z">
        <w:r w:rsidRPr="00870CD7" w:rsidDel="001C0BAD">
          <w:delText xml:space="preserve">expresses </w:delText>
        </w:r>
      </w:del>
      <w:ins w:id="473" w:author="CorrectedProof" w:date="2015-01-06T21:40:00Z">
        <w:r w:rsidR="001C0BAD" w:rsidRPr="00870CD7">
          <w:t>express</w:t>
        </w:r>
        <w:r w:rsidR="001C0BAD">
          <w:t>ing</w:t>
        </w:r>
        <w:r w:rsidR="001C0BAD" w:rsidRPr="00870CD7">
          <w:t xml:space="preserve"> </w:t>
        </w:r>
      </w:ins>
      <w:r w:rsidRPr="00870CD7">
        <w:t>as a phenotype. In each generation of mutated plants (M</w:t>
      </w:r>
      <w:r w:rsidRPr="00870CD7">
        <w:rPr>
          <w:vertAlign w:val="subscript"/>
        </w:rPr>
        <w:t>2</w:t>
      </w:r>
      <w:r w:rsidRPr="00870CD7">
        <w:t>, M</w:t>
      </w:r>
      <w:r w:rsidRPr="00870CD7">
        <w:rPr>
          <w:vertAlign w:val="subscript"/>
        </w:rPr>
        <w:t>3</w:t>
      </w:r>
      <w:r w:rsidRPr="00870CD7">
        <w:t>, M</w:t>
      </w:r>
      <w:r w:rsidRPr="00870CD7">
        <w:rPr>
          <w:vertAlign w:val="subscript"/>
        </w:rPr>
        <w:t>4</w:t>
      </w:r>
      <w:r w:rsidRPr="00870CD7">
        <w:t xml:space="preserve"> etc), assuming no new genetic material is introduced, these mutations remain and phenotypes continue to be expressed. DNA </w:t>
      </w:r>
      <w:del w:id="474" w:author="CorrectedProof" w:date="2015-01-06T21:42:00Z">
        <w:r w:rsidRPr="00870CD7" w:rsidDel="001C0BAD">
          <w:delText xml:space="preserve">is </w:delText>
        </w:r>
      </w:del>
      <w:r w:rsidRPr="00870CD7">
        <w:t xml:space="preserve">sampled from plants expressing a specific phenotype </w:t>
      </w:r>
      <w:del w:id="475" w:author="CorrectedProof" w:date="2015-01-06T21:44:00Z">
        <w:r w:rsidRPr="00870CD7" w:rsidDel="00A11C10">
          <w:delText xml:space="preserve">and </w:delText>
        </w:r>
      </w:del>
      <w:ins w:id="476" w:author="CorrectedProof" w:date="2015-01-06T21:44:00Z">
        <w:r w:rsidR="00A11C10" w:rsidRPr="00870CD7">
          <w:t>a</w:t>
        </w:r>
        <w:r w:rsidR="00A11C10">
          <w:t>re</w:t>
        </w:r>
        <w:r w:rsidR="00A11C10" w:rsidRPr="00870CD7">
          <w:t xml:space="preserve"> </w:t>
        </w:r>
      </w:ins>
      <w:r w:rsidRPr="00870CD7">
        <w:t xml:space="preserve">pooled together for sequencing, </w:t>
      </w:r>
      <w:commentRangeStart w:id="477"/>
      <w:r w:rsidRPr="00870CD7">
        <w:t>mapping the resulting reads against the genome</w:t>
      </w:r>
      <w:commentRangeEnd w:id="477"/>
      <w:r w:rsidR="00A11C10">
        <w:rPr>
          <w:rStyle w:val="CommentReference"/>
        </w:rPr>
        <w:commentReference w:id="477"/>
      </w:r>
      <w:r w:rsidRPr="00870CD7">
        <w:t xml:space="preserve">. </w:t>
      </w:r>
      <w:del w:id="478" w:author="CorrectedProof" w:date="2015-01-06T21:47:00Z">
        <w:r w:rsidR="009A2443" w:rsidRPr="00870CD7" w:rsidDel="00D56235">
          <w:delText>With regard to resolution of the mapping, t</w:delText>
        </w:r>
      </w:del>
      <w:ins w:id="479" w:author="CorrectedProof" w:date="2015-01-06T21:47:00Z">
        <w:r w:rsidR="00D56235">
          <w:t>T</w:t>
        </w:r>
      </w:ins>
      <w:r w:rsidR="009A2443" w:rsidRPr="00870CD7">
        <w:t>he larger the number of individual phenotypes sampled, the clearer and stronger the signal is in</w:t>
      </w:r>
      <w:del w:id="480" w:author="CorrectedProof" w:date="2015-01-06T21:47:00Z">
        <w:r w:rsidR="009A2443" w:rsidRPr="00870CD7" w:rsidDel="00A11C10">
          <w:delText xml:space="preserve"> in</w:delText>
        </w:r>
      </w:del>
      <w:r w:rsidR="009A2443" w:rsidRPr="00870CD7">
        <w:t xml:space="preserve"> regions controlling expression of that phenotype. </w:t>
      </w:r>
      <w:r w:rsidRPr="00870CD7">
        <w:t xml:space="preserve">Because reads and mutations are mapped to specific regions of the genome, forward genetics allows mapping traits and characterisation of a genome without necessarily needing to have </w:t>
      </w:r>
      <w:r w:rsidRPr="00870CD7">
        <w:rPr>
          <w:i/>
        </w:rPr>
        <w:t>a priori</w:t>
      </w:r>
      <w:r w:rsidRPr="00870CD7">
        <w:t xml:space="preserve"> knowledge of the function of that region. However, a high quality </w:t>
      </w:r>
      <w:r w:rsidRPr="00870CD7">
        <w:rPr>
          <w:i/>
        </w:rPr>
        <w:t>de novo</w:t>
      </w:r>
      <w:r w:rsidRPr="00870CD7">
        <w:t xml:space="preserve"> genome, or at the very least, a quality reference of the region of interest, is required for forward genetics to be a useful and applicable approach to characterise a species </w:t>
      </w:r>
      <w:r w:rsidRPr="00D56235">
        <w:rPr>
          <w:highlight w:val="lightGray"/>
        </w:rPr>
        <w:t xml:space="preserve">&lt;The reference for EMS and genetic screens, there are a bunch of references that can be used from here: </w:t>
      </w:r>
      <w:hyperlink r:id="rId15" w:history="1">
        <w:r w:rsidRPr="00D56235">
          <w:rPr>
            <w:rStyle w:val="Hyperlink"/>
            <w:highlight w:val="lightGray"/>
          </w:rPr>
          <w:t>http://en.wikipedia.org/wiki/Genetic_screen</w:t>
        </w:r>
      </w:hyperlink>
      <w:r w:rsidRPr="00D56235">
        <w:rPr>
          <w:highlight w:val="lightGray"/>
        </w:rPr>
        <w:t xml:space="preserve">  </w:t>
      </w:r>
      <w:r w:rsidRPr="00D56235">
        <w:rPr>
          <w:noProof/>
          <w:highlight w:val="lightGray"/>
        </w:rPr>
        <w:t>(Page &amp; Grossniklaus 2002)</w:t>
      </w:r>
      <w:r w:rsidRPr="00D56235">
        <w:rPr>
          <w:highlight w:val="lightGray"/>
        </w:rPr>
        <w:t xml:space="preserve"> and </w:t>
      </w:r>
      <w:r w:rsidRPr="00D56235">
        <w:rPr>
          <w:noProof/>
          <w:highlight w:val="lightGray"/>
        </w:rPr>
        <w:t>(Sikora et al. 2011)</w:t>
      </w:r>
      <w:r w:rsidRPr="00D56235">
        <w:rPr>
          <w:highlight w:val="lightGray"/>
        </w:rPr>
        <w:t>&gt;</w:t>
      </w:r>
    </w:p>
    <w:p w:rsidR="00C05C85" w:rsidRPr="00870CD7" w:rsidRDefault="00C05C85" w:rsidP="00C05C85">
      <w:pPr>
        <w:pStyle w:val="ListParagraph"/>
        <w:numPr>
          <w:ilvl w:val="0"/>
          <w:numId w:val="15"/>
        </w:numPr>
      </w:pPr>
      <w:r w:rsidRPr="00870CD7">
        <w:t>Forward genetics – Examine the effects of point mutations and how phenotypes are expressed, mapping</w:t>
      </w:r>
    </w:p>
    <w:p w:rsidR="00C05C85" w:rsidRPr="00870CD7" w:rsidRDefault="00C05C85" w:rsidP="00C05C85">
      <w:pPr>
        <w:pStyle w:val="ListParagraph"/>
        <w:numPr>
          <w:ilvl w:val="1"/>
          <w:numId w:val="15"/>
        </w:numPr>
      </w:pPr>
      <w:r w:rsidRPr="00870CD7">
        <w:t>What about in other species – Wheat?</w:t>
      </w:r>
    </w:p>
    <w:p w:rsidR="00C05C85" w:rsidRPr="00870CD7" w:rsidRDefault="00C05C85" w:rsidP="00C05C85">
      <w:pPr>
        <w:pStyle w:val="ListParagraph"/>
        <w:numPr>
          <w:ilvl w:val="1"/>
          <w:numId w:val="15"/>
        </w:numPr>
      </w:pPr>
      <w:r w:rsidRPr="00870CD7">
        <w:lastRenderedPageBreak/>
        <w:t>Difficulties fine mapping regions of mutations relating to a phenotype without the underlying genome</w:t>
      </w:r>
    </w:p>
    <w:p w:rsidR="00C05C85" w:rsidRPr="00870CD7" w:rsidRDefault="00C05C85" w:rsidP="00C05C85">
      <w:pPr>
        <w:pStyle w:val="ListParagraph"/>
        <w:numPr>
          <w:ilvl w:val="1"/>
          <w:numId w:val="15"/>
        </w:numPr>
      </w:pPr>
      <w:r w:rsidRPr="00870CD7">
        <w:t>NB: Create a diagram outlining forward genetics? Show point mutation ploidy</w:t>
      </w:r>
    </w:p>
    <w:p w:rsidR="00C05C85" w:rsidRPr="00870CD7" w:rsidRDefault="00C05C85" w:rsidP="00C05C85">
      <w:r w:rsidRPr="00870CD7">
        <w:rPr>
          <w:highlight w:val="yellow"/>
        </w:rPr>
        <w:t>&lt;for the LOVE OF GOD! CLEAN THIS UP!&gt;</w:t>
      </w:r>
    </w:p>
    <w:p w:rsidR="00C05C85" w:rsidRPr="00870CD7" w:rsidRDefault="00C05C85" w:rsidP="00C05C85"/>
    <w:p w:rsidR="00C05C85" w:rsidRPr="00870CD7" w:rsidRDefault="00C05C85" w:rsidP="00C05C85">
      <w:pPr>
        <w:pStyle w:val="Heading2"/>
        <w:rPr>
          <w:lang w:val="en-AU"/>
        </w:rPr>
      </w:pPr>
      <w:bookmarkStart w:id="481" w:name="_Toc408124225"/>
      <w:r w:rsidRPr="00870CD7">
        <w:rPr>
          <w:lang w:val="en-AU"/>
        </w:rPr>
        <w:t>Characterisation using Reverse Genetics</w:t>
      </w:r>
      <w:bookmarkEnd w:id="481"/>
    </w:p>
    <w:p w:rsidR="00C05C85" w:rsidRPr="00870CD7" w:rsidRDefault="00C05C85" w:rsidP="00C05C85">
      <w:r w:rsidRPr="00870CD7">
        <w:t xml:space="preserve">Another </w:t>
      </w:r>
      <w:del w:id="482" w:author="CorrectedProof" w:date="2015-01-06T21:59:00Z">
        <w:r w:rsidRPr="00870CD7" w:rsidDel="005550FC">
          <w:delText xml:space="preserve">method </w:delText>
        </w:r>
      </w:del>
      <w:ins w:id="483" w:author="CorrectedProof" w:date="2015-01-06T21:59:00Z">
        <w:r w:rsidR="005550FC">
          <w:t>approach</w:t>
        </w:r>
        <w:r w:rsidR="005550FC" w:rsidRPr="00870CD7">
          <w:t xml:space="preserve"> </w:t>
        </w:r>
      </w:ins>
      <w:r w:rsidRPr="00870CD7">
        <w:t>to examin</w:t>
      </w:r>
      <w:ins w:id="484" w:author="CorrectedProof" w:date="2015-01-06T21:59:00Z">
        <w:r w:rsidR="005550FC">
          <w:t>ing</w:t>
        </w:r>
      </w:ins>
      <w:del w:id="485" w:author="CorrectedProof" w:date="2015-01-06T21:59:00Z">
        <w:r w:rsidRPr="00870CD7" w:rsidDel="005550FC">
          <w:delText>e</w:delText>
        </w:r>
      </w:del>
      <w:r w:rsidRPr="00870CD7">
        <w:t xml:space="preserve"> the underlying molecular mechanisms of a species is reverse genetics. This process examines the phenotypical effect when these genes are manipulated to either eliminate them or modifying them to make the resulting gene unusable in the system. &lt;Zebrafish TILLING and reverse genetics - </w:t>
      </w:r>
      <w:r w:rsidRPr="00870CD7">
        <w:rPr>
          <w:noProof/>
        </w:rPr>
        <w:t>(Moens et al. 2008)</w:t>
      </w:r>
      <w:r w:rsidRPr="00870CD7">
        <w:t xml:space="preserve"> &gt; </w:t>
      </w:r>
      <w:r w:rsidRPr="00870CD7">
        <w:rPr>
          <w:highlight w:val="yellow"/>
        </w:rPr>
        <w:t>&lt;Barley? Arabidopsis examples?&gt;</w:t>
      </w:r>
      <w:r w:rsidRPr="00870CD7">
        <w:t xml:space="preserve"> </w:t>
      </w:r>
      <w:ins w:id="486" w:author="CorrectedProof" w:date="2015-01-06T21:57:00Z">
        <w:r w:rsidR="009E3DF6">
          <w:t>For example,</w:t>
        </w:r>
      </w:ins>
      <w:ins w:id="487" w:author="CorrectedProof" w:date="2015-01-06T21:58:00Z">
        <w:r w:rsidR="005550FC" w:rsidRPr="005550FC">
          <w:t xml:space="preserve"> </w:t>
        </w:r>
        <w:r w:rsidR="005550FC" w:rsidRPr="00870CD7">
          <w:t xml:space="preserve">to manipulate the composition of the leaf oil profile </w:t>
        </w:r>
        <w:r w:rsidR="005550FC">
          <w:t xml:space="preserve">of </w:t>
        </w:r>
      </w:ins>
      <w:del w:id="488" w:author="CorrectedProof" w:date="2015-01-06T21:58:00Z">
        <w:r w:rsidRPr="00870CD7" w:rsidDel="005550FC">
          <w:delText xml:space="preserve">In </w:delText>
        </w:r>
      </w:del>
      <w:r w:rsidRPr="00870CD7">
        <w:rPr>
          <w:i/>
        </w:rPr>
        <w:t>Nicotiana benthamiana</w:t>
      </w:r>
      <w:r w:rsidRPr="00870CD7">
        <w:t xml:space="preserve">, the gene FATTY ACID DESATURASE 2 (NbFAD2) was knocked using an RNAi construct and two genes </w:t>
      </w:r>
      <w:ins w:id="489" w:author="CorrectedProof" w:date="2015-01-06T21:58:00Z">
        <w:r w:rsidR="005550FC">
          <w:t xml:space="preserve">were </w:t>
        </w:r>
      </w:ins>
      <w:r w:rsidRPr="00870CD7">
        <w:t xml:space="preserve">introduced from </w:t>
      </w:r>
      <w:r w:rsidRPr="00870CD7">
        <w:rPr>
          <w:i/>
        </w:rPr>
        <w:t>Arabidopsis</w:t>
      </w:r>
      <w:r w:rsidRPr="00870CD7">
        <w:t>, FATTY ACID ELONGASE 1 (FAE1) and acyl-CoA:diacylglycerol acyltransferase 1 (DGAT1)</w:t>
      </w:r>
      <w:del w:id="490" w:author="CorrectedProof" w:date="2015-01-06T21:58:00Z">
        <w:r w:rsidRPr="00870CD7" w:rsidDel="005550FC">
          <w:delText>,</w:delText>
        </w:r>
      </w:del>
      <w:r w:rsidRPr="00870CD7">
        <w:t xml:space="preserve"> </w:t>
      </w:r>
      <w:del w:id="491" w:author="CorrectedProof" w:date="2015-01-06T21:58:00Z">
        <w:r w:rsidRPr="00870CD7" w:rsidDel="005550FC">
          <w:delText xml:space="preserve">to manipulate the composition of the resulting leaf oil profile </w:delText>
        </w:r>
      </w:del>
      <w:r w:rsidRPr="00870CD7">
        <w:rPr>
          <w:noProof/>
        </w:rPr>
        <w:t>(Naim et al. 2012)</w:t>
      </w:r>
      <w:r w:rsidRPr="00870CD7">
        <w:t xml:space="preserve">. The drawback of the reverse genetics </w:t>
      </w:r>
      <w:del w:id="492" w:author="CorrectedProof" w:date="2015-01-06T22:00:00Z">
        <w:r w:rsidRPr="00870CD7" w:rsidDel="005550FC">
          <w:delText xml:space="preserve">approach </w:delText>
        </w:r>
      </w:del>
      <w:r w:rsidRPr="00870CD7">
        <w:t xml:space="preserve">is the requirement for </w:t>
      </w:r>
      <w:r w:rsidRPr="00870CD7">
        <w:rPr>
          <w:i/>
        </w:rPr>
        <w:t>a priori</w:t>
      </w:r>
      <w:r w:rsidRPr="00870CD7">
        <w:t xml:space="preserve"> knowledge of expressed transcripts in the system as well as the creation of knockout constructs to successfully silence the gene in question. However, </w:t>
      </w:r>
      <w:del w:id="493" w:author="CorrectedProof" w:date="2015-01-06T22:02:00Z">
        <w:r w:rsidRPr="00870CD7" w:rsidDel="005550FC">
          <w:delText xml:space="preserve">as </w:delText>
        </w:r>
      </w:del>
      <w:ins w:id="494" w:author="CorrectedProof" w:date="2015-01-06T22:02:00Z">
        <w:r w:rsidR="005550FC">
          <w:t>with</w:t>
        </w:r>
        <w:r w:rsidR="005550FC" w:rsidRPr="00870CD7">
          <w:t xml:space="preserve"> </w:t>
        </w:r>
      </w:ins>
      <w:r w:rsidRPr="00870CD7">
        <w:t>the cost of sequencing ha</w:t>
      </w:r>
      <w:ins w:id="495" w:author="CorrectedProof" w:date="2015-01-06T22:02:00Z">
        <w:r w:rsidR="005550FC">
          <w:t>ving</w:t>
        </w:r>
      </w:ins>
      <w:del w:id="496" w:author="CorrectedProof" w:date="2015-01-06T22:02:00Z">
        <w:r w:rsidRPr="00870CD7" w:rsidDel="005550FC">
          <w:delText>s</w:delText>
        </w:r>
      </w:del>
      <w:r w:rsidRPr="00870CD7">
        <w:t xml:space="preserve"> decreased substantially in the last decade, the creati</w:t>
      </w:r>
      <w:ins w:id="497" w:author="CorrectedProof" w:date="2015-01-06T22:02:00Z">
        <w:r w:rsidR="005550FC">
          <w:t>ng</w:t>
        </w:r>
      </w:ins>
      <w:del w:id="498" w:author="CorrectedProof" w:date="2015-01-06T22:02:00Z">
        <w:r w:rsidRPr="00870CD7" w:rsidDel="005550FC">
          <w:delText>on</w:delText>
        </w:r>
      </w:del>
      <w:r w:rsidRPr="00870CD7">
        <w:t xml:space="preserve"> </w:t>
      </w:r>
      <w:del w:id="499" w:author="CorrectedProof" w:date="2015-01-06T22:02:00Z">
        <w:r w:rsidRPr="00870CD7" w:rsidDel="005550FC">
          <w:delText xml:space="preserve">of a </w:delText>
        </w:r>
      </w:del>
      <w:r w:rsidRPr="00870CD7">
        <w:t xml:space="preserve">useful </w:t>
      </w:r>
      <w:r w:rsidRPr="00870CD7">
        <w:rPr>
          <w:i/>
        </w:rPr>
        <w:t>de novo</w:t>
      </w:r>
      <w:r w:rsidRPr="00870CD7">
        <w:t xml:space="preserve"> transcriptome</w:t>
      </w:r>
      <w:ins w:id="500" w:author="CorrectedProof" w:date="2015-01-06T22:03:00Z">
        <w:r w:rsidR="005550FC">
          <w:t>s</w:t>
        </w:r>
      </w:ins>
      <w:r w:rsidRPr="00870CD7">
        <w:t xml:space="preserve"> is now much easier</w:t>
      </w:r>
      <w:del w:id="501" w:author="CorrectedProof" w:date="2015-01-06T22:01:00Z">
        <w:r w:rsidRPr="00870CD7" w:rsidDel="005550FC">
          <w:delText xml:space="preserve"> to complete</w:delText>
        </w:r>
      </w:del>
      <w:r w:rsidRPr="00870CD7">
        <w:t>, prov</w:t>
      </w:r>
      <w:ins w:id="502" w:author="CorrectedProof" w:date="2015-01-06T22:02:00Z">
        <w:r w:rsidR="005550FC">
          <w:t>id</w:t>
        </w:r>
      </w:ins>
      <w:r w:rsidRPr="00870CD7">
        <w:t>ing a wealth of candidate genes to examine with reverse genetics.</w:t>
      </w:r>
    </w:p>
    <w:p w:rsidR="00C05C85" w:rsidRPr="00870CD7" w:rsidRDefault="00C05C85" w:rsidP="00C05C85">
      <w:pPr>
        <w:pStyle w:val="ListParagraph"/>
        <w:numPr>
          <w:ilvl w:val="1"/>
          <w:numId w:val="15"/>
        </w:numPr>
      </w:pPr>
      <w:r w:rsidRPr="00870CD7">
        <w:t>Any easy way of creating a diagram for reverse genetics?</w:t>
      </w:r>
    </w:p>
    <w:p w:rsidR="007A0DD4" w:rsidRPr="00870CD7" w:rsidRDefault="007A0DD4" w:rsidP="003858DA"/>
    <w:p w:rsidR="00C05C85" w:rsidRPr="00870CD7" w:rsidRDefault="00C05C85" w:rsidP="003858DA"/>
    <w:p w:rsidR="00805257" w:rsidRPr="00870CD7" w:rsidRDefault="00805257" w:rsidP="003858DA">
      <w:pPr>
        <w:pStyle w:val="Heading1"/>
        <w:rPr>
          <w:lang w:val="en-AU"/>
        </w:rPr>
      </w:pPr>
      <w:bookmarkStart w:id="503" w:name="_Toc408124226"/>
      <w:r w:rsidRPr="00870CD7">
        <w:rPr>
          <w:lang w:val="en-AU"/>
        </w:rPr>
        <w:t>Sequencing Methodologies</w:t>
      </w:r>
      <w:bookmarkEnd w:id="503"/>
    </w:p>
    <w:p w:rsidR="00805257" w:rsidRPr="00870CD7" w:rsidRDefault="00805257" w:rsidP="003858DA">
      <w:r w:rsidRPr="00870CD7">
        <w:t>The availability of genomic and transcriptomic resources has advanced biological research in leaps and bounds</w:t>
      </w:r>
      <w:r w:rsidR="00F527FB" w:rsidRPr="00870CD7">
        <w:t xml:space="preserve">. </w:t>
      </w:r>
      <w:r w:rsidRPr="00870CD7">
        <w:t>Since the 1970s, genetic resources have allowed</w:t>
      </w:r>
      <w:r w:rsidR="00C408F9" w:rsidRPr="00870CD7">
        <w:t xml:space="preserve"> the</w:t>
      </w:r>
      <w:r w:rsidRPr="00870CD7">
        <w:t xml:space="preserve"> elucidation of </w:t>
      </w:r>
      <w:r w:rsidR="001A7661" w:rsidRPr="00870CD7">
        <w:t xml:space="preserve">genes and transcriptional factors </w:t>
      </w:r>
      <w:r w:rsidRPr="00870CD7">
        <w:t>involved in not only vernalisation, but al</w:t>
      </w:r>
      <w:r w:rsidR="001A7661" w:rsidRPr="00870CD7">
        <w:t>m</w:t>
      </w:r>
      <w:r w:rsidRPr="00870CD7">
        <w:t xml:space="preserve">ost every major </w:t>
      </w:r>
      <w:r w:rsidR="00495013" w:rsidRPr="00870CD7">
        <w:t>metabolic</w:t>
      </w:r>
      <w:r w:rsidRPr="00870CD7">
        <w:t xml:space="preserve"> pathway in plants, animals and microbes. Advancements in s</w:t>
      </w:r>
      <w:r w:rsidR="005D2C3D" w:rsidRPr="00870CD7">
        <w:t xml:space="preserve">equencing technology </w:t>
      </w:r>
      <w:del w:id="504" w:author="CorrectedProof" w:date="2015-01-06T22:04:00Z">
        <w:r w:rsidR="002D4EC0" w:rsidRPr="00870CD7" w:rsidDel="00851809">
          <w:delText>have</w:delText>
        </w:r>
        <w:r w:rsidR="005D2C3D" w:rsidRPr="00870CD7" w:rsidDel="00851809">
          <w:delText xml:space="preserve"> </w:delText>
        </w:r>
      </w:del>
      <w:ins w:id="505" w:author="CorrectedProof" w:date="2015-01-06T22:04:00Z">
        <w:r w:rsidR="00851809" w:rsidRPr="00870CD7">
          <w:t>ha</w:t>
        </w:r>
        <w:r w:rsidR="00851809">
          <w:t>s</w:t>
        </w:r>
        <w:r w:rsidR="00851809" w:rsidRPr="00870CD7">
          <w:t xml:space="preserve"> </w:t>
        </w:r>
        <w:r w:rsidR="00851809">
          <w:t xml:space="preserve">exponentially </w:t>
        </w:r>
      </w:ins>
      <w:r w:rsidR="005D2C3D" w:rsidRPr="00870CD7">
        <w:t>increased the quantity and quality of sequencing data that can be obtained from a</w:t>
      </w:r>
      <w:r w:rsidR="00831C75" w:rsidRPr="00870CD7">
        <w:t xml:space="preserve"> sample </w:t>
      </w:r>
      <w:ins w:id="506" w:author="CorrectedProof" w:date="2015-01-06T22:04:00Z">
        <w:r w:rsidR="00851809">
          <w:t xml:space="preserve">and </w:t>
        </w:r>
      </w:ins>
      <w:ins w:id="507" w:author="CorrectedProof" w:date="2015-01-06T22:05:00Z">
        <w:r w:rsidR="00851809">
          <w:t xml:space="preserve">it is available </w:t>
        </w:r>
      </w:ins>
      <w:del w:id="508" w:author="CorrectedProof" w:date="2015-01-06T22:04:00Z">
        <w:r w:rsidR="00831C75" w:rsidRPr="00870CD7" w:rsidDel="00851809">
          <w:delText>by orders of magnitude</w:delText>
        </w:r>
        <w:r w:rsidR="005D2C3D" w:rsidRPr="00870CD7" w:rsidDel="00851809">
          <w:delText xml:space="preserve"> </w:delText>
        </w:r>
      </w:del>
      <w:r w:rsidR="005D2C3D" w:rsidRPr="00870CD7">
        <w:t>in a fraction of the time.</w:t>
      </w:r>
    </w:p>
    <w:p w:rsidR="001A7661" w:rsidRPr="00870CD7" w:rsidRDefault="001A7661" w:rsidP="003858DA"/>
    <w:p w:rsidR="00805257" w:rsidRPr="00870CD7" w:rsidRDefault="00805257" w:rsidP="003858DA">
      <w:pPr>
        <w:pStyle w:val="Heading2"/>
        <w:rPr>
          <w:lang w:val="en-AU"/>
        </w:rPr>
      </w:pPr>
      <w:bookmarkStart w:id="509" w:name="_Toc408124227"/>
      <w:r w:rsidRPr="00870CD7">
        <w:rPr>
          <w:lang w:val="en-AU"/>
        </w:rPr>
        <w:lastRenderedPageBreak/>
        <w:t>Sanger Sequen</w:t>
      </w:r>
      <w:r w:rsidR="001A7661" w:rsidRPr="00870CD7">
        <w:rPr>
          <w:lang w:val="en-AU"/>
        </w:rPr>
        <w:t>c</w:t>
      </w:r>
      <w:r w:rsidRPr="00870CD7">
        <w:rPr>
          <w:lang w:val="en-AU"/>
        </w:rPr>
        <w:t>ing</w:t>
      </w:r>
      <w:bookmarkEnd w:id="509"/>
    </w:p>
    <w:p w:rsidR="00A22F44" w:rsidRPr="00870CD7" w:rsidRDefault="00595FCD" w:rsidP="003858DA">
      <w:ins w:id="510" w:author="CorrectedProof" w:date="2015-01-06T22:11:00Z">
        <w:r>
          <w:t>I</w:t>
        </w:r>
      </w:ins>
      <w:ins w:id="511" w:author="CorrectedProof" w:date="2015-01-06T22:10:00Z">
        <w:r w:rsidRPr="00870CD7">
          <w:t>n 1975</w:t>
        </w:r>
      </w:ins>
      <w:ins w:id="512" w:author="CorrectedProof" w:date="2015-01-06T22:13:00Z">
        <w:r>
          <w:t>,</w:t>
        </w:r>
      </w:ins>
      <w:ins w:id="513" w:author="CorrectedProof" w:date="2015-01-06T22:10:00Z">
        <w:r w:rsidRPr="00870CD7">
          <w:t xml:space="preserve"> </w:t>
        </w:r>
        <w:r>
          <w:rPr>
            <w:noProof/>
            <w:highlight w:val="yellow"/>
          </w:rPr>
          <w:t xml:space="preserve">Sanger </w:t>
        </w:r>
      </w:ins>
      <w:ins w:id="514" w:author="CorrectedProof" w:date="2015-01-06T22:11:00Z">
        <w:r>
          <w:rPr>
            <w:noProof/>
            <w:highlight w:val="yellow"/>
          </w:rPr>
          <w:t>and</w:t>
        </w:r>
      </w:ins>
      <w:ins w:id="515" w:author="CorrectedProof" w:date="2015-01-06T22:10:00Z">
        <w:r w:rsidRPr="00870CD7">
          <w:rPr>
            <w:noProof/>
            <w:highlight w:val="yellow"/>
          </w:rPr>
          <w:t xml:space="preserve"> Coulson</w:t>
        </w:r>
        <w:r w:rsidRPr="00870CD7">
          <w:t xml:space="preserve"> </w:t>
        </w:r>
      </w:ins>
      <w:ins w:id="516" w:author="CorrectedProof" w:date="2015-01-06T22:11:00Z">
        <w:r w:rsidR="00B31A30" w:rsidRPr="00B31A30">
          <w:rPr>
            <w:color w:val="FF0000"/>
            <w:rPrChange w:id="517" w:author="CorrectedProof" w:date="2015-01-06T22:13:00Z">
              <w:rPr/>
            </w:rPrChange>
          </w:rPr>
          <w:t>d</w:t>
        </w:r>
      </w:ins>
      <w:ins w:id="518" w:author="CorrectedProof" w:date="2015-01-06T22:10:00Z">
        <w:r w:rsidR="00B31A30" w:rsidRPr="00B31A30">
          <w:rPr>
            <w:color w:val="FF0000"/>
            <w:rPrChange w:id="519" w:author="CorrectedProof" w:date="2015-01-06T22:13:00Z">
              <w:rPr/>
            </w:rPrChange>
          </w:rPr>
          <w:t xml:space="preserve">eveloped </w:t>
        </w:r>
      </w:ins>
      <w:del w:id="520" w:author="CorrectedProof" w:date="2015-01-06T22:11:00Z">
        <w:r w:rsidR="00B31A30" w:rsidRPr="00B31A30">
          <w:rPr>
            <w:color w:val="FF0000"/>
            <w:rPrChange w:id="521" w:author="CorrectedProof" w:date="2015-01-06T22:13:00Z">
              <w:rPr/>
            </w:rPrChange>
          </w:rPr>
          <w:delText>O</w:delText>
        </w:r>
      </w:del>
      <w:ins w:id="522" w:author="CorrectedProof" w:date="2015-01-06T22:11:00Z">
        <w:r w:rsidR="00B31A30" w:rsidRPr="00B31A30">
          <w:rPr>
            <w:color w:val="FF0000"/>
            <w:rPrChange w:id="523" w:author="CorrectedProof" w:date="2015-01-06T22:13:00Z">
              <w:rPr/>
            </w:rPrChange>
          </w:rPr>
          <w:t>o</w:t>
        </w:r>
      </w:ins>
      <w:r w:rsidR="00B31A30" w:rsidRPr="00B31A30">
        <w:rPr>
          <w:color w:val="FF0000"/>
          <w:rPrChange w:id="524" w:author="CorrectedProof" w:date="2015-01-06T22:13:00Z">
            <w:rPr/>
          </w:rPrChange>
        </w:rPr>
        <w:t>ne</w:t>
      </w:r>
      <w:r w:rsidR="00805257" w:rsidRPr="00870CD7">
        <w:t xml:space="preserve"> of the first sequencing techniques</w:t>
      </w:r>
      <w:ins w:id="525" w:author="CorrectedProof" w:date="2015-01-06T22:13:00Z">
        <w:r>
          <w:t>,</w:t>
        </w:r>
      </w:ins>
      <w:del w:id="526" w:author="CorrectedProof" w:date="2015-01-06T22:11:00Z">
        <w:r w:rsidR="00805257" w:rsidRPr="00870CD7" w:rsidDel="00595FCD">
          <w:delText xml:space="preserve"> was</w:delText>
        </w:r>
      </w:del>
      <w:r w:rsidR="00805257" w:rsidRPr="00870CD7">
        <w:t xml:space="preserve"> the </w:t>
      </w:r>
      <w:del w:id="527" w:author="CorrectedProof" w:date="2015-01-06T22:21:00Z">
        <w:r w:rsidR="00805257" w:rsidRPr="00870CD7" w:rsidDel="000E0F19">
          <w:delText>“</w:delText>
        </w:r>
      </w:del>
      <w:ins w:id="528" w:author="CorrectedProof" w:date="2015-01-06T22:21:00Z">
        <w:r w:rsidR="000E0F19">
          <w:t>‘</w:t>
        </w:r>
      </w:ins>
      <w:r w:rsidR="00805257" w:rsidRPr="00870CD7">
        <w:t>chain termination</w:t>
      </w:r>
      <w:del w:id="529" w:author="CorrectedProof" w:date="2015-01-06T22:21:00Z">
        <w:r w:rsidR="00805257" w:rsidRPr="00870CD7" w:rsidDel="000E0F19">
          <w:delText>”</w:delText>
        </w:r>
      </w:del>
      <w:ins w:id="530" w:author="CorrectedProof" w:date="2015-01-06T22:21:00Z">
        <w:r w:rsidR="000E0F19">
          <w:t>’</w:t>
        </w:r>
      </w:ins>
      <w:r w:rsidR="00805257" w:rsidRPr="00870CD7">
        <w:t xml:space="preserve"> </w:t>
      </w:r>
      <w:r w:rsidR="00831C75" w:rsidRPr="00870CD7">
        <w:t>method</w:t>
      </w:r>
      <w:ins w:id="531" w:author="CorrectedProof" w:date="2015-01-06T22:11:00Z">
        <w:r>
          <w:t>,</w:t>
        </w:r>
      </w:ins>
      <w:r w:rsidR="00831C75" w:rsidRPr="00870CD7">
        <w:t xml:space="preserve"> </w:t>
      </w:r>
      <w:del w:id="532" w:author="CorrectedProof" w:date="2015-01-06T22:10:00Z">
        <w:r w:rsidR="00831C75" w:rsidRPr="00870CD7" w:rsidDel="00595FCD">
          <w:delText xml:space="preserve">originally developed </w:delText>
        </w:r>
        <w:r w:rsidR="00C408F9" w:rsidRPr="00870CD7" w:rsidDel="00595FCD">
          <w:delText>in 1975 by</w:delText>
        </w:r>
        <w:r w:rsidR="00831C75" w:rsidRPr="00870CD7" w:rsidDel="00595FCD">
          <w:delText xml:space="preserve"> </w:delText>
        </w:r>
      </w:del>
      <w:del w:id="533" w:author="CorrectedProof" w:date="2015-01-06T22:12:00Z">
        <w:r w:rsidR="00831C75" w:rsidRPr="00870CD7" w:rsidDel="00595FCD">
          <w:rPr>
            <w:noProof/>
            <w:highlight w:val="yellow"/>
          </w:rPr>
          <w:delText>(Sanger &amp; Coulson 1975)</w:delText>
        </w:r>
        <w:r w:rsidR="00831C75" w:rsidRPr="00870CD7" w:rsidDel="00595FCD">
          <w:delText xml:space="preserve"> and </w:delText>
        </w:r>
      </w:del>
      <w:r w:rsidR="00C408F9" w:rsidRPr="00870CD7">
        <w:t xml:space="preserve">colloquially </w:t>
      </w:r>
      <w:del w:id="534" w:author="CorrectedProof" w:date="2015-01-06T22:12:00Z">
        <w:r w:rsidR="00C408F9" w:rsidRPr="00870CD7" w:rsidDel="00595FCD">
          <w:delText xml:space="preserve">named </w:delText>
        </w:r>
      </w:del>
      <w:ins w:id="535" w:author="CorrectedProof" w:date="2015-01-06T22:12:00Z">
        <w:r>
          <w:t>call</w:t>
        </w:r>
        <w:r w:rsidRPr="00870CD7">
          <w:t xml:space="preserve">ed </w:t>
        </w:r>
      </w:ins>
      <w:r w:rsidR="00C408F9" w:rsidRPr="00870CD7">
        <w:t>‘</w:t>
      </w:r>
      <w:r w:rsidR="00250C5F" w:rsidRPr="00870CD7">
        <w:t>Sanger S</w:t>
      </w:r>
      <w:r w:rsidR="00AC5C04" w:rsidRPr="00870CD7">
        <w:t>equencing</w:t>
      </w:r>
      <w:r w:rsidR="00C408F9" w:rsidRPr="00870CD7">
        <w:t>’</w:t>
      </w:r>
      <w:ins w:id="536" w:author="CorrectedProof" w:date="2015-01-06T22:12:00Z">
        <w:r w:rsidRPr="00870CD7">
          <w:rPr>
            <w:noProof/>
            <w:highlight w:val="yellow"/>
          </w:rPr>
          <w:t>(Sanger &amp; Coulson 1975)</w:t>
        </w:r>
      </w:ins>
      <w:r w:rsidR="00F527FB" w:rsidRPr="00870CD7">
        <w:t xml:space="preserve">. </w:t>
      </w:r>
      <w:r w:rsidR="00831C75" w:rsidRPr="00870CD7">
        <w:t>I</w:t>
      </w:r>
      <w:r w:rsidR="00805257" w:rsidRPr="00870CD7">
        <w:t xml:space="preserve">t involves cloning </w:t>
      </w:r>
      <w:r w:rsidR="006427DF" w:rsidRPr="00870CD7">
        <w:t xml:space="preserve">a </w:t>
      </w:r>
      <w:r w:rsidR="005D2C3D" w:rsidRPr="00870CD7">
        <w:t>sequence</w:t>
      </w:r>
      <w:r w:rsidR="00805257" w:rsidRPr="00870CD7">
        <w:t xml:space="preserve"> of interest</w:t>
      </w:r>
      <w:r w:rsidR="00C408F9" w:rsidRPr="00870CD7">
        <w:t>, genomic or transcriptomic,</w:t>
      </w:r>
      <w:r w:rsidR="00805257" w:rsidRPr="00870CD7">
        <w:t xml:space="preserve"> in four separate</w:t>
      </w:r>
      <w:r w:rsidR="00831C75" w:rsidRPr="00870CD7">
        <w:t xml:space="preserve"> Polymerase Chain Reactions (PCRs)</w:t>
      </w:r>
      <w:r w:rsidR="009F2146" w:rsidRPr="00870CD7">
        <w:t>,</w:t>
      </w:r>
      <w:r w:rsidR="00805257" w:rsidRPr="00870CD7">
        <w:t xml:space="preserve"> each containing a single type of </w:t>
      </w:r>
      <w:r w:rsidR="009F2146" w:rsidRPr="00870CD7">
        <w:t>di-</w:t>
      </w:r>
      <w:r w:rsidR="00805257" w:rsidRPr="00870CD7">
        <w:t>deoxynucleotide triphosphate (ddNTP). During elongatio</w:t>
      </w:r>
      <w:r w:rsidR="005D2C3D" w:rsidRPr="00870CD7">
        <w:t xml:space="preserve">n, </w:t>
      </w:r>
      <w:r w:rsidR="00831C75" w:rsidRPr="00870CD7">
        <w:t>if</w:t>
      </w:r>
      <w:r w:rsidR="005D2C3D" w:rsidRPr="00870CD7">
        <w:t xml:space="preserve"> the polymerase </w:t>
      </w:r>
      <w:r w:rsidR="00831C75" w:rsidRPr="00870CD7">
        <w:t>binds</w:t>
      </w:r>
      <w:r w:rsidR="005D2C3D" w:rsidRPr="00870CD7">
        <w:t xml:space="preserve"> a ddNTP to the nucleotide chain</w:t>
      </w:r>
      <w:r w:rsidR="00831C75" w:rsidRPr="00870CD7">
        <w:t xml:space="preserve"> instead of a deoxynucleotide triphosphate (dNTP)</w:t>
      </w:r>
      <w:r w:rsidR="005D2C3D" w:rsidRPr="00870CD7">
        <w:t xml:space="preserve">, the absence of a 3'-hydroxyl group on the ddNTP prevents </w:t>
      </w:r>
      <w:r w:rsidR="00831C75" w:rsidRPr="00870CD7">
        <w:t>another dNTP or ddNTP</w:t>
      </w:r>
      <w:r w:rsidR="00805257" w:rsidRPr="00870CD7">
        <w:t xml:space="preserve"> </w:t>
      </w:r>
      <w:r w:rsidR="00831C75" w:rsidRPr="00870CD7">
        <w:t xml:space="preserve">from </w:t>
      </w:r>
      <w:r w:rsidR="005D2C3D" w:rsidRPr="00870CD7">
        <w:t>bonding</w:t>
      </w:r>
      <w:r w:rsidR="00F527FB" w:rsidRPr="00870CD7">
        <w:t xml:space="preserve">. </w:t>
      </w:r>
      <w:r w:rsidR="002405BD" w:rsidRPr="00870CD7">
        <w:t>When</w:t>
      </w:r>
      <w:r w:rsidR="008B5F40" w:rsidRPr="00870CD7">
        <w:t xml:space="preserve"> electrophoresed over polyacrylamide gel and</w:t>
      </w:r>
      <w:r w:rsidR="002405BD" w:rsidRPr="00870CD7">
        <w:t xml:space="preserve"> fluoresced, the result is a number of </w:t>
      </w:r>
      <w:r w:rsidR="008B5F40" w:rsidRPr="00870CD7">
        <w:t>varying</w:t>
      </w:r>
      <w:r w:rsidR="002405BD" w:rsidRPr="00870CD7">
        <w:t xml:space="preserve"> length</w:t>
      </w:r>
      <w:r w:rsidR="008B5F40" w:rsidRPr="00870CD7">
        <w:t xml:space="preserve"> bands in each column </w:t>
      </w:r>
      <w:del w:id="537" w:author="CorrectedProof" w:date="2015-01-06T22:15:00Z">
        <w:r w:rsidR="00C408F9" w:rsidRPr="00870CD7" w:rsidDel="000E0F19">
          <w:delText xml:space="preserve">in </w:delText>
        </w:r>
      </w:del>
      <w:ins w:id="538" w:author="CorrectedProof" w:date="2015-01-06T22:15:00Z">
        <w:r w:rsidR="000E0F19">
          <w:t>of</w:t>
        </w:r>
        <w:r w:rsidR="000E0F19" w:rsidRPr="00870CD7">
          <w:t xml:space="preserve"> </w:t>
        </w:r>
      </w:ins>
      <w:r w:rsidR="00C408F9" w:rsidRPr="00870CD7">
        <w:t xml:space="preserve">the gel </w:t>
      </w:r>
      <w:r w:rsidR="008B5F40" w:rsidRPr="00870CD7">
        <w:t>corresponding to the order of nucleotides</w:t>
      </w:r>
      <w:r w:rsidR="00F527FB" w:rsidRPr="00870CD7">
        <w:t xml:space="preserve">. </w:t>
      </w:r>
      <w:r w:rsidR="00805257" w:rsidRPr="00870CD7">
        <w:t xml:space="preserve">Many significant genomes </w:t>
      </w:r>
      <w:r w:rsidR="005D2C3D" w:rsidRPr="00870CD7">
        <w:t>have been constructed</w:t>
      </w:r>
      <w:r w:rsidR="00805257" w:rsidRPr="00870CD7">
        <w:t xml:space="preserve"> using Sanger </w:t>
      </w:r>
      <w:r w:rsidR="00250C5F" w:rsidRPr="00870CD7">
        <w:t>S</w:t>
      </w:r>
      <w:r w:rsidR="00AC5C04" w:rsidRPr="00870CD7">
        <w:t>equencing</w:t>
      </w:r>
      <w:r w:rsidR="00805257" w:rsidRPr="00870CD7">
        <w:t xml:space="preserve">, including </w:t>
      </w:r>
      <w:r w:rsidR="00805257" w:rsidRPr="00870CD7">
        <w:rPr>
          <w:i/>
        </w:rPr>
        <w:t>Caenorhabditis elegans</w:t>
      </w:r>
      <w:r w:rsidR="00056083" w:rsidRPr="00870CD7">
        <w:t xml:space="preserve"> </w:t>
      </w:r>
      <w:r w:rsidR="00056083" w:rsidRPr="00870CD7">
        <w:rPr>
          <w:noProof/>
        </w:rPr>
        <w:t xml:space="preserve">(The </w:t>
      </w:r>
      <w:r w:rsidR="00056083" w:rsidRPr="00870CD7">
        <w:rPr>
          <w:i/>
          <w:noProof/>
        </w:rPr>
        <w:t xml:space="preserve">C. Elegans </w:t>
      </w:r>
      <w:r w:rsidR="00056083" w:rsidRPr="00870CD7">
        <w:rPr>
          <w:noProof/>
        </w:rPr>
        <w:t>Sequencing Consortium 1998)</w:t>
      </w:r>
      <w:r w:rsidR="00805257" w:rsidRPr="00870CD7">
        <w:t xml:space="preserve">, </w:t>
      </w:r>
      <w:r w:rsidR="00713DFB" w:rsidRPr="00870CD7">
        <w:rPr>
          <w:i/>
        </w:rPr>
        <w:t>Arabidopsis</w:t>
      </w:r>
      <w:r w:rsidR="00056083" w:rsidRPr="00870CD7">
        <w:t xml:space="preserve"> </w:t>
      </w:r>
      <w:r w:rsidR="00056083" w:rsidRPr="00870CD7">
        <w:rPr>
          <w:noProof/>
        </w:rPr>
        <w:t>(</w:t>
      </w:r>
      <w:r w:rsidR="00056083" w:rsidRPr="00870CD7">
        <w:rPr>
          <w:i/>
          <w:noProof/>
        </w:rPr>
        <w:t>Arabidopsis</w:t>
      </w:r>
      <w:r w:rsidR="00056083" w:rsidRPr="00870CD7">
        <w:rPr>
          <w:noProof/>
        </w:rPr>
        <w:t xml:space="preserve"> Genome Initiative 2000)</w:t>
      </w:r>
      <w:r w:rsidR="00805257" w:rsidRPr="00870CD7">
        <w:t xml:space="preserve"> and </w:t>
      </w:r>
      <w:r w:rsidR="005D2C3D" w:rsidRPr="00870CD7">
        <w:t>the h</w:t>
      </w:r>
      <w:r w:rsidR="00805257" w:rsidRPr="00870CD7">
        <w:t xml:space="preserve">uman </w:t>
      </w:r>
      <w:r w:rsidR="005D2C3D" w:rsidRPr="00870CD7">
        <w:t>genome</w:t>
      </w:r>
      <w:r w:rsidR="00F527FB" w:rsidRPr="00870CD7">
        <w:t xml:space="preserve">. </w:t>
      </w:r>
      <w:r w:rsidR="008B5F40" w:rsidRPr="00870CD7">
        <w:t>The disadvantage</w:t>
      </w:r>
      <w:r w:rsidR="00C408F9" w:rsidRPr="00870CD7">
        <w:t>s</w:t>
      </w:r>
      <w:r w:rsidR="008B5F40" w:rsidRPr="00870CD7">
        <w:t xml:space="preserve"> </w:t>
      </w:r>
      <w:r w:rsidR="00C408F9" w:rsidRPr="00870CD7">
        <w:t>of</w:t>
      </w:r>
      <w:r w:rsidR="008B5F40" w:rsidRPr="00870CD7">
        <w:t xml:space="preserve"> Sanger </w:t>
      </w:r>
      <w:r w:rsidR="001B4F37" w:rsidRPr="00870CD7">
        <w:t>sequencing</w:t>
      </w:r>
      <w:r w:rsidR="008B5F40" w:rsidRPr="00870CD7">
        <w:t xml:space="preserve"> is the time and cost involved</w:t>
      </w:r>
      <w:r w:rsidR="00F527FB" w:rsidRPr="00870CD7">
        <w:t xml:space="preserve">. </w:t>
      </w:r>
      <w:r w:rsidR="009A2443" w:rsidRPr="00870CD7">
        <w:t>The human genome (approx</w:t>
      </w:r>
      <w:r w:rsidR="009A2443">
        <w:t>imately</w:t>
      </w:r>
      <w:r w:rsidR="009A2443" w:rsidRPr="00870CD7">
        <w:t xml:space="preserve"> 3.4 Gbp, diploid) cost approximately USD $13 billion dollars and took hundreds of labs across the world thirteen years to complete, at a cost of around $4 per nucleotide </w:t>
      </w:r>
      <w:r w:rsidR="009A2443" w:rsidRPr="00870CD7">
        <w:rPr>
          <w:noProof/>
        </w:rPr>
        <w:t>(International Human Genome Sequencing Consortium 2004)</w:t>
      </w:r>
      <w:r w:rsidR="009A2443" w:rsidRPr="00870CD7">
        <w:t xml:space="preserve">. </w:t>
      </w:r>
      <w:ins w:id="539" w:author="CorrectedProof" w:date="2015-01-06T22:16:00Z">
        <w:r w:rsidR="000E0F19">
          <w:t xml:space="preserve">In comparison, </w:t>
        </w:r>
      </w:ins>
      <w:del w:id="540" w:author="CorrectedProof" w:date="2015-01-06T22:16:00Z">
        <w:r w:rsidR="005D2C3D" w:rsidRPr="00870CD7" w:rsidDel="000E0F19">
          <w:delText>T</w:delText>
        </w:r>
      </w:del>
      <w:ins w:id="541" w:author="CorrectedProof" w:date="2015-01-06T22:16:00Z">
        <w:r w:rsidR="000E0F19">
          <w:t>t</w:t>
        </w:r>
      </w:ins>
      <w:r w:rsidR="005D2C3D" w:rsidRPr="00870CD7">
        <w:t>oday</w:t>
      </w:r>
      <w:del w:id="542" w:author="CorrectedProof" w:date="2015-01-06T22:16:00Z">
        <w:r w:rsidR="005D2C3D" w:rsidRPr="00870CD7" w:rsidDel="000E0F19">
          <w:delText>,</w:delText>
        </w:r>
      </w:del>
      <w:r w:rsidR="00695CC1" w:rsidRPr="00870CD7">
        <w:t xml:space="preserve"> </w:t>
      </w:r>
      <w:r w:rsidR="00C408F9" w:rsidRPr="00870CD7">
        <w:t xml:space="preserve">the cost of </w:t>
      </w:r>
      <w:r w:rsidR="00695CC1" w:rsidRPr="00870CD7">
        <w:t xml:space="preserve">data generated by a </w:t>
      </w:r>
      <w:r w:rsidR="005D2C3D" w:rsidRPr="00870CD7">
        <w:t xml:space="preserve">single lane of an Illumina </w:t>
      </w:r>
      <w:r w:rsidR="00C408F9" w:rsidRPr="00870CD7">
        <w:t xml:space="preserve">HiSeq 2500 sequencer is </w:t>
      </w:r>
      <w:r w:rsidR="00695CC1" w:rsidRPr="00870CD7">
        <w:t>approximately $0.</w:t>
      </w:r>
      <w:r w:rsidR="005C7607" w:rsidRPr="00870CD7">
        <w:t>25</w:t>
      </w:r>
      <w:r w:rsidR="00695CC1" w:rsidRPr="00870CD7">
        <w:t xml:space="preserve"> per million nucleotides</w:t>
      </w:r>
      <w:r w:rsidR="00F527FB" w:rsidRPr="00870CD7">
        <w:t xml:space="preserve">. </w:t>
      </w:r>
      <w:r w:rsidR="00C408F9" w:rsidRPr="00870CD7">
        <w:t>W</w:t>
      </w:r>
      <w:r w:rsidR="00695CC1" w:rsidRPr="00870CD7">
        <w:t>h</w:t>
      </w:r>
      <w:r w:rsidR="00F62BFD" w:rsidRPr="00870CD7">
        <w:t>ile</w:t>
      </w:r>
      <w:r w:rsidR="00B947E1" w:rsidRPr="00870CD7">
        <w:t xml:space="preserve"> Sanger </w:t>
      </w:r>
      <w:r w:rsidR="00250C5F" w:rsidRPr="00870CD7">
        <w:t>S</w:t>
      </w:r>
      <w:r w:rsidR="00B947E1" w:rsidRPr="00870CD7">
        <w:t>equencing is the oldest, most</w:t>
      </w:r>
      <w:r w:rsidR="00F62BFD" w:rsidRPr="00870CD7">
        <w:t xml:space="preserve"> time consuming and expensive </w:t>
      </w:r>
      <w:r w:rsidR="00B947E1" w:rsidRPr="00870CD7">
        <w:t>method of sequencing</w:t>
      </w:r>
      <w:r w:rsidR="00C408F9" w:rsidRPr="00870CD7">
        <w:t xml:space="preserve"> per nucleotide</w:t>
      </w:r>
      <w:r w:rsidR="00B947E1" w:rsidRPr="00870CD7">
        <w:t>, it</w:t>
      </w:r>
      <w:r w:rsidR="00805257" w:rsidRPr="00870CD7">
        <w:t xml:space="preserve"> is still considered the </w:t>
      </w:r>
      <w:r w:rsidR="00F62BFD" w:rsidRPr="00870CD7">
        <w:t xml:space="preserve">highest </w:t>
      </w:r>
      <w:r w:rsidR="00D75DFE" w:rsidRPr="00870CD7">
        <w:t xml:space="preserve">quality </w:t>
      </w:r>
      <w:r w:rsidR="00F62BFD" w:rsidRPr="00870CD7">
        <w:t xml:space="preserve">of sequencing </w:t>
      </w:r>
      <w:commentRangeStart w:id="543"/>
      <w:r w:rsidR="008C36FD" w:rsidRPr="00870CD7">
        <w:t>currently</w:t>
      </w:r>
      <w:commentRangeEnd w:id="543"/>
      <w:r w:rsidR="000E0F19">
        <w:rPr>
          <w:rStyle w:val="CommentReference"/>
        </w:rPr>
        <w:commentReference w:id="543"/>
      </w:r>
      <w:r w:rsidR="008C36FD" w:rsidRPr="00870CD7">
        <w:t xml:space="preserve"> </w:t>
      </w:r>
      <w:r w:rsidR="00B947E1" w:rsidRPr="00870CD7">
        <w:t>available</w:t>
      </w:r>
      <w:r w:rsidR="00F62BFD" w:rsidRPr="00870CD7">
        <w:t>.</w:t>
      </w:r>
    </w:p>
    <w:p w:rsidR="00D75DFE" w:rsidRPr="00870CD7" w:rsidRDefault="00D75DFE" w:rsidP="003858DA"/>
    <w:p w:rsidR="00B947E1" w:rsidRPr="00870CD7" w:rsidRDefault="001A7661" w:rsidP="003858DA">
      <w:pPr>
        <w:pStyle w:val="Heading2"/>
        <w:rPr>
          <w:lang w:val="en-AU"/>
        </w:rPr>
      </w:pPr>
      <w:bookmarkStart w:id="544" w:name="_Toc408124228"/>
      <w:r w:rsidRPr="00870CD7">
        <w:rPr>
          <w:lang w:val="en-AU"/>
        </w:rPr>
        <w:t>Expressed Sequence Tags (ESTs)</w:t>
      </w:r>
      <w:bookmarkEnd w:id="544"/>
    </w:p>
    <w:p w:rsidR="009E30C5" w:rsidRPr="00870CD7" w:rsidRDefault="006526B4" w:rsidP="003858DA">
      <w:r w:rsidRPr="00870CD7">
        <w:t xml:space="preserve">Expressed </w:t>
      </w:r>
      <w:r w:rsidR="00250C5F" w:rsidRPr="00870CD7">
        <w:t>Sequence T</w:t>
      </w:r>
      <w:r w:rsidRPr="00870CD7">
        <w:t>ags are short cDNA fragments between 200 bp and 800 bp in length representing an mRNA transcript</w:t>
      </w:r>
      <w:r w:rsidR="00F527FB" w:rsidRPr="00870CD7">
        <w:t xml:space="preserve">. </w:t>
      </w:r>
      <w:r w:rsidRPr="00870CD7">
        <w:t xml:space="preserve">They are created </w:t>
      </w:r>
      <w:r w:rsidR="00D75DFE" w:rsidRPr="00870CD7">
        <w:t>by</w:t>
      </w:r>
      <w:r w:rsidRPr="00870CD7">
        <w:t xml:space="preserve"> </w:t>
      </w:r>
      <w:r w:rsidR="003A4968" w:rsidRPr="00870CD7">
        <w:t>random</w:t>
      </w:r>
      <w:r w:rsidR="00D75DFE" w:rsidRPr="00870CD7">
        <w:t>ly</w:t>
      </w:r>
      <w:r w:rsidR="003A4968" w:rsidRPr="00870CD7">
        <w:t xml:space="preserve"> cloning</w:t>
      </w:r>
      <w:r w:rsidR="00B553D0" w:rsidRPr="00870CD7">
        <w:t xml:space="preserve"> and sequencing</w:t>
      </w:r>
      <w:r w:rsidR="003A4968" w:rsidRPr="00870CD7">
        <w:t xml:space="preserve"> transcripts</w:t>
      </w:r>
      <w:r w:rsidR="00D75DFE" w:rsidRPr="00870CD7">
        <w:t xml:space="preserve"> in a sample</w:t>
      </w:r>
      <w:r w:rsidR="003A4968" w:rsidRPr="00870CD7">
        <w:t xml:space="preserve"> using </w:t>
      </w:r>
      <w:r w:rsidR="00250C5F" w:rsidRPr="00870CD7">
        <w:t>PCR</w:t>
      </w:r>
      <w:r w:rsidR="003A4968" w:rsidRPr="00870CD7">
        <w:t>. The result is a</w:t>
      </w:r>
      <w:r w:rsidR="00B553D0" w:rsidRPr="00870CD7">
        <w:t xml:space="preserve">n </w:t>
      </w:r>
      <w:del w:id="545" w:author="CorrectedProof" w:date="2015-01-06T22:21:00Z">
        <w:r w:rsidR="00B553D0" w:rsidRPr="00870CD7" w:rsidDel="000E0F19">
          <w:delText>“</w:delText>
        </w:r>
      </w:del>
      <w:ins w:id="546" w:author="CorrectedProof" w:date="2015-01-06T22:21:00Z">
        <w:r w:rsidR="000E0F19">
          <w:t>‘</w:t>
        </w:r>
      </w:ins>
      <w:r w:rsidR="00B553D0" w:rsidRPr="00870CD7">
        <w:t>expression profile</w:t>
      </w:r>
      <w:del w:id="547" w:author="CorrectedProof" w:date="2015-01-06T22:21:00Z">
        <w:r w:rsidR="00B553D0" w:rsidRPr="00870CD7" w:rsidDel="000E0F19">
          <w:delText>”</w:delText>
        </w:r>
      </w:del>
      <w:ins w:id="548" w:author="CorrectedProof" w:date="2015-01-06T22:21:00Z">
        <w:r w:rsidR="000E0F19">
          <w:t>’</w:t>
        </w:r>
      </w:ins>
      <w:del w:id="549" w:author="CorrectedProof" w:date="2015-01-07T09:10:00Z">
        <w:r w:rsidR="00B553D0" w:rsidRPr="00870CD7" w:rsidDel="00370715">
          <w:delText xml:space="preserve"> (</w:delText>
        </w:r>
      </w:del>
      <w:ins w:id="550" w:author="CorrectedProof" w:date="2015-01-07T09:11:00Z">
        <w:r w:rsidR="00370715">
          <w:t>—</w:t>
        </w:r>
      </w:ins>
      <w:del w:id="551" w:author="CorrectedProof" w:date="2015-01-07T09:11:00Z">
        <w:r w:rsidR="00B553D0" w:rsidRPr="00870CD7" w:rsidDel="00370715">
          <w:delText>i.e.</w:delText>
        </w:r>
        <w:r w:rsidR="00D75DFE" w:rsidRPr="00870CD7" w:rsidDel="00370715">
          <w:delText xml:space="preserve"> </w:delText>
        </w:r>
      </w:del>
      <w:r w:rsidR="00D75DFE" w:rsidRPr="00870CD7">
        <w:t>a</w:t>
      </w:r>
      <w:r w:rsidR="00B553D0" w:rsidRPr="00870CD7">
        <w:t xml:space="preserve"> unique</w:t>
      </w:r>
      <w:r w:rsidR="00D75DFE" w:rsidRPr="00870CD7">
        <w:t xml:space="preserve"> set of genes expressed in</w:t>
      </w:r>
      <w:r w:rsidR="00B553D0" w:rsidRPr="00870CD7">
        <w:t xml:space="preserve"> a tis</w:t>
      </w:r>
      <w:r w:rsidR="00D75DFE" w:rsidRPr="00870CD7">
        <w:t>sue type or environmental condition</w:t>
      </w:r>
      <w:ins w:id="552" w:author="CorrectedProof" w:date="2015-01-07T09:11:00Z">
        <w:r w:rsidR="00370715">
          <w:t>—</w:t>
        </w:r>
      </w:ins>
      <w:del w:id="553" w:author="CorrectedProof" w:date="2015-01-07T09:11:00Z">
        <w:r w:rsidR="00B553D0" w:rsidRPr="00870CD7" w:rsidDel="00370715">
          <w:delText xml:space="preserve">) </w:delText>
        </w:r>
      </w:del>
      <w:r w:rsidR="00B553D0" w:rsidRPr="00870CD7">
        <w:t>of which each sequence within the set uniquely identifies</w:t>
      </w:r>
      <w:r w:rsidR="00470216" w:rsidRPr="00870CD7">
        <w:t xml:space="preserve"> </w:t>
      </w:r>
      <w:r w:rsidR="00C408F9" w:rsidRPr="00870CD7">
        <w:t>the</w:t>
      </w:r>
      <w:r w:rsidR="00B553D0" w:rsidRPr="00870CD7">
        <w:t xml:space="preserve"> gene expressed. These expression profiles can be compared </w:t>
      </w:r>
      <w:r w:rsidR="0021183E" w:rsidRPr="00870CD7">
        <w:t>to identify differentially expressed genes</w:t>
      </w:r>
      <w:r w:rsidR="00C408F9" w:rsidRPr="00870CD7">
        <w:t xml:space="preserve"> e.g. </w:t>
      </w:r>
      <w:r w:rsidR="0021183E" w:rsidRPr="00870CD7">
        <w:t xml:space="preserve">diseased </w:t>
      </w:r>
      <w:r w:rsidR="00470216" w:rsidRPr="00870CD7">
        <w:t>and</w:t>
      </w:r>
      <w:r w:rsidR="0021183E" w:rsidRPr="00870CD7">
        <w:t xml:space="preserve"> healthy tissue </w:t>
      </w:r>
      <w:r w:rsidR="0021183E" w:rsidRPr="00870CD7">
        <w:rPr>
          <w:noProof/>
        </w:rPr>
        <w:t>(Rezvani et al. 2000)</w:t>
      </w:r>
      <w:r w:rsidR="00B553D0" w:rsidRPr="00870CD7">
        <w:t xml:space="preserve">. One limitation with ESTs is the need for </w:t>
      </w:r>
      <w:r w:rsidR="00B553D0" w:rsidRPr="00870CD7">
        <w:rPr>
          <w:i/>
        </w:rPr>
        <w:t>a priori</w:t>
      </w:r>
      <w:r w:rsidR="00B553D0" w:rsidRPr="00870CD7">
        <w:t xml:space="preserve"> knowledge of transcripts to </w:t>
      </w:r>
      <w:r w:rsidR="00D75DFE" w:rsidRPr="00870CD7">
        <w:t xml:space="preserve">characterise </w:t>
      </w:r>
      <w:r w:rsidR="00B553D0" w:rsidRPr="00870CD7">
        <w:t xml:space="preserve">genes. A novel EST </w:t>
      </w:r>
      <w:r w:rsidR="00831C75" w:rsidRPr="00870CD7">
        <w:t>is</w:t>
      </w:r>
      <w:r w:rsidR="00B553D0" w:rsidRPr="00870CD7">
        <w:t xml:space="preserve"> difficult to identify if there is no sequence homology </w:t>
      </w:r>
      <w:r w:rsidR="00250C5F" w:rsidRPr="00870CD7">
        <w:t>against</w:t>
      </w:r>
      <w:r w:rsidR="00B553D0" w:rsidRPr="00870CD7">
        <w:t xml:space="preserve"> a known transcript</w:t>
      </w:r>
      <w:r w:rsidR="00C408F9" w:rsidRPr="00870CD7">
        <w:t>,</w:t>
      </w:r>
      <w:r w:rsidR="0021183E" w:rsidRPr="00870CD7">
        <w:t xml:space="preserve"> </w:t>
      </w:r>
      <w:proofErr w:type="spellStart"/>
      <w:ins w:id="554" w:author="CorrectedProof" w:date="2015-01-07T09:12:00Z">
        <w:r w:rsidR="00370715">
          <w:t>i.e</w:t>
        </w:r>
        <w:proofErr w:type="spellEnd"/>
        <w:r w:rsidR="00370715">
          <w:t xml:space="preserve"> </w:t>
        </w:r>
      </w:ins>
      <w:del w:id="555" w:author="CorrectedProof" w:date="2015-01-07T09:12:00Z">
        <w:r w:rsidR="0021183E" w:rsidRPr="00870CD7" w:rsidDel="00370715">
          <w:delText xml:space="preserve">meaning </w:delText>
        </w:r>
      </w:del>
      <w:r w:rsidR="0021183E" w:rsidRPr="00870CD7">
        <w:t xml:space="preserve">a transcript will be known to be expressed </w:t>
      </w:r>
      <w:del w:id="556" w:author="CorrectedProof" w:date="2015-01-07T09:12:00Z">
        <w:r w:rsidR="0021183E" w:rsidRPr="00870CD7" w:rsidDel="00370715">
          <w:delText xml:space="preserve">but </w:delText>
        </w:r>
      </w:del>
      <w:r w:rsidR="0021183E" w:rsidRPr="00870CD7">
        <w:t>without</w:t>
      </w:r>
      <w:r w:rsidR="00D75DFE" w:rsidRPr="00870CD7">
        <w:t xml:space="preserve"> necessarily </w:t>
      </w:r>
      <w:r w:rsidR="00C408F9" w:rsidRPr="00870CD7">
        <w:t xml:space="preserve">knowing </w:t>
      </w:r>
      <w:r w:rsidR="0021183E" w:rsidRPr="00870CD7">
        <w:t>its function</w:t>
      </w:r>
      <w:r w:rsidR="00B553D0" w:rsidRPr="00870CD7">
        <w:t>. Another limitation is</w:t>
      </w:r>
      <w:r w:rsidR="0021183E" w:rsidRPr="00870CD7">
        <w:t xml:space="preserve"> </w:t>
      </w:r>
      <w:r w:rsidR="00831C75" w:rsidRPr="00870CD7">
        <w:t xml:space="preserve">that </w:t>
      </w:r>
      <w:r w:rsidR="0021183E" w:rsidRPr="00870CD7">
        <w:t>identification of</w:t>
      </w:r>
      <w:r w:rsidR="00B553D0" w:rsidRPr="00870CD7">
        <w:t xml:space="preserve"> </w:t>
      </w:r>
      <w:r w:rsidR="0021183E" w:rsidRPr="00870CD7">
        <w:t>rare transcripts, such as</w:t>
      </w:r>
      <w:r w:rsidR="00C408F9" w:rsidRPr="00870CD7">
        <w:t xml:space="preserve"> those found in the human brain</w:t>
      </w:r>
      <w:r w:rsidR="00903041" w:rsidRPr="00870CD7">
        <w:t>,</w:t>
      </w:r>
      <w:r w:rsidR="00D75DFE" w:rsidRPr="00870CD7">
        <w:t xml:space="preserve"> can be </w:t>
      </w:r>
      <w:r w:rsidR="0021183E" w:rsidRPr="00870CD7">
        <w:t>difficult without the use of unique primer sets</w:t>
      </w:r>
      <w:r w:rsidR="00903041" w:rsidRPr="00870CD7">
        <w:t>. These rare transcripts</w:t>
      </w:r>
      <w:r w:rsidR="0021183E" w:rsidRPr="00870CD7">
        <w:t xml:space="preserve"> </w:t>
      </w:r>
      <w:r w:rsidR="00470216" w:rsidRPr="00870CD7">
        <w:t>require</w:t>
      </w:r>
      <w:r w:rsidR="00250C5F" w:rsidRPr="00870CD7">
        <w:t xml:space="preserve"> either</w:t>
      </w:r>
      <w:r w:rsidR="0021183E" w:rsidRPr="00870CD7">
        <w:t xml:space="preserve"> </w:t>
      </w:r>
      <w:r w:rsidR="0021183E" w:rsidRPr="00870CD7">
        <w:rPr>
          <w:i/>
        </w:rPr>
        <w:t xml:space="preserve">a priori </w:t>
      </w:r>
      <w:r w:rsidR="0021183E" w:rsidRPr="00870CD7">
        <w:t>knowledge of the transcript</w:t>
      </w:r>
      <w:r w:rsidR="00470216" w:rsidRPr="00870CD7">
        <w:t xml:space="preserve"> </w:t>
      </w:r>
      <w:r w:rsidR="00470216" w:rsidRPr="00870CD7">
        <w:rPr>
          <w:noProof/>
        </w:rPr>
        <w:t>(Adams et al. 1991)</w:t>
      </w:r>
      <w:r w:rsidR="00250C5F" w:rsidRPr="00870CD7">
        <w:t xml:space="preserve"> or additional molecular techniques</w:t>
      </w:r>
      <w:r w:rsidR="0021183E" w:rsidRPr="00870CD7">
        <w:t xml:space="preserve">. If a rare transcript and an abundant transcript both </w:t>
      </w:r>
      <w:r w:rsidR="00D75DFE" w:rsidRPr="00870CD7">
        <w:t>contain the same</w:t>
      </w:r>
      <w:r w:rsidR="0021183E" w:rsidRPr="00870CD7">
        <w:t xml:space="preserve"> PCR primers, the </w:t>
      </w:r>
      <w:del w:id="557" w:author="CorrectedProof" w:date="2015-01-07T09:14:00Z">
        <w:r w:rsidR="0021183E" w:rsidRPr="00870CD7" w:rsidDel="00370715">
          <w:delText xml:space="preserve">chance </w:delText>
        </w:r>
      </w:del>
      <w:ins w:id="558" w:author="CorrectedProof" w:date="2015-01-07T09:14:00Z">
        <w:r w:rsidR="00370715">
          <w:t>probability</w:t>
        </w:r>
        <w:r w:rsidR="00370715" w:rsidRPr="00870CD7">
          <w:t xml:space="preserve"> </w:t>
        </w:r>
      </w:ins>
      <w:r w:rsidR="0021183E" w:rsidRPr="00870CD7">
        <w:t xml:space="preserve">of </w:t>
      </w:r>
      <w:ins w:id="559" w:author="CorrectedProof" w:date="2015-01-07T09:14:00Z">
        <w:r w:rsidR="00A22E7D">
          <w:t xml:space="preserve">the </w:t>
        </w:r>
      </w:ins>
      <w:r w:rsidR="0021183E" w:rsidRPr="00870CD7">
        <w:t xml:space="preserve">primers binding to the rare transcript </w:t>
      </w:r>
      <w:del w:id="560" w:author="CorrectedProof" w:date="2015-01-07T09:15:00Z">
        <w:r w:rsidR="0021183E" w:rsidRPr="00870CD7" w:rsidDel="00A22E7D">
          <w:delText>ove</w:delText>
        </w:r>
        <w:r w:rsidR="00CC7D3E" w:rsidRPr="00870CD7" w:rsidDel="00A22E7D">
          <w:delText>r the abundant one will be</w:delText>
        </w:r>
      </w:del>
      <w:ins w:id="561" w:author="CorrectedProof" w:date="2015-01-07T09:15:00Z">
        <w:r w:rsidR="00A22E7D">
          <w:t>is</w:t>
        </w:r>
      </w:ins>
      <w:r w:rsidR="00CC7D3E" w:rsidRPr="00870CD7">
        <w:t xml:space="preserve"> low</w:t>
      </w:r>
      <w:ins w:id="562" w:author="CorrectedProof" w:date="2015-01-07T09:15:00Z">
        <w:r w:rsidR="00A22E7D">
          <w:t>.</w:t>
        </w:r>
      </w:ins>
      <w:del w:id="563" w:author="CorrectedProof" w:date="2015-01-07T09:15:00Z">
        <w:r w:rsidR="00CC7D3E" w:rsidRPr="00870CD7" w:rsidDel="00A22E7D">
          <w:delText>,</w:delText>
        </w:r>
      </w:del>
      <w:r w:rsidR="00CC7D3E" w:rsidRPr="00870CD7">
        <w:t xml:space="preserve"> </w:t>
      </w:r>
      <w:ins w:id="564" w:author="CorrectedProof" w:date="2015-01-07T09:15:00Z">
        <w:r w:rsidR="00A22E7D">
          <w:t>T</w:t>
        </w:r>
        <w:r w:rsidR="00A22E7D" w:rsidRPr="00870CD7">
          <w:t xml:space="preserve">he high signal </w:t>
        </w:r>
        <w:r w:rsidR="00A22E7D" w:rsidRPr="00870CD7">
          <w:lastRenderedPageBreak/>
          <w:t xml:space="preserve">produced by the abundant transcript </w:t>
        </w:r>
      </w:ins>
      <w:del w:id="565" w:author="CorrectedProof" w:date="2015-01-07T09:16:00Z">
        <w:r w:rsidR="00CC7D3E" w:rsidRPr="00870CD7" w:rsidDel="00A22E7D">
          <w:delText>m</w:delText>
        </w:r>
        <w:r w:rsidR="00903041" w:rsidRPr="00870CD7" w:rsidDel="00A22E7D">
          <w:delText xml:space="preserve">aking </w:delText>
        </w:r>
      </w:del>
      <w:ins w:id="566" w:author="CorrectedProof" w:date="2015-01-07T09:16:00Z">
        <w:r w:rsidR="00A22E7D" w:rsidRPr="00870CD7">
          <w:t>mak</w:t>
        </w:r>
        <w:r w:rsidR="00A22E7D">
          <w:t>es</w:t>
        </w:r>
        <w:r w:rsidR="00A22E7D" w:rsidRPr="00870CD7">
          <w:t xml:space="preserve"> </w:t>
        </w:r>
      </w:ins>
      <w:r w:rsidR="00903041" w:rsidRPr="00870CD7">
        <w:t>it difficult to</w:t>
      </w:r>
      <w:r w:rsidR="00CC7D3E" w:rsidRPr="00870CD7">
        <w:t xml:space="preserve"> </w:t>
      </w:r>
      <w:r w:rsidR="00903041" w:rsidRPr="00870CD7">
        <w:t>identify</w:t>
      </w:r>
      <w:r w:rsidR="00CC7D3E" w:rsidRPr="00870CD7">
        <w:t xml:space="preserve"> the rare transcript</w:t>
      </w:r>
      <w:del w:id="567" w:author="CorrectedProof" w:date="2015-01-07T09:16:00Z">
        <w:r w:rsidR="00CC7D3E" w:rsidRPr="00870CD7" w:rsidDel="00A22E7D">
          <w:delText xml:space="preserve"> due to</w:delText>
        </w:r>
      </w:del>
      <w:del w:id="568" w:author="CorrectedProof" w:date="2015-01-07T09:15:00Z">
        <w:r w:rsidR="00CC7D3E" w:rsidRPr="00870CD7" w:rsidDel="00A22E7D">
          <w:delText xml:space="preserve"> the high signal produced by the abundant transcript</w:delText>
        </w:r>
      </w:del>
      <w:r w:rsidR="00CC7D3E" w:rsidRPr="00870CD7">
        <w:t>.</w:t>
      </w:r>
    </w:p>
    <w:p w:rsidR="006526B4" w:rsidRPr="00870CD7" w:rsidRDefault="00903041" w:rsidP="003858DA">
      <w:r w:rsidRPr="00870CD7">
        <w:t>N</w:t>
      </w:r>
      <w:r w:rsidR="00562D09" w:rsidRPr="00870CD7">
        <w:t>ewer Next Generation Sequencing (NGS) technologies surpass ESTs with regard to the quantity</w:t>
      </w:r>
      <w:r w:rsidR="00666032" w:rsidRPr="00870CD7">
        <w:t xml:space="preserve"> of data produced</w:t>
      </w:r>
      <w:r w:rsidR="00D75DFE" w:rsidRPr="00870CD7">
        <w:t xml:space="preserve"> and</w:t>
      </w:r>
      <w:r w:rsidR="00666032" w:rsidRPr="00870CD7">
        <w:t xml:space="preserve"> the</w:t>
      </w:r>
      <w:r w:rsidR="00D75DFE" w:rsidRPr="00870CD7">
        <w:t xml:space="preserve"> </w:t>
      </w:r>
      <w:r w:rsidR="00666032" w:rsidRPr="00870CD7">
        <w:t>accuracy of the resulting</w:t>
      </w:r>
      <w:r w:rsidR="00D75DFE" w:rsidRPr="00870CD7">
        <w:t xml:space="preserve"> expression</w:t>
      </w:r>
      <w:r w:rsidR="00666032" w:rsidRPr="00870CD7">
        <w:t xml:space="preserve"> analysis</w:t>
      </w:r>
      <w:r w:rsidRPr="00870CD7">
        <w:t>. However,</w:t>
      </w:r>
      <w:r w:rsidR="006526B4" w:rsidRPr="00870CD7">
        <w:t xml:space="preserve"> because </w:t>
      </w:r>
      <w:r w:rsidR="00C83F5F" w:rsidRPr="00870CD7">
        <w:t xml:space="preserve">ESTs are </w:t>
      </w:r>
      <w:r w:rsidR="00562D09" w:rsidRPr="00870CD7">
        <w:t xml:space="preserve">directly </w:t>
      </w:r>
      <w:r w:rsidR="00C83F5F" w:rsidRPr="00870CD7">
        <w:t>cloned from extracted mRNA</w:t>
      </w:r>
      <w:r w:rsidR="00562D09" w:rsidRPr="00870CD7">
        <w:t xml:space="preserve"> and do not require assembly of fragments via algorithm</w:t>
      </w:r>
      <w:r w:rsidR="00C83F5F" w:rsidRPr="00870CD7">
        <w:t xml:space="preserve">, </w:t>
      </w:r>
      <w:r w:rsidRPr="00870CD7">
        <w:t>EST libraries</w:t>
      </w:r>
      <w:r w:rsidR="00C83F5F" w:rsidRPr="00870CD7">
        <w:t xml:space="preserve"> often complement </w:t>
      </w:r>
      <w:r w:rsidR="00C83F5F" w:rsidRPr="00870CD7">
        <w:rPr>
          <w:i/>
        </w:rPr>
        <w:t>de novo</w:t>
      </w:r>
      <w:r w:rsidR="00C83F5F" w:rsidRPr="00870CD7">
        <w:t xml:space="preserve"> assemblies </w:t>
      </w:r>
      <w:del w:id="569" w:author="CorrectedProof" w:date="2015-01-07T09:27:00Z">
        <w:r w:rsidR="00C83F5F" w:rsidRPr="00870CD7" w:rsidDel="000044AC">
          <w:delText xml:space="preserve">as a </w:delText>
        </w:r>
        <w:r w:rsidRPr="00870CD7" w:rsidDel="000044AC">
          <w:delText>means of</w:delText>
        </w:r>
      </w:del>
      <w:ins w:id="570" w:author="CorrectedProof" w:date="2015-01-07T09:27:00Z">
        <w:r w:rsidR="000044AC">
          <w:t>to</w:t>
        </w:r>
      </w:ins>
      <w:r w:rsidR="00C83F5F" w:rsidRPr="00870CD7">
        <w:t xml:space="preserve"> verifying the quality and accuracy of an assembly.</w:t>
      </w:r>
    </w:p>
    <w:p w:rsidR="001A7661" w:rsidRPr="00870CD7" w:rsidRDefault="001A7661" w:rsidP="003858DA"/>
    <w:p w:rsidR="00B947E1" w:rsidRPr="00870CD7" w:rsidRDefault="00B947E1" w:rsidP="003858DA">
      <w:pPr>
        <w:pStyle w:val="Heading2"/>
        <w:rPr>
          <w:lang w:val="en-AU"/>
        </w:rPr>
      </w:pPr>
      <w:bookmarkStart w:id="571" w:name="_Toc408124229"/>
      <w:r w:rsidRPr="00870CD7">
        <w:rPr>
          <w:lang w:val="en-AU"/>
        </w:rPr>
        <w:t>Microarrays</w:t>
      </w:r>
      <w:bookmarkEnd w:id="571"/>
    </w:p>
    <w:p w:rsidR="00EF4FA7" w:rsidRPr="00870CD7" w:rsidRDefault="00BC262E" w:rsidP="003858DA">
      <w:r w:rsidRPr="00870CD7">
        <w:t>Microarrays are constructed</w:t>
      </w:r>
      <w:r w:rsidR="00E43FD2" w:rsidRPr="00870CD7">
        <w:t xml:space="preserve"> by binding</w:t>
      </w:r>
      <w:r w:rsidRPr="00870CD7">
        <w:t xml:space="preserve"> </w:t>
      </w:r>
      <w:r w:rsidR="00E43FD2" w:rsidRPr="00870CD7">
        <w:t xml:space="preserve">millions of </w:t>
      </w:r>
      <w:proofErr w:type="spellStart"/>
      <w:r w:rsidR="00E43FD2" w:rsidRPr="00870CD7">
        <w:t>oligonucleotide</w:t>
      </w:r>
      <w:proofErr w:type="spellEnd"/>
      <w:r w:rsidR="00E43FD2" w:rsidRPr="00870CD7">
        <w:t xml:space="preserve"> fragments </w:t>
      </w:r>
      <w:del w:id="572" w:author="CorrectedProof" w:date="2015-01-07T09:46:00Z">
        <w:r w:rsidR="00E43FD2" w:rsidRPr="00870CD7" w:rsidDel="00BA2035">
          <w:delText xml:space="preserve">bound </w:delText>
        </w:r>
      </w:del>
      <w:r w:rsidR="00E43FD2" w:rsidRPr="00870CD7">
        <w:t>to</w:t>
      </w:r>
      <w:r w:rsidRPr="00870CD7">
        <w:t xml:space="preserve"> a glass slide </w:t>
      </w:r>
      <w:r w:rsidR="00E43FD2" w:rsidRPr="00870CD7">
        <w:t xml:space="preserve">either by photochemistry </w:t>
      </w:r>
      <w:r w:rsidR="00E43FD2" w:rsidRPr="00870CD7">
        <w:rPr>
          <w:noProof/>
        </w:rPr>
        <w:t>(Fodor et al. 1993)</w:t>
      </w:r>
      <w:r w:rsidR="00E43FD2" w:rsidRPr="00870CD7">
        <w:t xml:space="preserve"> or technology similar to </w:t>
      </w:r>
      <w:r w:rsidR="00903041" w:rsidRPr="00870CD7">
        <w:t>a</w:t>
      </w:r>
      <w:del w:id="573" w:author="CorrectedProof" w:date="2015-01-07T09:46:00Z">
        <w:r w:rsidR="00903041" w:rsidRPr="00870CD7" w:rsidDel="00BA2035">
          <w:delText>n</w:delText>
        </w:r>
      </w:del>
      <w:r w:rsidR="00903041" w:rsidRPr="00870CD7">
        <w:t xml:space="preserve"> </w:t>
      </w:r>
      <w:r w:rsidR="00CC7D3E" w:rsidRPr="00870CD7">
        <w:t>inkjet</w:t>
      </w:r>
      <w:r w:rsidR="00E43FD2" w:rsidRPr="00870CD7">
        <w:t xml:space="preserve"> </w:t>
      </w:r>
      <w:r w:rsidR="00CC7D3E" w:rsidRPr="00870CD7">
        <w:t xml:space="preserve">printer </w:t>
      </w:r>
      <w:r w:rsidR="00E43FD2" w:rsidRPr="00870CD7">
        <w:rPr>
          <w:noProof/>
        </w:rPr>
        <w:t>(Allain et al. 2001)</w:t>
      </w:r>
      <w:r w:rsidR="007F713B" w:rsidRPr="00870CD7">
        <w:t xml:space="preserve">. </w:t>
      </w:r>
      <w:r w:rsidR="00903041" w:rsidRPr="00870CD7">
        <w:t>The</w:t>
      </w:r>
      <w:ins w:id="574" w:author="CorrectedProof" w:date="2015-01-07T09:54:00Z">
        <w:r w:rsidR="00756292">
          <w:t xml:space="preserve"> type of array is determined by its </w:t>
        </w:r>
        <w:proofErr w:type="spellStart"/>
        <w:r w:rsidR="00756292">
          <w:t>use</w:t>
        </w:r>
      </w:ins>
      <w:ins w:id="575" w:author="CorrectedProof" w:date="2015-01-07T09:56:00Z">
        <w:r w:rsidR="00756292">
          <w:t>:</w:t>
        </w:r>
      </w:ins>
      <w:ins w:id="576" w:author="CorrectedProof" w:date="2015-01-07T09:55:00Z">
        <w:r w:rsidR="00756292">
          <w:t>,</w:t>
        </w:r>
      </w:ins>
      <w:del w:id="577" w:author="CorrectedProof" w:date="2015-01-07T09:54:00Z">
        <w:r w:rsidR="00903041" w:rsidRPr="00870CD7" w:rsidDel="00756292">
          <w:delText>y</w:delText>
        </w:r>
      </w:del>
      <w:del w:id="578" w:author="CorrectedProof" w:date="2015-01-07T09:55:00Z">
        <w:r w:rsidR="00EF1F34" w:rsidRPr="00870CD7" w:rsidDel="00756292">
          <w:delText xml:space="preserve"> </w:delText>
        </w:r>
      </w:del>
      <w:del w:id="579" w:author="CorrectedProof" w:date="2015-01-07T09:54:00Z">
        <w:r w:rsidRPr="00870CD7" w:rsidDel="00756292">
          <w:delText>can</w:delText>
        </w:r>
        <w:r w:rsidR="00EF1F34" w:rsidRPr="00870CD7" w:rsidDel="00756292">
          <w:delText xml:space="preserve"> consist of</w:delText>
        </w:r>
        <w:r w:rsidRPr="00870CD7" w:rsidDel="00756292">
          <w:delText xml:space="preserve"> </w:delText>
        </w:r>
      </w:del>
      <w:r w:rsidR="00EF1F34" w:rsidRPr="00870CD7">
        <w:t>RNA</w:t>
      </w:r>
      <w:proofErr w:type="spellEnd"/>
      <w:r w:rsidRPr="00870CD7">
        <w:t xml:space="preserve"> </w:t>
      </w:r>
      <w:r w:rsidR="00EF1F34" w:rsidRPr="00870CD7">
        <w:t>fragments</w:t>
      </w:r>
      <w:r w:rsidRPr="00870CD7">
        <w:t xml:space="preserve"> represent</w:t>
      </w:r>
      <w:r w:rsidR="00EF1F34" w:rsidRPr="00870CD7">
        <w:t xml:space="preserve">ing </w:t>
      </w:r>
      <w:r w:rsidRPr="00870CD7">
        <w:t>key g</w:t>
      </w:r>
      <w:r w:rsidR="00EF1F34" w:rsidRPr="00870CD7">
        <w:t>enes</w:t>
      </w:r>
      <w:r w:rsidR="007F713B" w:rsidRPr="00870CD7">
        <w:t>, tissues or sets of genes for medical diagnostics</w:t>
      </w:r>
      <w:ins w:id="580" w:author="CorrectedProof" w:date="2015-01-07T09:49:00Z">
        <w:r w:rsidR="00BA2035">
          <w:t xml:space="preserve"> or</w:t>
        </w:r>
      </w:ins>
      <w:del w:id="581" w:author="CorrectedProof" w:date="2015-01-07T09:49:00Z">
        <w:r w:rsidRPr="00870CD7" w:rsidDel="00BA2035">
          <w:delText>,</w:delText>
        </w:r>
      </w:del>
      <w:r w:rsidRPr="00870CD7">
        <w:t xml:space="preserve"> </w:t>
      </w:r>
      <w:r w:rsidR="00EF1F34" w:rsidRPr="00870CD7">
        <w:t>genomic</w:t>
      </w:r>
      <w:r w:rsidRPr="00870CD7">
        <w:t xml:space="preserve"> locations </w:t>
      </w:r>
      <w:r w:rsidR="00624279" w:rsidRPr="00870CD7">
        <w:t>to</w:t>
      </w:r>
      <w:r w:rsidRPr="00870CD7">
        <w:t xml:space="preserve"> observe nucleotide polymorphisms</w:t>
      </w:r>
      <w:ins w:id="582" w:author="CorrectedProof" w:date="2015-01-07T09:50:00Z">
        <w:r w:rsidR="00BA2035">
          <w:t>;</w:t>
        </w:r>
      </w:ins>
      <w:del w:id="583" w:author="CorrectedProof" w:date="2015-01-07T09:50:00Z">
        <w:r w:rsidR="00624279" w:rsidRPr="00870CD7" w:rsidDel="00BA2035">
          <w:delText>,</w:delText>
        </w:r>
      </w:del>
      <w:r w:rsidR="00624279" w:rsidRPr="00870CD7">
        <w:t xml:space="preserve"> </w:t>
      </w:r>
      <w:proofErr w:type="spellStart"/>
      <w:r w:rsidR="00624279" w:rsidRPr="00870CD7">
        <w:t>methylation</w:t>
      </w:r>
      <w:proofErr w:type="spellEnd"/>
      <w:r w:rsidR="00624279" w:rsidRPr="00870CD7">
        <w:t xml:space="preserve"> arrays (</w:t>
      </w:r>
      <w:proofErr w:type="spellStart"/>
      <w:r w:rsidR="00624279" w:rsidRPr="00870CD7">
        <w:t>CHiP</w:t>
      </w:r>
      <w:proofErr w:type="spellEnd"/>
      <w:r w:rsidR="00624279" w:rsidRPr="00870CD7">
        <w:t>-on-chip)</w:t>
      </w:r>
      <w:r w:rsidR="007F713B" w:rsidRPr="00870CD7">
        <w:t xml:space="preserve"> to examine gene regulation and </w:t>
      </w:r>
      <w:proofErr w:type="spellStart"/>
      <w:r w:rsidR="007F713B" w:rsidRPr="00870CD7">
        <w:t>methylation</w:t>
      </w:r>
      <w:proofErr w:type="spellEnd"/>
      <w:ins w:id="584" w:author="CorrectedProof" w:date="2015-01-07T09:50:00Z">
        <w:r w:rsidR="00BA2035">
          <w:t>;</w:t>
        </w:r>
      </w:ins>
      <w:ins w:id="585" w:author="CorrectedProof" w:date="2015-01-07T09:51:00Z">
        <w:r w:rsidR="00BA2035">
          <w:t xml:space="preserve"> </w:t>
        </w:r>
      </w:ins>
      <w:del w:id="586" w:author="CorrectedProof" w:date="2015-01-07T09:56:00Z">
        <w:r w:rsidRPr="00870CD7" w:rsidDel="00756292">
          <w:delText xml:space="preserve"> </w:delText>
        </w:r>
      </w:del>
      <w:r w:rsidR="00903041" w:rsidRPr="00870CD7">
        <w:t>or</w:t>
      </w:r>
      <w:r w:rsidRPr="00870CD7">
        <w:t xml:space="preserve"> </w:t>
      </w:r>
      <w:r w:rsidR="00624279" w:rsidRPr="00870CD7">
        <w:t>sets of tiling</w:t>
      </w:r>
      <w:r w:rsidR="00E56E8C" w:rsidRPr="00870CD7">
        <w:t xml:space="preserve"> arrays for sequencing whole genomes. </w:t>
      </w:r>
      <w:r w:rsidR="00D75DFE" w:rsidRPr="00870CD7">
        <w:t xml:space="preserve">Each microarray </w:t>
      </w:r>
      <w:del w:id="587" w:author="CorrectedProof" w:date="2015-01-07T09:57:00Z">
        <w:r w:rsidR="00D75DFE" w:rsidRPr="00870CD7" w:rsidDel="00756292">
          <w:delText xml:space="preserve">can only </w:delText>
        </w:r>
      </w:del>
      <w:ins w:id="588" w:author="CorrectedProof" w:date="2015-01-07T09:58:00Z">
        <w:r w:rsidR="00305636">
          <w:t>is limited to</w:t>
        </w:r>
      </w:ins>
      <w:del w:id="589" w:author="CorrectedProof" w:date="2015-01-07T09:58:00Z">
        <w:r w:rsidR="00D75DFE" w:rsidRPr="00870CD7" w:rsidDel="00305636">
          <w:delText>contain</w:delText>
        </w:r>
      </w:del>
      <w:r w:rsidR="00F52FDE" w:rsidRPr="00870CD7">
        <w:t xml:space="preserve"> 6.5 million </w:t>
      </w:r>
      <w:proofErr w:type="spellStart"/>
      <w:r w:rsidR="009A2443" w:rsidRPr="00870CD7">
        <w:t>oligonucleotides</w:t>
      </w:r>
      <w:proofErr w:type="spellEnd"/>
      <w:r w:rsidR="00F52FDE" w:rsidRPr="00870CD7">
        <w:t xml:space="preserve"> </w:t>
      </w:r>
      <w:r w:rsidR="004A3271" w:rsidRPr="00870CD7">
        <w:t>on its</w:t>
      </w:r>
      <w:r w:rsidR="00F52FDE" w:rsidRPr="00870CD7">
        <w:t xml:space="preserve"> surface, restrict</w:t>
      </w:r>
      <w:r w:rsidR="00903041" w:rsidRPr="00870CD7">
        <w:t>ing</w:t>
      </w:r>
      <w:r w:rsidR="00F52FDE" w:rsidRPr="00870CD7">
        <w:t xml:space="preserve"> the</w:t>
      </w:r>
      <w:r w:rsidR="00903041" w:rsidRPr="00870CD7">
        <w:t>ir</w:t>
      </w:r>
      <w:r w:rsidR="00F52FDE" w:rsidRPr="00870CD7">
        <w:t xml:space="preserve"> application </w:t>
      </w:r>
      <w:r w:rsidR="004A3271" w:rsidRPr="00870CD7">
        <w:t>to specific medical diagnostic</w:t>
      </w:r>
      <w:r w:rsidR="00D75DFE" w:rsidRPr="00870CD7">
        <w:t>s</w:t>
      </w:r>
      <w:r w:rsidR="004A3271" w:rsidRPr="00870CD7">
        <w:t xml:space="preserve">, </w:t>
      </w:r>
      <w:r w:rsidR="00A74D19" w:rsidRPr="00870CD7">
        <w:t xml:space="preserve">use in </w:t>
      </w:r>
      <w:r w:rsidR="00250C5F" w:rsidRPr="00870CD7">
        <w:t xml:space="preserve">characterising </w:t>
      </w:r>
      <w:r w:rsidR="00A74D19" w:rsidRPr="00870CD7">
        <w:t xml:space="preserve">small </w:t>
      </w:r>
      <w:r w:rsidR="00250C5F" w:rsidRPr="00870CD7">
        <w:t>genomes such as bacteria</w:t>
      </w:r>
      <w:r w:rsidR="00903041" w:rsidRPr="00870CD7">
        <w:t>,</w:t>
      </w:r>
      <w:r w:rsidR="00250C5F" w:rsidRPr="00870CD7">
        <w:t xml:space="preserve"> </w:t>
      </w:r>
      <w:r w:rsidR="004A3271" w:rsidRPr="00870CD7">
        <w:t>smaller transcriptomes</w:t>
      </w:r>
      <w:r w:rsidR="00250C5F" w:rsidRPr="00870CD7">
        <w:t xml:space="preserve"> or sets of common transcripts</w:t>
      </w:r>
      <w:r w:rsidR="004A3271" w:rsidRPr="00870CD7">
        <w:t xml:space="preserve">. Sets of microarrays can </w:t>
      </w:r>
      <w:del w:id="590" w:author="CorrectedProof" w:date="2015-01-07T09:58:00Z">
        <w:r w:rsidR="00EF4FA7" w:rsidRPr="00870CD7" w:rsidDel="00305636">
          <w:delText xml:space="preserve">also </w:delText>
        </w:r>
      </w:del>
      <w:r w:rsidR="004A3271" w:rsidRPr="00870CD7">
        <w:t xml:space="preserve">be used </w:t>
      </w:r>
      <w:r w:rsidR="00903041" w:rsidRPr="00870CD7">
        <w:t>to sequence</w:t>
      </w:r>
      <w:r w:rsidR="004A3271" w:rsidRPr="00870CD7">
        <w:t xml:space="preserve"> </w:t>
      </w:r>
      <w:r w:rsidR="00EF4FA7" w:rsidRPr="00870CD7">
        <w:t xml:space="preserve">smaller eukaryotic genomes such as </w:t>
      </w:r>
      <w:r w:rsidR="00713DFB" w:rsidRPr="00870CD7">
        <w:rPr>
          <w:i/>
        </w:rPr>
        <w:t>Arabidopsis</w:t>
      </w:r>
      <w:r w:rsidR="00F527FB" w:rsidRPr="00870CD7">
        <w:t xml:space="preserve">. </w:t>
      </w:r>
      <w:del w:id="591" w:author="CorrectedProof" w:date="2015-01-07T09:59:00Z">
        <w:r w:rsidR="006C05F4" w:rsidRPr="00870CD7" w:rsidDel="00305636">
          <w:delText>Similar to</w:delText>
        </w:r>
      </w:del>
      <w:ins w:id="592" w:author="CorrectedProof" w:date="2015-01-07T09:59:00Z">
        <w:r w:rsidR="00305636">
          <w:t>Like</w:t>
        </w:r>
      </w:ins>
      <w:r w:rsidR="006C05F4" w:rsidRPr="00870CD7">
        <w:t xml:space="preserve"> ESTs, </w:t>
      </w:r>
      <w:r w:rsidR="0024286E" w:rsidRPr="00870CD7">
        <w:t>the</w:t>
      </w:r>
      <w:r w:rsidR="00E01F06" w:rsidRPr="00870CD7">
        <w:t xml:space="preserve"> requirement for </w:t>
      </w:r>
      <w:r w:rsidR="00E01F06" w:rsidRPr="00870CD7">
        <w:rPr>
          <w:i/>
        </w:rPr>
        <w:t>a priori</w:t>
      </w:r>
      <w:r w:rsidR="0024286E" w:rsidRPr="00870CD7">
        <w:t xml:space="preserve"> knowledge of oligonucleotides for micro</w:t>
      </w:r>
      <w:r w:rsidR="006C05F4" w:rsidRPr="00870CD7">
        <w:t>array construction and analysis decreases</w:t>
      </w:r>
      <w:r w:rsidR="0024286E" w:rsidRPr="00870CD7">
        <w:t xml:space="preserve"> the</w:t>
      </w:r>
      <w:r w:rsidR="00903041" w:rsidRPr="00870CD7">
        <w:t>ir efficacy</w:t>
      </w:r>
      <w:r w:rsidR="0024286E" w:rsidRPr="00870CD7">
        <w:t xml:space="preserve"> for discovering </w:t>
      </w:r>
      <w:r w:rsidR="00E01F06" w:rsidRPr="00870CD7">
        <w:rPr>
          <w:i/>
        </w:rPr>
        <w:t>de novo</w:t>
      </w:r>
      <w:r w:rsidR="00E01F06" w:rsidRPr="00870CD7">
        <w:t xml:space="preserve"> </w:t>
      </w:r>
      <w:r w:rsidR="0024286E" w:rsidRPr="00870CD7">
        <w:t xml:space="preserve">or low count </w:t>
      </w:r>
      <w:r w:rsidR="00E01F06" w:rsidRPr="00870CD7">
        <w:t>transcript</w:t>
      </w:r>
      <w:r w:rsidR="0024286E" w:rsidRPr="00870CD7">
        <w:t>s</w:t>
      </w:r>
      <w:ins w:id="593" w:author="CorrectedProof" w:date="2015-01-07T09:59:00Z">
        <w:r w:rsidR="00305636">
          <w:t>.</w:t>
        </w:r>
      </w:ins>
      <w:del w:id="594" w:author="CorrectedProof" w:date="2015-01-07T09:59:00Z">
        <w:r w:rsidR="0024286E" w:rsidRPr="00870CD7" w:rsidDel="00305636">
          <w:delText>,</w:delText>
        </w:r>
      </w:del>
      <w:r w:rsidR="0024286E" w:rsidRPr="00870CD7">
        <w:t xml:space="preserve"> </w:t>
      </w:r>
      <w:del w:id="595" w:author="CorrectedProof" w:date="2015-01-07T10:01:00Z">
        <w:r w:rsidR="00903041" w:rsidRPr="00870CD7" w:rsidDel="00305636">
          <w:delText>al</w:delText>
        </w:r>
        <w:r w:rsidR="0024286E" w:rsidRPr="00870CD7" w:rsidDel="00305636">
          <w:delText>though</w:delText>
        </w:r>
      </w:del>
      <w:ins w:id="596" w:author="CorrectedProof" w:date="2015-01-07T10:01:00Z">
        <w:r w:rsidR="00305636">
          <w:t>As a result</w:t>
        </w:r>
      </w:ins>
      <w:r w:rsidR="00903041" w:rsidRPr="00870CD7">
        <w:t>,</w:t>
      </w:r>
      <w:r w:rsidR="0024286E" w:rsidRPr="00870CD7">
        <w:t xml:space="preserve"> similar related species </w:t>
      </w:r>
      <w:del w:id="597" w:author="CorrectedProof" w:date="2015-01-07T10:01:00Z">
        <w:r w:rsidR="0024286E" w:rsidRPr="00870CD7" w:rsidDel="00305636">
          <w:delText xml:space="preserve">can </w:delText>
        </w:r>
      </w:del>
      <w:ins w:id="598" w:author="CorrectedProof" w:date="2015-01-07T10:01:00Z">
        <w:r w:rsidR="00305636">
          <w:t>may</w:t>
        </w:r>
        <w:r w:rsidR="00305636" w:rsidRPr="00870CD7">
          <w:t xml:space="preserve"> </w:t>
        </w:r>
      </w:ins>
      <w:r w:rsidR="0024286E" w:rsidRPr="00870CD7">
        <w:t>be used as an adjunct.</w:t>
      </w:r>
    </w:p>
    <w:p w:rsidR="006C05F4" w:rsidRPr="00870CD7" w:rsidRDefault="006C05F4" w:rsidP="003858DA"/>
    <w:p w:rsidR="0093217B" w:rsidRPr="00870CD7" w:rsidRDefault="0093217B" w:rsidP="003858DA">
      <w:pPr>
        <w:pStyle w:val="Heading2"/>
        <w:rPr>
          <w:lang w:val="en-AU"/>
        </w:rPr>
      </w:pPr>
      <w:bookmarkStart w:id="599" w:name="_Toc408124230"/>
      <w:r w:rsidRPr="00870CD7">
        <w:rPr>
          <w:lang w:val="en-AU"/>
        </w:rPr>
        <w:t>Next Generation Sequencing</w:t>
      </w:r>
      <w:bookmarkEnd w:id="599"/>
    </w:p>
    <w:p w:rsidR="00B85975" w:rsidRPr="00870CD7" w:rsidRDefault="00A74D19" w:rsidP="00B85975">
      <w:r w:rsidRPr="00870CD7">
        <w:t xml:space="preserve">In the last 15 years, </w:t>
      </w:r>
      <w:r w:rsidR="006E63E3" w:rsidRPr="00870CD7">
        <w:t>Next Generation Sequencing</w:t>
      </w:r>
      <w:r w:rsidR="006E63E3" w:rsidRPr="00870CD7">
        <w:rPr>
          <w:i/>
        </w:rPr>
        <w:t xml:space="preserve"> </w:t>
      </w:r>
      <w:r w:rsidR="006E63E3" w:rsidRPr="00870CD7">
        <w:t xml:space="preserve">(NGS) has expanded the quantity </w:t>
      </w:r>
      <w:ins w:id="600" w:author="CorrectedProof" w:date="2015-01-07T10:03:00Z">
        <w:r w:rsidR="004D4698">
          <w:t xml:space="preserve">and quality </w:t>
        </w:r>
      </w:ins>
      <w:r w:rsidR="006E63E3" w:rsidRPr="00870CD7">
        <w:t xml:space="preserve">of information available </w:t>
      </w:r>
      <w:del w:id="601" w:author="CorrectedProof" w:date="2015-01-07T10:03:00Z">
        <w:r w:rsidR="006E63E3" w:rsidRPr="00870CD7" w:rsidDel="004D4698">
          <w:delText xml:space="preserve">to scientists </w:delText>
        </w:r>
      </w:del>
      <w:r w:rsidR="00903041" w:rsidRPr="00870CD7">
        <w:t>to levels never before seen</w:t>
      </w:r>
      <w:r w:rsidR="00B85975" w:rsidRPr="00870CD7">
        <w:t xml:space="preserve"> </w:t>
      </w:r>
      <w:ins w:id="602" w:author="CorrectedProof" w:date="2015-01-07T10:04:00Z">
        <w:r w:rsidR="004D4698">
          <w:t xml:space="preserve">in less time and </w:t>
        </w:r>
      </w:ins>
      <w:r w:rsidR="00B85975" w:rsidRPr="00870CD7">
        <w:t>at an ever decreasing cost (see figure x below)</w:t>
      </w:r>
      <w:r w:rsidR="00F527FB" w:rsidRPr="00870CD7">
        <w:t xml:space="preserve">. </w:t>
      </w:r>
    </w:p>
    <w:p w:rsidR="00B85975" w:rsidRPr="00870CD7" w:rsidRDefault="009B4000" w:rsidP="00B85975">
      <w:r w:rsidRPr="00870CD7">
        <w:rPr>
          <w:highlight w:val="yellow"/>
        </w:rPr>
        <w:t xml:space="preserve">&lt;insert </w:t>
      </w:r>
      <w:del w:id="603" w:author="CorrectedProof" w:date="2015-01-06T19:35:00Z">
        <w:r w:rsidRPr="00870CD7" w:rsidDel="00DF36CD">
          <w:rPr>
            <w:highlight w:val="yellow"/>
          </w:rPr>
          <w:delText>figure</w:delText>
        </w:r>
      </w:del>
      <w:ins w:id="604" w:author="CorrectedProof" w:date="2015-01-06T19:35:00Z">
        <w:r w:rsidR="00DF36CD">
          <w:rPr>
            <w:highlight w:val="yellow"/>
          </w:rPr>
          <w:t>Figure</w:t>
        </w:r>
      </w:ins>
      <w:r w:rsidRPr="00870CD7">
        <w:rPr>
          <w:highlight w:val="yellow"/>
        </w:rPr>
        <w:t xml:space="preserve"> </w:t>
      </w:r>
      <w:r w:rsidR="00B85975" w:rsidRPr="00870CD7">
        <w:rPr>
          <w:highlight w:val="yellow"/>
        </w:rPr>
        <w:t xml:space="preserve">Sequencing Costs and cost per genome </w:t>
      </w:r>
      <w:r w:rsidR="00B85975" w:rsidRPr="00870CD7">
        <w:rPr>
          <w:noProof/>
          <w:highlight w:val="yellow"/>
        </w:rPr>
        <w:t>(Wetterstrand 2014)</w:t>
      </w:r>
      <w:r w:rsidRPr="00870CD7">
        <w:t xml:space="preserve"> &gt;</w:t>
      </w:r>
    </w:p>
    <w:p w:rsidR="00F56F10" w:rsidRPr="00870CD7" w:rsidRDefault="00C7528B" w:rsidP="003858DA">
      <w:r w:rsidRPr="00870CD7">
        <w:t>I</w:t>
      </w:r>
      <w:r w:rsidR="0032302A" w:rsidRPr="00870CD7">
        <w:t xml:space="preserve">llumina Paired End </w:t>
      </w:r>
      <w:r w:rsidR="007C4BAB" w:rsidRPr="00870CD7">
        <w:t>(PE) sequencing is</w:t>
      </w:r>
      <w:r w:rsidR="00B759CD" w:rsidRPr="00870CD7">
        <w:t xml:space="preserve"> one of the most </w:t>
      </w:r>
      <w:r w:rsidR="00B166C5" w:rsidRPr="00870CD7">
        <w:t>widespread</w:t>
      </w:r>
      <w:r w:rsidR="00B759CD" w:rsidRPr="00870CD7">
        <w:t xml:space="preserve"> sequencing</w:t>
      </w:r>
      <w:r w:rsidR="00B166C5" w:rsidRPr="00870CD7">
        <w:t xml:space="preserve"> technologies</w:t>
      </w:r>
      <w:r w:rsidR="007C4BAB" w:rsidRPr="00870CD7">
        <w:t xml:space="preserve"> used today</w:t>
      </w:r>
      <w:r w:rsidR="00A000F8" w:rsidRPr="00870CD7">
        <w:rPr>
          <w:highlight w:val="yellow"/>
        </w:rPr>
        <w:t xml:space="preserve">. It takes a </w:t>
      </w:r>
      <w:r w:rsidR="00B166C5" w:rsidRPr="00870CD7">
        <w:rPr>
          <w:highlight w:val="yellow"/>
        </w:rPr>
        <w:t>DNA (or cDNA synthesised from RNA)</w:t>
      </w:r>
      <w:r w:rsidR="00A000F8" w:rsidRPr="00870CD7">
        <w:rPr>
          <w:highlight w:val="yellow"/>
        </w:rPr>
        <w:t xml:space="preserve"> sample</w:t>
      </w:r>
      <w:r w:rsidR="007C4BAB" w:rsidRPr="00870CD7">
        <w:rPr>
          <w:highlight w:val="yellow"/>
        </w:rPr>
        <w:t xml:space="preserve"> </w:t>
      </w:r>
      <w:r w:rsidR="00B166C5" w:rsidRPr="00870CD7">
        <w:rPr>
          <w:highlight w:val="yellow"/>
        </w:rPr>
        <w:t>and</w:t>
      </w:r>
      <w:r w:rsidR="00A000F8" w:rsidRPr="00870CD7">
        <w:rPr>
          <w:highlight w:val="yellow"/>
        </w:rPr>
        <w:t xml:space="preserve"> randomly</w:t>
      </w:r>
      <w:r w:rsidR="00B166C5" w:rsidRPr="00870CD7">
        <w:rPr>
          <w:highlight w:val="yellow"/>
        </w:rPr>
        <w:t xml:space="preserve"> fragments it.</w:t>
      </w:r>
      <w:r w:rsidR="00A000F8" w:rsidRPr="00870CD7">
        <w:rPr>
          <w:highlight w:val="yellow"/>
        </w:rPr>
        <w:t xml:space="preserve"> These fragments are filtered by length, oligonucleotide a</w:t>
      </w:r>
      <w:r w:rsidR="00B166C5" w:rsidRPr="00870CD7">
        <w:rPr>
          <w:highlight w:val="yellow"/>
        </w:rPr>
        <w:t>daptors ligated to each</w:t>
      </w:r>
      <w:r w:rsidR="007C4BAB" w:rsidRPr="00870CD7">
        <w:rPr>
          <w:highlight w:val="yellow"/>
        </w:rPr>
        <w:t xml:space="preserve"> end of the </w:t>
      </w:r>
      <w:r w:rsidR="00B166C5" w:rsidRPr="00870CD7">
        <w:rPr>
          <w:highlight w:val="yellow"/>
        </w:rPr>
        <w:t xml:space="preserve">fragment </w:t>
      </w:r>
      <w:r w:rsidR="00F56F10" w:rsidRPr="00870CD7">
        <w:rPr>
          <w:highlight w:val="yellow"/>
        </w:rPr>
        <w:t xml:space="preserve">and </w:t>
      </w:r>
      <w:r w:rsidR="00A000F8" w:rsidRPr="00870CD7">
        <w:rPr>
          <w:highlight w:val="yellow"/>
        </w:rPr>
        <w:t xml:space="preserve">the entire fragment </w:t>
      </w:r>
      <w:r w:rsidR="00F56F10" w:rsidRPr="00870CD7">
        <w:rPr>
          <w:highlight w:val="yellow"/>
        </w:rPr>
        <w:t>amplified</w:t>
      </w:r>
      <w:r w:rsidR="007C4BAB" w:rsidRPr="00870CD7">
        <w:rPr>
          <w:highlight w:val="yellow"/>
        </w:rPr>
        <w:t>.</w:t>
      </w:r>
      <w:r w:rsidR="00A000F8" w:rsidRPr="00870CD7">
        <w:rPr>
          <w:highlight w:val="yellow"/>
        </w:rPr>
        <w:t xml:space="preserve"> These lengths of double stranded DNA are</w:t>
      </w:r>
      <w:r w:rsidR="007C4BAB" w:rsidRPr="00870CD7">
        <w:rPr>
          <w:highlight w:val="yellow"/>
        </w:rPr>
        <w:t xml:space="preserve"> </w:t>
      </w:r>
      <w:r w:rsidR="00C051DA" w:rsidRPr="00870CD7">
        <w:rPr>
          <w:highlight w:val="yellow"/>
        </w:rPr>
        <w:t>denatured and run through a capillary tube containing oligonucleotides complementary to the adaptors</w:t>
      </w:r>
      <w:r w:rsidR="007C4BAB" w:rsidRPr="00870CD7">
        <w:rPr>
          <w:highlight w:val="yellow"/>
        </w:rPr>
        <w:t>.</w:t>
      </w:r>
      <w:r w:rsidR="00B166C5" w:rsidRPr="00870CD7">
        <w:t xml:space="preserve"> &lt;use </w:t>
      </w:r>
      <w:r w:rsidR="00B166C5" w:rsidRPr="00870CD7">
        <w:rPr>
          <w:noProof/>
          <w:highlight w:val="yellow"/>
        </w:rPr>
        <w:t>(Bentley et al. 2008)</w:t>
      </w:r>
      <w:r w:rsidR="00B166C5" w:rsidRPr="00870CD7">
        <w:t>&gt;</w:t>
      </w:r>
      <w:r w:rsidR="007C4BAB" w:rsidRPr="00870CD7">
        <w:t xml:space="preserve"> A single lane on an Illumina HiSeq 2500 sequencer produces </w:t>
      </w:r>
      <w:r w:rsidR="00142F9C" w:rsidRPr="00870CD7">
        <w:t>between 240 and 300 million</w:t>
      </w:r>
      <w:r w:rsidR="007C4BAB" w:rsidRPr="00870CD7">
        <w:t xml:space="preserve"> reads</w:t>
      </w:r>
      <w:r w:rsidR="002B4D24" w:rsidRPr="00870CD7">
        <w:t xml:space="preserve"> of</w:t>
      </w:r>
      <w:r w:rsidR="007C4BAB" w:rsidRPr="00870CD7">
        <w:t xml:space="preserve"> </w:t>
      </w:r>
      <w:r w:rsidR="002B4D24" w:rsidRPr="00870CD7">
        <w:t xml:space="preserve">100 bp length </w:t>
      </w:r>
      <w:r w:rsidR="007C4BAB" w:rsidRPr="00870CD7">
        <w:t>(</w:t>
      </w:r>
      <w:r w:rsidR="00142F9C" w:rsidRPr="00870CD7">
        <w:t xml:space="preserve">approximately 24 Gnt to 30 Gnt) in under 48 </w:t>
      </w:r>
      <w:r w:rsidR="00142F9C" w:rsidRPr="00870CD7">
        <w:lastRenderedPageBreak/>
        <w:t xml:space="preserve">hours </w:t>
      </w:r>
      <w:r w:rsidR="007C4BAB" w:rsidRPr="00870CD7">
        <w:t>. Even on the lower end Illumina MiSeq</w:t>
      </w:r>
      <w:r w:rsidR="002B4D24" w:rsidRPr="00870CD7">
        <w:t xml:space="preserve"> (a low end sequencer using Illumina technology)</w:t>
      </w:r>
      <w:r w:rsidR="007C4BAB" w:rsidRPr="00870CD7">
        <w:t xml:space="preserve">, </w:t>
      </w:r>
      <w:r w:rsidR="002B4D24" w:rsidRPr="00870CD7">
        <w:t xml:space="preserve">20 million reads of 75 </w:t>
      </w:r>
      <w:r w:rsidR="007C4BAB" w:rsidRPr="00870CD7">
        <w:t xml:space="preserve">bp </w:t>
      </w:r>
      <w:r w:rsidR="002B4D24" w:rsidRPr="00870CD7">
        <w:t xml:space="preserve">length </w:t>
      </w:r>
      <w:r w:rsidR="007C4BAB" w:rsidRPr="00870CD7">
        <w:t xml:space="preserve">(approximately </w:t>
      </w:r>
      <w:r w:rsidR="002B4D24" w:rsidRPr="00870CD7">
        <w:t>1.5 Gnt</w:t>
      </w:r>
      <w:r w:rsidR="007C4BAB" w:rsidRPr="00870CD7">
        <w:t>) can be produ</w:t>
      </w:r>
      <w:r w:rsidR="00FE353C" w:rsidRPr="00870CD7">
        <w:t xml:space="preserve">ced in around the same time, but </w:t>
      </w:r>
      <w:commentRangeStart w:id="605"/>
      <w:r w:rsidR="00FE353C" w:rsidRPr="00870CD7">
        <w:t xml:space="preserve">at a </w:t>
      </w:r>
      <w:r w:rsidR="00C051DA" w:rsidRPr="00870CD7">
        <w:t xml:space="preserve">much lower cost </w:t>
      </w:r>
      <w:commentRangeEnd w:id="605"/>
      <w:r w:rsidR="004D4698">
        <w:rPr>
          <w:rStyle w:val="CommentReference"/>
        </w:rPr>
        <w:commentReference w:id="605"/>
      </w:r>
      <w:r w:rsidR="00732114" w:rsidRPr="00870CD7">
        <w:t xml:space="preserve">to run when compared to the HiSeq 2500 </w:t>
      </w:r>
      <w:r w:rsidR="00732114" w:rsidRPr="00870CD7">
        <w:rPr>
          <w:noProof/>
        </w:rPr>
        <w:t>(Quail et al. 2012)</w:t>
      </w:r>
      <w:r w:rsidR="00F56F10" w:rsidRPr="00870CD7">
        <w:t xml:space="preserve">. </w:t>
      </w:r>
      <w:r w:rsidR="00F56F10" w:rsidRPr="00870CD7">
        <w:rPr>
          <w:highlight w:val="yellow"/>
        </w:rPr>
        <w:t>&lt;link to next sentence. Something about assembly of sequences?&gt;</w:t>
      </w:r>
    </w:p>
    <w:p w:rsidR="0093217B" w:rsidRPr="00870CD7" w:rsidRDefault="000E4E98" w:rsidP="003858DA">
      <w:ins w:id="606" w:author="CorrectedProof" w:date="2015-01-07T10:10:00Z">
        <w:r w:rsidRPr="00870CD7">
          <w:t xml:space="preserve">Mate Pair sequencing </w:t>
        </w:r>
        <w:r>
          <w:t xml:space="preserve">is </w:t>
        </w:r>
      </w:ins>
      <w:del w:id="607" w:author="CorrectedProof" w:date="2015-01-07T10:10:00Z">
        <w:r w:rsidR="00FE353C" w:rsidRPr="00870CD7" w:rsidDel="000E4E98">
          <w:delText>A</w:delText>
        </w:r>
      </w:del>
      <w:ins w:id="608" w:author="CorrectedProof" w:date="2015-01-07T10:10:00Z">
        <w:r>
          <w:t>a</w:t>
        </w:r>
      </w:ins>
      <w:r w:rsidR="00FE353C" w:rsidRPr="00870CD7">
        <w:t xml:space="preserve">n </w:t>
      </w:r>
      <w:proofErr w:type="spellStart"/>
      <w:r w:rsidR="00F56F10" w:rsidRPr="00870CD7">
        <w:t>Illumina</w:t>
      </w:r>
      <w:proofErr w:type="spellEnd"/>
      <w:r w:rsidR="00F56F10" w:rsidRPr="00870CD7">
        <w:t xml:space="preserve"> protocol </w:t>
      </w:r>
      <w:ins w:id="609" w:author="CorrectedProof" w:date="2015-01-07T10:10:00Z">
        <w:r>
          <w:t xml:space="preserve">which </w:t>
        </w:r>
        <w:r w:rsidRPr="00870CD7">
          <w:t>increas</w:t>
        </w:r>
        <w:r>
          <w:t>e</w:t>
        </w:r>
      </w:ins>
      <w:ins w:id="610" w:author="CorrectedProof" w:date="2015-01-07T10:11:00Z">
        <w:r>
          <w:t>s/improves</w:t>
        </w:r>
      </w:ins>
      <w:ins w:id="611" w:author="CorrectedProof" w:date="2015-01-07T10:10:00Z">
        <w:r w:rsidRPr="00870CD7">
          <w:t xml:space="preserve"> the quality of an assembly </w:t>
        </w:r>
      </w:ins>
      <w:r w:rsidR="00F56F10" w:rsidRPr="00870CD7">
        <w:t xml:space="preserve">for </w:t>
      </w:r>
      <w:r w:rsidR="007C4BAB" w:rsidRPr="00870CD7">
        <w:t>sequencing</w:t>
      </w:r>
      <w:r w:rsidR="00200E9A" w:rsidRPr="00870CD7">
        <w:t xml:space="preserve"> genomic DNA</w:t>
      </w:r>
      <w:del w:id="612" w:author="CorrectedProof" w:date="2015-01-07T10:11:00Z">
        <w:r w:rsidR="00F56F10" w:rsidRPr="00870CD7" w:rsidDel="000E4E98">
          <w:delText xml:space="preserve"> </w:delText>
        </w:r>
      </w:del>
      <w:del w:id="613" w:author="CorrectedProof" w:date="2015-01-07T10:09:00Z">
        <w:r w:rsidR="00F56F10" w:rsidRPr="00870CD7" w:rsidDel="000E4E98">
          <w:delText xml:space="preserve">for the purposes </w:delText>
        </w:r>
        <w:r w:rsidR="00FE353C" w:rsidRPr="00870CD7" w:rsidDel="000E4E98">
          <w:delText>of</w:delText>
        </w:r>
      </w:del>
      <w:del w:id="614" w:author="CorrectedProof" w:date="2015-01-07T10:11:00Z">
        <w:r w:rsidR="00FE353C" w:rsidRPr="00870CD7" w:rsidDel="000E4E98">
          <w:delText xml:space="preserve"> </w:delText>
        </w:r>
      </w:del>
      <w:del w:id="615" w:author="CorrectedProof" w:date="2015-01-07T10:10:00Z">
        <w:r w:rsidR="00FE353C" w:rsidRPr="00870CD7" w:rsidDel="000E4E98">
          <w:delText>increas</w:delText>
        </w:r>
      </w:del>
      <w:del w:id="616" w:author="CorrectedProof" w:date="2015-01-07T10:09:00Z">
        <w:r w:rsidR="00FE353C" w:rsidRPr="00870CD7" w:rsidDel="000E4E98">
          <w:delText>ing</w:delText>
        </w:r>
      </w:del>
      <w:del w:id="617" w:author="CorrectedProof" w:date="2015-01-07T10:10:00Z">
        <w:r w:rsidR="00FE353C" w:rsidRPr="00870CD7" w:rsidDel="000E4E98">
          <w:delText xml:space="preserve"> the quality of an assembly </w:delText>
        </w:r>
      </w:del>
      <w:del w:id="618" w:author="CorrectedProof" w:date="2015-01-07T10:11:00Z">
        <w:r w:rsidR="00FE353C" w:rsidRPr="00870CD7" w:rsidDel="000E4E98">
          <w:delText>is</w:delText>
        </w:r>
      </w:del>
      <w:del w:id="619" w:author="CorrectedProof" w:date="2015-01-07T10:10:00Z">
        <w:r w:rsidR="00FE353C" w:rsidRPr="00870CD7" w:rsidDel="000E4E98">
          <w:delText xml:space="preserve"> Mate Pair </w:delText>
        </w:r>
        <w:r w:rsidR="007C4BAB" w:rsidRPr="00870CD7" w:rsidDel="000E4E98">
          <w:delText>sequencing</w:delText>
        </w:r>
      </w:del>
      <w:r w:rsidR="007C4BAB" w:rsidRPr="00870CD7">
        <w:t>.</w:t>
      </w:r>
      <w:r w:rsidR="00316811" w:rsidRPr="00870CD7">
        <w:t xml:space="preserve"> This protocol does not produce long reads, </w:t>
      </w:r>
      <w:del w:id="620" w:author="CorrectedProof" w:date="2015-01-07T10:12:00Z">
        <w:r w:rsidR="00316811" w:rsidRPr="00870CD7" w:rsidDel="000E4E98">
          <w:delText xml:space="preserve">but </w:delText>
        </w:r>
      </w:del>
      <w:r w:rsidR="00316811" w:rsidRPr="00870CD7">
        <w:t>instead</w:t>
      </w:r>
      <w:ins w:id="621" w:author="CorrectedProof" w:date="2015-01-07T10:12:00Z">
        <w:r>
          <w:t xml:space="preserve"> it</w:t>
        </w:r>
      </w:ins>
      <w:del w:id="622" w:author="CorrectedProof" w:date="2015-01-07T10:12:00Z">
        <w:r w:rsidR="00850234" w:rsidRPr="00870CD7" w:rsidDel="000E4E98">
          <w:delText>,</w:delText>
        </w:r>
      </w:del>
      <w:r w:rsidR="00850234" w:rsidRPr="00870CD7">
        <w:t xml:space="preserve"> produces pairs of reads with an insert length of several thousand nucleotides </w:t>
      </w:r>
      <w:r w:rsidR="00850234" w:rsidRPr="00870CD7">
        <w:rPr>
          <w:noProof/>
        </w:rPr>
        <w:t>(Illumina 2012)</w:t>
      </w:r>
      <w:r w:rsidR="00850234" w:rsidRPr="00870CD7">
        <w:t>.</w:t>
      </w:r>
      <w:r w:rsidR="00316811" w:rsidRPr="00870CD7">
        <w:t xml:space="preserve"> </w:t>
      </w:r>
      <w:r w:rsidR="00200E9A" w:rsidRPr="00870CD7">
        <w:t xml:space="preserve">While this sequencing methodology is unsuitable for </w:t>
      </w:r>
      <w:r w:rsidR="00B33BCC" w:rsidRPr="00870CD7">
        <w:t>transcriptomic DNA</w:t>
      </w:r>
      <w:r w:rsidR="00200E9A" w:rsidRPr="00870CD7">
        <w:t xml:space="preserve">, it is </w:t>
      </w:r>
      <w:del w:id="623" w:author="CorrectedProof" w:date="2015-01-07T10:12:00Z">
        <w:r w:rsidR="00B33BCC" w:rsidRPr="00870CD7" w:rsidDel="000E4E98">
          <w:delText>s</w:delText>
        </w:r>
      </w:del>
      <w:r w:rsidR="00B33BCC" w:rsidRPr="00870CD7">
        <w:t xml:space="preserve">well suited </w:t>
      </w:r>
      <w:r w:rsidR="00316811" w:rsidRPr="00870CD7">
        <w:t>for scaffolding</w:t>
      </w:r>
      <w:r w:rsidR="00B33BCC" w:rsidRPr="00870CD7">
        <w:t xml:space="preserve"> </w:t>
      </w:r>
      <w:r w:rsidR="00316811" w:rsidRPr="00870CD7">
        <w:t>contigs</w:t>
      </w:r>
      <w:r w:rsidR="00B33BCC" w:rsidRPr="00870CD7">
        <w:t xml:space="preserve"> from a </w:t>
      </w:r>
      <w:r w:rsidR="00B33BCC" w:rsidRPr="00870CD7">
        <w:rPr>
          <w:i/>
        </w:rPr>
        <w:t>de novo</w:t>
      </w:r>
      <w:r w:rsidR="00B33BCC" w:rsidRPr="00870CD7">
        <w:t xml:space="preserve"> genomic assembly</w:t>
      </w:r>
      <w:r w:rsidR="00316811" w:rsidRPr="00870CD7">
        <w:t xml:space="preserve"> together and orienting them</w:t>
      </w:r>
      <w:r w:rsidR="00200E9A" w:rsidRPr="00870CD7">
        <w:t xml:space="preserve"> in relation to one another</w:t>
      </w:r>
      <w:r w:rsidR="00316811" w:rsidRPr="00870CD7">
        <w:t xml:space="preserve"> (see </w:t>
      </w:r>
      <w:del w:id="624" w:author="CorrectedProof" w:date="2015-01-06T22:18:00Z">
        <w:r w:rsidR="00316811" w:rsidRPr="00870CD7" w:rsidDel="000E0F19">
          <w:delText>“</w:delText>
        </w:r>
      </w:del>
      <w:ins w:id="625" w:author="CorrectedProof" w:date="2015-01-06T22:18:00Z">
        <w:r w:rsidR="000E0F19">
          <w:t>‘</w:t>
        </w:r>
      </w:ins>
      <w:r w:rsidR="00316811" w:rsidRPr="00870CD7">
        <w:t xml:space="preserve">Creating a </w:t>
      </w:r>
      <w:r w:rsidR="00316811" w:rsidRPr="00870CD7">
        <w:rPr>
          <w:i/>
        </w:rPr>
        <w:t>de novo</w:t>
      </w:r>
      <w:r w:rsidR="00316811" w:rsidRPr="00870CD7">
        <w:t xml:space="preserve"> assembly</w:t>
      </w:r>
      <w:del w:id="626" w:author="CorrectedProof" w:date="2015-01-06T22:21:00Z">
        <w:r w:rsidR="00850234" w:rsidRPr="00870CD7" w:rsidDel="000E0F19">
          <w:delText>”</w:delText>
        </w:r>
      </w:del>
      <w:ins w:id="627" w:author="CorrectedProof" w:date="2015-01-06T22:21:00Z">
        <w:r w:rsidR="000E0F19">
          <w:t>’</w:t>
        </w:r>
      </w:ins>
      <w:del w:id="628" w:author="CorrectedProof" w:date="2015-01-07T10:14:00Z">
        <w:r w:rsidR="00316811" w:rsidRPr="00870CD7" w:rsidDel="0089565C">
          <w:delText xml:space="preserve"> below</w:delText>
        </w:r>
      </w:del>
      <w:r w:rsidR="00316811" w:rsidRPr="00870CD7">
        <w:t>).</w:t>
      </w:r>
      <w:r w:rsidR="001806E2" w:rsidRPr="00870CD7">
        <w:t xml:space="preserve"> </w:t>
      </w:r>
      <w:r w:rsidR="00B33BCC" w:rsidRPr="00870CD7">
        <w:t>In general, th</w:t>
      </w:r>
      <w:r w:rsidR="001806E2" w:rsidRPr="00870CD7">
        <w:t>e</w:t>
      </w:r>
      <w:r w:rsidR="00413368" w:rsidRPr="00870CD7">
        <w:t xml:space="preserve"> error rates for</w:t>
      </w:r>
      <w:r w:rsidR="006A7496" w:rsidRPr="00870CD7">
        <w:t xml:space="preserve"> </w:t>
      </w:r>
      <w:r w:rsidR="00413368" w:rsidRPr="00870CD7">
        <w:t xml:space="preserve">PE </w:t>
      </w:r>
      <w:r w:rsidR="00E87E71" w:rsidRPr="00870CD7">
        <w:t xml:space="preserve">Illumina </w:t>
      </w:r>
      <w:r w:rsidR="00413368" w:rsidRPr="00870CD7">
        <w:t xml:space="preserve">sequencing is quite </w:t>
      </w:r>
      <w:r w:rsidR="001806E2" w:rsidRPr="00870CD7">
        <w:t>low</w:t>
      </w:r>
      <w:r w:rsidR="00413368" w:rsidRPr="00870CD7">
        <w:t xml:space="preserve">, with a reported error rate of </w:t>
      </w:r>
      <w:r w:rsidR="00E87E71" w:rsidRPr="00870CD7">
        <w:t xml:space="preserve">0.26% for the </w:t>
      </w:r>
      <w:proofErr w:type="spellStart"/>
      <w:r w:rsidR="00E87E71" w:rsidRPr="00870CD7">
        <w:t>HiSeq</w:t>
      </w:r>
      <w:proofErr w:type="spellEnd"/>
      <w:r w:rsidR="00E87E71" w:rsidRPr="00870CD7">
        <w:t xml:space="preserve"> (</w:t>
      </w:r>
      <w:del w:id="629" w:author="CorrectedProof" w:date="2015-01-07T10:14:00Z">
        <w:r w:rsidR="00E87E71" w:rsidRPr="00870CD7" w:rsidDel="0089565C">
          <w:delText xml:space="preserve">that is, </w:delText>
        </w:r>
      </w:del>
      <w:r w:rsidR="00E87E71" w:rsidRPr="00870CD7">
        <w:t xml:space="preserve">approximately 1 error in every 385 nt) and 0.8% for the MiSeq (1 error in every 125 nt) </w:t>
      </w:r>
      <w:r w:rsidR="00E87E71" w:rsidRPr="00870CD7">
        <w:rPr>
          <w:noProof/>
        </w:rPr>
        <w:t>(Quail et al. 2012)</w:t>
      </w:r>
      <w:r w:rsidR="00413368" w:rsidRPr="00870CD7">
        <w:t>.</w:t>
      </w:r>
    </w:p>
    <w:p w:rsidR="00316811" w:rsidRPr="00870CD7" w:rsidDel="00591DE9" w:rsidRDefault="00316811" w:rsidP="003858DA">
      <w:pPr>
        <w:rPr>
          <w:del w:id="630" w:author="CorrectedProof" w:date="2015-01-07T10:24:00Z"/>
        </w:rPr>
      </w:pPr>
      <w:r w:rsidRPr="00870CD7">
        <w:t xml:space="preserve">Another </w:t>
      </w:r>
      <w:commentRangeStart w:id="631"/>
      <w:r w:rsidRPr="00870CD7">
        <w:t>recent</w:t>
      </w:r>
      <w:commentRangeEnd w:id="631"/>
      <w:r w:rsidR="0089565C">
        <w:rPr>
          <w:rStyle w:val="CommentReference"/>
        </w:rPr>
        <w:commentReference w:id="631"/>
      </w:r>
      <w:r w:rsidRPr="00870CD7">
        <w:t xml:space="preserve"> sequencing technology is </w:t>
      </w:r>
      <w:r w:rsidR="00291E80" w:rsidRPr="00870CD7">
        <w:t xml:space="preserve">the </w:t>
      </w:r>
      <w:del w:id="632" w:author="CorrectedProof" w:date="2015-01-06T22:19:00Z">
        <w:r w:rsidRPr="00870CD7" w:rsidDel="000E0F19">
          <w:delText>“</w:delText>
        </w:r>
      </w:del>
      <w:ins w:id="633" w:author="CorrectedProof" w:date="2015-01-06T22:19:00Z">
        <w:r w:rsidR="000E0F19">
          <w:t>‘</w:t>
        </w:r>
      </w:ins>
      <w:r w:rsidRPr="00870CD7">
        <w:t>Pacific</w:t>
      </w:r>
      <w:r w:rsidR="00291E80" w:rsidRPr="00870CD7">
        <w:t xml:space="preserve"> Biosciences</w:t>
      </w:r>
      <w:del w:id="634" w:author="CorrectedProof" w:date="2015-01-06T22:21:00Z">
        <w:r w:rsidR="00014C97" w:rsidRPr="00870CD7" w:rsidDel="000E0F19">
          <w:delText>”</w:delText>
        </w:r>
      </w:del>
      <w:ins w:id="635" w:author="CorrectedProof" w:date="2015-01-06T22:21:00Z">
        <w:r w:rsidR="000E0F19">
          <w:t>’</w:t>
        </w:r>
      </w:ins>
      <w:r w:rsidR="00014C97" w:rsidRPr="00870CD7">
        <w:t xml:space="preserve"> (PacBio)</w:t>
      </w:r>
      <w:r w:rsidR="00291E80" w:rsidRPr="00870CD7">
        <w:t xml:space="preserve"> protocol</w:t>
      </w:r>
      <w:r w:rsidR="00014C97" w:rsidRPr="00870CD7">
        <w:t>.</w:t>
      </w:r>
      <w:r w:rsidR="00291E80" w:rsidRPr="00870CD7">
        <w:t xml:space="preserve"> </w:t>
      </w:r>
      <w:r w:rsidR="00291E80" w:rsidRPr="00870CD7">
        <w:rPr>
          <w:highlight w:val="yellow"/>
        </w:rPr>
        <w:t>&lt;WHAT THE HELL IS IT? How does this differ from Illumina&gt;</w:t>
      </w:r>
      <w:r w:rsidR="00014C97" w:rsidRPr="00870CD7">
        <w:t xml:space="preserve"> While these</w:t>
      </w:r>
      <w:r w:rsidR="0080427B" w:rsidRPr="00870CD7">
        <w:t xml:space="preserve"> reads tend to have an error rate </w:t>
      </w:r>
      <w:moveToRangeStart w:id="636" w:author="CorrectedProof" w:date="2015-01-07T10:20:00Z" w:name="move408389351"/>
      <w:moveTo w:id="637" w:author="CorrectedProof" w:date="2015-01-07T10:20:00Z">
        <w:del w:id="638" w:author="CorrectedProof" w:date="2015-01-07T10:20:00Z">
          <w:r w:rsidR="00904AC1" w:rsidRPr="00870CD7" w:rsidDel="00904AC1">
            <w:delText>at around</w:delText>
          </w:r>
        </w:del>
      </w:moveTo>
      <w:ins w:id="639" w:author="CorrectedProof" w:date="2015-01-07T10:20:00Z">
        <w:r w:rsidR="00904AC1">
          <w:t>of</w:t>
        </w:r>
      </w:ins>
      <w:moveTo w:id="640" w:author="CorrectedProof" w:date="2015-01-07T10:20:00Z">
        <w:r w:rsidR="00904AC1" w:rsidRPr="00870CD7">
          <w:t xml:space="preserve"> 12.86% (approximately 1 in every 7 nt) </w:t>
        </w:r>
        <w:r w:rsidR="00904AC1" w:rsidRPr="00870CD7">
          <w:rPr>
            <w:noProof/>
          </w:rPr>
          <w:t>(Quail et al. 2012)</w:t>
        </w:r>
        <w:del w:id="641" w:author="CorrectedProof" w:date="2015-01-07T10:20:00Z">
          <w:r w:rsidR="00904AC1" w:rsidRPr="00870CD7" w:rsidDel="00904AC1">
            <w:delText>.</w:delText>
          </w:r>
        </w:del>
      </w:moveTo>
      <w:moveToRangeEnd w:id="636"/>
      <w:del w:id="642" w:author="CorrectedProof" w:date="2015-01-07T10:20:00Z">
        <w:r w:rsidR="0080427B" w:rsidRPr="00870CD7" w:rsidDel="00904AC1">
          <w:delText>far in excess of illumine sequencing (at approximately x / y nucleotides</w:delText>
        </w:r>
      </w:del>
      <w:del w:id="643" w:author="CorrectedProof" w:date="2015-01-06T22:19:00Z">
        <w:r w:rsidR="0080427B" w:rsidRPr="00870CD7" w:rsidDel="000E0F19">
          <w:delText>”</w:delText>
        </w:r>
      </w:del>
      <w:del w:id="644" w:author="CorrectedProof" w:date="2015-01-07T10:20:00Z">
        <w:r w:rsidR="0080427B" w:rsidRPr="00870CD7" w:rsidDel="00904AC1">
          <w:delText>,</w:delText>
        </w:r>
      </w:del>
      <w:r w:rsidR="0080427B" w:rsidRPr="00870CD7">
        <w:t xml:space="preserve"> </w:t>
      </w:r>
      <w:del w:id="645" w:author="CorrectedProof" w:date="2015-01-07T10:21:00Z">
        <w:r w:rsidR="00291E80" w:rsidRPr="00870CD7" w:rsidDel="00904AC1">
          <w:delText xml:space="preserve">the benefit </w:delText>
        </w:r>
      </w:del>
      <w:del w:id="646" w:author="CorrectedProof" w:date="2015-01-07T10:17:00Z">
        <w:r w:rsidR="00291E80" w:rsidRPr="00870CD7" w:rsidDel="0089565C">
          <w:delText xml:space="preserve">that </w:delText>
        </w:r>
      </w:del>
      <w:proofErr w:type="spellStart"/>
      <w:r w:rsidR="00291E80" w:rsidRPr="00870CD7">
        <w:t>PacBio</w:t>
      </w:r>
      <w:proofErr w:type="spellEnd"/>
      <w:r w:rsidR="00291E80" w:rsidRPr="00870CD7">
        <w:t xml:space="preserve"> sequencing </w:t>
      </w:r>
      <w:ins w:id="647" w:author="CorrectedProof" w:date="2015-01-07T10:21:00Z">
        <w:r w:rsidR="00904AC1">
          <w:t xml:space="preserve">produces a longer </w:t>
        </w:r>
      </w:ins>
      <w:ins w:id="648" w:author="CorrectedProof" w:date="2015-01-07T10:22:00Z">
        <w:r w:rsidR="00904AC1" w:rsidRPr="00870CD7">
          <w:t>read length</w:t>
        </w:r>
        <w:r w:rsidR="00904AC1" w:rsidRPr="00870CD7" w:rsidDel="0089565C">
          <w:t xml:space="preserve"> </w:t>
        </w:r>
      </w:ins>
      <w:del w:id="649" w:author="CorrectedProof" w:date="2015-01-07T10:17:00Z">
        <w:r w:rsidR="00291E80" w:rsidRPr="00870CD7" w:rsidDel="0089565C">
          <w:delText xml:space="preserve">has </w:delText>
        </w:r>
      </w:del>
      <w:del w:id="650" w:author="CorrectedProof" w:date="2015-01-07T10:22:00Z">
        <w:r w:rsidR="00291E80" w:rsidRPr="00870CD7" w:rsidDel="00904AC1">
          <w:delText xml:space="preserve">over </w:delText>
        </w:r>
      </w:del>
      <w:ins w:id="651" w:author="CorrectedProof" w:date="2015-01-07T10:22:00Z">
        <w:r w:rsidR="00904AC1">
          <w:t xml:space="preserve">than </w:t>
        </w:r>
      </w:ins>
      <w:proofErr w:type="spellStart"/>
      <w:r w:rsidR="00291E80" w:rsidRPr="00870CD7">
        <w:t>Illumina</w:t>
      </w:r>
      <w:proofErr w:type="spellEnd"/>
      <w:del w:id="652" w:author="CorrectedProof" w:date="2015-01-07T10:22:00Z">
        <w:r w:rsidR="00291E80" w:rsidRPr="00870CD7" w:rsidDel="00904AC1">
          <w:delText xml:space="preserve"> is the read length</w:delText>
        </w:r>
      </w:del>
      <w:r w:rsidR="00291E80" w:rsidRPr="00870CD7">
        <w:t xml:space="preserve">. </w:t>
      </w:r>
      <w:proofErr w:type="spellStart"/>
      <w:r w:rsidR="00291E80" w:rsidRPr="00870CD7">
        <w:t>PacBio</w:t>
      </w:r>
      <w:proofErr w:type="spellEnd"/>
      <w:r w:rsidR="00291E80" w:rsidRPr="00870CD7">
        <w:t xml:space="preserve"> reads are</w:t>
      </w:r>
      <w:ins w:id="653" w:author="CorrectedProof" w:date="2015-01-07T10:22:00Z">
        <w:r w:rsidR="00904AC1">
          <w:t>,</w:t>
        </w:r>
      </w:ins>
      <w:r w:rsidR="00291E80" w:rsidRPr="00870CD7">
        <w:t xml:space="preserve"> on average</w:t>
      </w:r>
      <w:ins w:id="654" w:author="CorrectedProof" w:date="2015-01-07T10:22:00Z">
        <w:r w:rsidR="00904AC1">
          <w:t>,</w:t>
        </w:r>
      </w:ins>
      <w:r w:rsidR="00291E80" w:rsidRPr="00870CD7">
        <w:t xml:space="preserve"> X </w:t>
      </w:r>
      <w:proofErr w:type="spellStart"/>
      <w:r w:rsidR="00291E80" w:rsidRPr="00870CD7">
        <w:t>bp</w:t>
      </w:r>
      <w:proofErr w:type="spellEnd"/>
      <w:r w:rsidR="00291E80" w:rsidRPr="00870CD7">
        <w:t xml:space="preserve"> in length</w:t>
      </w:r>
      <w:ins w:id="655" w:author="CorrectedProof" w:date="2015-01-07T10:23:00Z">
        <w:r w:rsidR="00904AC1">
          <w:t>.</w:t>
        </w:r>
      </w:ins>
      <w:del w:id="656" w:author="CorrectedProof" w:date="2015-01-07T10:23:00Z">
        <w:r w:rsidR="00291E80" w:rsidRPr="00870CD7" w:rsidDel="00904AC1">
          <w:delText>,</w:delText>
        </w:r>
      </w:del>
      <w:r w:rsidR="00291E80" w:rsidRPr="00870CD7">
        <w:t xml:space="preserve"> </w:t>
      </w:r>
      <w:ins w:id="657" w:author="CorrectedProof" w:date="2015-01-07T10:23:00Z">
        <w:r w:rsidR="00904AC1">
          <w:t>W</w:t>
        </w:r>
      </w:ins>
      <w:ins w:id="658" w:author="CorrectedProof" w:date="2015-01-07T10:22:00Z">
        <w:r w:rsidR="00904AC1">
          <w:t>hereas</w:t>
        </w:r>
      </w:ins>
      <w:del w:id="659" w:author="CorrectedProof" w:date="2015-01-07T10:23:00Z">
        <w:r w:rsidR="00291E80" w:rsidRPr="00870CD7" w:rsidDel="00904AC1">
          <w:delText>#x the size of</w:delText>
        </w:r>
      </w:del>
      <w:r w:rsidR="00291E80" w:rsidRPr="00870CD7">
        <w:t xml:space="preserve"> </w:t>
      </w:r>
      <w:proofErr w:type="spellStart"/>
      <w:r w:rsidR="00291E80" w:rsidRPr="00870CD7">
        <w:t>Illumina</w:t>
      </w:r>
      <w:proofErr w:type="spellEnd"/>
      <w:ins w:id="660" w:author="CorrectedProof" w:date="2015-01-07T10:23:00Z">
        <w:r w:rsidR="00904AC1">
          <w:t xml:space="preserve"> reads are only </w:t>
        </w:r>
        <w:r w:rsidR="00904AC1" w:rsidRPr="00870CD7">
          <w:t>#x</w:t>
        </w:r>
      </w:ins>
      <w:ins w:id="661" w:author="CorrectedProof" w:date="2015-01-07T10:24:00Z">
        <w:r w:rsidR="00591DE9">
          <w:t xml:space="preserve"> </w:t>
        </w:r>
        <w:proofErr w:type="spellStart"/>
        <w:r w:rsidR="00591DE9">
          <w:t>bp</w:t>
        </w:r>
      </w:ins>
      <w:proofErr w:type="spellEnd"/>
      <w:r w:rsidR="00291E80" w:rsidRPr="00870CD7">
        <w:t xml:space="preserve">. Unfortunately, to run a single </w:t>
      </w:r>
      <w:r w:rsidR="00291E80" w:rsidRPr="00870CD7">
        <w:rPr>
          <w:highlight w:val="yellow"/>
        </w:rPr>
        <w:t>&lt;lane&gt;</w:t>
      </w:r>
      <w:r w:rsidR="00291E80" w:rsidRPr="00870CD7">
        <w:t xml:space="preserve"> of </w:t>
      </w:r>
      <w:proofErr w:type="spellStart"/>
      <w:r w:rsidR="00291E80" w:rsidRPr="00870CD7">
        <w:t>PacBio</w:t>
      </w:r>
      <w:proofErr w:type="spellEnd"/>
      <w:r w:rsidR="00291E80" w:rsidRPr="00870CD7">
        <w:t xml:space="preserve">, </w:t>
      </w:r>
      <w:r w:rsidR="006162A3">
        <w:t xml:space="preserve">the cost </w:t>
      </w:r>
      <w:del w:id="662" w:author="CorrectedProof" w:date="2015-01-07T10:18:00Z">
        <w:r w:rsidR="006162A3" w:rsidDel="00904AC1">
          <w:delText xml:space="preserve">is far greater </w:delText>
        </w:r>
      </w:del>
      <w:r w:rsidR="006162A3">
        <w:t>per nuc</w:t>
      </w:r>
      <w:r w:rsidR="00291E80" w:rsidRPr="00870CD7">
        <w:t xml:space="preserve">leotide </w:t>
      </w:r>
      <w:ins w:id="663" w:author="CorrectedProof" w:date="2015-01-07T10:18:00Z">
        <w:r w:rsidR="00904AC1">
          <w:t xml:space="preserve">is far greater </w:t>
        </w:r>
      </w:ins>
      <w:r w:rsidR="00291E80" w:rsidRPr="00870CD7">
        <w:t xml:space="preserve">than </w:t>
      </w:r>
      <w:proofErr w:type="spellStart"/>
      <w:r w:rsidR="00291E80" w:rsidRPr="00870CD7">
        <w:t>Illumina</w:t>
      </w:r>
      <w:proofErr w:type="spellEnd"/>
      <w:r w:rsidR="00291E80" w:rsidRPr="00870CD7">
        <w:t xml:space="preserve"> (how much? Check AGRF or others). </w:t>
      </w:r>
      <w:del w:id="664" w:author="CorrectedProof" w:date="2015-01-07T10:24:00Z">
        <w:r w:rsidR="00291E80" w:rsidRPr="00870CD7" w:rsidDel="00591DE9">
          <w:delText>The error rates for PacBio reads are also</w:delText>
        </w:r>
        <w:r w:rsidR="00E87E71" w:rsidRPr="00870CD7" w:rsidDel="00591DE9">
          <w:delText xml:space="preserve"> far</w:delText>
        </w:r>
        <w:r w:rsidR="00291E80" w:rsidRPr="00870CD7" w:rsidDel="00591DE9">
          <w:delText xml:space="preserve"> in excess of Illumina</w:delText>
        </w:r>
        <w:r w:rsidR="00E87E71" w:rsidRPr="00870CD7" w:rsidDel="00591DE9">
          <w:delText xml:space="preserve"> reads</w:delText>
        </w:r>
        <w:r w:rsidR="00291E80" w:rsidRPr="00870CD7" w:rsidDel="00591DE9">
          <w:delText xml:space="preserve">, </w:delText>
        </w:r>
      </w:del>
      <w:moveFromRangeStart w:id="665" w:author="CorrectedProof" w:date="2015-01-07T10:20:00Z" w:name="move408389351"/>
      <w:moveFrom w:id="666" w:author="CorrectedProof" w:date="2015-01-07T10:20:00Z">
        <w:del w:id="667" w:author="CorrectedProof" w:date="2015-01-07T10:24:00Z">
          <w:r w:rsidR="00291E80" w:rsidRPr="00870CD7" w:rsidDel="00591DE9">
            <w:delText xml:space="preserve">at around </w:delText>
          </w:r>
          <w:r w:rsidR="00E87E71" w:rsidRPr="00870CD7" w:rsidDel="00591DE9">
            <w:delText xml:space="preserve">12.86% (approximately 1 in every 7 nt) </w:delText>
          </w:r>
          <w:r w:rsidR="00E87E71" w:rsidRPr="00870CD7" w:rsidDel="00591DE9">
            <w:rPr>
              <w:noProof/>
            </w:rPr>
            <w:delText>(Quail et al. 2012)</w:delText>
          </w:r>
          <w:r w:rsidR="00291E80" w:rsidRPr="00870CD7" w:rsidDel="00591DE9">
            <w:delText>.</w:delText>
          </w:r>
        </w:del>
      </w:moveFrom>
      <w:moveFromRangeEnd w:id="665"/>
    </w:p>
    <w:p w:rsidR="00591DE9" w:rsidRDefault="00591DE9" w:rsidP="003858DA">
      <w:pPr>
        <w:rPr>
          <w:ins w:id="668" w:author="CorrectedProof" w:date="2015-01-07T10:24:00Z"/>
        </w:rPr>
      </w:pPr>
    </w:p>
    <w:p w:rsidR="007C4BAB" w:rsidRPr="00870CD7" w:rsidRDefault="00114C73" w:rsidP="003858DA">
      <w:r w:rsidRPr="00870CD7">
        <w:t xml:space="preserve">NGS technology </w:t>
      </w:r>
      <w:del w:id="669" w:author="CorrectedProof" w:date="2015-01-07T10:27:00Z">
        <w:r w:rsidRPr="00870CD7" w:rsidDel="00591DE9">
          <w:delText xml:space="preserve">is </w:delText>
        </w:r>
      </w:del>
      <w:ins w:id="670" w:author="CorrectedProof" w:date="2015-01-07T10:27:00Z">
        <w:r w:rsidR="00591DE9">
          <w:t>has</w:t>
        </w:r>
        <w:r w:rsidR="00591DE9" w:rsidRPr="00870CD7">
          <w:t xml:space="preserve"> </w:t>
        </w:r>
      </w:ins>
      <w:del w:id="671" w:author="CorrectedProof" w:date="2015-01-07T10:25:00Z">
        <w:r w:rsidRPr="00870CD7" w:rsidDel="00591DE9">
          <w:delText xml:space="preserve">also </w:delText>
        </w:r>
      </w:del>
      <w:r w:rsidRPr="00870CD7">
        <w:t>be</w:t>
      </w:r>
      <w:ins w:id="672" w:author="CorrectedProof" w:date="2015-01-07T10:25:00Z">
        <w:r w:rsidR="00591DE9">
          <w:t>en</w:t>
        </w:r>
      </w:ins>
      <w:ins w:id="673" w:author="CorrectedProof" w:date="2015-01-07T10:26:00Z">
        <w:r w:rsidR="00591DE9">
          <w:t>/is constantly being</w:t>
        </w:r>
      </w:ins>
      <w:del w:id="674" w:author="CorrectedProof" w:date="2015-01-07T10:25:00Z">
        <w:r w:rsidRPr="00870CD7" w:rsidDel="00591DE9">
          <w:delText>ing</w:delText>
        </w:r>
      </w:del>
      <w:r w:rsidRPr="00870CD7">
        <w:t xml:space="preserve"> updated and revolutionised</w:t>
      </w:r>
      <w:del w:id="675" w:author="CorrectedProof" w:date="2015-01-07T10:25:00Z">
        <w:r w:rsidRPr="00870CD7" w:rsidDel="00591DE9">
          <w:delText xml:space="preserve"> ev</w:delText>
        </w:r>
        <w:r w:rsidR="00B85975" w:rsidRPr="00870CD7" w:rsidDel="00591DE9">
          <w:delText>en today</w:delText>
        </w:r>
      </w:del>
      <w:r w:rsidR="00B85975" w:rsidRPr="00870CD7">
        <w:t xml:space="preserve">. </w:t>
      </w:r>
      <w:del w:id="676" w:author="CorrectedProof" w:date="2015-01-07T10:27:00Z">
        <w:r w:rsidR="00B85975" w:rsidRPr="00870CD7" w:rsidDel="00591DE9">
          <w:delText xml:space="preserve">One </w:delText>
        </w:r>
      </w:del>
      <w:ins w:id="677" w:author="CorrectedProof" w:date="2015-01-07T10:27:00Z">
        <w:r w:rsidR="00591DE9">
          <w:t>For example,</w:t>
        </w:r>
      </w:ins>
      <w:del w:id="678" w:author="CorrectedProof" w:date="2015-01-07T10:27:00Z">
        <w:r w:rsidR="00B85975" w:rsidRPr="00870CD7" w:rsidDel="00591DE9">
          <w:delText>such protocol is</w:delText>
        </w:r>
      </w:del>
      <w:r w:rsidRPr="00870CD7">
        <w:t xml:space="preserve"> </w:t>
      </w:r>
      <w:proofErr w:type="spellStart"/>
      <w:r w:rsidRPr="00870CD7">
        <w:t>Moleculo</w:t>
      </w:r>
      <w:proofErr w:type="spellEnd"/>
      <w:r w:rsidRPr="00870CD7">
        <w:t xml:space="preserve"> sequencing</w:t>
      </w:r>
      <w:del w:id="679" w:author="CorrectedProof" w:date="2015-01-07T10:27:00Z">
        <w:r w:rsidR="00B85975" w:rsidRPr="00870CD7" w:rsidDel="00591DE9">
          <w:delText>, which</w:delText>
        </w:r>
      </w:del>
      <w:ins w:id="680" w:author="CorrectedProof" w:date="2015-01-07T10:27:00Z">
        <w:r w:rsidR="00591DE9">
          <w:t xml:space="preserve"> </w:t>
        </w:r>
      </w:ins>
      <w:r w:rsidR="00B85975" w:rsidRPr="00870CD7">
        <w:t xml:space="preserve"> boasts</w:t>
      </w:r>
      <w:r w:rsidRPr="00870CD7">
        <w:t xml:space="preserve"> the ability to sequence a single molecule of DNA, </w:t>
      </w:r>
      <w:del w:id="681" w:author="CorrectedProof" w:date="2015-01-07T10:28:00Z">
        <w:r w:rsidRPr="00870CD7" w:rsidDel="009362C1">
          <w:delText>making them very useful</w:delText>
        </w:r>
      </w:del>
      <w:ins w:id="682" w:author="CorrectedProof" w:date="2015-01-07T10:28:00Z">
        <w:r w:rsidR="009362C1">
          <w:t>which of benefit</w:t>
        </w:r>
      </w:ins>
      <w:r w:rsidRPr="00870CD7">
        <w:t xml:space="preserve"> </w:t>
      </w:r>
      <w:del w:id="683" w:author="CorrectedProof" w:date="2015-01-07T10:28:00Z">
        <w:r w:rsidRPr="00870CD7" w:rsidDel="00591DE9">
          <w:delText xml:space="preserve">in </w:delText>
        </w:r>
        <w:r w:rsidR="009A2443" w:rsidRPr="00870CD7" w:rsidDel="00591DE9">
          <w:delText>instances</w:delText>
        </w:r>
        <w:r w:rsidRPr="00870CD7" w:rsidDel="00591DE9">
          <w:delText xml:space="preserve"> where</w:delText>
        </w:r>
      </w:del>
      <w:ins w:id="684" w:author="CorrectedProof" w:date="2015-01-07T10:28:00Z">
        <w:r w:rsidR="00591DE9">
          <w:t>when</w:t>
        </w:r>
      </w:ins>
      <w:r w:rsidRPr="00870CD7">
        <w:t xml:space="preserve"> the quantity of sample to be sequences is very low</w:t>
      </w:r>
      <w:r w:rsidR="00B85975" w:rsidRPr="00870CD7">
        <w:t xml:space="preserve"> </w:t>
      </w:r>
      <w:r w:rsidR="00B85975" w:rsidRPr="00870CD7">
        <w:rPr>
          <w:highlight w:val="yellow"/>
        </w:rPr>
        <w:t>(REFERENCE!)</w:t>
      </w:r>
      <w:r w:rsidRPr="00870CD7">
        <w:t>.</w:t>
      </w:r>
      <w:r w:rsidR="00B85975" w:rsidRPr="00870CD7">
        <w:t xml:space="preserve"> </w:t>
      </w:r>
      <w:r w:rsidR="00B85975" w:rsidRPr="00870CD7">
        <w:rPr>
          <w:highlight w:val="yellow"/>
        </w:rPr>
        <w:t xml:space="preserve">&lt;Chemistry/ protocol of </w:t>
      </w:r>
      <w:r w:rsidR="009A2443" w:rsidRPr="00870CD7">
        <w:rPr>
          <w:highlight w:val="yellow"/>
        </w:rPr>
        <w:t>Moleculo</w:t>
      </w:r>
      <w:r w:rsidR="00B85975" w:rsidRPr="00870CD7">
        <w:rPr>
          <w:highlight w:val="yellow"/>
        </w:rPr>
        <w:t>?&gt;</w:t>
      </w:r>
    </w:p>
    <w:p w:rsidR="00114C73" w:rsidRPr="00870CD7" w:rsidRDefault="00114C73" w:rsidP="003858DA">
      <w:r w:rsidRPr="00870CD7">
        <w:rPr>
          <w:highlight w:val="yellow"/>
        </w:rPr>
        <w:t>&lt;</w:t>
      </w:r>
      <w:r w:rsidR="009A2443" w:rsidRPr="00870CD7">
        <w:rPr>
          <w:highlight w:val="yellow"/>
        </w:rPr>
        <w:t>Something</w:t>
      </w:r>
      <w:r w:rsidRPr="00870CD7">
        <w:rPr>
          <w:highlight w:val="yellow"/>
        </w:rPr>
        <w:t xml:space="preserve"> else about Ion </w:t>
      </w:r>
      <w:r w:rsidR="009A2443" w:rsidRPr="00870CD7">
        <w:rPr>
          <w:highlight w:val="yellow"/>
        </w:rPr>
        <w:t>Torrent</w:t>
      </w:r>
      <w:r w:rsidRPr="00870CD7">
        <w:rPr>
          <w:highlight w:val="yellow"/>
        </w:rPr>
        <w:t xml:space="preserve">. How is this “Important”? Something about the MinION system and </w:t>
      </w:r>
      <w:ins w:id="685" w:author="CorrectedProof" w:date="2015-01-06T22:20:00Z">
        <w:r w:rsidR="000E0F19">
          <w:rPr>
            <w:highlight w:val="yellow"/>
          </w:rPr>
          <w:t>‘</w:t>
        </w:r>
      </w:ins>
      <w:del w:id="686" w:author="CorrectedProof" w:date="2015-01-06T22:20:00Z">
        <w:r w:rsidRPr="00870CD7" w:rsidDel="000E0F19">
          <w:rPr>
            <w:highlight w:val="yellow"/>
          </w:rPr>
          <w:delText>“</w:delText>
        </w:r>
      </w:del>
      <w:r w:rsidRPr="00870CD7">
        <w:rPr>
          <w:highlight w:val="yellow"/>
        </w:rPr>
        <w:t xml:space="preserve">Laboratory </w:t>
      </w:r>
      <w:r w:rsidR="009A2443" w:rsidRPr="00870CD7">
        <w:rPr>
          <w:highlight w:val="yellow"/>
        </w:rPr>
        <w:t>Bench top</w:t>
      </w:r>
      <w:r w:rsidRPr="00870CD7">
        <w:rPr>
          <w:highlight w:val="yellow"/>
        </w:rPr>
        <w:t xml:space="preserve"> Sequencing</w:t>
      </w:r>
      <w:ins w:id="687" w:author="CorrectedProof" w:date="2015-01-06T22:20:00Z">
        <w:r w:rsidR="000E0F19">
          <w:rPr>
            <w:highlight w:val="yellow"/>
          </w:rPr>
          <w:t>’</w:t>
        </w:r>
      </w:ins>
      <w:del w:id="688" w:author="CorrectedProof" w:date="2015-01-06T22:20:00Z">
        <w:r w:rsidRPr="00870CD7" w:rsidDel="000E0F19">
          <w:rPr>
            <w:highlight w:val="yellow"/>
          </w:rPr>
          <w:delText>”</w:delText>
        </w:r>
      </w:del>
      <w:r w:rsidRPr="00870CD7">
        <w:rPr>
          <w:highlight w:val="yellow"/>
        </w:rPr>
        <w:t>&gt;</w:t>
      </w:r>
      <w:r w:rsidR="00B85975" w:rsidRPr="00870CD7">
        <w:t xml:space="preserve"> </w:t>
      </w:r>
      <w:r w:rsidR="00B85975" w:rsidRPr="00870CD7">
        <w:rPr>
          <w:highlight w:val="yellow"/>
        </w:rPr>
        <w:t>&lt;Chemistry/ protocol of Ion Torrent?&gt;</w:t>
      </w:r>
    </w:p>
    <w:p w:rsidR="009A4164" w:rsidRPr="00870CD7" w:rsidRDefault="009A4164" w:rsidP="003858DA"/>
    <w:p w:rsidR="008460FD" w:rsidRPr="00870CD7" w:rsidRDefault="008460FD" w:rsidP="003858DA"/>
    <w:p w:rsidR="00FD5931" w:rsidRPr="00870CD7" w:rsidRDefault="00FD5931" w:rsidP="00FD5931">
      <w:pPr>
        <w:pStyle w:val="Heading2"/>
        <w:rPr>
          <w:lang w:val="en-AU"/>
        </w:rPr>
      </w:pPr>
      <w:bookmarkStart w:id="689" w:name="_Toc408124231"/>
      <w:r w:rsidRPr="00870CD7">
        <w:rPr>
          <w:lang w:val="en-AU"/>
        </w:rPr>
        <w:lastRenderedPageBreak/>
        <w:t xml:space="preserve">Creating a </w:t>
      </w:r>
      <w:r w:rsidRPr="00870CD7">
        <w:rPr>
          <w:i/>
          <w:lang w:val="en-AU"/>
        </w:rPr>
        <w:t xml:space="preserve">de novo </w:t>
      </w:r>
      <w:r w:rsidRPr="00870CD7">
        <w:rPr>
          <w:lang w:val="en-AU"/>
        </w:rPr>
        <w:t>assembly</w:t>
      </w:r>
      <w:bookmarkEnd w:id="689"/>
    </w:p>
    <w:p w:rsidR="00FD5931" w:rsidRPr="00870CD7" w:rsidRDefault="00FD5931" w:rsidP="00FD5931">
      <w:r w:rsidRPr="00870CD7">
        <w:t>While the cost of creating next generation sequencing inform</w:t>
      </w:r>
      <w:r w:rsidR="00DC5A0F" w:rsidRPr="00870CD7">
        <w:t xml:space="preserve">ation </w:t>
      </w:r>
      <w:del w:id="690" w:author="CorrectedProof" w:date="2015-01-07T10:29:00Z">
        <w:r w:rsidR="00DC5A0F" w:rsidRPr="00870CD7" w:rsidDel="009362C1">
          <w:delText xml:space="preserve">has </w:delText>
        </w:r>
      </w:del>
      <w:ins w:id="691" w:author="CorrectedProof" w:date="2015-01-07T10:29:00Z">
        <w:r w:rsidR="009362C1">
          <w:t>i</w:t>
        </w:r>
        <w:r w:rsidR="009362C1" w:rsidRPr="00870CD7">
          <w:t xml:space="preserve">s </w:t>
        </w:r>
      </w:ins>
      <w:del w:id="692" w:author="CorrectedProof" w:date="2015-01-07T10:29:00Z">
        <w:r w:rsidR="00DC5A0F" w:rsidRPr="00870CD7" w:rsidDel="009362C1">
          <w:delText xml:space="preserve">dropped </w:delText>
        </w:r>
      </w:del>
      <w:ins w:id="693" w:author="CorrectedProof" w:date="2015-01-07T10:29:00Z">
        <w:r w:rsidR="009362C1">
          <w:t>significantly less that it was</w:t>
        </w:r>
      </w:ins>
      <w:del w:id="694" w:author="CorrectedProof" w:date="2015-01-07T10:30:00Z">
        <w:r w:rsidR="00DC5A0F" w:rsidRPr="00870CD7" w:rsidDel="009362C1">
          <w:delText xml:space="preserve">dramatically </w:delText>
        </w:r>
        <w:r w:rsidR="00EF447E" w:rsidRPr="00870CD7" w:rsidDel="009362C1">
          <w:delText>in the last</w:delText>
        </w:r>
      </w:del>
      <w:r w:rsidR="00EF447E" w:rsidRPr="00870CD7">
        <w:t xml:space="preserve"> 15 years</w:t>
      </w:r>
      <w:ins w:id="695" w:author="CorrectedProof" w:date="2015-01-07T10:30:00Z">
        <w:r w:rsidR="009362C1">
          <w:t xml:space="preserve"> ago</w:t>
        </w:r>
      </w:ins>
      <w:r w:rsidR="004526E0" w:rsidRPr="00870CD7">
        <w:t>, only a fraction of the organisms on Earth have h</w:t>
      </w:r>
      <w:r w:rsidR="003855E9" w:rsidRPr="00870CD7">
        <w:t xml:space="preserve">ad their genome sequenced. </w:t>
      </w:r>
      <w:del w:id="696" w:author="CorrectedProof" w:date="2015-01-07T10:30:00Z">
        <w:r w:rsidR="003855E9" w:rsidRPr="00870CD7" w:rsidDel="009362C1">
          <w:delText>This</w:delText>
        </w:r>
        <w:r w:rsidR="004526E0" w:rsidRPr="00870CD7" w:rsidDel="009362C1">
          <w:delText xml:space="preserve"> </w:delText>
        </w:r>
      </w:del>
      <w:ins w:id="697" w:author="CorrectedProof" w:date="2015-01-07T10:30:00Z">
        <w:r w:rsidR="009362C1" w:rsidRPr="00870CD7">
          <w:t>Th</w:t>
        </w:r>
        <w:r w:rsidR="009362C1">
          <w:t>ose sequenced</w:t>
        </w:r>
        <w:r w:rsidR="009362C1" w:rsidRPr="00870CD7">
          <w:t xml:space="preserve"> </w:t>
        </w:r>
      </w:ins>
      <w:r w:rsidR="004526E0" w:rsidRPr="00870CD7">
        <w:t>include</w:t>
      </w:r>
      <w:del w:id="698" w:author="CorrectedProof" w:date="2015-01-07T10:30:00Z">
        <w:r w:rsidR="003855E9" w:rsidRPr="00870CD7" w:rsidDel="009362C1">
          <w:delText>s</w:delText>
        </w:r>
      </w:del>
      <w:r w:rsidR="00EF447E" w:rsidRPr="00870CD7">
        <w:t xml:space="preserve"> model organisms such as </w:t>
      </w:r>
      <w:r w:rsidR="00EF447E" w:rsidRPr="00870CD7">
        <w:rPr>
          <w:i/>
        </w:rPr>
        <w:t>C</w:t>
      </w:r>
      <w:r w:rsidR="00056083" w:rsidRPr="00870CD7">
        <w:rPr>
          <w:i/>
        </w:rPr>
        <w:t>.</w:t>
      </w:r>
      <w:r w:rsidR="00EF447E" w:rsidRPr="00870CD7">
        <w:rPr>
          <w:i/>
        </w:rPr>
        <w:t xml:space="preserve"> elegans</w:t>
      </w:r>
      <w:r w:rsidR="00EF447E" w:rsidRPr="00870CD7">
        <w:t>,</w:t>
      </w:r>
      <w:r w:rsidR="00AF33A6" w:rsidRPr="00870CD7">
        <w:t xml:space="preserve"> </w:t>
      </w:r>
      <w:r w:rsidR="00AF33A6" w:rsidRPr="00870CD7">
        <w:rPr>
          <w:i/>
        </w:rPr>
        <w:t>Drosophila melanogaster</w:t>
      </w:r>
      <w:r w:rsidR="00AF33A6" w:rsidRPr="00870CD7">
        <w:t xml:space="preserve"> (fruit fly) </w:t>
      </w:r>
      <w:r w:rsidR="00AF33A6" w:rsidRPr="00870CD7">
        <w:rPr>
          <w:noProof/>
        </w:rPr>
        <w:t>(Adams et al. 2000)</w:t>
      </w:r>
      <w:r w:rsidR="00AF33A6" w:rsidRPr="00870CD7">
        <w:t>,</w:t>
      </w:r>
      <w:r w:rsidR="00EF447E" w:rsidRPr="00870CD7">
        <w:t xml:space="preserve"> </w:t>
      </w:r>
      <w:r w:rsidR="00EF447E" w:rsidRPr="00870CD7">
        <w:rPr>
          <w:i/>
        </w:rPr>
        <w:t>Arabidopsis</w:t>
      </w:r>
      <w:r w:rsidR="00EF447E" w:rsidRPr="00870CD7">
        <w:t xml:space="preserve">, </w:t>
      </w:r>
      <w:ins w:id="699" w:author="CorrectedProof" w:date="2015-01-07T10:31:00Z">
        <w:r w:rsidR="009362C1">
          <w:t xml:space="preserve">and </w:t>
        </w:r>
      </w:ins>
      <w:del w:id="700" w:author="CorrectedProof" w:date="2015-01-07T10:31:00Z">
        <w:r w:rsidR="00EF447E" w:rsidRPr="00870CD7" w:rsidDel="009362C1">
          <w:delText xml:space="preserve">as well as other </w:delText>
        </w:r>
      </w:del>
      <w:r w:rsidR="00EF447E" w:rsidRPr="00870CD7">
        <w:t xml:space="preserve">important </w:t>
      </w:r>
      <w:r w:rsidR="008F4784" w:rsidRPr="00870CD7">
        <w:t>species</w:t>
      </w:r>
      <w:r w:rsidR="00EF447E" w:rsidRPr="00870CD7">
        <w:t xml:space="preserve">, such as </w:t>
      </w:r>
      <w:r w:rsidR="004526E0" w:rsidRPr="00870CD7">
        <w:t>the</w:t>
      </w:r>
      <w:r w:rsidR="00EF447E" w:rsidRPr="00870CD7">
        <w:t xml:space="preserve"> endangered </w:t>
      </w:r>
      <w:r w:rsidR="004526E0" w:rsidRPr="00870CD7">
        <w:t xml:space="preserve">Giant Panda </w:t>
      </w:r>
      <w:r w:rsidR="004526E0" w:rsidRPr="00870CD7">
        <w:rPr>
          <w:noProof/>
        </w:rPr>
        <w:t>(Li et al. 2010)</w:t>
      </w:r>
      <w:r w:rsidR="00AF33A6" w:rsidRPr="00870CD7">
        <w:t xml:space="preserve"> and </w:t>
      </w:r>
      <w:r w:rsidR="008F4784" w:rsidRPr="00870CD7">
        <w:t>the</w:t>
      </w:r>
      <w:r w:rsidR="00AF33A6" w:rsidRPr="00870CD7">
        <w:t xml:space="preserve"> platypus </w:t>
      </w:r>
      <w:r w:rsidR="006C5754" w:rsidRPr="00870CD7">
        <w:rPr>
          <w:noProof/>
        </w:rPr>
        <w:t>(Warren et al. 2008)</w:t>
      </w:r>
      <w:r w:rsidR="003855E9" w:rsidRPr="00870CD7">
        <w:t xml:space="preserve">. </w:t>
      </w:r>
      <w:r w:rsidR="009E5E27" w:rsidRPr="00870CD7">
        <w:t xml:space="preserve">The </w:t>
      </w:r>
      <w:r w:rsidR="00802C61" w:rsidRPr="00870CD7">
        <w:t xml:space="preserve">oldest and most common </w:t>
      </w:r>
      <w:r w:rsidR="009E5E27" w:rsidRPr="00870CD7">
        <w:t xml:space="preserve">method of </w:t>
      </w:r>
      <w:r w:rsidR="005976E2" w:rsidRPr="00870CD7">
        <w:t xml:space="preserve">creating </w:t>
      </w:r>
      <w:r w:rsidR="003855E9" w:rsidRPr="00870CD7">
        <w:t xml:space="preserve">a </w:t>
      </w:r>
      <w:r w:rsidR="003855E9" w:rsidRPr="00870CD7">
        <w:rPr>
          <w:i/>
        </w:rPr>
        <w:t>de novo</w:t>
      </w:r>
      <w:r w:rsidR="003855E9" w:rsidRPr="00870CD7">
        <w:t xml:space="preserve"> </w:t>
      </w:r>
      <w:r w:rsidR="009E5E27" w:rsidRPr="00870CD7">
        <w:t xml:space="preserve">genome is overlapping </w:t>
      </w:r>
      <w:r w:rsidR="009A2443" w:rsidRPr="00870CD7">
        <w:t>short reads</w:t>
      </w:r>
      <w:r w:rsidR="00930E52" w:rsidRPr="00870CD7">
        <w:t xml:space="preserve"> to create contigs</w:t>
      </w:r>
      <w:r w:rsidR="00BF2FC4" w:rsidRPr="00870CD7">
        <w:t xml:space="preserve"> of consensus nucleotides</w:t>
      </w:r>
      <w:r w:rsidR="00802C61" w:rsidRPr="00870CD7">
        <w:t xml:space="preserve"> </w:t>
      </w:r>
      <w:r w:rsidR="00802C61" w:rsidRPr="00870CD7">
        <w:rPr>
          <w:noProof/>
        </w:rPr>
        <w:t>(Peltola et al. 1984; Huang &amp; Madan 1999; Li et al. 2008)</w:t>
      </w:r>
      <w:r w:rsidR="00930E52" w:rsidRPr="00870CD7">
        <w:t xml:space="preserve">. </w:t>
      </w:r>
      <w:ins w:id="701" w:author="CorrectedProof" w:date="2015-01-07T10:32:00Z">
        <w:r w:rsidR="009362C1">
          <w:t>T</w:t>
        </w:r>
      </w:ins>
      <w:del w:id="702" w:author="CorrectedProof" w:date="2015-01-07T10:32:00Z">
        <w:r w:rsidR="00930E52" w:rsidRPr="00870CD7" w:rsidDel="009362C1">
          <w:delText xml:space="preserve">While </w:delText>
        </w:r>
        <w:r w:rsidR="009E5E27" w:rsidRPr="00870CD7" w:rsidDel="009362C1">
          <w:delText>t</w:delText>
        </w:r>
      </w:del>
      <w:r w:rsidR="009E5E27" w:rsidRPr="00870CD7">
        <w:t>his method can be effective</w:t>
      </w:r>
      <w:del w:id="703" w:author="CorrectedProof" w:date="2015-01-07T10:32:00Z">
        <w:r w:rsidR="009E5E27" w:rsidRPr="00870CD7" w:rsidDel="009362C1">
          <w:delText>,</w:delText>
        </w:r>
      </w:del>
      <w:r w:rsidR="0046282F" w:rsidRPr="00870CD7">
        <w:t xml:space="preserve"> because</w:t>
      </w:r>
      <w:r w:rsidR="009E5E27" w:rsidRPr="00870CD7">
        <w:t xml:space="preserve"> </w:t>
      </w:r>
      <w:r w:rsidR="0046282F" w:rsidRPr="00870CD7">
        <w:t>each read must be compared with every other to find the best possible match</w:t>
      </w:r>
      <w:r w:rsidR="002868D9" w:rsidRPr="00870CD7">
        <w:t xml:space="preserve">. While subsequence </w:t>
      </w:r>
      <w:del w:id="704" w:author="CorrectedProof" w:date="2015-01-06T22:20:00Z">
        <w:r w:rsidR="002868D9" w:rsidRPr="00870CD7" w:rsidDel="000E0F19">
          <w:delText>“</w:delText>
        </w:r>
      </w:del>
      <w:ins w:id="705" w:author="CorrectedProof" w:date="2015-01-06T22:20:00Z">
        <w:r w:rsidR="000E0F19">
          <w:t>‘</w:t>
        </w:r>
      </w:ins>
      <w:r w:rsidR="002868D9" w:rsidRPr="00870CD7">
        <w:t>seeds</w:t>
      </w:r>
      <w:del w:id="706" w:author="CorrectedProof" w:date="2015-01-06T22:21:00Z">
        <w:r w:rsidR="002868D9" w:rsidRPr="00870CD7" w:rsidDel="000E0F19">
          <w:delText>”</w:delText>
        </w:r>
      </w:del>
      <w:ins w:id="707" w:author="CorrectedProof" w:date="2015-01-06T22:21:00Z">
        <w:r w:rsidR="000E0F19">
          <w:t>’</w:t>
        </w:r>
      </w:ins>
      <w:r w:rsidR="002868D9" w:rsidRPr="00870CD7">
        <w:t xml:space="preserve"> can be </w:t>
      </w:r>
      <w:r w:rsidR="005E535F" w:rsidRPr="00870CD7">
        <w:t>samples from a short read</w:t>
      </w:r>
      <w:r w:rsidR="002868D9" w:rsidRPr="00870CD7">
        <w:t xml:space="preserve"> to find initial</w:t>
      </w:r>
      <w:r w:rsidR="00BB2B2B" w:rsidRPr="00870CD7">
        <w:t xml:space="preserve"> candidate overlaps to extend</w:t>
      </w:r>
      <w:r w:rsidR="0046282F" w:rsidRPr="00870CD7">
        <w:t xml:space="preserve">, </w:t>
      </w:r>
      <w:r w:rsidR="00BB2B2B" w:rsidRPr="00870CD7">
        <w:t xml:space="preserve">these </w:t>
      </w:r>
      <w:r w:rsidR="005E535F" w:rsidRPr="00870CD7">
        <w:t>algorithms</w:t>
      </w:r>
      <w:r w:rsidR="00BB2B2B" w:rsidRPr="00870CD7">
        <w:t xml:space="preserve"> tend to</w:t>
      </w:r>
      <w:r w:rsidR="009E5E27" w:rsidRPr="00870CD7">
        <w:t xml:space="preserve"> scale</w:t>
      </w:r>
      <w:r w:rsidR="0046282F" w:rsidRPr="00870CD7">
        <w:t xml:space="preserve"> quadratically</w:t>
      </w:r>
      <w:r w:rsidR="00BB2B2B" w:rsidRPr="00870CD7">
        <w:t>.</w:t>
      </w:r>
      <w:r w:rsidR="002868D9" w:rsidRPr="00870CD7">
        <w:t xml:space="preserve"> </w:t>
      </w:r>
      <w:r w:rsidR="00BB2B2B" w:rsidRPr="00870CD7">
        <w:t>T</w:t>
      </w:r>
      <w:r w:rsidR="002868D9" w:rsidRPr="00870CD7">
        <w:t>herefore</w:t>
      </w:r>
      <w:r w:rsidR="00BB2B2B" w:rsidRPr="00870CD7">
        <w:t>,</w:t>
      </w:r>
      <w:r w:rsidR="002868D9" w:rsidRPr="00870CD7">
        <w:t xml:space="preserve"> without some way of filtering out unsuitable or duplicate reads, </w:t>
      </w:r>
      <w:r w:rsidR="00BB2B2B" w:rsidRPr="00870CD7">
        <w:t xml:space="preserve">running the algorithm to create a </w:t>
      </w:r>
      <w:r w:rsidR="00BB2B2B" w:rsidRPr="00870CD7">
        <w:rPr>
          <w:i/>
        </w:rPr>
        <w:t>de novo</w:t>
      </w:r>
      <w:r w:rsidR="00BB2B2B" w:rsidRPr="00870CD7">
        <w:t xml:space="preserve"> assembly soon becomes prohibitively time consuming.</w:t>
      </w:r>
    </w:p>
    <w:p w:rsidR="00DC5A0F" w:rsidRPr="00870CD7" w:rsidRDefault="00BB2B2B" w:rsidP="00DC5A0F">
      <w:r w:rsidRPr="00870CD7">
        <w:t xml:space="preserve">An alternate method proposed for </w:t>
      </w:r>
      <w:r w:rsidRPr="00870CD7">
        <w:rPr>
          <w:i/>
        </w:rPr>
        <w:t>de novo</w:t>
      </w:r>
      <w:r w:rsidRPr="00870CD7">
        <w:t xml:space="preserve"> assembly</w:t>
      </w:r>
      <w:r w:rsidR="00EC66EB" w:rsidRPr="00870CD7">
        <w:t xml:space="preserve"> is the creation of </w:t>
      </w:r>
      <w:r w:rsidR="00EC66EB" w:rsidRPr="00870CD7">
        <w:rPr>
          <w:i/>
        </w:rPr>
        <w:t>de brujin</w:t>
      </w:r>
      <w:r w:rsidR="00EC66EB" w:rsidRPr="00870CD7">
        <w:t xml:space="preserve"> graphs to traverse</w:t>
      </w:r>
      <w:r w:rsidR="00E43482" w:rsidRPr="00870CD7">
        <w:t xml:space="preserve"> multiple reads. </w:t>
      </w:r>
      <w:r w:rsidR="006868E6" w:rsidRPr="00870CD7">
        <w:rPr>
          <w:highlight w:val="yellow"/>
        </w:rPr>
        <w:t xml:space="preserve">&lt;Describe how it works </w:t>
      </w:r>
      <w:r w:rsidR="0037525C" w:rsidRPr="0037525C">
        <w:rPr>
          <w:noProof/>
          <w:highlight w:val="yellow"/>
        </w:rPr>
        <w:t>(Pevzner et al. 2001)</w:t>
      </w:r>
      <w:r w:rsidR="006868E6" w:rsidRPr="00870CD7">
        <w:rPr>
          <w:highlight w:val="yellow"/>
        </w:rPr>
        <w:t>&gt;</w:t>
      </w:r>
      <w:r w:rsidR="00E43482" w:rsidRPr="00870CD7">
        <w:t xml:space="preserve"> This methodology is much more computationally efficient </w:t>
      </w:r>
      <w:r w:rsidR="005E535F" w:rsidRPr="00870CD7">
        <w:t>when com</w:t>
      </w:r>
      <w:r w:rsidR="00E43482" w:rsidRPr="00870CD7">
        <w:t xml:space="preserve">pared </w:t>
      </w:r>
      <w:r w:rsidR="00A86A74" w:rsidRPr="00870CD7">
        <w:t>to the traditional ove</w:t>
      </w:r>
      <w:r w:rsidR="003237DF" w:rsidRPr="00870CD7">
        <w:t xml:space="preserve">rlapping method. Algorithms that are based around the </w:t>
      </w:r>
      <w:r w:rsidR="003237DF" w:rsidRPr="00870CD7">
        <w:rPr>
          <w:i/>
        </w:rPr>
        <w:t>De Brujin</w:t>
      </w:r>
      <w:r w:rsidR="003237DF" w:rsidRPr="00870CD7">
        <w:t xml:space="preserve"> method include Velvet </w:t>
      </w:r>
      <w:r w:rsidR="003237DF" w:rsidRPr="00870CD7">
        <w:rPr>
          <w:noProof/>
        </w:rPr>
        <w:t>(Zerbino &amp; Birney 2008)</w:t>
      </w:r>
      <w:r w:rsidR="003237DF" w:rsidRPr="00870CD7">
        <w:t xml:space="preserve">, ABySS </w:t>
      </w:r>
      <w:r w:rsidR="003237DF" w:rsidRPr="00870CD7">
        <w:rPr>
          <w:noProof/>
        </w:rPr>
        <w:t>(Simpson et al. 2009)</w:t>
      </w:r>
      <w:r w:rsidR="003237DF" w:rsidRPr="00870CD7">
        <w:t xml:space="preserve">, SOAPDeNovo2 </w:t>
      </w:r>
      <w:r w:rsidR="003237DF" w:rsidRPr="00870CD7">
        <w:rPr>
          <w:noProof/>
        </w:rPr>
        <w:t>(Luo et al. 2012)</w:t>
      </w:r>
      <w:r w:rsidR="003237DF" w:rsidRPr="00870CD7">
        <w:t xml:space="preserve"> and </w:t>
      </w:r>
      <w:r w:rsidR="009A2443" w:rsidRPr="00870CD7">
        <w:t>Bio</w:t>
      </w:r>
      <w:r w:rsidR="009A2443">
        <w:t>K</w:t>
      </w:r>
      <w:r w:rsidR="009A2443" w:rsidRPr="00870CD7">
        <w:t>anga</w:t>
      </w:r>
      <w:r w:rsidR="003237DF" w:rsidRPr="00870CD7">
        <w:t xml:space="preserve"> (unpublished, http://sourceforge.net/projects/biokanga/).</w:t>
      </w:r>
    </w:p>
    <w:p w:rsidR="00A86A74" w:rsidRPr="00870CD7" w:rsidRDefault="00A86A74" w:rsidP="00DC5A0F">
      <w:r w:rsidRPr="00870CD7">
        <w:tab/>
      </w:r>
      <w:r w:rsidRPr="001D691D">
        <w:rPr>
          <w:highlight w:val="lightGray"/>
        </w:rPr>
        <w:t xml:space="preserve">Look at </w:t>
      </w:r>
      <w:r w:rsidR="0037525C" w:rsidRPr="001D691D">
        <w:rPr>
          <w:noProof/>
          <w:highlight w:val="lightGray"/>
        </w:rPr>
        <w:t>(Pevzner et al. 2001)</w:t>
      </w:r>
      <w:r w:rsidRPr="001D691D">
        <w:rPr>
          <w:highlight w:val="lightGray"/>
        </w:rPr>
        <w:t>.</w:t>
      </w:r>
      <w:r w:rsidRPr="00870CD7">
        <w:t xml:space="preserve"> </w:t>
      </w:r>
    </w:p>
    <w:p w:rsidR="003855E9" w:rsidRPr="00870CD7" w:rsidRDefault="003855E9" w:rsidP="003855E9"/>
    <w:p w:rsidR="00C13E8D" w:rsidRPr="00870CD7" w:rsidRDefault="00897E50" w:rsidP="003855E9">
      <w:r w:rsidRPr="00870CD7">
        <w:t xml:space="preserve">The source data </w:t>
      </w:r>
      <w:del w:id="708" w:author="CorrectedProof" w:date="2015-01-07T10:34:00Z">
        <w:r w:rsidRPr="00870CD7" w:rsidDel="001D691D">
          <w:delText xml:space="preserve">that is </w:delText>
        </w:r>
      </w:del>
      <w:r w:rsidRPr="00870CD7">
        <w:t xml:space="preserve">used for a </w:t>
      </w:r>
      <w:r w:rsidRPr="00870CD7">
        <w:rPr>
          <w:i/>
        </w:rPr>
        <w:t>de novo</w:t>
      </w:r>
      <w:r w:rsidRPr="00870CD7">
        <w:t xml:space="preserve"> assembly </w:t>
      </w:r>
      <w:del w:id="709" w:author="CorrectedProof" w:date="2015-01-07T10:34:00Z">
        <w:r w:rsidRPr="00870CD7" w:rsidDel="001D691D">
          <w:delText xml:space="preserve">also </w:delText>
        </w:r>
      </w:del>
      <w:r w:rsidRPr="00870CD7">
        <w:t xml:space="preserve">affects the quality of the resulting assembly. In any sequencing experiment, not just </w:t>
      </w:r>
      <w:r w:rsidRPr="00870CD7">
        <w:rPr>
          <w:i/>
        </w:rPr>
        <w:t>de novo</w:t>
      </w:r>
      <w:r w:rsidRPr="00870CD7">
        <w:t xml:space="preserve"> assembly, filtering reads that contain low quality scores, lengths of ambiguous nucleotides (Ns) or </w:t>
      </w:r>
      <w:del w:id="710" w:author="CorrectedProof" w:date="2015-01-07T10:34:00Z">
        <w:r w:rsidRPr="00870CD7" w:rsidDel="001D691D">
          <w:delText xml:space="preserve">those reads containing </w:delText>
        </w:r>
      </w:del>
      <w:r w:rsidRPr="00870CD7">
        <w:t xml:space="preserve">substantial contamination from adaptors can decrease the time it takes for an algorithm to run simply </w:t>
      </w:r>
      <w:del w:id="711" w:author="CorrectedProof" w:date="2015-01-07T10:34:00Z">
        <w:r w:rsidRPr="00870CD7" w:rsidDel="001D691D">
          <w:delText>because there are</w:delText>
        </w:r>
      </w:del>
      <w:ins w:id="712" w:author="CorrectedProof" w:date="2015-01-07T10:34:00Z">
        <w:r w:rsidR="001D691D">
          <w:t>as</w:t>
        </w:r>
      </w:ins>
      <w:r w:rsidRPr="00870CD7">
        <w:t xml:space="preserve"> fewer reads </w:t>
      </w:r>
      <w:del w:id="713" w:author="CorrectedProof" w:date="2015-01-07T10:35:00Z">
        <w:r w:rsidRPr="00870CD7" w:rsidDel="001D691D">
          <w:delText xml:space="preserve">to </w:delText>
        </w:r>
      </w:del>
      <w:ins w:id="714" w:author="CorrectedProof" w:date="2015-01-07T10:35:00Z">
        <w:r w:rsidR="001D691D">
          <w:t>are</w:t>
        </w:r>
        <w:r w:rsidR="001D691D" w:rsidRPr="00870CD7">
          <w:t xml:space="preserve"> </w:t>
        </w:r>
      </w:ins>
      <w:r w:rsidRPr="00870CD7">
        <w:t>process</w:t>
      </w:r>
      <w:ins w:id="715" w:author="CorrectedProof" w:date="2015-01-07T10:35:00Z">
        <w:r w:rsidR="001D691D">
          <w:t>ed</w:t>
        </w:r>
      </w:ins>
      <w:r w:rsidRPr="00870CD7">
        <w:t xml:space="preserve">. A common approach for producing a useful assembly, especially when assembling a </w:t>
      </w:r>
      <w:r w:rsidRPr="00870CD7">
        <w:rPr>
          <w:i/>
        </w:rPr>
        <w:t>de novo</w:t>
      </w:r>
      <w:r w:rsidRPr="00870CD7">
        <w:t xml:space="preserve"> genome or any assembly where long </w:t>
      </w:r>
      <w:proofErr w:type="spellStart"/>
      <w:r w:rsidRPr="00870CD7">
        <w:t>contigs</w:t>
      </w:r>
      <w:proofErr w:type="spellEnd"/>
      <w:r w:rsidRPr="00870CD7">
        <w:t xml:space="preserve"> are </w:t>
      </w:r>
      <w:r w:rsidR="006A7496" w:rsidRPr="00870CD7">
        <w:t>important</w:t>
      </w:r>
      <w:ins w:id="716" w:author="CorrectedProof" w:date="2015-01-07T10:35:00Z">
        <w:r w:rsidR="001D691D">
          <w:t>,</w:t>
        </w:r>
      </w:ins>
      <w:r w:rsidR="006A7496" w:rsidRPr="00870CD7">
        <w:t xml:space="preserve"> </w:t>
      </w:r>
      <w:r w:rsidRPr="00870CD7">
        <w:t>is to combine a number of different technologies in a multi-step approach</w:t>
      </w:r>
      <w:r w:rsidR="006A7496" w:rsidRPr="00870CD7">
        <w:t xml:space="preserve"> (see </w:t>
      </w:r>
      <w:del w:id="717" w:author="CorrectedProof" w:date="2015-01-06T19:35:00Z">
        <w:r w:rsidR="006A7496" w:rsidRPr="00870CD7" w:rsidDel="00DF36CD">
          <w:delText>figure</w:delText>
        </w:r>
      </w:del>
      <w:ins w:id="718" w:author="CorrectedProof" w:date="2015-01-06T19:35:00Z">
        <w:r w:rsidR="00DF36CD">
          <w:t>Figure</w:t>
        </w:r>
      </w:ins>
      <w:r w:rsidR="006A7496" w:rsidRPr="00870CD7">
        <w:t xml:space="preserve"> X below)</w:t>
      </w:r>
      <w:r w:rsidRPr="00870CD7">
        <w:t>. Sh</w:t>
      </w:r>
      <w:r w:rsidR="006A7496" w:rsidRPr="00870CD7">
        <w:t>ort paired end reads</w:t>
      </w:r>
      <w:ins w:id="719" w:author="CorrectedProof" w:date="2015-01-07T10:35:00Z">
        <w:r w:rsidR="001D691D">
          <w:t xml:space="preserve">, </w:t>
        </w:r>
        <w:proofErr w:type="spellStart"/>
        <w:r w:rsidR="001D691D">
          <w:t>e.g</w:t>
        </w:r>
      </w:ins>
      <w:proofErr w:type="spellEnd"/>
      <w:del w:id="720" w:author="CorrectedProof" w:date="2015-01-07T10:35:00Z">
        <w:r w:rsidR="006A7496" w:rsidRPr="00870CD7" w:rsidDel="001D691D">
          <w:delText xml:space="preserve"> (such as</w:delText>
        </w:r>
      </w:del>
      <w:r w:rsidR="006A7496" w:rsidRPr="00870CD7">
        <w:t xml:space="preserve"> </w:t>
      </w:r>
      <w:proofErr w:type="spellStart"/>
      <w:r w:rsidR="006A7496" w:rsidRPr="00870CD7">
        <w:t>Illumina</w:t>
      </w:r>
      <w:proofErr w:type="spellEnd"/>
      <w:r w:rsidR="006A7496" w:rsidRPr="00870CD7">
        <w:t xml:space="preserve"> 100 </w:t>
      </w:r>
      <w:proofErr w:type="spellStart"/>
      <w:r w:rsidR="006A7496" w:rsidRPr="00870CD7">
        <w:t>bp</w:t>
      </w:r>
      <w:proofErr w:type="spellEnd"/>
      <w:r w:rsidR="006A7496" w:rsidRPr="00870CD7">
        <w:t xml:space="preserve"> paired end reads</w:t>
      </w:r>
      <w:ins w:id="721" w:author="CorrectedProof" w:date="2015-01-07T10:36:00Z">
        <w:r w:rsidR="001D691D">
          <w:t>,</w:t>
        </w:r>
      </w:ins>
      <w:del w:id="722" w:author="CorrectedProof" w:date="2015-01-07T10:36:00Z">
        <w:r w:rsidR="006A7496" w:rsidRPr="00870CD7" w:rsidDel="001D691D">
          <w:delText>)</w:delText>
        </w:r>
      </w:del>
      <w:r w:rsidR="006A7496" w:rsidRPr="00870CD7">
        <w:t xml:space="preserve"> are first assembled into contigs, using either </w:t>
      </w:r>
      <w:r w:rsidR="006A7496" w:rsidRPr="00870CD7">
        <w:rPr>
          <w:i/>
        </w:rPr>
        <w:t>de brujin</w:t>
      </w:r>
      <w:r w:rsidR="006A7496" w:rsidRPr="00870CD7">
        <w:t xml:space="preserve"> or an overlap approach. Next, paired end mate pair reads are used to </w:t>
      </w:r>
      <w:del w:id="723" w:author="CorrectedProof" w:date="2015-01-06T22:20:00Z">
        <w:r w:rsidR="006A7496" w:rsidRPr="00870CD7" w:rsidDel="000E0F19">
          <w:delText>“</w:delText>
        </w:r>
      </w:del>
      <w:ins w:id="724" w:author="CorrectedProof" w:date="2015-01-06T22:20:00Z">
        <w:r w:rsidR="000E0F19">
          <w:t>‘</w:t>
        </w:r>
      </w:ins>
      <w:r w:rsidR="006A7496" w:rsidRPr="00870CD7">
        <w:t>scaffold</w:t>
      </w:r>
      <w:del w:id="725" w:author="CorrectedProof" w:date="2015-01-06T22:21:00Z">
        <w:r w:rsidR="006A7496" w:rsidRPr="00870CD7" w:rsidDel="000E0F19">
          <w:delText>”</w:delText>
        </w:r>
      </w:del>
      <w:ins w:id="726" w:author="CorrectedProof" w:date="2015-01-06T22:21:00Z">
        <w:r w:rsidR="000E0F19">
          <w:t>’</w:t>
        </w:r>
      </w:ins>
      <w:r w:rsidR="006A7496" w:rsidRPr="00870CD7">
        <w:t xml:space="preserve"> </w:t>
      </w:r>
      <w:proofErr w:type="spellStart"/>
      <w:r w:rsidR="006A7496" w:rsidRPr="00870CD7">
        <w:t>contigs</w:t>
      </w:r>
      <w:proofErr w:type="spellEnd"/>
      <w:r w:rsidR="006A7496" w:rsidRPr="00870CD7">
        <w:t xml:space="preserve"> together, </w:t>
      </w:r>
      <w:del w:id="727" w:author="CorrectedProof" w:date="2015-01-07T10:37:00Z">
        <w:r w:rsidR="006A7496" w:rsidRPr="00870CD7" w:rsidDel="001D691D">
          <w:delText>that is</w:delText>
        </w:r>
      </w:del>
      <w:ins w:id="728" w:author="CorrectedProof" w:date="2015-01-07T10:37:00Z">
        <w:r w:rsidR="001D691D">
          <w:t>i.e.</w:t>
        </w:r>
      </w:ins>
      <w:r w:rsidR="006A7496" w:rsidRPr="00870CD7">
        <w:t xml:space="preserve"> bringing </w:t>
      </w:r>
      <w:proofErr w:type="spellStart"/>
      <w:r w:rsidR="006A7496" w:rsidRPr="00870CD7">
        <w:t>contigs</w:t>
      </w:r>
      <w:proofErr w:type="spellEnd"/>
      <w:r w:rsidR="006A7496" w:rsidRPr="00870CD7">
        <w:t xml:space="preserve"> together that are separated by a distance greater than the short read insert length. This orients contigs in relation to one another across a known distance, allowing </w:t>
      </w:r>
      <w:ins w:id="729" w:author="CorrectedProof" w:date="2015-01-07T10:39:00Z">
        <w:r w:rsidR="009E673C" w:rsidRPr="00870CD7">
          <w:t xml:space="preserve">known length </w:t>
        </w:r>
      </w:ins>
      <w:r w:rsidR="006A7496" w:rsidRPr="00870CD7">
        <w:t xml:space="preserve">gaps </w:t>
      </w:r>
      <w:ins w:id="730" w:author="CorrectedProof" w:date="2015-01-07T10:39:00Z">
        <w:r w:rsidR="009E673C" w:rsidRPr="00870CD7">
          <w:t xml:space="preserve">to be produced </w:t>
        </w:r>
      </w:ins>
      <w:del w:id="731" w:author="CorrectedProof" w:date="2015-01-07T10:39:00Z">
        <w:r w:rsidR="006A7496" w:rsidRPr="00870CD7" w:rsidDel="009E673C">
          <w:delText xml:space="preserve">of </w:delText>
        </w:r>
      </w:del>
      <w:ins w:id="732" w:author="CorrectedProof" w:date="2015-01-07T10:39:00Z">
        <w:r w:rsidR="009E673C">
          <w:t>for</w:t>
        </w:r>
        <w:r w:rsidR="009E673C" w:rsidRPr="00870CD7">
          <w:t xml:space="preserve"> </w:t>
        </w:r>
      </w:ins>
      <w:r w:rsidR="006A7496" w:rsidRPr="00870CD7">
        <w:t>unknown nucleotides</w:t>
      </w:r>
      <w:del w:id="733" w:author="CorrectedProof" w:date="2015-01-07T10:39:00Z">
        <w:r w:rsidR="006A7496" w:rsidRPr="00870CD7" w:rsidDel="009E673C">
          <w:delText xml:space="preserve"> but of a known length to be produced</w:delText>
        </w:r>
      </w:del>
      <w:r w:rsidR="006A7496" w:rsidRPr="00870CD7">
        <w:t xml:space="preserve">. These ambiguous regions can </w:t>
      </w:r>
      <w:r w:rsidR="006A7496" w:rsidRPr="00870CD7">
        <w:lastRenderedPageBreak/>
        <w:t xml:space="preserve">then be explored by using complementary primers at the known region and oriented to extend the cloned sequence across into the unknown region </w:t>
      </w:r>
      <w:r w:rsidR="006A7496" w:rsidRPr="00870CD7">
        <w:rPr>
          <w:highlight w:val="yellow"/>
        </w:rPr>
        <w:t>(REFERENCE)</w:t>
      </w:r>
      <w:r w:rsidR="006A7496" w:rsidRPr="00870CD7">
        <w:t xml:space="preserve">. </w:t>
      </w:r>
    </w:p>
    <w:p w:rsidR="00445841" w:rsidRPr="00870CD7" w:rsidRDefault="006A7496" w:rsidP="003855E9">
      <w:r w:rsidRPr="00870CD7">
        <w:t>Recently, long</w:t>
      </w:r>
      <w:ins w:id="734" w:author="CorrectedProof" w:date="2015-01-07T10:40:00Z">
        <w:r w:rsidR="009E673C">
          <w:t>,</w:t>
        </w:r>
      </w:ins>
      <w:del w:id="735" w:author="CorrectedProof" w:date="2015-01-07T10:40:00Z">
        <w:r w:rsidR="00D72602" w:rsidRPr="00870CD7" w:rsidDel="009E673C">
          <w:delText xml:space="preserve"> but</w:delText>
        </w:r>
      </w:del>
      <w:r w:rsidR="00D72602" w:rsidRPr="00870CD7">
        <w:t xml:space="preserve"> error prone</w:t>
      </w:r>
      <w:r w:rsidRPr="00870CD7">
        <w:t xml:space="preserve"> </w:t>
      </w:r>
      <w:proofErr w:type="spellStart"/>
      <w:r w:rsidRPr="00870CD7">
        <w:t>PacBio</w:t>
      </w:r>
      <w:proofErr w:type="spellEnd"/>
      <w:r w:rsidRPr="00870CD7">
        <w:t xml:space="preserve"> reads </w:t>
      </w:r>
      <w:r w:rsidR="00681D75" w:rsidRPr="00870CD7">
        <w:t xml:space="preserve">are </w:t>
      </w:r>
      <w:del w:id="736" w:author="CorrectedProof" w:date="2015-01-07T10:40:00Z">
        <w:r w:rsidR="00681D75" w:rsidRPr="00870CD7" w:rsidDel="009E673C">
          <w:delText>now starting</w:delText>
        </w:r>
      </w:del>
      <w:ins w:id="737" w:author="CorrectedProof" w:date="2015-01-07T10:40:00Z">
        <w:r w:rsidR="009E673C">
          <w:t>have been</w:t>
        </w:r>
      </w:ins>
      <w:ins w:id="738" w:author="CorrectedProof" w:date="2015-01-07T10:43:00Z">
        <w:r w:rsidR="009E673C">
          <w:t>/are being used</w:t>
        </w:r>
      </w:ins>
      <w:r w:rsidR="00681D75" w:rsidRPr="00870CD7">
        <w:t xml:space="preserve"> to</w:t>
      </w:r>
      <w:r w:rsidRPr="00870CD7">
        <w:t xml:space="preserve"> complement</w:t>
      </w:r>
      <w:r w:rsidR="00681D75" w:rsidRPr="00870CD7">
        <w:t xml:space="preserve"> and improve</w:t>
      </w:r>
      <w:r w:rsidRPr="00870CD7">
        <w:t xml:space="preserve"> </w:t>
      </w:r>
      <w:r w:rsidR="00681D75" w:rsidRPr="00870CD7">
        <w:rPr>
          <w:i/>
        </w:rPr>
        <w:t>de novo</w:t>
      </w:r>
      <w:r w:rsidR="00681D75" w:rsidRPr="00870CD7">
        <w:t xml:space="preserve"> assemblies constructed from Illumina </w:t>
      </w:r>
      <w:r w:rsidRPr="00870CD7">
        <w:t>short paired end and mate pair</w:t>
      </w:r>
      <w:r w:rsidR="00681D75" w:rsidRPr="00870CD7">
        <w:t xml:space="preserve"> reads</w:t>
      </w:r>
      <w:r w:rsidR="00D72602" w:rsidRPr="00870CD7">
        <w:t xml:space="preserve">. The </w:t>
      </w:r>
      <w:proofErr w:type="spellStart"/>
      <w:r w:rsidR="00D72602" w:rsidRPr="00870CD7">
        <w:t>PacBio</w:t>
      </w:r>
      <w:proofErr w:type="spellEnd"/>
      <w:r w:rsidR="00D72602" w:rsidRPr="00870CD7">
        <w:t xml:space="preserve"> reads </w:t>
      </w:r>
      <w:del w:id="739" w:author="CorrectedProof" w:date="2015-01-07T10:41:00Z">
        <w:r w:rsidR="00D72602" w:rsidRPr="00870CD7" w:rsidDel="009E673C">
          <w:delText xml:space="preserve">are used to </w:delText>
        </w:r>
      </w:del>
      <w:r w:rsidR="00D72602" w:rsidRPr="00870CD7">
        <w:t xml:space="preserve">bring </w:t>
      </w:r>
      <w:r w:rsidR="00C13E8D" w:rsidRPr="00870CD7">
        <w:t xml:space="preserve">together </w:t>
      </w:r>
      <w:r w:rsidR="00006F90" w:rsidRPr="00870CD7">
        <w:t>assembled short read contigs that cannot be brought together with mate pair scaffolding</w:t>
      </w:r>
      <w:ins w:id="740" w:author="CorrectedProof" w:date="2015-01-07T10:41:00Z">
        <w:r w:rsidR="009E673C">
          <w:t>. They also</w:t>
        </w:r>
      </w:ins>
      <w:del w:id="741" w:author="CorrectedProof" w:date="2015-01-07T10:41:00Z">
        <w:r w:rsidR="00006F90" w:rsidRPr="00870CD7" w:rsidDel="009E673C">
          <w:delText xml:space="preserve"> as well as a method of</w:delText>
        </w:r>
      </w:del>
      <w:ins w:id="742" w:author="CorrectedProof" w:date="2015-01-07T10:41:00Z">
        <w:r w:rsidR="009E673C">
          <w:t xml:space="preserve"> can</w:t>
        </w:r>
      </w:ins>
      <w:r w:rsidR="00006F90" w:rsidRPr="00870CD7">
        <w:t xml:space="preserve"> eliminat</w:t>
      </w:r>
      <w:ins w:id="743" w:author="CorrectedProof" w:date="2015-01-07T10:42:00Z">
        <w:r w:rsidR="009E673C">
          <w:t>e</w:t>
        </w:r>
      </w:ins>
      <w:del w:id="744" w:author="CorrectedProof" w:date="2015-01-07T10:42:00Z">
        <w:r w:rsidR="00006F90" w:rsidRPr="00870CD7" w:rsidDel="009E673C">
          <w:delText>ing</w:delText>
        </w:r>
      </w:del>
      <w:r w:rsidR="00006F90" w:rsidRPr="00870CD7">
        <w:t xml:space="preserve"> misassembled and </w:t>
      </w:r>
      <w:proofErr w:type="spellStart"/>
      <w:r w:rsidR="00006F90" w:rsidRPr="00870CD7">
        <w:t>chimeric</w:t>
      </w:r>
      <w:proofErr w:type="spellEnd"/>
      <w:r w:rsidR="00006F90" w:rsidRPr="00870CD7">
        <w:t xml:space="preserve"> </w:t>
      </w:r>
      <w:proofErr w:type="spellStart"/>
      <w:r w:rsidR="00006F90" w:rsidRPr="00870CD7">
        <w:t>contigs</w:t>
      </w:r>
      <w:proofErr w:type="spellEnd"/>
      <w:r w:rsidR="00006F90" w:rsidRPr="00870CD7">
        <w:t xml:space="preserve"> </w:t>
      </w:r>
      <w:r w:rsidR="00C13E8D" w:rsidRPr="00870CD7">
        <w:t>created when the assembly</w:t>
      </w:r>
      <w:r w:rsidR="00006F90" w:rsidRPr="00870CD7">
        <w:t xml:space="preserve"> algorithm </w:t>
      </w:r>
      <w:del w:id="745" w:author="CorrectedProof" w:date="2015-01-07T10:42:00Z">
        <w:r w:rsidR="00006F90" w:rsidRPr="00870CD7" w:rsidDel="009E673C">
          <w:delText xml:space="preserve">has </w:delText>
        </w:r>
      </w:del>
      <w:r w:rsidR="00006F90" w:rsidRPr="00870CD7">
        <w:t xml:space="preserve">incorrectly merged two </w:t>
      </w:r>
      <w:r w:rsidR="00C13E8D" w:rsidRPr="00870CD7">
        <w:t xml:space="preserve">disparate sequence segments into a single consensus </w:t>
      </w:r>
      <w:r w:rsidR="00006F90" w:rsidRPr="00870CD7">
        <w:t xml:space="preserve">contigs. In turn, the high quality short read assemblies are used </w:t>
      </w:r>
      <w:del w:id="746" w:author="CorrectedProof" w:date="2015-01-07T10:42:00Z">
        <w:r w:rsidR="00006F90" w:rsidRPr="00870CD7" w:rsidDel="009E673C">
          <w:delText>as a method of</w:delText>
        </w:r>
      </w:del>
      <w:ins w:id="747" w:author="CorrectedProof" w:date="2015-01-07T10:42:00Z">
        <w:r w:rsidR="009E673C">
          <w:t>to</w:t>
        </w:r>
      </w:ins>
      <w:r w:rsidR="00006F90" w:rsidRPr="00870CD7">
        <w:t xml:space="preserve"> correct</w:t>
      </w:r>
      <w:del w:id="748" w:author="CorrectedProof" w:date="2015-01-07T10:42:00Z">
        <w:r w:rsidR="00006F90" w:rsidRPr="00870CD7" w:rsidDel="009E673C">
          <w:delText>ing</w:delText>
        </w:r>
      </w:del>
      <w:r w:rsidR="00006F90" w:rsidRPr="00870CD7">
        <w:t xml:space="preserve"> errors in the PacBio reads. </w:t>
      </w:r>
      <w:r w:rsidR="00445841" w:rsidRPr="00870CD7">
        <w:rPr>
          <w:noProof/>
        </w:rPr>
        <w:t>(Bashir et al. 2012; Utturkar et al. 2014)</w:t>
      </w:r>
    </w:p>
    <w:p w:rsidR="008460FD" w:rsidRPr="00870CD7" w:rsidRDefault="00EC66EB" w:rsidP="003858DA">
      <w:r w:rsidRPr="00870CD7">
        <w:t xml:space="preserve">The problem of </w:t>
      </w:r>
      <w:r w:rsidRPr="00870CD7">
        <w:rPr>
          <w:i/>
        </w:rPr>
        <w:t>de novo</w:t>
      </w:r>
      <w:r w:rsidRPr="00870CD7">
        <w:t xml:space="preserve"> assembly is </w:t>
      </w:r>
      <w:r w:rsidR="00D17B1F" w:rsidRPr="00870CD7">
        <w:t xml:space="preserve">so computationally complex and biologically important that </w:t>
      </w:r>
      <w:del w:id="749" w:author="CorrectedProof" w:date="2015-01-06T22:20:00Z">
        <w:r w:rsidR="00D17B1F" w:rsidRPr="00870CD7" w:rsidDel="000E0F19">
          <w:delText>“</w:delText>
        </w:r>
      </w:del>
      <w:ins w:id="750" w:author="CorrectedProof" w:date="2015-01-06T22:20:00Z">
        <w:r w:rsidR="000E0F19">
          <w:t>‘</w:t>
        </w:r>
      </w:ins>
      <w:proofErr w:type="spellStart"/>
      <w:r w:rsidR="00D17B1F" w:rsidRPr="00870CD7">
        <w:t>Assemblathons</w:t>
      </w:r>
      <w:proofErr w:type="spellEnd"/>
      <w:del w:id="751" w:author="CorrectedProof" w:date="2015-01-06T22:20:00Z">
        <w:r w:rsidR="00D17B1F" w:rsidRPr="00870CD7" w:rsidDel="000E0F19">
          <w:delText>”</w:delText>
        </w:r>
      </w:del>
      <w:ins w:id="752" w:author="CorrectedProof" w:date="2015-01-06T22:20:00Z">
        <w:r w:rsidR="000E0F19">
          <w:t>’</w:t>
        </w:r>
      </w:ins>
      <w:r w:rsidR="00D17B1F" w:rsidRPr="00870CD7">
        <w:t xml:space="preserve"> are now organised</w:t>
      </w:r>
      <w:ins w:id="753" w:author="CorrectedProof" w:date="2015-01-07T10:44:00Z">
        <w:r w:rsidR="002E29F3">
          <w:t>. These</w:t>
        </w:r>
      </w:ins>
      <w:del w:id="754" w:author="CorrectedProof" w:date="2015-01-07T10:44:00Z">
        <w:r w:rsidR="00D17B1F" w:rsidRPr="00870CD7" w:rsidDel="002E29F3">
          <w:delText xml:space="preserve"> to that</w:delText>
        </w:r>
      </w:del>
      <w:r w:rsidR="00D17B1F" w:rsidRPr="00870CD7">
        <w:t xml:space="preserve"> allow </w:t>
      </w:r>
      <w:proofErr w:type="spellStart"/>
      <w:r w:rsidR="00D17B1F" w:rsidRPr="00870CD7">
        <w:t>bioinformaticians</w:t>
      </w:r>
      <w:proofErr w:type="spellEnd"/>
      <w:r w:rsidR="00D17B1F" w:rsidRPr="00870CD7">
        <w:t xml:space="preserve"> and software developers to bring </w:t>
      </w:r>
      <w:ins w:id="755" w:author="CorrectedProof" w:date="2015-01-07T10:44:00Z">
        <w:r w:rsidR="002E29F3" w:rsidRPr="00870CD7">
          <w:t xml:space="preserve">together </w:t>
        </w:r>
      </w:ins>
      <w:r w:rsidR="00D17B1F" w:rsidRPr="00870CD7">
        <w:t xml:space="preserve">tools </w:t>
      </w:r>
      <w:del w:id="756" w:author="CorrectedProof" w:date="2015-01-07T10:44:00Z">
        <w:r w:rsidR="00D17B1F" w:rsidRPr="00870CD7" w:rsidDel="002E29F3">
          <w:delText>together to</w:delText>
        </w:r>
      </w:del>
      <w:ins w:id="757" w:author="CorrectedProof" w:date="2015-01-07T10:44:00Z">
        <w:r w:rsidR="002E29F3">
          <w:t>that</w:t>
        </w:r>
      </w:ins>
      <w:r w:rsidR="00D17B1F" w:rsidRPr="00870CD7">
        <w:t xml:space="preserve"> compare algorithm efficiency and </w:t>
      </w:r>
      <w:r w:rsidR="00D17B1F" w:rsidRPr="00870CD7">
        <w:rPr>
          <w:i/>
        </w:rPr>
        <w:t xml:space="preserve">de novo </w:t>
      </w:r>
      <w:r w:rsidR="00D17B1F" w:rsidRPr="00870CD7">
        <w:t xml:space="preserve">assembly performance on reads generated from a known reference </w:t>
      </w:r>
      <w:r w:rsidR="00D17B1F" w:rsidRPr="00870CD7">
        <w:rPr>
          <w:noProof/>
        </w:rPr>
        <w:t>(Earl et al. 2011; Bradnam et al. 2013)</w:t>
      </w:r>
      <w:r w:rsidR="00D17B1F" w:rsidRPr="00870CD7">
        <w:t>.</w:t>
      </w:r>
    </w:p>
    <w:p w:rsidR="00FD5931" w:rsidRPr="00870CD7" w:rsidRDefault="00FD5931" w:rsidP="003858DA"/>
    <w:p w:rsidR="006C05F4" w:rsidRPr="00870CD7" w:rsidRDefault="0093217B" w:rsidP="003858DA">
      <w:pPr>
        <w:pStyle w:val="Heading2"/>
        <w:rPr>
          <w:lang w:val="en-AU"/>
        </w:rPr>
      </w:pPr>
      <w:bookmarkStart w:id="758" w:name="_Toc408124232"/>
      <w:r w:rsidRPr="00870CD7">
        <w:rPr>
          <w:lang w:val="en-AU"/>
        </w:rPr>
        <w:t xml:space="preserve">Assessing the </w:t>
      </w:r>
      <w:r w:rsidR="006C05F4" w:rsidRPr="00870CD7">
        <w:rPr>
          <w:lang w:val="en-AU"/>
        </w:rPr>
        <w:t xml:space="preserve">Quality of a </w:t>
      </w:r>
      <w:r w:rsidR="006C05F4" w:rsidRPr="00870CD7">
        <w:rPr>
          <w:i/>
          <w:lang w:val="en-AU"/>
        </w:rPr>
        <w:t>de novo</w:t>
      </w:r>
      <w:r w:rsidRPr="00870CD7">
        <w:rPr>
          <w:lang w:val="en-AU"/>
        </w:rPr>
        <w:t xml:space="preserve"> A</w:t>
      </w:r>
      <w:r w:rsidR="006C05F4" w:rsidRPr="00870CD7">
        <w:rPr>
          <w:lang w:val="en-AU"/>
        </w:rPr>
        <w:t>ssembly</w:t>
      </w:r>
      <w:bookmarkEnd w:id="758"/>
    </w:p>
    <w:p w:rsidR="007C2397" w:rsidRPr="00870CD7" w:rsidRDefault="008F3F16" w:rsidP="003858DA">
      <w:r w:rsidRPr="00870CD7">
        <w:t xml:space="preserve">Regardless of whether a </w:t>
      </w:r>
      <w:r w:rsidRPr="00870CD7">
        <w:rPr>
          <w:i/>
        </w:rPr>
        <w:t xml:space="preserve">de novo </w:t>
      </w:r>
      <w:r w:rsidRPr="00870CD7">
        <w:t xml:space="preserve">assembly is genomic or transcriptomic, </w:t>
      </w:r>
      <w:r w:rsidR="00903041" w:rsidRPr="00870CD7">
        <w:t xml:space="preserve">having </w:t>
      </w:r>
      <w:r w:rsidRPr="00870CD7">
        <w:t xml:space="preserve">no reference </w:t>
      </w:r>
      <w:r w:rsidR="00903041" w:rsidRPr="00870CD7">
        <w:t>with</w:t>
      </w:r>
      <w:r w:rsidRPr="00870CD7">
        <w:t xml:space="preserve"> which to </w:t>
      </w:r>
      <w:r w:rsidR="00B43771" w:rsidRPr="00870CD7">
        <w:t>make a comparison</w:t>
      </w:r>
      <w:r w:rsidR="00903041" w:rsidRPr="00870CD7">
        <w:t xml:space="preserve"> makes</w:t>
      </w:r>
      <w:r w:rsidRPr="00870CD7">
        <w:t xml:space="preserve"> assessing the quality of a </w:t>
      </w:r>
      <w:r w:rsidRPr="00870CD7">
        <w:rPr>
          <w:i/>
        </w:rPr>
        <w:t>de novo</w:t>
      </w:r>
      <w:r w:rsidRPr="00870CD7">
        <w:t xml:space="preserve"> assembly </w:t>
      </w:r>
      <w:r w:rsidR="00250C5F" w:rsidRPr="00870CD7">
        <w:t>challenging</w:t>
      </w:r>
      <w:r w:rsidR="00903041" w:rsidRPr="00870CD7">
        <w:t xml:space="preserve">. </w:t>
      </w:r>
      <w:r w:rsidRPr="00870CD7">
        <w:t>A number of techniques have</w:t>
      </w:r>
      <w:r w:rsidR="00903041" w:rsidRPr="00870CD7">
        <w:t xml:space="preserve"> had varying degrees of success</w:t>
      </w:r>
      <w:r w:rsidRPr="00870CD7">
        <w:t xml:space="preserve"> address</w:t>
      </w:r>
      <w:r w:rsidR="00903041" w:rsidRPr="00870CD7">
        <w:t>ing</w:t>
      </w:r>
      <w:r w:rsidRPr="00870CD7">
        <w:t xml:space="preserve"> this problem</w:t>
      </w:r>
      <w:r w:rsidR="00FA4B53" w:rsidRPr="00870CD7">
        <w:t>.</w:t>
      </w:r>
      <w:r w:rsidR="009716A0" w:rsidRPr="00870CD7">
        <w:t xml:space="preserve"> </w:t>
      </w:r>
      <w:r w:rsidR="00B070D5" w:rsidRPr="00870CD7">
        <w:t xml:space="preserve">The </w:t>
      </w:r>
      <w:ins w:id="759" w:author="CorrectedProof" w:date="2015-01-07T10:45:00Z">
        <w:r w:rsidR="002E29F3">
          <w:t>‘</w:t>
        </w:r>
      </w:ins>
      <w:del w:id="760" w:author="CorrectedProof" w:date="2015-01-07T10:45:00Z">
        <w:r w:rsidR="00B070D5" w:rsidRPr="00870CD7" w:rsidDel="002E29F3">
          <w:delText>“</w:delText>
        </w:r>
      </w:del>
      <w:r w:rsidR="00B070D5" w:rsidRPr="00870CD7">
        <w:t>N50</w:t>
      </w:r>
      <w:del w:id="761" w:author="CorrectedProof" w:date="2015-01-06T22:21:00Z">
        <w:r w:rsidR="00B070D5" w:rsidRPr="00870CD7" w:rsidDel="000E0F19">
          <w:delText>”</w:delText>
        </w:r>
      </w:del>
      <w:ins w:id="762" w:author="CorrectedProof" w:date="2015-01-06T22:21:00Z">
        <w:r w:rsidR="000E0F19">
          <w:t>’</w:t>
        </w:r>
      </w:ins>
      <w:r w:rsidR="00B070D5" w:rsidRPr="00870CD7">
        <w:t xml:space="preserve"> value for an assembly is c</w:t>
      </w:r>
      <w:r w:rsidR="009716A0" w:rsidRPr="00870CD7">
        <w:t>alc</w:t>
      </w:r>
      <w:r w:rsidR="00B070D5" w:rsidRPr="00870CD7">
        <w:t xml:space="preserve">ulated by sorting assembly contigs in descending order and identifying </w:t>
      </w:r>
      <w:r w:rsidR="009716A0" w:rsidRPr="00870CD7">
        <w:t>the length of the contig containing 50% of the nucleotides of the entire sorted assembly</w:t>
      </w:r>
      <w:r w:rsidR="00162B01" w:rsidRPr="00870CD7">
        <w:t xml:space="preserve"> </w:t>
      </w:r>
      <w:r w:rsidR="00162B01" w:rsidRPr="00870CD7">
        <w:rPr>
          <w:noProof/>
        </w:rPr>
        <w:t>(Paszkiewicz &amp; Studholme 2010)</w:t>
      </w:r>
      <w:r w:rsidR="00162B01" w:rsidRPr="00870CD7">
        <w:t xml:space="preserve">. This provides a metric where the quality of a </w:t>
      </w:r>
      <w:r w:rsidR="00162B01" w:rsidRPr="00870CD7">
        <w:rPr>
          <w:i/>
        </w:rPr>
        <w:t xml:space="preserve">de novo </w:t>
      </w:r>
      <w:r w:rsidR="00162B01" w:rsidRPr="00870CD7">
        <w:t>assembly can be assessed at a glance</w:t>
      </w:r>
      <w:r w:rsidR="00903041" w:rsidRPr="00870CD7">
        <w:t>.</w:t>
      </w:r>
      <w:r w:rsidR="009716A0" w:rsidRPr="00870CD7">
        <w:t xml:space="preserve"> </w:t>
      </w:r>
      <w:r w:rsidR="00B070D5" w:rsidRPr="00870CD7">
        <w:t>How</w:t>
      </w:r>
      <w:r w:rsidR="00AF33A6" w:rsidRPr="00870CD7">
        <w:t>e</w:t>
      </w:r>
      <w:r w:rsidR="00B070D5" w:rsidRPr="00870CD7">
        <w:t>ver, the N50 d</w:t>
      </w:r>
      <w:r w:rsidR="009716A0" w:rsidRPr="00870CD7">
        <w:t xml:space="preserve">oes not provide </w:t>
      </w:r>
      <w:r w:rsidR="00B521B1" w:rsidRPr="00870CD7">
        <w:t xml:space="preserve">insight </w:t>
      </w:r>
      <w:r w:rsidR="00903041" w:rsidRPr="00870CD7">
        <w:t xml:space="preserve">regarding potential </w:t>
      </w:r>
      <w:r w:rsidR="009716A0" w:rsidRPr="00870CD7">
        <w:t xml:space="preserve">misassembly or chimeric </w:t>
      </w:r>
      <w:r w:rsidR="00B43771" w:rsidRPr="00870CD7">
        <w:t>contigs</w:t>
      </w:r>
      <w:r w:rsidR="00B521B1" w:rsidRPr="00870CD7">
        <w:t xml:space="preserve"> produced by the</w:t>
      </w:r>
      <w:r w:rsidR="00250C5F" w:rsidRPr="00870CD7">
        <w:t xml:space="preserve"> </w:t>
      </w:r>
      <w:r w:rsidR="009A2443" w:rsidRPr="00870CD7">
        <w:t>assembly</w:t>
      </w:r>
      <w:r w:rsidR="00B521B1" w:rsidRPr="00870CD7">
        <w:t xml:space="preserve"> algorithm</w:t>
      </w:r>
      <w:r w:rsidR="00B070D5" w:rsidRPr="00870CD7">
        <w:t xml:space="preserve"> </w:t>
      </w:r>
      <w:r w:rsidR="00B070D5" w:rsidRPr="00870CD7">
        <w:rPr>
          <w:noProof/>
        </w:rPr>
        <w:t>(Salzberg &amp; Yorke 2005)</w:t>
      </w:r>
      <w:r w:rsidR="00A24F9C" w:rsidRPr="00870CD7">
        <w:t>.</w:t>
      </w:r>
      <w:r w:rsidR="00B070D5" w:rsidRPr="00870CD7">
        <w:t xml:space="preserve"> </w:t>
      </w:r>
      <w:del w:id="763" w:author="CorrectedProof" w:date="2015-01-07T10:46:00Z">
        <w:r w:rsidR="00FC50E7" w:rsidRPr="00870CD7" w:rsidDel="002E29F3">
          <w:delText xml:space="preserve">Because </w:delText>
        </w:r>
      </w:del>
      <w:ins w:id="764" w:author="CorrectedProof" w:date="2015-01-07T10:46:00Z">
        <w:r w:rsidR="002E29F3">
          <w:t>As</w:t>
        </w:r>
        <w:r w:rsidR="002E29F3" w:rsidRPr="00870CD7">
          <w:t xml:space="preserve"> </w:t>
        </w:r>
      </w:ins>
      <w:r w:rsidR="007C2397" w:rsidRPr="00870CD7">
        <w:t>t</w:t>
      </w:r>
      <w:r w:rsidR="00FC50E7" w:rsidRPr="00870CD7">
        <w:t>he N50 is represented</w:t>
      </w:r>
      <w:r w:rsidR="007C2397" w:rsidRPr="00870CD7">
        <w:t xml:space="preserve"> as a single number</w:t>
      </w:r>
      <w:r w:rsidR="00FC50E7" w:rsidRPr="00870CD7">
        <w:t xml:space="preserve">, </w:t>
      </w:r>
      <w:r w:rsidR="007C2397" w:rsidRPr="00870CD7">
        <w:t>assemblies</w:t>
      </w:r>
      <w:r w:rsidR="00FC50E7" w:rsidRPr="00870CD7">
        <w:t xml:space="preserve"> that contain a few large contigs and </w:t>
      </w:r>
      <w:r w:rsidR="007C2397" w:rsidRPr="00870CD7">
        <w:t xml:space="preserve">numerous small ones </w:t>
      </w:r>
      <w:del w:id="765" w:author="CorrectedProof" w:date="2015-01-07T10:46:00Z">
        <w:r w:rsidR="007C2397" w:rsidRPr="00870CD7" w:rsidDel="002E29F3">
          <w:delText>can often be</w:delText>
        </w:r>
      </w:del>
      <w:ins w:id="766" w:author="CorrectedProof" w:date="2015-01-07T10:46:00Z">
        <w:r w:rsidR="002E29F3">
          <w:t>are frequently</w:t>
        </w:r>
      </w:ins>
      <w:r w:rsidR="007C2397" w:rsidRPr="00870CD7">
        <w:t xml:space="preserve"> misrepresented as </w:t>
      </w:r>
      <w:ins w:id="767" w:author="CorrectedProof" w:date="2015-01-07T10:46:00Z">
        <w:r w:rsidR="002E29F3">
          <w:t xml:space="preserve">being </w:t>
        </w:r>
      </w:ins>
      <w:r w:rsidR="007C2397" w:rsidRPr="00870CD7">
        <w:t>a good quality assembly</w:t>
      </w:r>
      <w:r w:rsidR="00FC50E7" w:rsidRPr="00870CD7">
        <w:t xml:space="preserve">. Therefore, the N50 must not be taken as a single point of truth in an assembly, but </w:t>
      </w:r>
      <w:del w:id="768" w:author="CorrectedProof" w:date="2015-01-07T10:47:00Z">
        <w:r w:rsidR="00FC50E7" w:rsidRPr="00870CD7" w:rsidDel="002E29F3">
          <w:delText xml:space="preserve">rather </w:delText>
        </w:r>
      </w:del>
      <w:ins w:id="769" w:author="CorrectedProof" w:date="2015-01-07T10:47:00Z">
        <w:r w:rsidR="002E29F3">
          <w:t>simply</w:t>
        </w:r>
        <w:r w:rsidR="002E29F3" w:rsidRPr="00870CD7">
          <w:t xml:space="preserve"> </w:t>
        </w:r>
      </w:ins>
      <w:r w:rsidR="00FC50E7" w:rsidRPr="00870CD7">
        <w:t>as an</w:t>
      </w:r>
      <w:del w:id="770" w:author="CorrectedProof" w:date="2015-01-07T10:47:00Z">
        <w:r w:rsidR="00FC50E7" w:rsidRPr="00870CD7" w:rsidDel="002E29F3">
          <w:delText>other</w:delText>
        </w:r>
      </w:del>
      <w:r w:rsidR="00FC50E7" w:rsidRPr="00870CD7">
        <w:t xml:space="preserve"> attribute of the assembly to be used alongside others.</w:t>
      </w:r>
    </w:p>
    <w:p w:rsidR="005230CC" w:rsidRPr="00870CD7" w:rsidRDefault="00903041" w:rsidP="003858DA">
      <w:r w:rsidRPr="00870CD7">
        <w:t>The most effective way to assess a</w:t>
      </w:r>
      <w:r w:rsidR="00FA4B53" w:rsidRPr="00870CD7">
        <w:t xml:space="preserve"> transcriptom</w:t>
      </w:r>
      <w:r w:rsidR="00E7196E" w:rsidRPr="00870CD7">
        <w:t>e is</w:t>
      </w:r>
      <w:r w:rsidRPr="00870CD7">
        <w:t xml:space="preserve"> to align</w:t>
      </w:r>
      <w:r w:rsidR="00E7196E" w:rsidRPr="00870CD7">
        <w:t xml:space="preserve"> </w:t>
      </w:r>
      <w:r w:rsidR="00C20BC4" w:rsidRPr="00870CD7">
        <w:t xml:space="preserve">good quality </w:t>
      </w:r>
      <w:r w:rsidR="00E7196E" w:rsidRPr="00870CD7">
        <w:rPr>
          <w:i/>
        </w:rPr>
        <w:t>known</w:t>
      </w:r>
      <w:r w:rsidR="00B43771" w:rsidRPr="00870CD7">
        <w:t xml:space="preserve"> sequences</w:t>
      </w:r>
      <w:r w:rsidR="00A07295" w:rsidRPr="00870CD7">
        <w:t xml:space="preserve">, </w:t>
      </w:r>
      <w:r w:rsidR="00C20BC4" w:rsidRPr="00870CD7">
        <w:t>such as</w:t>
      </w:r>
      <w:r w:rsidR="00B43771" w:rsidRPr="00870CD7">
        <w:t xml:space="preserve"> transcripts</w:t>
      </w:r>
      <w:r w:rsidR="00C20BC4" w:rsidRPr="00870CD7">
        <w:t xml:space="preserve"> that have been</w:t>
      </w:r>
      <w:r w:rsidR="00A07295" w:rsidRPr="00870CD7">
        <w:t xml:space="preserve"> sequenced by Sanger techniques</w:t>
      </w:r>
      <w:r w:rsidR="00C20BC4" w:rsidRPr="00870CD7">
        <w:t xml:space="preserve"> or </w:t>
      </w:r>
      <w:r w:rsidR="00B43771" w:rsidRPr="00870CD7">
        <w:t>E</w:t>
      </w:r>
      <w:r w:rsidR="00C20BC4" w:rsidRPr="00870CD7">
        <w:t>STs</w:t>
      </w:r>
      <w:r w:rsidR="00A07295" w:rsidRPr="00870CD7">
        <w:t>,</w:t>
      </w:r>
      <w:r w:rsidR="00C20BC4" w:rsidRPr="00870CD7">
        <w:t xml:space="preserve"> against the </w:t>
      </w:r>
      <w:r w:rsidR="00C20BC4" w:rsidRPr="00870CD7">
        <w:rPr>
          <w:i/>
        </w:rPr>
        <w:t>de novo</w:t>
      </w:r>
      <w:r w:rsidR="00C20BC4" w:rsidRPr="00870CD7">
        <w:t xml:space="preserve"> assembly</w:t>
      </w:r>
      <w:r w:rsidR="00A07295" w:rsidRPr="00870CD7">
        <w:t xml:space="preserve">. </w:t>
      </w:r>
      <w:r w:rsidR="00250C5F" w:rsidRPr="00870CD7">
        <w:t>The longer and more numerous the alignments, the better the quality of the assembly</w:t>
      </w:r>
      <w:r w:rsidR="00F527FB" w:rsidRPr="00870CD7">
        <w:t xml:space="preserve">. </w:t>
      </w:r>
      <w:r w:rsidR="009716A0" w:rsidRPr="00870CD7">
        <w:t>Where reference</w:t>
      </w:r>
      <w:r w:rsidR="00B43771" w:rsidRPr="00870CD7">
        <w:t xml:space="preserve"> sequences</w:t>
      </w:r>
      <w:r w:rsidR="009716A0" w:rsidRPr="00870CD7">
        <w:t xml:space="preserve"> do not exist, the Core Eukaryotic Genes Mapping Approach (CEGMA) can be used</w:t>
      </w:r>
      <w:r w:rsidR="00B521B1" w:rsidRPr="00870CD7">
        <w:t xml:space="preserve"> instead</w:t>
      </w:r>
      <w:r w:rsidR="009716A0" w:rsidRPr="00870CD7">
        <w:t xml:space="preserve">. </w:t>
      </w:r>
      <w:r w:rsidR="00A07295" w:rsidRPr="00870CD7">
        <w:t>A</w:t>
      </w:r>
      <w:r w:rsidR="009716A0" w:rsidRPr="00870CD7">
        <w:t>ligning the</w:t>
      </w:r>
      <w:r w:rsidR="00A24F9C" w:rsidRPr="00870CD7">
        <w:t>se</w:t>
      </w:r>
      <w:r w:rsidR="009716A0" w:rsidRPr="00870CD7">
        <w:t xml:space="preserve"> 248 most common eukaryotic transcripts against the </w:t>
      </w:r>
      <w:r w:rsidR="009716A0" w:rsidRPr="00870CD7">
        <w:rPr>
          <w:i/>
        </w:rPr>
        <w:t>de novo</w:t>
      </w:r>
      <w:r w:rsidR="009716A0" w:rsidRPr="00870CD7">
        <w:t xml:space="preserve"> genome</w:t>
      </w:r>
      <w:r w:rsidR="00A07295" w:rsidRPr="00870CD7">
        <w:t xml:space="preserve"> can indicate assembly quality. The</w:t>
      </w:r>
      <w:r w:rsidR="00A24F9C" w:rsidRPr="00870CD7">
        <w:t xml:space="preserve"> higher number and score of</w:t>
      </w:r>
      <w:r w:rsidR="00B43771" w:rsidRPr="00870CD7">
        <w:t xml:space="preserve"> alignment</w:t>
      </w:r>
      <w:r w:rsidR="00A24F9C" w:rsidRPr="00870CD7">
        <w:t xml:space="preserve">s </w:t>
      </w:r>
      <w:r w:rsidR="00A24F9C" w:rsidRPr="00870CD7">
        <w:lastRenderedPageBreak/>
        <w:t xml:space="preserve">of </w:t>
      </w:r>
      <w:r w:rsidR="00A24F9C" w:rsidRPr="00870CD7">
        <w:rPr>
          <w:i/>
        </w:rPr>
        <w:t>de novo</w:t>
      </w:r>
      <w:r w:rsidR="00A24F9C" w:rsidRPr="00870CD7">
        <w:t xml:space="preserve"> contigs against</w:t>
      </w:r>
      <w:r w:rsidR="00A07295" w:rsidRPr="00870CD7">
        <w:t xml:space="preserve"> the</w:t>
      </w:r>
      <w:r w:rsidR="00B43771" w:rsidRPr="00870CD7">
        <w:t xml:space="preserve"> conserved genes, the better the quality of the assembly </w:t>
      </w:r>
      <w:r w:rsidR="00B43771" w:rsidRPr="00870CD7">
        <w:rPr>
          <w:noProof/>
        </w:rPr>
        <w:t>(Parra et al. 2007)</w:t>
      </w:r>
      <w:r w:rsidR="00B43771" w:rsidRPr="00870CD7">
        <w:t>.</w:t>
      </w:r>
    </w:p>
    <w:p w:rsidR="008F3F16" w:rsidRPr="00870CD7" w:rsidRDefault="008F3F16" w:rsidP="003858DA"/>
    <w:p w:rsidR="00D72602" w:rsidRPr="00870CD7" w:rsidRDefault="00D72602" w:rsidP="003858DA"/>
    <w:p w:rsidR="008B731D" w:rsidRPr="00870CD7" w:rsidRDefault="008550C8" w:rsidP="003858DA">
      <w:pPr>
        <w:pStyle w:val="Heading1"/>
        <w:rPr>
          <w:lang w:val="en-AU"/>
        </w:rPr>
      </w:pPr>
      <w:bookmarkStart w:id="771" w:name="_Toc408124233"/>
      <w:r w:rsidRPr="00870CD7">
        <w:rPr>
          <w:lang w:val="en-AU"/>
        </w:rPr>
        <w:t>Aims of this research project:</w:t>
      </w:r>
      <w:bookmarkEnd w:id="771"/>
    </w:p>
    <w:p w:rsidR="003F472D" w:rsidRPr="00870CD7" w:rsidRDefault="008550C8" w:rsidP="003858DA">
      <w:r w:rsidRPr="00870CD7">
        <w:t>The primary aim of this re</w:t>
      </w:r>
      <w:r w:rsidR="00A37C4A" w:rsidRPr="00870CD7">
        <w:t>search project is to investigate how</w:t>
      </w:r>
      <w:r w:rsidRPr="00870CD7">
        <w:t xml:space="preserve"> </w:t>
      </w:r>
      <w:r w:rsidR="00A37C4A" w:rsidRPr="00870CD7">
        <w:t>vernalisation</w:t>
      </w:r>
      <w:r w:rsidR="00E16629" w:rsidRPr="00870CD7">
        <w:t xml:space="preserve"> results in phenotypic variation</w:t>
      </w:r>
      <w:r w:rsidR="00A37C4A" w:rsidRPr="00870CD7">
        <w:t xml:space="preserve"> in </w:t>
      </w:r>
      <w:r w:rsidR="007E757E" w:rsidRPr="00870CD7">
        <w:t xml:space="preserve">safflower </w:t>
      </w:r>
      <w:r w:rsidR="00A60875" w:rsidRPr="00870CD7">
        <w:t>through</w:t>
      </w:r>
      <w:r w:rsidR="00A07295" w:rsidRPr="00870CD7">
        <w:t xml:space="preserve"> the</w:t>
      </w:r>
      <w:r w:rsidR="007E757E" w:rsidRPr="00870CD7">
        <w:t xml:space="preserve"> examination of</w:t>
      </w:r>
      <w:r w:rsidR="009775F7" w:rsidRPr="00870CD7">
        <w:t xml:space="preserve"> </w:t>
      </w:r>
      <w:r w:rsidR="00250C5F" w:rsidRPr="00870CD7">
        <w:t>vernalisation sensitive and insensitive</w:t>
      </w:r>
      <w:r w:rsidR="009775F7" w:rsidRPr="00870CD7">
        <w:t xml:space="preserve"> cultivars</w:t>
      </w:r>
      <w:r w:rsidR="00E16629" w:rsidRPr="00870CD7">
        <w:rPr>
          <w:i/>
        </w:rPr>
        <w:t>.</w:t>
      </w:r>
      <w:r w:rsidR="00A37C4A" w:rsidRPr="00870CD7">
        <w:t xml:space="preserve"> </w:t>
      </w:r>
      <w:ins w:id="772" w:author="CorrectedProof" w:date="2015-01-07T10:49:00Z">
        <w:r w:rsidR="00F528E2">
          <w:t>A</w:t>
        </w:r>
      </w:ins>
      <w:del w:id="773" w:author="CorrectedProof" w:date="2015-01-07T10:49:00Z">
        <w:r w:rsidR="00FA4F5F" w:rsidRPr="00870CD7" w:rsidDel="00F528E2">
          <w:delText>There are a</w:delText>
        </w:r>
      </w:del>
      <w:r w:rsidR="00FA4F5F" w:rsidRPr="00870CD7">
        <w:t xml:space="preserve"> number of</w:t>
      </w:r>
      <w:r w:rsidR="00A07295" w:rsidRPr="00870CD7">
        <w:t xml:space="preserve"> methods </w:t>
      </w:r>
      <w:del w:id="774" w:author="CorrectedProof" w:date="2015-01-07T10:49:00Z">
        <w:r w:rsidR="00A07295" w:rsidRPr="00870CD7" w:rsidDel="00F528E2">
          <w:delText xml:space="preserve">that </w:delText>
        </w:r>
      </w:del>
      <w:r w:rsidR="00A07295" w:rsidRPr="00870CD7">
        <w:t>will be utilised to</w:t>
      </w:r>
      <w:r w:rsidR="00FA4F5F" w:rsidRPr="00870CD7">
        <w:t xml:space="preserve"> achieve this outcome. </w:t>
      </w:r>
      <w:ins w:id="775" w:author="CorrectedProof" w:date="2015-01-07T10:58:00Z">
        <w:r w:rsidR="00CF33D2">
          <w:t>Initially</w:t>
        </w:r>
      </w:ins>
      <w:del w:id="776" w:author="CorrectedProof" w:date="2015-01-07T10:55:00Z">
        <w:r w:rsidR="00FA4F5F" w:rsidRPr="00870CD7" w:rsidDel="00CF33D2">
          <w:delText>The f</w:delText>
        </w:r>
      </w:del>
      <w:del w:id="777" w:author="CorrectedProof" w:date="2015-01-07T10:58:00Z">
        <w:r w:rsidR="00FA4F5F" w:rsidRPr="00870CD7" w:rsidDel="00CF33D2">
          <w:delText>irst</w:delText>
        </w:r>
      </w:del>
      <w:ins w:id="778" w:author="CorrectedProof" w:date="2015-01-07T10:55:00Z">
        <w:r w:rsidR="00CF33D2">
          <w:t>,</w:t>
        </w:r>
      </w:ins>
      <w:r w:rsidR="00FA4F5F" w:rsidRPr="00870CD7">
        <w:t xml:space="preserve"> </w:t>
      </w:r>
      <w:ins w:id="779" w:author="CorrectedProof" w:date="2015-01-07T10:55:00Z">
        <w:r w:rsidR="00CF33D2" w:rsidRPr="00870CD7">
          <w:rPr>
            <w:i/>
          </w:rPr>
          <w:t xml:space="preserve">in </w:t>
        </w:r>
        <w:proofErr w:type="spellStart"/>
        <w:r w:rsidR="00CF33D2" w:rsidRPr="00870CD7">
          <w:rPr>
            <w:i/>
          </w:rPr>
          <w:t>silico</w:t>
        </w:r>
        <w:proofErr w:type="spellEnd"/>
        <w:r w:rsidR="00CF33D2" w:rsidRPr="00870CD7">
          <w:t xml:space="preserve"> resources </w:t>
        </w:r>
      </w:ins>
      <w:del w:id="780" w:author="CorrectedProof" w:date="2015-01-07T10:55:00Z">
        <w:r w:rsidR="009775F7" w:rsidRPr="00870CD7" w:rsidDel="00CF33D2">
          <w:delText>is the</w:delText>
        </w:r>
      </w:del>
      <w:ins w:id="781" w:author="CorrectedProof" w:date="2015-01-07T10:55:00Z">
        <w:r w:rsidR="00CF33D2">
          <w:t>will be</w:t>
        </w:r>
      </w:ins>
      <w:r w:rsidR="009775F7" w:rsidRPr="00870CD7">
        <w:t xml:space="preserve"> </w:t>
      </w:r>
      <w:del w:id="782" w:author="CorrectedProof" w:date="2015-01-07T10:56:00Z">
        <w:r w:rsidR="009775F7" w:rsidRPr="00870CD7" w:rsidDel="00CF33D2">
          <w:delText xml:space="preserve">generation </w:delText>
        </w:r>
      </w:del>
      <w:ins w:id="783" w:author="CorrectedProof" w:date="2015-01-07T10:56:00Z">
        <w:r w:rsidR="00CF33D2" w:rsidRPr="00870CD7">
          <w:t>generat</w:t>
        </w:r>
        <w:r w:rsidR="00CF33D2">
          <w:t>ed</w:t>
        </w:r>
        <w:r w:rsidR="00CF33D2" w:rsidRPr="00870CD7">
          <w:t xml:space="preserve"> </w:t>
        </w:r>
      </w:ins>
      <w:r w:rsidR="002C1AA6" w:rsidRPr="00870CD7">
        <w:t>and analys</w:t>
      </w:r>
      <w:ins w:id="784" w:author="CorrectedProof" w:date="2015-01-07T10:56:00Z">
        <w:r w:rsidR="00CF33D2">
          <w:t>ed, i.e.</w:t>
        </w:r>
      </w:ins>
      <w:del w:id="785" w:author="CorrectedProof" w:date="2015-01-07T10:56:00Z">
        <w:r w:rsidR="002C1AA6" w:rsidRPr="00870CD7" w:rsidDel="00CF33D2">
          <w:delText xml:space="preserve">is </w:delText>
        </w:r>
        <w:r w:rsidR="009775F7" w:rsidRPr="00870CD7" w:rsidDel="00CF33D2">
          <w:delText>of</w:delText>
        </w:r>
      </w:del>
      <w:del w:id="786" w:author="CorrectedProof" w:date="2015-01-07T10:55:00Z">
        <w:r w:rsidR="00FA4F5F" w:rsidRPr="00870CD7" w:rsidDel="00CF33D2">
          <w:delText xml:space="preserve"> </w:delText>
        </w:r>
        <w:r w:rsidR="00FA4F5F" w:rsidRPr="00870CD7" w:rsidDel="00CF33D2">
          <w:rPr>
            <w:i/>
          </w:rPr>
          <w:delText>in silico</w:delText>
        </w:r>
        <w:r w:rsidR="00FA4F5F" w:rsidRPr="00870CD7" w:rsidDel="00CF33D2">
          <w:delText xml:space="preserve"> resources</w:delText>
        </w:r>
      </w:del>
      <w:del w:id="787" w:author="CorrectedProof" w:date="2015-01-07T10:56:00Z">
        <w:r w:rsidR="00FA4F5F" w:rsidRPr="00870CD7" w:rsidDel="00CF33D2">
          <w:delText>, namely</w:delText>
        </w:r>
        <w:r w:rsidR="00A07295" w:rsidRPr="00870CD7" w:rsidDel="00CF33D2">
          <w:delText>,</w:delText>
        </w:r>
      </w:del>
      <w:r w:rsidR="00A37C4A" w:rsidRPr="00870CD7">
        <w:t xml:space="preserve"> a</w:t>
      </w:r>
      <w:r w:rsidR="00FA4F5F" w:rsidRPr="00870CD7">
        <w:t xml:space="preserve"> draft </w:t>
      </w:r>
      <w:r w:rsidR="00FA4F5F" w:rsidRPr="00870CD7">
        <w:rPr>
          <w:i/>
        </w:rPr>
        <w:t>de novo</w:t>
      </w:r>
      <w:r w:rsidR="00FA4F5F" w:rsidRPr="00870CD7">
        <w:t xml:space="preserve"> </w:t>
      </w:r>
      <w:r w:rsidR="009775F7" w:rsidRPr="00870CD7">
        <w:t>genome a</w:t>
      </w:r>
      <w:r w:rsidR="00BC262E" w:rsidRPr="00870CD7">
        <w:t xml:space="preserve">nd </w:t>
      </w:r>
      <w:proofErr w:type="spellStart"/>
      <w:r w:rsidR="00A37C4A" w:rsidRPr="00870CD7">
        <w:t>transcriptome</w:t>
      </w:r>
      <w:proofErr w:type="spellEnd"/>
      <w:r w:rsidR="008A3F71" w:rsidRPr="00870CD7">
        <w:t xml:space="preserve"> in</w:t>
      </w:r>
      <w:ins w:id="788" w:author="CorrectedProof" w:date="2015-01-07T10:57:00Z">
        <w:r w:rsidR="00CF33D2">
          <w:t>/will be</w:t>
        </w:r>
      </w:ins>
      <w:r w:rsidR="008A3F71" w:rsidRPr="00870CD7">
        <w:t xml:space="preserve"> combination</w:t>
      </w:r>
      <w:ins w:id="789" w:author="CorrectedProof" w:date="2015-01-07T10:57:00Z">
        <w:r w:rsidR="00CF33D2">
          <w:t>/</w:t>
        </w:r>
        <w:proofErr w:type="spellStart"/>
        <w:r w:rsidR="00CF33D2">
          <w:t>ed</w:t>
        </w:r>
      </w:ins>
      <w:proofErr w:type="spellEnd"/>
      <w:r w:rsidR="008A3F71" w:rsidRPr="00870CD7">
        <w:t xml:space="preserve"> with</w:t>
      </w:r>
      <w:r w:rsidR="008D703F" w:rsidRPr="00870CD7">
        <w:t xml:space="preserve"> data from</w:t>
      </w:r>
      <w:r w:rsidR="008A3F71" w:rsidRPr="00870CD7">
        <w:t xml:space="preserve"> </w:t>
      </w:r>
      <w:r w:rsidR="009775F7" w:rsidRPr="00870CD7">
        <w:t xml:space="preserve">existing </w:t>
      </w:r>
      <w:r w:rsidR="008A3F71" w:rsidRPr="00870CD7">
        <w:t>published transcri</w:t>
      </w:r>
      <w:r w:rsidR="00BC262E" w:rsidRPr="00870CD7">
        <w:t>p</w:t>
      </w:r>
      <w:r w:rsidR="00A07295" w:rsidRPr="00870CD7">
        <w:t>tomes</w:t>
      </w:r>
      <w:r w:rsidR="00E56A16" w:rsidRPr="00870CD7">
        <w:t>,</w:t>
      </w:r>
      <w:r w:rsidR="009775F7" w:rsidRPr="00870CD7">
        <w:t xml:space="preserve"> including </w:t>
      </w:r>
      <w:r w:rsidR="00BC262E" w:rsidRPr="00870CD7">
        <w:t>differential</w:t>
      </w:r>
      <w:r w:rsidR="00A37C4A" w:rsidRPr="00870CD7">
        <w:t xml:space="preserve"> expression profiles within </w:t>
      </w:r>
      <w:r w:rsidR="008A3F71" w:rsidRPr="00870CD7">
        <w:t xml:space="preserve">different cultivars, plant phenotypes and tissues. </w:t>
      </w:r>
      <w:r w:rsidR="008A3F71" w:rsidRPr="00870CD7">
        <w:rPr>
          <w:i/>
        </w:rPr>
        <w:t>In silico</w:t>
      </w:r>
      <w:r w:rsidR="008A3F71" w:rsidRPr="00870CD7">
        <w:t xml:space="preserve"> </w:t>
      </w:r>
      <w:r w:rsidR="00945334" w:rsidRPr="00870CD7">
        <w:t>putative transcripts</w:t>
      </w:r>
      <w:r w:rsidR="008D703F" w:rsidRPr="00870CD7">
        <w:t xml:space="preserve"> differentially expressed in</w:t>
      </w:r>
      <w:r w:rsidR="00945334" w:rsidRPr="00870CD7">
        <w:t xml:space="preserve"> vernalised </w:t>
      </w:r>
      <w:r w:rsidR="00A07295" w:rsidRPr="00870CD7">
        <w:t xml:space="preserve">safflower </w:t>
      </w:r>
      <w:r w:rsidR="00945334" w:rsidRPr="00870CD7">
        <w:t>tissues will be analysed</w:t>
      </w:r>
      <w:r w:rsidR="002C1AA6" w:rsidRPr="00870CD7">
        <w:t xml:space="preserve"> to determine their</w:t>
      </w:r>
      <w:r w:rsidR="008D703F" w:rsidRPr="00870CD7">
        <w:t xml:space="preserve"> </w:t>
      </w:r>
      <w:r w:rsidR="002C1AA6" w:rsidRPr="00870CD7">
        <w:t>candidature as</w:t>
      </w:r>
      <w:r w:rsidR="008D703F" w:rsidRPr="00870CD7">
        <w:t xml:space="preserve"> vernalisation genes</w:t>
      </w:r>
      <w:r w:rsidR="00461700" w:rsidRPr="00870CD7">
        <w:t>, as well as genes</w:t>
      </w:r>
      <w:r w:rsidR="00E71F48" w:rsidRPr="00870CD7">
        <w:t xml:space="preserve"> originating from other plant species sharing sequence</w:t>
      </w:r>
      <w:ins w:id="790" w:author="CorrectedProof" w:date="2015-01-07T10:58:00Z">
        <w:r w:rsidR="00361223">
          <w:t>s</w:t>
        </w:r>
      </w:ins>
      <w:del w:id="791" w:author="CorrectedProof" w:date="2015-01-07T10:58:00Z">
        <w:r w:rsidR="00A07295" w:rsidRPr="00870CD7" w:rsidDel="00361223">
          <w:delText>d</w:delText>
        </w:r>
      </w:del>
      <w:r w:rsidR="00A07295" w:rsidRPr="00870CD7">
        <w:t xml:space="preserve"> similar</w:t>
      </w:r>
      <w:r w:rsidR="00E71F48" w:rsidRPr="00870CD7">
        <w:t xml:space="preserve"> to </w:t>
      </w:r>
      <w:r w:rsidR="00A07295" w:rsidRPr="00870CD7">
        <w:t xml:space="preserve">the </w:t>
      </w:r>
      <w:r w:rsidR="00E71F48" w:rsidRPr="00870CD7">
        <w:rPr>
          <w:i/>
        </w:rPr>
        <w:t>de novo</w:t>
      </w:r>
      <w:r w:rsidR="00E71F48" w:rsidRPr="00870CD7">
        <w:t xml:space="preserve"> transcripts</w:t>
      </w:r>
      <w:r w:rsidR="00A60875" w:rsidRPr="00870CD7">
        <w:t xml:space="preserve">. </w:t>
      </w:r>
      <w:r w:rsidR="00A07295" w:rsidRPr="00870CD7">
        <w:t>The</w:t>
      </w:r>
      <w:r w:rsidR="00250C5F" w:rsidRPr="00870CD7">
        <w:t xml:space="preserve"> </w:t>
      </w:r>
      <w:r w:rsidR="00A07295" w:rsidRPr="00870CD7">
        <w:rPr>
          <w:i/>
        </w:rPr>
        <w:t>i</w:t>
      </w:r>
      <w:r w:rsidR="00E56A16" w:rsidRPr="00870CD7">
        <w:rPr>
          <w:i/>
        </w:rPr>
        <w:t>n silico</w:t>
      </w:r>
      <w:r w:rsidR="00A60875" w:rsidRPr="00870CD7">
        <w:t xml:space="preserve"> candidate gene</w:t>
      </w:r>
      <w:r w:rsidR="00E56A16" w:rsidRPr="00870CD7">
        <w:t xml:space="preserve">s will be verified or refuted </w:t>
      </w:r>
      <w:r w:rsidR="00A60875" w:rsidRPr="00870CD7">
        <w:t>using molecular</w:t>
      </w:r>
      <w:r w:rsidR="00E71F48" w:rsidRPr="00870CD7">
        <w:t xml:space="preserve"> biology</w:t>
      </w:r>
      <w:r w:rsidR="00A60875" w:rsidRPr="00870CD7">
        <w:t xml:space="preserve"> </w:t>
      </w:r>
      <w:r w:rsidR="00461700" w:rsidRPr="00870CD7">
        <w:t>techniques</w:t>
      </w:r>
      <w:r w:rsidR="00F527FB" w:rsidRPr="00870CD7">
        <w:t xml:space="preserve">. </w:t>
      </w:r>
      <w:r w:rsidR="00E56A16" w:rsidRPr="00870CD7">
        <w:t>The</w:t>
      </w:r>
      <w:r w:rsidR="00A07295" w:rsidRPr="00870CD7">
        <w:t xml:space="preserve"> results of this research will</w:t>
      </w:r>
      <w:r w:rsidR="00E56A16" w:rsidRPr="00870CD7">
        <w:t xml:space="preserve"> influence</w:t>
      </w:r>
      <w:r w:rsidR="00963D2B" w:rsidRPr="00870CD7">
        <w:t xml:space="preserve"> traditional</w:t>
      </w:r>
      <w:r w:rsidR="00E56A16" w:rsidRPr="00870CD7">
        <w:t xml:space="preserve"> breeding </w:t>
      </w:r>
      <w:r w:rsidR="00635E5F" w:rsidRPr="00870CD7">
        <w:t xml:space="preserve">techniques </w:t>
      </w:r>
      <w:r w:rsidR="00A07295" w:rsidRPr="00870CD7">
        <w:t>and the</w:t>
      </w:r>
      <w:r w:rsidR="00635E5F" w:rsidRPr="00870CD7">
        <w:t xml:space="preserve"> </w:t>
      </w:r>
      <w:r w:rsidR="00E56A16" w:rsidRPr="00870CD7">
        <w:t xml:space="preserve">genetic manipulation of safflower cultivars with </w:t>
      </w:r>
      <w:r w:rsidR="00A07295" w:rsidRPr="00870CD7">
        <w:t>the</w:t>
      </w:r>
      <w:r w:rsidR="00E56A16" w:rsidRPr="00870CD7">
        <w:t xml:space="preserve"> goal </w:t>
      </w:r>
      <w:r w:rsidR="00A07295" w:rsidRPr="00870CD7">
        <w:t>of diversifying</w:t>
      </w:r>
      <w:r w:rsidR="00E56A16" w:rsidRPr="00870CD7">
        <w:t xml:space="preserve"> the regions</w:t>
      </w:r>
      <w:r w:rsidR="00A07295" w:rsidRPr="00870CD7">
        <w:t xml:space="preserve"> of Australia where</w:t>
      </w:r>
      <w:r w:rsidR="00E56A16" w:rsidRPr="00870CD7">
        <w:t xml:space="preserve"> safflower can be grown.</w:t>
      </w:r>
    </w:p>
    <w:p w:rsidR="0093237F" w:rsidRPr="00870CD7" w:rsidRDefault="0093237F" w:rsidP="003858DA">
      <w:r w:rsidRPr="00870CD7">
        <w:br w:type="page"/>
      </w:r>
    </w:p>
    <w:p w:rsidR="000578F2" w:rsidRPr="00870CD7" w:rsidRDefault="000578F2" w:rsidP="003858DA">
      <w:pPr>
        <w:pStyle w:val="Heading1"/>
        <w:rPr>
          <w:lang w:val="en-AU"/>
        </w:rPr>
      </w:pPr>
      <w:bookmarkStart w:id="792" w:name="_Toc408124234"/>
      <w:r w:rsidRPr="00870CD7">
        <w:rPr>
          <w:lang w:val="en-AU"/>
        </w:rPr>
        <w:lastRenderedPageBreak/>
        <w:t>References</w:t>
      </w:r>
      <w:bookmarkEnd w:id="792"/>
    </w:p>
    <w:p w:rsidR="000578F2" w:rsidRPr="00870CD7" w:rsidRDefault="000578F2" w:rsidP="003858DA"/>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Adams, M.D. et al., 1991. Complementary DNA Sequencing: Expressed Sequence Tags and Human Genome Project. </w:t>
      </w:r>
      <w:r w:rsidRPr="0037525C">
        <w:rPr>
          <w:rFonts w:ascii="Calibri" w:hAnsi="Calibri"/>
          <w:i/>
          <w:iCs/>
          <w:noProof/>
          <w:sz w:val="22"/>
        </w:rPr>
        <w:t>Science</w:t>
      </w:r>
      <w:r w:rsidRPr="0037525C">
        <w:rPr>
          <w:rFonts w:ascii="Calibri" w:hAnsi="Calibri"/>
          <w:noProof/>
          <w:sz w:val="22"/>
        </w:rPr>
        <w:t>, 252(5013), pp.1651–1656.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Adams, M.D. et al., 2000. The Genome Sequence of Drosophila melanogaster. </w:t>
      </w:r>
      <w:r w:rsidRPr="0037525C">
        <w:rPr>
          <w:rFonts w:ascii="Calibri" w:hAnsi="Calibri"/>
          <w:i/>
          <w:iCs/>
          <w:noProof/>
          <w:sz w:val="22"/>
        </w:rPr>
        <w:t>Science</w:t>
      </w:r>
      <w:r w:rsidRPr="0037525C">
        <w:rPr>
          <w:rFonts w:ascii="Calibri" w:hAnsi="Calibri"/>
          <w:noProof/>
          <w:sz w:val="22"/>
        </w:rPr>
        <w:t>, 287 (5461 ), pp.2185–2195. Available at: http://www.sciencemag.org/content/287/5461/2185.abstract.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Allain, L. et al., 2001. Microarray sampling-platform fabrication using bubble-jet technology for a biochip system. </w:t>
      </w:r>
      <w:r w:rsidRPr="0037525C">
        <w:rPr>
          <w:rFonts w:ascii="Calibri" w:hAnsi="Calibri"/>
          <w:i/>
          <w:iCs/>
          <w:noProof/>
          <w:sz w:val="22"/>
        </w:rPr>
        <w:t>Fresenius’ Journal of Analytical Chemistry</w:t>
      </w:r>
      <w:r w:rsidRPr="0037525C">
        <w:rPr>
          <w:rFonts w:ascii="Calibri" w:hAnsi="Calibri"/>
          <w:noProof/>
          <w:sz w:val="22"/>
        </w:rPr>
        <w:t>, 371(2), pp.146–150. Available at: http://dx.doi.org/10.1007/s002160100962.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Amasino, R., 2004. Vernalization, Competence, and the Epigenetic Memory of Winter. </w:t>
      </w:r>
      <w:r w:rsidRPr="0037525C">
        <w:rPr>
          <w:rFonts w:ascii="Calibri" w:hAnsi="Calibri"/>
          <w:i/>
          <w:iCs/>
          <w:noProof/>
          <w:sz w:val="22"/>
        </w:rPr>
        <w:t>The Plant Cell Online</w:t>
      </w:r>
      <w:r w:rsidRPr="0037525C">
        <w:rPr>
          <w:rFonts w:ascii="Calibri" w:hAnsi="Calibri"/>
          <w:noProof/>
          <w:sz w:val="22"/>
        </w:rPr>
        <w:t>, 16(10), pp.2553–2559. Available at: http://www.plantcell.org/content/16/10/2553.short.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Arabidopsis Genome Initiative, 2000. Analysis of the genome sequence of the flowering plant Arabidopsis thaliana. </w:t>
      </w:r>
      <w:r w:rsidRPr="0037525C">
        <w:rPr>
          <w:rFonts w:ascii="Calibri" w:hAnsi="Calibri"/>
          <w:i/>
          <w:iCs/>
          <w:noProof/>
          <w:sz w:val="22"/>
        </w:rPr>
        <w:t>Nature</w:t>
      </w:r>
      <w:r w:rsidRPr="0037525C">
        <w:rPr>
          <w:rFonts w:ascii="Calibri" w:hAnsi="Calibri"/>
          <w:noProof/>
          <w:sz w:val="22"/>
        </w:rPr>
        <w:t>, 408(6814), pp.796–815. Available at: http://dx.doi.org/10.1038/35048692.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Bashir, A. et al., 2012. A hybrid approach for the automated finishing of bacterial genomes. </w:t>
      </w:r>
      <w:r w:rsidRPr="0037525C">
        <w:rPr>
          <w:rFonts w:ascii="Calibri" w:hAnsi="Calibri"/>
          <w:i/>
          <w:iCs/>
          <w:noProof/>
          <w:sz w:val="22"/>
        </w:rPr>
        <w:t>Nat Biotech</w:t>
      </w:r>
      <w:r w:rsidRPr="0037525C">
        <w:rPr>
          <w:rFonts w:ascii="Calibri" w:hAnsi="Calibri"/>
          <w:noProof/>
          <w:sz w:val="22"/>
        </w:rPr>
        <w:t>, 30(7), pp.701–707. Available at: http://dx.doi.org/10.1038/nbt.2288.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Bentley, D.R. et al., 2008. Accurate whole human genome sequencing using reversible terminator chemistry. </w:t>
      </w:r>
      <w:r w:rsidRPr="0037525C">
        <w:rPr>
          <w:rFonts w:ascii="Calibri" w:hAnsi="Calibri"/>
          <w:i/>
          <w:iCs/>
          <w:noProof/>
          <w:sz w:val="22"/>
        </w:rPr>
        <w:t>Nature</w:t>
      </w:r>
      <w:r w:rsidRPr="0037525C">
        <w:rPr>
          <w:rFonts w:ascii="Calibri" w:hAnsi="Calibri"/>
          <w:noProof/>
          <w:sz w:val="22"/>
        </w:rPr>
        <w:t>, 456(7218), pp.53–59. Available at: http://dx.doi.org/10.1038/nature07517.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Boss, P.K. et al., 2004. Multiple Pathways in the Decision to Flower: Enabling, Promoting, and Resetting. </w:t>
      </w:r>
      <w:r w:rsidRPr="0037525C">
        <w:rPr>
          <w:rFonts w:ascii="Calibri" w:hAnsi="Calibri"/>
          <w:i/>
          <w:iCs/>
          <w:noProof/>
          <w:sz w:val="22"/>
        </w:rPr>
        <w:t>The Plant Cell Online</w:t>
      </w:r>
      <w:r w:rsidRPr="0037525C">
        <w:rPr>
          <w:rFonts w:ascii="Calibri" w:hAnsi="Calibri"/>
          <w:noProof/>
          <w:sz w:val="22"/>
        </w:rPr>
        <w:t>, 16(suppl 1), pp.S18–S31. Available at: http://www.plantcell.org/content/16/suppl_1/S18.short.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Boudry, P., McCombie, H. &amp; Dijk, H. van, 2002. Vernalization Requirement of Wild Beet Beta vulgaris ssp. maritima: Among Population Variation and Its Adaptive Significance. </w:t>
      </w:r>
      <w:r w:rsidRPr="0037525C">
        <w:rPr>
          <w:rFonts w:ascii="Calibri" w:hAnsi="Calibri"/>
          <w:i/>
          <w:iCs/>
          <w:noProof/>
          <w:sz w:val="22"/>
        </w:rPr>
        <w:t>Journal of Ecology</w:t>
      </w:r>
      <w:r w:rsidRPr="0037525C">
        <w:rPr>
          <w:rFonts w:ascii="Calibri" w:hAnsi="Calibri"/>
          <w:noProof/>
          <w:sz w:val="22"/>
        </w:rPr>
        <w:t>, 90(4), pp.693–703. Available at: http://www.jstor.org/stable/3072271.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Bradnam, K. et al., 2013. Assemblathon 2: evaluating de novo methods of genome assembly in three vertebrate species. </w:t>
      </w:r>
      <w:r w:rsidRPr="0037525C">
        <w:rPr>
          <w:rFonts w:ascii="Calibri" w:hAnsi="Calibri"/>
          <w:i/>
          <w:iCs/>
          <w:noProof/>
          <w:sz w:val="22"/>
        </w:rPr>
        <w:t>GigaScience</w:t>
      </w:r>
      <w:r w:rsidRPr="0037525C">
        <w:rPr>
          <w:rFonts w:ascii="Calibri" w:hAnsi="Calibri"/>
          <w:noProof/>
          <w:sz w:val="22"/>
        </w:rPr>
        <w:t>, 2(1), p.10. Available at: http://www.gigasciencejournal.com/content/2/1/10.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Burn, J.E. et al., 1993. DNA methylation, vernalization, and the initiation of flowering. </w:t>
      </w:r>
      <w:r w:rsidRPr="0037525C">
        <w:rPr>
          <w:rFonts w:ascii="Calibri" w:hAnsi="Calibri"/>
          <w:i/>
          <w:iCs/>
          <w:noProof/>
          <w:sz w:val="22"/>
        </w:rPr>
        <w:t>Proceedings of the National Academy of Sciences</w:t>
      </w:r>
      <w:r w:rsidRPr="0037525C">
        <w:rPr>
          <w:rFonts w:ascii="Calibri" w:hAnsi="Calibri"/>
          <w:noProof/>
          <w:sz w:val="22"/>
        </w:rPr>
        <w:t>, 90(1), pp.287–291. Available at: http://www.pnas.org/content/90/1/287.abstract.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Cao, S. et al., 2013. A large and functionally diverse family of Fad2 genes in safflower (Carthamus tinctorius L.). </w:t>
      </w:r>
      <w:r w:rsidRPr="0037525C">
        <w:rPr>
          <w:rFonts w:ascii="Calibri" w:hAnsi="Calibri"/>
          <w:i/>
          <w:iCs/>
          <w:noProof/>
          <w:sz w:val="22"/>
        </w:rPr>
        <w:t>BMC Plant Biology</w:t>
      </w:r>
      <w:r w:rsidRPr="0037525C">
        <w:rPr>
          <w:rFonts w:ascii="Calibri" w:hAnsi="Calibri"/>
          <w:noProof/>
          <w:sz w:val="22"/>
        </w:rPr>
        <w:t>, 13(1), p.5. Available at: http://www.biomedcentral.com/1471-2229/13/5.</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Chempro Technovation Pvt. Ltd., Fatty Acid Composition of some Major Oils. Available at: http://www.chempro.in/fattyacid.htm [Accessed August 5, 2014].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Chouard, P., 1960. Vernalization and its Relations to Dormancy. </w:t>
      </w:r>
      <w:r w:rsidRPr="0037525C">
        <w:rPr>
          <w:rFonts w:ascii="Calibri" w:hAnsi="Calibri"/>
          <w:i/>
          <w:iCs/>
          <w:noProof/>
          <w:sz w:val="22"/>
        </w:rPr>
        <w:t>Annual Review of Plant Physiology</w:t>
      </w:r>
      <w:r w:rsidRPr="0037525C">
        <w:rPr>
          <w:rFonts w:ascii="Calibri" w:hAnsi="Calibri"/>
          <w:noProof/>
          <w:sz w:val="22"/>
        </w:rPr>
        <w:t>, 11(1), pp.191–238. Available at: http://dx.doi.org/10.1146/annurev.pp.11.060160.001203.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Corbesier, L. et al., 2007. FT Protein Movement Contributes to Long-Distance Signaling in Floral Induction of Arabidopsis. </w:t>
      </w:r>
      <w:r w:rsidRPr="0037525C">
        <w:rPr>
          <w:rFonts w:ascii="Calibri" w:hAnsi="Calibri"/>
          <w:i/>
          <w:iCs/>
          <w:noProof/>
          <w:sz w:val="22"/>
        </w:rPr>
        <w:t>Science</w:t>
      </w:r>
      <w:r w:rsidRPr="0037525C">
        <w:rPr>
          <w:rFonts w:ascii="Calibri" w:hAnsi="Calibri"/>
          <w:noProof/>
          <w:sz w:val="22"/>
        </w:rPr>
        <w:t>, 316(5827), pp.1030–1033. Available at: http://www.sciencemag.org/content/316/5827/1030.abstract.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Dennis, E. &amp; Peacock, W.J., 2009. Vernalization in cereals. </w:t>
      </w:r>
      <w:r w:rsidRPr="0037525C">
        <w:rPr>
          <w:rFonts w:ascii="Calibri" w:hAnsi="Calibri"/>
          <w:i/>
          <w:iCs/>
          <w:noProof/>
          <w:sz w:val="22"/>
        </w:rPr>
        <w:t>Journal of Biology</w:t>
      </w:r>
      <w:r w:rsidRPr="0037525C">
        <w:rPr>
          <w:rFonts w:ascii="Calibri" w:hAnsi="Calibri"/>
          <w:noProof/>
          <w:sz w:val="22"/>
        </w:rPr>
        <w:t>, 8(6), p.57. Available at: http://jbiol.com/content/8/6/57.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Earl, D.A. et al., 2011. Assemblathon 1: A competitive assessment of de novo short read assembly methods. </w:t>
      </w:r>
      <w:r w:rsidRPr="0037525C">
        <w:rPr>
          <w:rFonts w:ascii="Calibri" w:hAnsi="Calibri"/>
          <w:i/>
          <w:iCs/>
          <w:noProof/>
          <w:sz w:val="22"/>
        </w:rPr>
        <w:t>Genome Research</w:t>
      </w:r>
      <w:r w:rsidRPr="0037525C">
        <w:rPr>
          <w:rFonts w:ascii="Calibri" w:hAnsi="Calibri"/>
          <w:noProof/>
          <w:sz w:val="22"/>
        </w:rPr>
        <w:t>. Available at: http://genome.cshlp.org/content/early/2011/09/16/gr.126599.111.abstract.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Finnegan, E.J. et al., 2005. The downregulation of FLOWERING LOCUS C (FLC) expression in plants with low levels of DNA methylation and by vernalization occurs by distinct mechanisms. </w:t>
      </w:r>
      <w:r w:rsidRPr="0037525C">
        <w:rPr>
          <w:rFonts w:ascii="Calibri" w:hAnsi="Calibri"/>
          <w:i/>
          <w:iCs/>
          <w:noProof/>
          <w:sz w:val="22"/>
        </w:rPr>
        <w:t>The Plant Journal</w:t>
      </w:r>
      <w:r w:rsidRPr="0037525C">
        <w:rPr>
          <w:rFonts w:ascii="Calibri" w:hAnsi="Calibri"/>
          <w:noProof/>
          <w:sz w:val="22"/>
        </w:rPr>
        <w:t>, 44(3), pp.420–432. Available at: http://dx.doi.org/10.1111/j.1365-313X.2005.02541.x.</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Finnegan, E.J. &amp; Dennis, E.S., 2007. Vernalization-Induced Trimethylation of Histone H3 Lysine 27 at FLC Is Not Maintained in Mitotically Quiescent Cells. </w:t>
      </w:r>
      <w:r w:rsidRPr="0037525C">
        <w:rPr>
          <w:rFonts w:ascii="Calibri" w:hAnsi="Calibri"/>
          <w:i/>
          <w:iCs/>
          <w:noProof/>
          <w:sz w:val="22"/>
        </w:rPr>
        <w:t>Current Biology</w:t>
      </w:r>
      <w:r w:rsidRPr="0037525C">
        <w:rPr>
          <w:rFonts w:ascii="Calibri" w:hAnsi="Calibri"/>
          <w:noProof/>
          <w:sz w:val="22"/>
        </w:rPr>
        <w:t>, 17(22), pp.1978–1983. Available at: http://www.cell.com/current-biology/abstract/S0960-9822(07)02087-8.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Fodor, S.P.A. et al., 1993. Multiplexed biochemical assays with biological chips. </w:t>
      </w:r>
      <w:r w:rsidRPr="0037525C">
        <w:rPr>
          <w:rFonts w:ascii="Calibri" w:hAnsi="Calibri"/>
          <w:i/>
          <w:iCs/>
          <w:noProof/>
          <w:sz w:val="22"/>
        </w:rPr>
        <w:t>Nature</w:t>
      </w:r>
      <w:r w:rsidRPr="0037525C">
        <w:rPr>
          <w:rFonts w:ascii="Calibri" w:hAnsi="Calibri"/>
          <w:noProof/>
          <w:sz w:val="22"/>
        </w:rPr>
        <w:t>, 364, pp.555–556.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Garnatje, T. et al., 2006. Genome Size Variation in the Genus Carthamus (Asteraceae, Cardueae): Systematic Implications and Additive Changes During Allopolyploidization. </w:t>
      </w:r>
      <w:r w:rsidRPr="0037525C">
        <w:rPr>
          <w:rFonts w:ascii="Calibri" w:hAnsi="Calibri"/>
          <w:i/>
          <w:iCs/>
          <w:noProof/>
          <w:sz w:val="22"/>
        </w:rPr>
        <w:t>Annals of Botany</w:t>
      </w:r>
      <w:r w:rsidRPr="0037525C">
        <w:rPr>
          <w:rFonts w:ascii="Calibri" w:hAnsi="Calibri"/>
          <w:noProof/>
          <w:sz w:val="22"/>
        </w:rPr>
        <w:t>, 97(3), pp.461–467. Available at: http://aob.oxfordjournals.org/content/97/3/461.abstract.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Gecgel, U. et al., 2007. Fatty Acid Composition of the Oil from Developing Seeds of Different Varieties of Safflower (Carthamus tinctorius L.). </w:t>
      </w:r>
      <w:r w:rsidRPr="0037525C">
        <w:rPr>
          <w:rFonts w:ascii="Calibri" w:hAnsi="Calibri"/>
          <w:i/>
          <w:iCs/>
          <w:noProof/>
          <w:sz w:val="22"/>
        </w:rPr>
        <w:t>Journal of the American Oil Chemists’ Society</w:t>
      </w:r>
      <w:r w:rsidRPr="0037525C">
        <w:rPr>
          <w:rFonts w:ascii="Calibri" w:hAnsi="Calibri"/>
          <w:noProof/>
          <w:sz w:val="22"/>
        </w:rPr>
        <w:t>, 84(1), pp.47–54. Available at: http://dx.doi.org/10.1007/s11746-006-1007-3.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Golembeski, G.S. et al., 2014. Chapter One - Photoperiodic Flowering Regulation in Arabidopsis thaliana. In F. F. B. T.-A. in B. Research, ed. </w:t>
      </w:r>
      <w:r w:rsidRPr="0037525C">
        <w:rPr>
          <w:rFonts w:ascii="Calibri" w:hAnsi="Calibri"/>
          <w:i/>
          <w:iCs/>
          <w:noProof/>
          <w:sz w:val="22"/>
        </w:rPr>
        <w:t>The Molecular Genetics of Floral Transition and Flower Development</w:t>
      </w:r>
      <w:r w:rsidRPr="0037525C">
        <w:rPr>
          <w:rFonts w:ascii="Calibri" w:hAnsi="Calibri"/>
          <w:noProof/>
          <w:sz w:val="22"/>
        </w:rPr>
        <w:t>. Academic Press, pp. 1–28. Available at: http://www.sciencedirect.com/science/article/pii/B9780124171626000018.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Greenup, A.G. et al., 2010. ODDSOC2 Is a MADS Box Floral Repressor That Is Down-Regulated by Vernalization in Temperate Cereals. </w:t>
      </w:r>
      <w:r w:rsidRPr="0037525C">
        <w:rPr>
          <w:rFonts w:ascii="Calibri" w:hAnsi="Calibri"/>
          <w:i/>
          <w:iCs/>
          <w:noProof/>
          <w:sz w:val="22"/>
        </w:rPr>
        <w:t>Plant Physiology</w:t>
      </w:r>
      <w:r w:rsidRPr="0037525C">
        <w:rPr>
          <w:rFonts w:ascii="Calibri" w:hAnsi="Calibri"/>
          <w:noProof/>
          <w:sz w:val="22"/>
        </w:rPr>
        <w:t>, 153(3), pp.1062–1073. Available at: http://www.plantphysiol.org/content/153/3/1062.abstract.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Griffiths, S. et al., 2003. The Evolution of CONSTANS-Like Gene Families in Barley, Rice, and Arabidopsis. </w:t>
      </w:r>
      <w:r w:rsidRPr="0037525C">
        <w:rPr>
          <w:rFonts w:ascii="Calibri" w:hAnsi="Calibri"/>
          <w:i/>
          <w:iCs/>
          <w:noProof/>
          <w:sz w:val="22"/>
        </w:rPr>
        <w:t>Plant Physiology</w:t>
      </w:r>
      <w:r w:rsidRPr="0037525C">
        <w:rPr>
          <w:rFonts w:ascii="Calibri" w:hAnsi="Calibri"/>
          <w:noProof/>
          <w:sz w:val="22"/>
        </w:rPr>
        <w:t>, 131(4), pp.1855–1867. Available at: http://www.plantphysiol.org/content/131/4/1855.abstract.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Hayama, R. &amp; Coupland, G., 2004. The Molecular Basis of Diversity in the Photoperiodic Flowering Responses of Arabidopsis and Rice. </w:t>
      </w:r>
      <w:r w:rsidRPr="0037525C">
        <w:rPr>
          <w:rFonts w:ascii="Calibri" w:hAnsi="Calibri"/>
          <w:i/>
          <w:iCs/>
          <w:noProof/>
          <w:sz w:val="22"/>
        </w:rPr>
        <w:t>Plant Physiology</w:t>
      </w:r>
      <w:r w:rsidRPr="0037525C">
        <w:rPr>
          <w:rFonts w:ascii="Calibri" w:hAnsi="Calibri"/>
          <w:noProof/>
          <w:sz w:val="22"/>
        </w:rPr>
        <w:t>, 135(2), pp.677–684. Available at: http://www.plantphysiol.org/content/135/2/677.short.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Hiraoka, K. et al., 2013. The Florigen Genes FT and TSF Modulate Lateral Shoot Outgrowth in Arabidopsis thaliana. </w:t>
      </w:r>
      <w:r w:rsidRPr="0037525C">
        <w:rPr>
          <w:rFonts w:ascii="Calibri" w:hAnsi="Calibri"/>
          <w:i/>
          <w:iCs/>
          <w:noProof/>
          <w:sz w:val="22"/>
        </w:rPr>
        <w:t>Plant and Cell Physiology</w:t>
      </w:r>
      <w:r w:rsidRPr="0037525C">
        <w:rPr>
          <w:rFonts w:ascii="Calibri" w:hAnsi="Calibri"/>
          <w:noProof/>
          <w:sz w:val="22"/>
        </w:rPr>
        <w:t>, 54(3), pp.352–368. Available at: http://pcp.oxfordjournals.org/content/54/3/352.abstract.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Huang, X. &amp; Madan, A., 1999. CAP3: A DNA Sequence Assembly Program. </w:t>
      </w:r>
      <w:r w:rsidRPr="0037525C">
        <w:rPr>
          <w:rFonts w:ascii="Calibri" w:hAnsi="Calibri"/>
          <w:i/>
          <w:iCs/>
          <w:noProof/>
          <w:sz w:val="22"/>
        </w:rPr>
        <w:t>Genome Research</w:t>
      </w:r>
      <w:r w:rsidRPr="0037525C">
        <w:rPr>
          <w:rFonts w:ascii="Calibri" w:hAnsi="Calibri"/>
          <w:noProof/>
          <w:sz w:val="22"/>
        </w:rPr>
        <w:t>, 9(9), pp.868–877. Available at: http://www.ncbi.nlm.nih.gov/pmc/articles/PMC310812/.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Illumina, 2012. Data Processing of Nextera Mate Pair Reads on Illumina Sequening Platforms. Available at: http://www.illumina.com/content/dam/illumina-marketing/documents/products/technotes/technote_nextera_matepair_data_processing.pdf [Accessed January 4, 2015].</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Ingram, D.S., Vince-Prue, D. &amp; Gregory, P.J., 2008. </w:t>
      </w:r>
      <w:r w:rsidRPr="0037525C">
        <w:rPr>
          <w:rFonts w:ascii="Calibri" w:hAnsi="Calibri"/>
          <w:i/>
          <w:iCs/>
          <w:noProof/>
          <w:sz w:val="22"/>
        </w:rPr>
        <w:t>Science and the Garden: The Scientific Basis of Horticultural Practice</w:t>
      </w:r>
      <w:r w:rsidRPr="0037525C">
        <w:rPr>
          <w:rFonts w:ascii="Calibri" w:hAnsi="Calibri"/>
          <w:noProof/>
          <w:sz w:val="22"/>
        </w:rPr>
        <w:t>, Wiley-Blackwell, West Sussex.</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International Human Genome Sequencing Consortium, 2004. Finishing the euchromatic sequence of the human genome. </w:t>
      </w:r>
      <w:r w:rsidRPr="0037525C">
        <w:rPr>
          <w:rFonts w:ascii="Calibri" w:hAnsi="Calibri"/>
          <w:i/>
          <w:iCs/>
          <w:noProof/>
          <w:sz w:val="22"/>
        </w:rPr>
        <w:t>Nature</w:t>
      </w:r>
      <w:r w:rsidRPr="0037525C">
        <w:rPr>
          <w:rFonts w:ascii="Calibri" w:hAnsi="Calibri"/>
          <w:noProof/>
          <w:sz w:val="22"/>
        </w:rPr>
        <w:t>, 431(7011), pp.931–945. Available at: http://dx.doi.org/10.1038/nature03001.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Işigigür, A., Karaosmanoglu, F. &amp; Aksoy, H.A., 1995. Characteristics of safflower seed oils of turkish origin. </w:t>
      </w:r>
      <w:r w:rsidRPr="0037525C">
        <w:rPr>
          <w:rFonts w:ascii="Calibri" w:hAnsi="Calibri"/>
          <w:i/>
          <w:iCs/>
          <w:noProof/>
          <w:sz w:val="22"/>
        </w:rPr>
        <w:t>Journal of the American Oil Chemists’ Society</w:t>
      </w:r>
      <w:r w:rsidRPr="0037525C">
        <w:rPr>
          <w:rFonts w:ascii="Calibri" w:hAnsi="Calibri"/>
          <w:noProof/>
          <w:sz w:val="22"/>
        </w:rPr>
        <w:t>, 72(10), pp.1223–1225. Available at: http://dx.doi.org/10.1007/BF02540994.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Johnson, R.C., Dajue, L. &amp; Bradley, V., 2006. Autumn growth and its relationship to winter survival in diverse safflower germplasm. </w:t>
      </w:r>
      <w:r w:rsidRPr="0037525C">
        <w:rPr>
          <w:rFonts w:ascii="Calibri" w:hAnsi="Calibri"/>
          <w:i/>
          <w:iCs/>
          <w:noProof/>
          <w:sz w:val="22"/>
        </w:rPr>
        <w:t>Canadian Journal of Plant Science</w:t>
      </w:r>
      <w:r w:rsidRPr="0037525C">
        <w:rPr>
          <w:rFonts w:ascii="Calibri" w:hAnsi="Calibri"/>
          <w:noProof/>
          <w:sz w:val="22"/>
        </w:rPr>
        <w:t>, 86(3), pp.701–709. Available at: http://dx.doi.org/10.4141/P05-104.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Klippart, J.H., 1857. An essay on the origin, growth, diseases, varieties etc of the wheat plant. </w:t>
      </w:r>
      <w:r w:rsidRPr="0037525C">
        <w:rPr>
          <w:rFonts w:ascii="Calibri" w:hAnsi="Calibri"/>
          <w:i/>
          <w:iCs/>
          <w:noProof/>
          <w:sz w:val="22"/>
        </w:rPr>
        <w:t>Annual Report of the Ohio State Board of Agriculture</w:t>
      </w:r>
      <w:r w:rsidRPr="0037525C">
        <w:rPr>
          <w:rFonts w:ascii="Calibri" w:hAnsi="Calibri"/>
          <w:noProof/>
          <w:sz w:val="22"/>
        </w:rPr>
        <w:t>, pp.562–720.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Knights, S., 2010. </w:t>
      </w:r>
      <w:r w:rsidRPr="0037525C">
        <w:rPr>
          <w:rFonts w:ascii="Calibri" w:hAnsi="Calibri"/>
          <w:i/>
          <w:iCs/>
          <w:noProof/>
          <w:sz w:val="22"/>
        </w:rPr>
        <w:t>Raising the bar with better safflower agronomy</w:t>
      </w:r>
      <w:r w:rsidRPr="0037525C">
        <w:rPr>
          <w:rFonts w:ascii="Calibri" w:hAnsi="Calibri"/>
          <w:noProof/>
          <w:sz w:val="22"/>
        </w:rPr>
        <w:t>, Available at: http://www.australianoilseeds.com/__data/assets/pdf_file/0010/6949/GDRC_Raising_the_Bar_-_Better_Safflower_Agronomy.pdf.</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Köhler, C. &amp; Villar, C.B.R., 2008. Programming of gene expression by Polycomb group proteins. </w:t>
      </w:r>
      <w:r w:rsidRPr="0037525C">
        <w:rPr>
          <w:rFonts w:ascii="Calibri" w:hAnsi="Calibri"/>
          <w:i/>
          <w:iCs/>
          <w:noProof/>
          <w:sz w:val="22"/>
        </w:rPr>
        <w:t>Trends in Cell Biology</w:t>
      </w:r>
      <w:r w:rsidRPr="0037525C">
        <w:rPr>
          <w:rFonts w:ascii="Calibri" w:hAnsi="Calibri"/>
          <w:noProof/>
          <w:sz w:val="22"/>
        </w:rPr>
        <w:t>, 18(5), pp.236–243. Available at: http://www.sciencedirect.com/science/article/pii/S0962892408000809.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Koltunow, A.M.G., Johnson, S.D. &amp; Okada, T., 2011. Apomixis in hawkweed: Mendel’s experimental nemesis. </w:t>
      </w:r>
      <w:r w:rsidRPr="0037525C">
        <w:rPr>
          <w:rFonts w:ascii="Calibri" w:hAnsi="Calibri"/>
          <w:i/>
          <w:iCs/>
          <w:noProof/>
          <w:sz w:val="22"/>
        </w:rPr>
        <w:t>Journal of Experimental Botany</w:t>
      </w:r>
      <w:r w:rsidRPr="0037525C">
        <w:rPr>
          <w:rFonts w:ascii="Calibri" w:hAnsi="Calibri"/>
          <w:noProof/>
          <w:sz w:val="22"/>
        </w:rPr>
        <w:t>, 62(5), pp.1699–1707. Available at: http://jxb.oxfordjournals.org/content/62/5/1699.abstract.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Levy, Y.Y. et al., 2002. Multiple Roles of Arabidopsis VRN1 in Vernalization and Flowering Time Control. </w:t>
      </w:r>
      <w:r w:rsidRPr="0037525C">
        <w:rPr>
          <w:rFonts w:ascii="Calibri" w:hAnsi="Calibri"/>
          <w:i/>
          <w:iCs/>
          <w:noProof/>
          <w:sz w:val="22"/>
        </w:rPr>
        <w:t>Science</w:t>
      </w:r>
      <w:r w:rsidRPr="0037525C">
        <w:rPr>
          <w:rFonts w:ascii="Calibri" w:hAnsi="Calibri"/>
          <w:noProof/>
          <w:sz w:val="22"/>
        </w:rPr>
        <w:t>, 297(5579), pp.243–246. Available at: http://www.sciencemag.org/content/297/5579/243.abstract.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H. et al., 2012. De Novo Transcriptome of Safflower and the Identification of Putative Genes for Oleosin and the Biosynthesis of Flavonoids. </w:t>
      </w:r>
      <w:r w:rsidRPr="0037525C">
        <w:rPr>
          <w:rFonts w:ascii="Calibri" w:hAnsi="Calibri"/>
          <w:i/>
          <w:iCs/>
          <w:noProof/>
          <w:sz w:val="22"/>
        </w:rPr>
        <w:t>PLoS ONE</w:t>
      </w:r>
      <w:r w:rsidRPr="0037525C">
        <w:rPr>
          <w:rFonts w:ascii="Calibri" w:hAnsi="Calibri"/>
          <w:noProof/>
          <w:sz w:val="22"/>
        </w:rPr>
        <w:t>, 7(2), p.e30987. Available at: http://dx.doi.org/10.1371/journal.pone.0030987.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Li, H. et al., 2011. Investigation of the microRNAs in safflower seed, leaf, and petal by high-throughput sequencing. </w:t>
      </w:r>
      <w:r w:rsidRPr="0037525C">
        <w:rPr>
          <w:rFonts w:ascii="Calibri" w:hAnsi="Calibri"/>
          <w:i/>
          <w:iCs/>
          <w:noProof/>
          <w:sz w:val="22"/>
        </w:rPr>
        <w:t>Planta</w:t>
      </w:r>
      <w:r w:rsidRPr="0037525C">
        <w:rPr>
          <w:rFonts w:ascii="Calibri" w:hAnsi="Calibri"/>
          <w:noProof/>
          <w:sz w:val="22"/>
        </w:rPr>
        <w:t>, 233(3), pp.611–619. Available at: http://dx.doi.org/10.1007/s00425-010-1327-2.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R. et al., 2008. SOAP: short oligonucleotide alignment program. </w:t>
      </w:r>
      <w:r w:rsidRPr="0037525C">
        <w:rPr>
          <w:rFonts w:ascii="Calibri" w:hAnsi="Calibri"/>
          <w:i/>
          <w:iCs/>
          <w:noProof/>
          <w:sz w:val="22"/>
        </w:rPr>
        <w:t>Bioinformatics</w:t>
      </w:r>
      <w:r w:rsidRPr="0037525C">
        <w:rPr>
          <w:rFonts w:ascii="Calibri" w:hAnsi="Calibri"/>
          <w:noProof/>
          <w:sz w:val="22"/>
        </w:rPr>
        <w:t>, 24(5), pp.713–714. Available at: http://bioinformatics.oxfordjournals.org/content/24/5/713.abstract.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R. et al., 2010. The sequence and de novo assembly of the giant panda genome. </w:t>
      </w:r>
      <w:r w:rsidRPr="0037525C">
        <w:rPr>
          <w:rFonts w:ascii="Calibri" w:hAnsi="Calibri"/>
          <w:i/>
          <w:iCs/>
          <w:noProof/>
          <w:sz w:val="22"/>
        </w:rPr>
        <w:t>Nature</w:t>
      </w:r>
      <w:r w:rsidRPr="0037525C">
        <w:rPr>
          <w:rFonts w:ascii="Calibri" w:hAnsi="Calibri"/>
          <w:noProof/>
          <w:sz w:val="22"/>
        </w:rPr>
        <w:t>, 463(7279), pp.311–317.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De Lucia, F. et al., 2008. A PHD-Polycomb Repressive Complex 2 triggers the epigenetic silencing of FLC during vernalization. </w:t>
      </w:r>
      <w:r w:rsidRPr="0037525C">
        <w:rPr>
          <w:rFonts w:ascii="Calibri" w:hAnsi="Calibri"/>
          <w:i/>
          <w:iCs/>
          <w:noProof/>
          <w:sz w:val="22"/>
        </w:rPr>
        <w:t>Proceedings of the National Academy of Sciences</w:t>
      </w:r>
      <w:r w:rsidRPr="0037525C">
        <w:rPr>
          <w:rFonts w:ascii="Calibri" w:hAnsi="Calibri"/>
          <w:noProof/>
          <w:sz w:val="22"/>
        </w:rPr>
        <w:t>, 105(44), pp.16831–16836. Available at: http://www.pnas.org/content/105/44/16831.abstract.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Lulin, H. et al., 2012. The First Illumina-Based De Novo Transcriptome Sequencing and Analysis of Safflower Flowers. </w:t>
      </w:r>
      <w:r w:rsidRPr="0037525C">
        <w:rPr>
          <w:rFonts w:ascii="Calibri" w:hAnsi="Calibri"/>
          <w:i/>
          <w:iCs/>
          <w:noProof/>
          <w:sz w:val="22"/>
        </w:rPr>
        <w:t>PLoS ONE</w:t>
      </w:r>
      <w:r w:rsidRPr="0037525C">
        <w:rPr>
          <w:rFonts w:ascii="Calibri" w:hAnsi="Calibri"/>
          <w:noProof/>
          <w:sz w:val="22"/>
        </w:rPr>
        <w:t>, 7(6), p.e38653. Available at: http://dx.doi.org/10.1371/journal.pone.0038653.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Luo, R. et al., 2012. SOAPdenovo2: an empirically improved memory-efficient short-read de novo assembler. </w:t>
      </w:r>
      <w:r w:rsidRPr="0037525C">
        <w:rPr>
          <w:rFonts w:ascii="Calibri" w:hAnsi="Calibri"/>
          <w:i/>
          <w:iCs/>
          <w:noProof/>
          <w:sz w:val="22"/>
        </w:rPr>
        <w:t>GigaScience</w:t>
      </w:r>
      <w:r w:rsidRPr="0037525C">
        <w:rPr>
          <w:rFonts w:ascii="Calibri" w:hAnsi="Calibri"/>
          <w:noProof/>
          <w:sz w:val="22"/>
        </w:rPr>
        <w:t>, 1(1), p.18. Available at: http://www.gigasciencejournal.com/content/1/1/18.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Macindoe, S.L. &amp; Brown, C., 1968. </w:t>
      </w:r>
      <w:r w:rsidRPr="0037525C">
        <w:rPr>
          <w:rFonts w:ascii="Calibri" w:hAnsi="Calibri"/>
          <w:i/>
          <w:iCs/>
          <w:noProof/>
          <w:sz w:val="22"/>
        </w:rPr>
        <w:t>Wheat breeding and varieties in Australia</w:t>
      </w:r>
      <w:r w:rsidRPr="0037525C">
        <w:rPr>
          <w:rFonts w:ascii="Calibri" w:hAnsi="Calibri"/>
          <w:noProof/>
          <w:sz w:val="22"/>
        </w:rPr>
        <w:t xml:space="preserve"> C. Walken, ed., Sydney.</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Michaels, S.D. &amp; Amasino, R.M., 1999. FLOWERING LOCUS C Encodes a Novel MADS Domain Protein That Acts as a Repressor of Flowering. </w:t>
      </w:r>
      <w:r w:rsidRPr="0037525C">
        <w:rPr>
          <w:rFonts w:ascii="Calibri" w:hAnsi="Calibri"/>
          <w:i/>
          <w:iCs/>
          <w:noProof/>
          <w:sz w:val="22"/>
        </w:rPr>
        <w:t>The Plant Cell Online</w:t>
      </w:r>
      <w:r w:rsidRPr="0037525C">
        <w:rPr>
          <w:rFonts w:ascii="Calibri" w:hAnsi="Calibri"/>
          <w:noProof/>
          <w:sz w:val="22"/>
        </w:rPr>
        <w:t>, 11(5), pp.949–956. Available at: http://www.plantcell.org/content/11/5/949.abstract.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Moens, C.B. et al., 2008. Reverse genetics in zebrafish by TILLING. </w:t>
      </w:r>
      <w:r w:rsidRPr="0037525C">
        <w:rPr>
          <w:rFonts w:ascii="Calibri" w:hAnsi="Calibri"/>
          <w:i/>
          <w:iCs/>
          <w:noProof/>
          <w:sz w:val="22"/>
        </w:rPr>
        <w:t>Briefings in Functional Genomics and Proteomics</w:t>
      </w:r>
      <w:r w:rsidRPr="0037525C">
        <w:rPr>
          <w:rFonts w:ascii="Calibri" w:hAnsi="Calibri"/>
          <w:noProof/>
          <w:sz w:val="22"/>
        </w:rPr>
        <w:t>, 7(6), pp.454–459. Available at: http://www.ncbi.nlm.nih.gov/pmc/articles/PMC2899843/.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Naim, F. et al., 2012. Advanced Engineering of Lipid Metabolism in Nicotiana benthamiana Using a Draft Genome and the V2 Viral Silencing-Suppressor Protein. </w:t>
      </w:r>
      <w:r w:rsidRPr="0037525C">
        <w:rPr>
          <w:rFonts w:ascii="Calibri" w:hAnsi="Calibri"/>
          <w:i/>
          <w:iCs/>
          <w:noProof/>
          <w:sz w:val="22"/>
        </w:rPr>
        <w:t>PLoS ONE</w:t>
      </w:r>
      <w:r w:rsidRPr="0037525C">
        <w:rPr>
          <w:rFonts w:ascii="Calibri" w:hAnsi="Calibri"/>
          <w:noProof/>
          <w:sz w:val="22"/>
        </w:rPr>
        <w:t>, 7(12), p.e52717. Available at: http://dx.doi.org/10.1371/journal.pone.0052717.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Nakamura, Y. et al., 2014. Arabidopsis florigen FT binds to diurnally oscillating phospholipids that accelerate flowering. </w:t>
      </w:r>
      <w:r w:rsidRPr="0037525C">
        <w:rPr>
          <w:rFonts w:ascii="Calibri" w:hAnsi="Calibri"/>
          <w:i/>
          <w:iCs/>
          <w:noProof/>
          <w:sz w:val="22"/>
        </w:rPr>
        <w:t>Nat Commun</w:t>
      </w:r>
      <w:r w:rsidRPr="0037525C">
        <w:rPr>
          <w:rFonts w:ascii="Calibri" w:hAnsi="Calibri"/>
          <w:noProof/>
          <w:sz w:val="22"/>
        </w:rPr>
        <w:t>, 5. Available at: http://dx.doi.org/10.1038/ncomms4553.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Nordborg, M. &amp; Bergelson, J., 1999. The Effect of Seed and Rosette Cold Treatment on Germination and Flowering Time in Some Arabidopsis thaliana (Brassicaceae) Ecotypes. </w:t>
      </w:r>
      <w:r w:rsidRPr="0037525C">
        <w:rPr>
          <w:rFonts w:ascii="Calibri" w:hAnsi="Calibri"/>
          <w:i/>
          <w:iCs/>
          <w:noProof/>
          <w:sz w:val="22"/>
        </w:rPr>
        <w:t>American Journal of Botany</w:t>
      </w:r>
      <w:r w:rsidRPr="0037525C">
        <w:rPr>
          <w:rFonts w:ascii="Calibri" w:hAnsi="Calibri"/>
          <w:noProof/>
          <w:sz w:val="22"/>
        </w:rPr>
        <w:t>, 86(4), pp.470–475. Available at: http://www.amjbot.org/content/86/4/470.abstract.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Oliver, S.N. et al., 2009. Vernalization-induced flowering in cereals is associated with changes in histone methylation at the VERNALIZATION1 gene. </w:t>
      </w:r>
      <w:r w:rsidRPr="0037525C">
        <w:rPr>
          <w:rFonts w:ascii="Calibri" w:hAnsi="Calibri"/>
          <w:i/>
          <w:iCs/>
          <w:noProof/>
          <w:sz w:val="22"/>
        </w:rPr>
        <w:t>Proceedings of the National Academy of Sciences</w:t>
      </w:r>
      <w:r w:rsidRPr="0037525C">
        <w:rPr>
          <w:rFonts w:ascii="Calibri" w:hAnsi="Calibri"/>
          <w:noProof/>
          <w:sz w:val="22"/>
        </w:rPr>
        <w:t>, 106(20), pp.8386–8391. Available at: http://www.pnas.org/content/106/20/8386.abstract.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Oliver, S.N., Dennis, E.S. &amp; Dolferus, R., 2007. ABA Regulates Apoplastic Sugar Transport and is a Potential Signal for Cold-Induced Pollen Sterility in Rice. </w:t>
      </w:r>
      <w:r w:rsidRPr="0037525C">
        <w:rPr>
          <w:rFonts w:ascii="Calibri" w:hAnsi="Calibri"/>
          <w:i/>
          <w:iCs/>
          <w:noProof/>
          <w:sz w:val="22"/>
        </w:rPr>
        <w:t>Plant and Cell Physiology</w:t>
      </w:r>
      <w:r w:rsidRPr="0037525C">
        <w:rPr>
          <w:rFonts w:ascii="Calibri" w:hAnsi="Calibri"/>
          <w:noProof/>
          <w:sz w:val="22"/>
        </w:rPr>
        <w:t>, 48(9), pp.1319–1330. Available at: http://pcp.oxfordjournals.org/content/48/9/1319.abstract.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Page, D.R. &amp; Grossniklaus, U., 2002. The art and design of genetic screens: Arabidopsis thaliana. </w:t>
      </w:r>
      <w:r w:rsidRPr="0037525C">
        <w:rPr>
          <w:rFonts w:ascii="Calibri" w:hAnsi="Calibri"/>
          <w:i/>
          <w:iCs/>
          <w:noProof/>
          <w:sz w:val="22"/>
        </w:rPr>
        <w:t>Nat Rev Genet</w:t>
      </w:r>
      <w:r w:rsidRPr="0037525C">
        <w:rPr>
          <w:rFonts w:ascii="Calibri" w:hAnsi="Calibri"/>
          <w:noProof/>
          <w:sz w:val="22"/>
        </w:rPr>
        <w:t>, 3(2), pp.124–136. Available at: http://dx.doi.org/10.1038/nrg730.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Parra, G., Bradnam, K. &amp; Korf, I., 2007. CEGMA: a pipeline to accurately annotate core genes in eukaryotic genomes. </w:t>
      </w:r>
      <w:r w:rsidRPr="0037525C">
        <w:rPr>
          <w:rFonts w:ascii="Calibri" w:hAnsi="Calibri"/>
          <w:i/>
          <w:iCs/>
          <w:noProof/>
          <w:sz w:val="22"/>
        </w:rPr>
        <w:t>Bioinformatics</w:t>
      </w:r>
      <w:r w:rsidRPr="0037525C">
        <w:rPr>
          <w:rFonts w:ascii="Calibri" w:hAnsi="Calibri"/>
          <w:noProof/>
          <w:sz w:val="22"/>
        </w:rPr>
        <w:t>, 23(9), pp.1061–1067. Available at: http://bioinformatics.oxfordjournals.org/content/23/9/1061.abstract.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Paszkiewicz, K. &amp; Studholme, D.J., 2010. De novo assembly of short sequence reads. </w:t>
      </w:r>
      <w:r w:rsidRPr="0037525C">
        <w:rPr>
          <w:rFonts w:ascii="Calibri" w:hAnsi="Calibri"/>
          <w:i/>
          <w:iCs/>
          <w:noProof/>
          <w:sz w:val="22"/>
        </w:rPr>
        <w:t>Briefings in Bioinformatics</w:t>
      </w:r>
      <w:r w:rsidRPr="0037525C">
        <w:rPr>
          <w:rFonts w:ascii="Calibri" w:hAnsi="Calibri"/>
          <w:noProof/>
          <w:sz w:val="22"/>
        </w:rPr>
        <w:t>, 11(5), pp.457–472. Available at: http://bib.oxfordjournals.org/content/11/5/457.abstract.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Peltola, H., Söderlund, H. &amp; Ukkonen, E., 1984. SEQAID: a DNA sequence assembling program based on a mathematical model. </w:t>
      </w:r>
      <w:r w:rsidRPr="0037525C">
        <w:rPr>
          <w:rFonts w:ascii="Calibri" w:hAnsi="Calibri"/>
          <w:i/>
          <w:iCs/>
          <w:noProof/>
          <w:sz w:val="22"/>
        </w:rPr>
        <w:t>Nucleic Acids Research</w:t>
      </w:r>
      <w:r w:rsidRPr="0037525C">
        <w:rPr>
          <w:rFonts w:ascii="Calibri" w:hAnsi="Calibri"/>
          <w:noProof/>
          <w:sz w:val="22"/>
        </w:rPr>
        <w:t>, 12(1 Pt 1), pp.307–321. Available at: http://www.ncbi.nlm.nih.gov/pmc/articles/PMC321006/.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Pevzner, P.A., Tang, H. &amp; Waterman, M.S., 2001. An Eulerian path approach to DNA fragment assembly. </w:t>
      </w:r>
      <w:r w:rsidRPr="0037525C">
        <w:rPr>
          <w:rFonts w:ascii="Calibri" w:hAnsi="Calibri"/>
          <w:i/>
          <w:iCs/>
          <w:noProof/>
          <w:sz w:val="22"/>
        </w:rPr>
        <w:t>Proceedings of the National Academy of Sciences of the United States of America</w:t>
      </w:r>
      <w:r w:rsidRPr="0037525C">
        <w:rPr>
          <w:rFonts w:ascii="Calibri" w:hAnsi="Calibri"/>
          <w:noProof/>
          <w:sz w:val="22"/>
        </w:rPr>
        <w:t>, 98(17), pp.9748–9753. Available at: http://www.ncbi.nlm.nih.gov/pmc/articles/PMC55524/.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Pin, P.A. et al., 2010. An Antagonistic Pair of FT Homologs Mediates the Control of Flowering Time in Sugar Beet. </w:t>
      </w:r>
      <w:r w:rsidRPr="0037525C">
        <w:rPr>
          <w:rFonts w:ascii="Calibri" w:hAnsi="Calibri"/>
          <w:i/>
          <w:iCs/>
          <w:noProof/>
          <w:sz w:val="22"/>
        </w:rPr>
        <w:t>Science</w:t>
      </w:r>
      <w:r w:rsidRPr="0037525C">
        <w:rPr>
          <w:rFonts w:ascii="Calibri" w:hAnsi="Calibri"/>
          <w:noProof/>
          <w:sz w:val="22"/>
        </w:rPr>
        <w:t>, 330(6009), pp.1397–1400. Available at: http://www.sciencemag.org/content/330/6009/1397.abstract.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Pin, P.A. et al., 2012. The Role of a Pseudo-Response Regulator Gene in Life Cycle Adaptation and Domestication of Beet. </w:t>
      </w:r>
      <w:r w:rsidRPr="0037525C">
        <w:rPr>
          <w:rFonts w:ascii="Calibri" w:hAnsi="Calibri"/>
          <w:i/>
          <w:iCs/>
          <w:noProof/>
          <w:sz w:val="22"/>
        </w:rPr>
        <w:t>Current Biology</w:t>
      </w:r>
      <w:r w:rsidRPr="0037525C">
        <w:rPr>
          <w:rFonts w:ascii="Calibri" w:hAnsi="Calibri"/>
          <w:noProof/>
          <w:sz w:val="22"/>
        </w:rPr>
        <w:t>, 22(12), pp.1095–1101. Available at: http://www.cell.com/current-biology/abstract/S0960-9822(12)00394-6.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Quail, M. et al., 2012. A tale of three next generation sequencing platforms: comparison of Ion Torrent, Pacific Biosciences and Illumina MiSeq sequencers. </w:t>
      </w:r>
      <w:r w:rsidRPr="0037525C">
        <w:rPr>
          <w:rFonts w:ascii="Calibri" w:hAnsi="Calibri"/>
          <w:i/>
          <w:iCs/>
          <w:noProof/>
          <w:sz w:val="22"/>
        </w:rPr>
        <w:t>BMC Genomics</w:t>
      </w:r>
      <w:r w:rsidRPr="0037525C">
        <w:rPr>
          <w:rFonts w:ascii="Calibri" w:hAnsi="Calibri"/>
          <w:noProof/>
          <w:sz w:val="22"/>
        </w:rPr>
        <w:t>, 13(1), p.341. Available at: http://www.biomedcentral.com/1471-2164/13/341.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RAPPAPORT, L., WITTWER, S.H. &amp; TUKEY, H.B., 1956. Seed Vernalization and Flowering in Lettuce (Lactuca sativa). </w:t>
      </w:r>
      <w:r w:rsidRPr="0037525C">
        <w:rPr>
          <w:rFonts w:ascii="Calibri" w:hAnsi="Calibri"/>
          <w:i/>
          <w:iCs/>
          <w:noProof/>
          <w:sz w:val="22"/>
        </w:rPr>
        <w:t>Nature</w:t>
      </w:r>
      <w:r w:rsidRPr="0037525C">
        <w:rPr>
          <w:rFonts w:ascii="Calibri" w:hAnsi="Calibri"/>
          <w:noProof/>
          <w:sz w:val="22"/>
        </w:rPr>
        <w:t>, 178(4523), p.51. Available at: http://dx.doi.org/10.1038/178051a0.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Ream, T.S. et al., 2014. Interaction of Photoperiod and Vernalization Determines Flowering Time of Brachypodium distachyon. </w:t>
      </w:r>
      <w:r w:rsidRPr="0037525C">
        <w:rPr>
          <w:rFonts w:ascii="Calibri" w:hAnsi="Calibri"/>
          <w:i/>
          <w:iCs/>
          <w:noProof/>
          <w:sz w:val="22"/>
        </w:rPr>
        <w:t>Plant Physiology</w:t>
      </w:r>
      <w:r w:rsidRPr="0037525C">
        <w:rPr>
          <w:rFonts w:ascii="Calibri" w:hAnsi="Calibri"/>
          <w:noProof/>
          <w:sz w:val="22"/>
        </w:rPr>
        <w:t>, 164(2), pp.694–709. Available at: http://www.plantphysiol.org/content/164/2/694.abstract.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Rezvani, M. et al., 2000. Apoptosis-related genes expressed in cardiovascular development and disease: an EST approach. </w:t>
      </w:r>
      <w:r w:rsidRPr="0037525C">
        <w:rPr>
          <w:rFonts w:ascii="Calibri" w:hAnsi="Calibri"/>
          <w:i/>
          <w:iCs/>
          <w:noProof/>
          <w:sz w:val="22"/>
        </w:rPr>
        <w:t>Cardiovascular Research</w:t>
      </w:r>
      <w:r w:rsidRPr="0037525C">
        <w:rPr>
          <w:rFonts w:ascii="Calibri" w:hAnsi="Calibri"/>
          <w:noProof/>
          <w:sz w:val="22"/>
        </w:rPr>
        <w:t>, 45(3), pp.621–629.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Salisbury, F.B. &amp; Ross, C.W., 1992. </w:t>
      </w:r>
      <w:r w:rsidRPr="0037525C">
        <w:rPr>
          <w:rFonts w:ascii="Calibri" w:hAnsi="Calibri"/>
          <w:i/>
          <w:iCs/>
          <w:noProof/>
          <w:sz w:val="22"/>
        </w:rPr>
        <w:t>Plant Physiology</w:t>
      </w:r>
      <w:r w:rsidRPr="0037525C">
        <w:rPr>
          <w:rFonts w:ascii="Calibri" w:hAnsi="Calibri"/>
          <w:noProof/>
          <w:sz w:val="22"/>
        </w:rPr>
        <w:t>, Wadsworth Publishing Company. Available at: http://books.google.com.au/books?id=F6KQGAAACAAJ.</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Salzberg, S.L. &amp; Yorke, J.A., 2005. Beware of mis-assembled genomes. </w:t>
      </w:r>
      <w:r w:rsidRPr="0037525C">
        <w:rPr>
          <w:rFonts w:ascii="Calibri" w:hAnsi="Calibri"/>
          <w:i/>
          <w:iCs/>
          <w:noProof/>
          <w:sz w:val="22"/>
        </w:rPr>
        <w:t>Bioinformatics</w:t>
      </w:r>
      <w:r w:rsidRPr="0037525C">
        <w:rPr>
          <w:rFonts w:ascii="Calibri" w:hAnsi="Calibri"/>
          <w:noProof/>
          <w:sz w:val="22"/>
        </w:rPr>
        <w:t>, 21(24), pp.4320–4321. Available at: http://bioinformatics.oxfordjournals.org/content/21/24/4320.short.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Sanger, F. &amp; Coulson, A.R., 1975. A rapid method for determining sequences in DNA by primed synthesis with DNA polymerase. </w:t>
      </w:r>
      <w:r w:rsidRPr="0037525C">
        <w:rPr>
          <w:rFonts w:ascii="Calibri" w:hAnsi="Calibri"/>
          <w:i/>
          <w:iCs/>
          <w:noProof/>
          <w:sz w:val="22"/>
        </w:rPr>
        <w:t>Journal of Molecular Biology</w:t>
      </w:r>
      <w:r w:rsidRPr="0037525C">
        <w:rPr>
          <w:rFonts w:ascii="Calibri" w:hAnsi="Calibri"/>
          <w:noProof/>
          <w:sz w:val="22"/>
        </w:rPr>
        <w:t>, 94(3), pp.441–448. Available at: http://www.sciencedirect.com/science/article/pii/0022283675902132.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Sheldon, C.C. et al., 2000. The molecular basis of vernalization: The central role of FLOWERING LOCUS C (FLC). </w:t>
      </w:r>
      <w:r w:rsidRPr="0037525C">
        <w:rPr>
          <w:rFonts w:ascii="Calibri" w:hAnsi="Calibri"/>
          <w:i/>
          <w:iCs/>
          <w:noProof/>
          <w:sz w:val="22"/>
        </w:rPr>
        <w:t>Proceedings of the National Academy of Sciences</w:t>
      </w:r>
      <w:r w:rsidRPr="0037525C">
        <w:rPr>
          <w:rFonts w:ascii="Calibri" w:hAnsi="Calibri"/>
          <w:noProof/>
          <w:sz w:val="22"/>
        </w:rPr>
        <w:t>, 97(7), pp.3753–3758. Available at: http://www.pnas.org/content/97/7/3753.abstract.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Sikora, P. et al., 2011. Mutagenesis as a tool in Plant Genetics, Functional Genomics and Breeding. </w:t>
      </w:r>
      <w:r w:rsidRPr="0037525C">
        <w:rPr>
          <w:rFonts w:ascii="Calibri" w:hAnsi="Calibri"/>
          <w:i/>
          <w:iCs/>
          <w:noProof/>
          <w:sz w:val="22"/>
        </w:rPr>
        <w:t>International Journal of Plant Genomics</w:t>
      </w:r>
      <w:r w:rsidRPr="0037525C">
        <w:rPr>
          <w:rFonts w:ascii="Calibri" w:hAnsi="Calibri"/>
          <w:noProof/>
          <w:sz w:val="22"/>
        </w:rPr>
        <w:t>, p.13.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Simpson, G.G., 2004. The autonomous pathway: epigenetic and post-transcriptional gene regulation in the control of Arabidopsis flowering time. </w:t>
      </w:r>
      <w:r w:rsidRPr="0037525C">
        <w:rPr>
          <w:rFonts w:ascii="Calibri" w:hAnsi="Calibri"/>
          <w:i/>
          <w:iCs/>
          <w:noProof/>
          <w:sz w:val="22"/>
        </w:rPr>
        <w:t>Current Opinion in Plant Biology</w:t>
      </w:r>
      <w:r w:rsidRPr="0037525C">
        <w:rPr>
          <w:rFonts w:ascii="Calibri" w:hAnsi="Calibri"/>
          <w:noProof/>
          <w:sz w:val="22"/>
        </w:rPr>
        <w:t>, 7(5), pp.570–574. Available at: http://www.sciencedirect.com/science/article/pii/S1369526604000949.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Simpson, J.T. et al., 2009. ABySS: A parallel assembler for short read sequence data. </w:t>
      </w:r>
      <w:r w:rsidRPr="0037525C">
        <w:rPr>
          <w:rFonts w:ascii="Calibri" w:hAnsi="Calibri"/>
          <w:i/>
          <w:iCs/>
          <w:noProof/>
          <w:sz w:val="22"/>
        </w:rPr>
        <w:t>Genome Research</w:t>
      </w:r>
      <w:r w:rsidRPr="0037525C">
        <w:rPr>
          <w:rFonts w:ascii="Calibri" w:hAnsi="Calibri"/>
          <w:noProof/>
          <w:sz w:val="22"/>
        </w:rPr>
        <w:t>, 19(6), pp.1117–1123. Available at: http://www.ncbi.nlm.nih.gov/pmc/articles/PMC2694472/.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Sung, S. &amp; Amasino, R.M., 2004. Vernalization and epigenetics: how plants remember winter. </w:t>
      </w:r>
      <w:r w:rsidRPr="0037525C">
        <w:rPr>
          <w:rFonts w:ascii="Calibri" w:hAnsi="Calibri"/>
          <w:i/>
          <w:iCs/>
          <w:noProof/>
          <w:sz w:val="22"/>
        </w:rPr>
        <w:t>Current Opinion in Plant Biology</w:t>
      </w:r>
      <w:r w:rsidRPr="0037525C">
        <w:rPr>
          <w:rFonts w:ascii="Calibri" w:hAnsi="Calibri"/>
          <w:noProof/>
          <w:sz w:val="22"/>
        </w:rPr>
        <w:t>, 7(1), pp.4–10. Available at: http://www.sciencedirect.com/science/article/pii/S1369526603001419.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The C. Elegans Sequencing Consortium, 1998. Genome Sequence of the Nematode C. elegans: A Platform for Investigating Biology. </w:t>
      </w:r>
      <w:r w:rsidRPr="0037525C">
        <w:rPr>
          <w:rFonts w:ascii="Calibri" w:hAnsi="Calibri"/>
          <w:i/>
          <w:iCs/>
          <w:noProof/>
          <w:sz w:val="22"/>
        </w:rPr>
        <w:t>Science</w:t>
      </w:r>
      <w:r w:rsidRPr="0037525C">
        <w:rPr>
          <w:rFonts w:ascii="Calibri" w:hAnsi="Calibri"/>
          <w:noProof/>
          <w:sz w:val="22"/>
        </w:rPr>
        <w:t>, 282(5396), pp.2012–2018. Available at: http://www.sciencemag.org/content/282/5396/2012.abstract.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Trevaskis, B. et al., 2006. HvVRN2 Responds to Daylength, whereas HvVRN1 Is Regulated by Vernalization and Developmental Status. </w:t>
      </w:r>
      <w:r w:rsidRPr="0037525C">
        <w:rPr>
          <w:rFonts w:ascii="Calibri" w:hAnsi="Calibri"/>
          <w:i/>
          <w:iCs/>
          <w:noProof/>
          <w:sz w:val="22"/>
        </w:rPr>
        <w:t>Plant Physiology</w:t>
      </w:r>
      <w:r w:rsidRPr="0037525C">
        <w:rPr>
          <w:rFonts w:ascii="Calibri" w:hAnsi="Calibri"/>
          <w:noProof/>
          <w:sz w:val="22"/>
        </w:rPr>
        <w:t>, 140(4), pp.1397–1405. Available at: http://www.plantphysiol.org/content/140/4/1397.abstract.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Trevaskis, B. et al., 2007. The molecular basis of vernalization-induced flowering in cereals. </w:t>
      </w:r>
      <w:r w:rsidRPr="0037525C">
        <w:rPr>
          <w:rFonts w:ascii="Calibri" w:hAnsi="Calibri"/>
          <w:i/>
          <w:iCs/>
          <w:noProof/>
          <w:sz w:val="22"/>
        </w:rPr>
        <w:t>Trends in Plant Science</w:t>
      </w:r>
      <w:r w:rsidRPr="0037525C">
        <w:rPr>
          <w:rFonts w:ascii="Calibri" w:hAnsi="Calibri"/>
          <w:noProof/>
          <w:sz w:val="22"/>
        </w:rPr>
        <w:t>, 12(8), pp.352–357. Available at: http://www.sciencedirect.com/science/article/pii/S1360138507001562.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United Nations, 2014. FAOSTAT. Available at: http://data.fao.org/dataset-data-filter?entryId=29920434-c74e-4ea2-beed-01b832e60609&amp;tab=data.</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Utturkar, S.M. et al., 2014. Evaluation and validation of de novo and hybrid assembly techniques to derive high-quality genome sequences. </w:t>
      </w:r>
      <w:r w:rsidRPr="0037525C">
        <w:rPr>
          <w:rFonts w:ascii="Calibri" w:hAnsi="Calibri"/>
          <w:i/>
          <w:iCs/>
          <w:noProof/>
          <w:sz w:val="22"/>
        </w:rPr>
        <w:t>Bioinformatics</w:t>
      </w:r>
      <w:r w:rsidRPr="0037525C">
        <w:rPr>
          <w:rFonts w:ascii="Calibri" w:hAnsi="Calibri"/>
          <w:noProof/>
          <w:sz w:val="22"/>
        </w:rPr>
        <w:t>, 30(19), pp.2709–2716. Available at: http://bioinformatics.oxfordjournals.org/content/30/19/2709.abstract.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Warne, L.G.G., 1947. Vernalization of Lettuce. </w:t>
      </w:r>
      <w:r w:rsidRPr="0037525C">
        <w:rPr>
          <w:rFonts w:ascii="Calibri" w:hAnsi="Calibri"/>
          <w:i/>
          <w:iCs/>
          <w:noProof/>
          <w:sz w:val="22"/>
        </w:rPr>
        <w:t>Nature</w:t>
      </w:r>
      <w:r w:rsidRPr="0037525C">
        <w:rPr>
          <w:rFonts w:ascii="Calibri" w:hAnsi="Calibri"/>
          <w:noProof/>
          <w:sz w:val="22"/>
        </w:rPr>
        <w:t>, 159(4027), pp.31–32.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Warren, W.C. et al., 2008. Genome analysis of the platypus reveals unique signatures of evolution. </w:t>
      </w:r>
      <w:r w:rsidRPr="0037525C">
        <w:rPr>
          <w:rFonts w:ascii="Calibri" w:hAnsi="Calibri"/>
          <w:i/>
          <w:iCs/>
          <w:noProof/>
          <w:sz w:val="22"/>
        </w:rPr>
        <w:t>Nature</w:t>
      </w:r>
      <w:r w:rsidRPr="0037525C">
        <w:rPr>
          <w:rFonts w:ascii="Calibri" w:hAnsi="Calibri"/>
          <w:noProof/>
          <w:sz w:val="22"/>
        </w:rPr>
        <w:t>, 453(7192), pp.175–183. Available at: http://dx.doi.org/10.1038/nature06936.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Waycott, W., 1995. Photoperiodic Response of Genetically Diverse Lettuce Accessions. </w:t>
      </w:r>
      <w:r w:rsidRPr="0037525C">
        <w:rPr>
          <w:rFonts w:ascii="Calibri" w:hAnsi="Calibri"/>
          <w:i/>
          <w:iCs/>
          <w:noProof/>
          <w:sz w:val="22"/>
        </w:rPr>
        <w:t>Journal of the American Society for Horticultural Science</w:t>
      </w:r>
      <w:r w:rsidRPr="0037525C">
        <w:rPr>
          <w:rFonts w:ascii="Calibri" w:hAnsi="Calibri"/>
          <w:noProof/>
          <w:sz w:val="22"/>
        </w:rPr>
        <w:t>, 120(3), pp.460–467. Available at: http://journal.ashspublications.org/content/120/3/460.abstract.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Wetterstrand, K., 2014. DNA Sequencing Costs: Data from the NHGRI Genome Sequencing Program (GSP). Available at: http://www.genome.gov/sequencingcosts/ [Accessed December 27, 2014].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lastRenderedPageBreak/>
        <w:t xml:space="preserve">Yan, L. et al., 2004. The Wheat VRN2 Gene Is a Flowering Repressor Down-Regulated by Vernalization. </w:t>
      </w:r>
      <w:r w:rsidRPr="0037525C">
        <w:rPr>
          <w:rFonts w:ascii="Calibri" w:hAnsi="Calibri"/>
          <w:i/>
          <w:iCs/>
          <w:noProof/>
          <w:sz w:val="22"/>
        </w:rPr>
        <w:t>Science</w:t>
      </w:r>
      <w:r w:rsidRPr="0037525C">
        <w:rPr>
          <w:rFonts w:ascii="Calibri" w:hAnsi="Calibri"/>
          <w:noProof/>
          <w:sz w:val="22"/>
        </w:rPr>
        <w:t>, 303(5664), pp.1640–1644. Available at: http://www.sciencemag.org/content/303/5664/1640.abstract.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Yazdi-Samadi, B. &amp; Zali, A.A., 1979. Comparison of Winter- and Spring-Type Safflower1. , pp.783–785. Available at: https://www.crops.org/publications/cs/abstracts/19/6/783.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Zeevaart, J.A.D., 1976. Physiology of Flower Formation. </w:t>
      </w:r>
      <w:r w:rsidRPr="0037525C">
        <w:rPr>
          <w:rFonts w:ascii="Calibri" w:hAnsi="Calibri"/>
          <w:i/>
          <w:iCs/>
          <w:noProof/>
          <w:sz w:val="22"/>
        </w:rPr>
        <w:t>Annual Review of Plant Physiology</w:t>
      </w:r>
      <w:r w:rsidRPr="0037525C">
        <w:rPr>
          <w:rFonts w:ascii="Calibri" w:hAnsi="Calibri"/>
          <w:noProof/>
          <w:sz w:val="22"/>
        </w:rPr>
        <w:t>, 27(1), pp.321–348. Available at: http://dx.doi.org/10.1146/annurev.pp.27.060176.001541.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Zerbino, D.R. &amp; Birney, E., 2008. Velvet: Algorithms for de novo short read assembly using de Bruijn graphs. </w:t>
      </w:r>
      <w:r w:rsidRPr="0037525C">
        <w:rPr>
          <w:rFonts w:ascii="Calibri" w:hAnsi="Calibri"/>
          <w:i/>
          <w:iCs/>
          <w:noProof/>
          <w:sz w:val="22"/>
        </w:rPr>
        <w:t>Genome Research</w:t>
      </w:r>
      <w:r w:rsidRPr="0037525C">
        <w:rPr>
          <w:rFonts w:ascii="Calibri" w:hAnsi="Calibri"/>
          <w:noProof/>
          <w:sz w:val="22"/>
        </w:rPr>
        <w:t>, 18(5), pp.821–829. Available at: http://genome.cshlp.org/content/18/5/821.abstract.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Zohary, D. &amp; Hopf, M., 1993. </w:t>
      </w:r>
      <w:r w:rsidRPr="0037525C">
        <w:rPr>
          <w:rFonts w:ascii="Calibri" w:hAnsi="Calibri"/>
          <w:i/>
          <w:iCs/>
          <w:noProof/>
          <w:sz w:val="22"/>
        </w:rPr>
        <w:t>Domestication of Plants in the Old World</w:t>
      </w:r>
      <w:r w:rsidRPr="0037525C">
        <w:rPr>
          <w:rFonts w:ascii="Calibri" w:hAnsi="Calibri"/>
          <w:noProof/>
          <w:sz w:val="22"/>
        </w:rPr>
        <w:t xml:space="preserve"> 2nd Ed., Oxford Scientific Publications.</w:t>
      </w:r>
    </w:p>
    <w:p w:rsidR="006D1F4D" w:rsidRPr="00870CD7" w:rsidRDefault="006D1F4D" w:rsidP="0037525C">
      <w:pPr>
        <w:pStyle w:val="NormalWeb"/>
        <w:ind w:left="480" w:hanging="480"/>
        <w:divId w:val="1274240208"/>
        <w:rPr>
          <w:rFonts w:ascii="Calibri" w:hAnsi="Calibri"/>
        </w:rPr>
      </w:pPr>
    </w:p>
    <w:sectPr w:rsidR="006D1F4D" w:rsidRPr="00870CD7" w:rsidSect="0070523A">
      <w:footerReference w:type="default" r:id="rId16"/>
      <w:pgSz w:w="11906" w:h="16838"/>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CorrectedProof" w:date="2015-01-06T22:22:00Z" w:initials="Ma">
    <w:p w:rsidR="002E29F3" w:rsidRDefault="002E29F3">
      <w:pPr>
        <w:pStyle w:val="CommentText"/>
      </w:pPr>
      <w:r>
        <w:rPr>
          <w:rStyle w:val="CommentReference"/>
        </w:rPr>
        <w:annotationRef/>
      </w:r>
      <w:r>
        <w:t>There needs to be a transition sentence between the comments about safflower’s original use explaining how/when/why it’s now primarily cultivation for its seed oil.</w:t>
      </w:r>
    </w:p>
  </w:comment>
  <w:comment w:id="30" w:author="CorrectedProof" w:date="2015-01-07T11:16:00Z" w:initials="Ma">
    <w:p w:rsidR="002E29F3" w:rsidRDefault="002E29F3">
      <w:pPr>
        <w:pStyle w:val="CommentText"/>
      </w:pPr>
      <w:r>
        <w:rPr>
          <w:rStyle w:val="CommentReference"/>
        </w:rPr>
        <w:annotationRef/>
      </w:r>
      <w:r>
        <w:t xml:space="preserve">You cover </w:t>
      </w:r>
      <w:r w:rsidR="00396D82">
        <w:t>four</w:t>
      </w:r>
      <w:r>
        <w:t xml:space="preserve"> distinct ideas in this paragraph: the properties of the seed oil; the size of the global harvest; the use of the meal as animal feed; the use of the plant as a ‘break crop’. </w:t>
      </w:r>
    </w:p>
    <w:p w:rsidR="002E29F3" w:rsidRDefault="002E29F3">
      <w:pPr>
        <w:pStyle w:val="CommentText"/>
      </w:pPr>
    </w:p>
    <w:p w:rsidR="002E29F3" w:rsidRDefault="002E29F3">
      <w:pPr>
        <w:pStyle w:val="CommentText"/>
      </w:pPr>
      <w:r>
        <w:t xml:space="preserve">Your opening sentence needs to allude to both the diversity of safflower’ utility and the abundance and of its yield. </w:t>
      </w:r>
    </w:p>
    <w:p w:rsidR="002E29F3" w:rsidRDefault="002E29F3">
      <w:pPr>
        <w:pStyle w:val="CommentText"/>
      </w:pPr>
    </w:p>
    <w:p w:rsidR="002E29F3" w:rsidRDefault="002E29F3">
      <w:pPr>
        <w:pStyle w:val="CommentText"/>
      </w:pPr>
      <w:r>
        <w:t>Suggest reordering the sequence of ideas to correspond with the timeline of the uses, i.e. growth as a ‘break crop’, yield, oils extraction, then the use of the ‘waste’ as animal feed.</w:t>
      </w:r>
    </w:p>
  </w:comment>
  <w:comment w:id="61" w:author="CorrectedProof" w:date="2015-01-06T22:22:00Z" w:initials="Ma">
    <w:p w:rsidR="002E29F3" w:rsidRDefault="002E29F3">
      <w:pPr>
        <w:pStyle w:val="CommentText"/>
      </w:pPr>
      <w:r>
        <w:rPr>
          <w:rStyle w:val="CommentReference"/>
        </w:rPr>
        <w:annotationRef/>
      </w:r>
      <w:r>
        <w:t>The current convention is to use single inverted commas unless it is a quote within a quote.</w:t>
      </w:r>
    </w:p>
  </w:comment>
  <w:comment w:id="84" w:author="CorrectedProof" w:date="2015-01-07T11:29:00Z" w:initials="Ma">
    <w:p w:rsidR="002E29F3" w:rsidRDefault="002E29F3">
      <w:pPr>
        <w:pStyle w:val="CommentText"/>
      </w:pPr>
      <w:r>
        <w:rPr>
          <w:rStyle w:val="CommentReference"/>
        </w:rPr>
        <w:annotationRef/>
      </w:r>
      <w:r>
        <w:t>?</w:t>
      </w:r>
      <w:r w:rsidR="00A732C7">
        <w:t xml:space="preserve"> See Comment 10</w:t>
      </w:r>
    </w:p>
  </w:comment>
  <w:comment w:id="95" w:author="CorrectedProof" w:date="2015-01-06T22:22:00Z" w:initials="Ma">
    <w:p w:rsidR="002E29F3" w:rsidRDefault="002E29F3">
      <w:pPr>
        <w:pStyle w:val="CommentText"/>
      </w:pPr>
      <w:r>
        <w:rPr>
          <w:rStyle w:val="CommentReference"/>
        </w:rPr>
        <w:annotationRef/>
      </w:r>
      <w:r>
        <w:t>Redundant. You have not specified a past date so, by default, it is current.</w:t>
      </w:r>
    </w:p>
  </w:comment>
  <w:comment w:id="103" w:author="CorrectedProof" w:date="2015-01-06T22:22:00Z" w:initials="Ma">
    <w:p w:rsidR="002E29F3" w:rsidRDefault="002E29F3">
      <w:pPr>
        <w:pStyle w:val="CommentText"/>
      </w:pPr>
      <w:r>
        <w:rPr>
          <w:rStyle w:val="CommentReference"/>
        </w:rPr>
        <w:annotationRef/>
      </w:r>
      <w:r>
        <w:t>Redundant. Modification of flowering time is unlikely to reduce its range of cultivation.</w:t>
      </w:r>
    </w:p>
  </w:comment>
  <w:comment w:id="104" w:author="CorrectedProof" w:date="2015-01-06T22:22:00Z" w:initials="Ma">
    <w:p w:rsidR="002E29F3" w:rsidRDefault="002E29F3">
      <w:pPr>
        <w:pStyle w:val="CommentText"/>
      </w:pPr>
      <w:r>
        <w:rPr>
          <w:rStyle w:val="CommentReference"/>
        </w:rPr>
        <w:annotationRef/>
      </w:r>
      <w:r>
        <w:t>Redundant. It is obviously for safflower cropping.</w:t>
      </w:r>
    </w:p>
  </w:comment>
  <w:comment w:id="112" w:author="CorrectedProof" w:date="2015-01-06T22:22:00Z" w:initials="Ma">
    <w:p w:rsidR="002E29F3" w:rsidRDefault="002E29F3">
      <w:pPr>
        <w:pStyle w:val="CommentText"/>
      </w:pPr>
      <w:r>
        <w:rPr>
          <w:rStyle w:val="CommentReference"/>
        </w:rPr>
        <w:annotationRef/>
      </w:r>
      <w:r>
        <w:t>Repetition. You have already specified ‘</w:t>
      </w:r>
      <w:r w:rsidRPr="00CD0B37">
        <w:rPr>
          <w:i/>
        </w:rPr>
        <w:t>Arabidopsis</w:t>
      </w:r>
      <w:r w:rsidRPr="00CD0B37">
        <w:t xml:space="preserve"> </w:t>
      </w:r>
      <w:r>
        <w:t xml:space="preserve">and </w:t>
      </w:r>
      <w:r w:rsidRPr="00CD0B37">
        <w:t xml:space="preserve">other </w:t>
      </w:r>
      <w:proofErr w:type="spellStart"/>
      <w:r w:rsidRPr="00CD0B37">
        <w:t>agronomically</w:t>
      </w:r>
      <w:proofErr w:type="spellEnd"/>
      <w:r w:rsidRPr="00CD0B37">
        <w:t xml:space="preserve"> important species</w:t>
      </w:r>
      <w:r>
        <w:t>’ in this sentence.</w:t>
      </w:r>
    </w:p>
  </w:comment>
  <w:comment w:id="115" w:author="CorrectedProof" w:date="2015-01-06T22:22:00Z" w:initials="Ma">
    <w:p w:rsidR="002E29F3" w:rsidRDefault="002E29F3">
      <w:pPr>
        <w:pStyle w:val="CommentText"/>
      </w:pPr>
      <w:r>
        <w:rPr>
          <w:rStyle w:val="CommentReference"/>
        </w:rPr>
        <w:annotationRef/>
      </w:r>
      <w:r>
        <w:t xml:space="preserve">Confounded means </w:t>
      </w:r>
      <w:r w:rsidRPr="00616574">
        <w:t>to perplex or amaze, especially by a sudden disturbance or surprise; bewilder; confuse</w:t>
      </w:r>
      <w:r>
        <w:t>.</w:t>
      </w:r>
    </w:p>
    <w:p w:rsidR="002E29F3" w:rsidRDefault="002E29F3">
      <w:pPr>
        <w:pStyle w:val="CommentText"/>
      </w:pPr>
    </w:p>
    <w:p w:rsidR="002E29F3" w:rsidRDefault="002E29F3">
      <w:pPr>
        <w:pStyle w:val="CommentText"/>
      </w:pPr>
      <w:r>
        <w:t>I think you mean ‘compounded’ which means to increase or add to.</w:t>
      </w:r>
    </w:p>
  </w:comment>
  <w:comment w:id="118" w:author="CorrectedProof" w:date="2015-01-06T22:22:00Z" w:initials="Ma">
    <w:p w:rsidR="002E29F3" w:rsidRDefault="002E29F3">
      <w:pPr>
        <w:pStyle w:val="CommentText"/>
      </w:pPr>
      <w:r>
        <w:rPr>
          <w:rStyle w:val="CommentReference"/>
        </w:rPr>
        <w:annotationRef/>
      </w:r>
      <w:r>
        <w:t>This implies that it is there is a known private source for this information. If there is no known source,  it may be more correct to delete ‘publicly available’ and say ‘</w:t>
      </w:r>
      <w:r w:rsidRPr="00CD0B37">
        <w:t xml:space="preserve">by </w:t>
      </w:r>
      <w:r>
        <w:t>the</w:t>
      </w:r>
      <w:r w:rsidRPr="00CD0B37">
        <w:t xml:space="preserve"> </w:t>
      </w:r>
      <w:r>
        <w:t>absence of</w:t>
      </w:r>
      <w:r w:rsidRPr="00CD0B37">
        <w:t xml:space="preserve"> draft genome</w:t>
      </w:r>
      <w:r>
        <w:t>...’</w:t>
      </w:r>
    </w:p>
  </w:comment>
  <w:comment w:id="119" w:author="CorrectedProof" w:date="2015-01-06T22:22:00Z" w:initials="Ma">
    <w:p w:rsidR="002E29F3" w:rsidRDefault="002E29F3">
      <w:pPr>
        <w:pStyle w:val="CommentText"/>
      </w:pPr>
      <w:r>
        <w:rPr>
          <w:rStyle w:val="CommentReference"/>
        </w:rPr>
        <w:annotationRef/>
      </w:r>
      <w:r>
        <w:t>Repetition. You already said this in the second sentence of this section.</w:t>
      </w:r>
    </w:p>
  </w:comment>
  <w:comment w:id="141" w:author="CorrectedProof" w:date="2015-01-07T11:20:00Z" w:initials="Ma">
    <w:p w:rsidR="001A0990" w:rsidRDefault="002E29F3">
      <w:pPr>
        <w:pStyle w:val="CommentText"/>
      </w:pPr>
      <w:r>
        <w:rPr>
          <w:rStyle w:val="CommentReference"/>
        </w:rPr>
        <w:annotationRef/>
      </w:r>
      <w:r w:rsidR="001A0990">
        <w:t xml:space="preserve">‘invocation’ (noun) meaning calling on a deity </w:t>
      </w:r>
      <w:r w:rsidR="001A0990">
        <w:sym w:font="Wingdings" w:char="F04A"/>
      </w:r>
      <w:r w:rsidR="001A0990">
        <w:t xml:space="preserve"> or referring to something else to justify a position .</w:t>
      </w:r>
    </w:p>
    <w:p w:rsidR="001A0990" w:rsidRDefault="001A0990">
      <w:pPr>
        <w:pStyle w:val="CommentText"/>
      </w:pPr>
    </w:p>
    <w:p w:rsidR="002E29F3" w:rsidRDefault="002E29F3">
      <w:pPr>
        <w:pStyle w:val="CommentText"/>
      </w:pPr>
      <w:r>
        <w:t xml:space="preserve">I think you mean ‘invoke’ (verb) meaning </w:t>
      </w:r>
      <w:r w:rsidR="001A0990">
        <w:t>to cause, call forth, or bring</w:t>
      </w:r>
      <w:r>
        <w:t>.</w:t>
      </w:r>
    </w:p>
    <w:p w:rsidR="002E29F3" w:rsidRDefault="002E29F3">
      <w:pPr>
        <w:pStyle w:val="CommentText"/>
      </w:pPr>
      <w:r>
        <w:t xml:space="preserve"> </w:t>
      </w:r>
    </w:p>
    <w:p w:rsidR="002E29F3" w:rsidRDefault="002E29F3">
      <w:pPr>
        <w:pStyle w:val="CommentText"/>
      </w:pPr>
      <w:r>
        <w:t>Maybe reword to say ‘this</w:t>
      </w:r>
      <w:r w:rsidRPr="00B76053">
        <w:t xml:space="preserve"> is not the only factor </w:t>
      </w:r>
      <w:r>
        <w:t>invoking/to invoke</w:t>
      </w:r>
      <w:r w:rsidRPr="00B76053">
        <w:t xml:space="preserve"> the flowering pathway</w:t>
      </w:r>
    </w:p>
  </w:comment>
  <w:comment w:id="147" w:author="CorrectedProof" w:date="2015-01-06T22:22:00Z" w:initials="Ma">
    <w:p w:rsidR="002E29F3" w:rsidRDefault="002E29F3">
      <w:pPr>
        <w:pStyle w:val="CommentText"/>
      </w:pPr>
      <w:r>
        <w:rPr>
          <w:rStyle w:val="CommentReference"/>
        </w:rPr>
        <w:annotationRef/>
      </w:r>
      <w:r>
        <w:t>Alternate wording:</w:t>
      </w:r>
    </w:p>
    <w:p w:rsidR="002E29F3" w:rsidRDefault="002E29F3">
      <w:pPr>
        <w:pStyle w:val="CommentText"/>
      </w:pPr>
      <w:r>
        <w:t>‘</w:t>
      </w:r>
      <w:r w:rsidRPr="00CD0B37">
        <w:t>This transition is largely the result of molecular vernalisation pathway</w:t>
      </w:r>
      <w:r>
        <w:rPr>
          <w:rStyle w:val="CommentReference"/>
        </w:rPr>
        <w:annotationRef/>
      </w:r>
      <w:r>
        <w:t xml:space="preserve"> activation.’</w:t>
      </w:r>
    </w:p>
  </w:comment>
  <w:comment w:id="190" w:author="CorrectedProof" w:date="2015-01-07T11:23:00Z" w:initials="Ma">
    <w:p w:rsidR="002E29F3" w:rsidRDefault="002E29F3" w:rsidP="00E17025">
      <w:pPr>
        <w:pStyle w:val="CommentText"/>
      </w:pPr>
      <w:r>
        <w:rPr>
          <w:rStyle w:val="CommentReference"/>
        </w:rPr>
        <w:annotationRef/>
      </w:r>
      <w:r>
        <w:t xml:space="preserve">‘Soviet Union’ is a colloquial abbreviation so </w:t>
      </w:r>
      <w:r w:rsidR="001A0990">
        <w:t xml:space="preserve">is probably </w:t>
      </w:r>
      <w:r>
        <w:t>not acceptable</w:t>
      </w:r>
      <w:r w:rsidR="001A0990">
        <w:t xml:space="preserve"> for a first use</w:t>
      </w:r>
      <w:r>
        <w:t>.</w:t>
      </w:r>
    </w:p>
    <w:p w:rsidR="002E29F3" w:rsidRDefault="002E29F3">
      <w:pPr>
        <w:pStyle w:val="CommentText"/>
      </w:pPr>
    </w:p>
  </w:comment>
  <w:comment w:id="252" w:author="CorrectedProof" w:date="2015-01-06T22:22:00Z" w:initials="Ma">
    <w:p w:rsidR="002E29F3" w:rsidRDefault="002E29F3">
      <w:pPr>
        <w:pStyle w:val="CommentText"/>
      </w:pPr>
      <w:r>
        <w:rPr>
          <w:rStyle w:val="CommentReference"/>
        </w:rPr>
        <w:annotationRef/>
      </w:r>
      <w:r>
        <w:t>Regulates?</w:t>
      </w:r>
    </w:p>
  </w:comment>
  <w:comment w:id="265" w:author="CorrectedProof" w:date="2015-01-06T22:22:00Z" w:initials="Ma">
    <w:p w:rsidR="002E29F3" w:rsidRDefault="002E29F3">
      <w:pPr>
        <w:pStyle w:val="CommentText"/>
      </w:pPr>
      <w:r>
        <w:rPr>
          <w:rStyle w:val="CommentReference"/>
        </w:rPr>
        <w:annotationRef/>
      </w:r>
      <w:r>
        <w:t>Repetition.</w:t>
      </w:r>
    </w:p>
    <w:p w:rsidR="002E29F3" w:rsidRDefault="002E29F3">
      <w:pPr>
        <w:pStyle w:val="CommentText"/>
      </w:pPr>
      <w:r>
        <w:t>Identification of the plant later in this sentence reads better.</w:t>
      </w:r>
    </w:p>
  </w:comment>
  <w:comment w:id="343" w:author="CorrectedProof" w:date="2015-01-07T11:38:00Z" w:initials="Ma">
    <w:p w:rsidR="002E29F3" w:rsidRDefault="002E29F3">
      <w:pPr>
        <w:pStyle w:val="CommentText"/>
      </w:pPr>
      <w:r>
        <w:rPr>
          <w:rStyle w:val="CommentReference"/>
        </w:rPr>
        <w:annotationRef/>
      </w:r>
      <w:r w:rsidR="00CA41D7">
        <w:t xml:space="preserve">Does this happen in plants that do </w:t>
      </w:r>
      <w:proofErr w:type="spellStart"/>
      <w:r w:rsidR="00CA41D7">
        <w:t>ot</w:t>
      </w:r>
      <w:proofErr w:type="spellEnd"/>
      <w:r w:rsidR="00CA41D7">
        <w:t xml:space="preserve"> vernalise or only in those that do?</w:t>
      </w:r>
    </w:p>
  </w:comment>
  <w:comment w:id="344" w:author="CorrectedProof" w:date="2015-01-07T11:40:00Z" w:initials="Ma">
    <w:p w:rsidR="002E29F3" w:rsidRDefault="002E29F3">
      <w:pPr>
        <w:pStyle w:val="CommentText"/>
      </w:pPr>
      <w:r>
        <w:rPr>
          <w:rStyle w:val="CommentReference"/>
        </w:rPr>
        <w:annotationRef/>
      </w:r>
      <w:r w:rsidR="00CA41D7">
        <w:t>Is</w:t>
      </w:r>
      <w:r>
        <w:t xml:space="preserve"> the level of HvVRN1 available </w:t>
      </w:r>
      <w:r w:rsidR="00CA41D7">
        <w:t xml:space="preserve">relevant, </w:t>
      </w:r>
      <w:proofErr w:type="spellStart"/>
      <w:r w:rsidR="00CA41D7">
        <w:t>i.e</w:t>
      </w:r>
      <w:proofErr w:type="spellEnd"/>
      <w:r w:rsidR="00CA41D7">
        <w:t xml:space="preserve"> will this occur if only a miniscule amount of HvVRNA1 is present</w:t>
      </w:r>
      <w:r>
        <w:t>?</w:t>
      </w:r>
    </w:p>
  </w:comment>
  <w:comment w:id="355" w:author="CorrectedProof" w:date="2015-01-06T22:22:00Z" w:initials="Ma">
    <w:p w:rsidR="002E29F3" w:rsidRDefault="002E29F3">
      <w:pPr>
        <w:pStyle w:val="CommentText"/>
      </w:pPr>
      <w:r>
        <w:rPr>
          <w:rStyle w:val="CommentReference"/>
        </w:rPr>
        <w:annotationRef/>
      </w:r>
      <w:r>
        <w:t>Repetition.</w:t>
      </w:r>
    </w:p>
    <w:p w:rsidR="002E29F3" w:rsidRDefault="002E29F3">
      <w:pPr>
        <w:pStyle w:val="CommentText"/>
      </w:pPr>
      <w:r>
        <w:t>‘</w:t>
      </w:r>
      <w:r w:rsidRPr="00870CD7">
        <w:t xml:space="preserve">do not suppress </w:t>
      </w:r>
      <w:r w:rsidRPr="00870CD7">
        <w:rPr>
          <w:i/>
        </w:rPr>
        <w:t>FT</w:t>
      </w:r>
      <w:r w:rsidRPr="00870CD7">
        <w:t xml:space="preserve"> expression</w:t>
      </w:r>
      <w:r>
        <w:t>’  means that ‘</w:t>
      </w:r>
      <w:r w:rsidRPr="00870CD7">
        <w:t xml:space="preserve">FT is never repressed </w:t>
      </w:r>
      <w:r>
        <w:rPr>
          <w:rStyle w:val="CommentReference"/>
        </w:rPr>
        <w:annotationRef/>
      </w:r>
      <w:r>
        <w:t>‘</w:t>
      </w:r>
    </w:p>
  </w:comment>
  <w:comment w:id="356" w:author="CorrectedProof" w:date="2015-01-06T22:22:00Z" w:initials="Ma">
    <w:p w:rsidR="002E29F3" w:rsidRDefault="002E29F3">
      <w:pPr>
        <w:pStyle w:val="CommentText"/>
      </w:pPr>
      <w:r>
        <w:rPr>
          <w:rStyle w:val="CommentReference"/>
        </w:rPr>
        <w:annotationRef/>
      </w:r>
      <w:r>
        <w:t>Commentary. Your opinions and thoughts about what you consider interesting are inappropriate in this section.</w:t>
      </w:r>
    </w:p>
  </w:comment>
  <w:comment w:id="397" w:author="CorrectedProof" w:date="2015-01-06T22:22:00Z" w:initials="Ma">
    <w:p w:rsidR="002E29F3" w:rsidRDefault="002E29F3">
      <w:pPr>
        <w:pStyle w:val="CommentText"/>
      </w:pPr>
      <w:r>
        <w:rPr>
          <w:rStyle w:val="CommentReference"/>
        </w:rPr>
        <w:annotationRef/>
      </w:r>
      <w:r>
        <w:t>At the moment, this is a jumble of loosely related thoughts so is unable to be reworked. I’ll look at it more closely once you’ve sorted out your thoughts a bit better.</w:t>
      </w:r>
    </w:p>
  </w:comment>
  <w:comment w:id="411" w:author="CorrectedProof" w:date="2015-01-07T11:40:00Z" w:initials="Ma">
    <w:p w:rsidR="002E29F3" w:rsidRDefault="002E29F3" w:rsidP="00FB327F">
      <w:pPr>
        <w:pStyle w:val="CommentText"/>
      </w:pPr>
      <w:r>
        <w:rPr>
          <w:rStyle w:val="CommentReference"/>
        </w:rPr>
        <w:annotationRef/>
      </w:r>
      <w:r>
        <w:t>Repetition</w:t>
      </w:r>
    </w:p>
    <w:p w:rsidR="002E29F3" w:rsidRDefault="002E29F3" w:rsidP="00FB327F">
      <w:pPr>
        <w:pStyle w:val="CommentText"/>
      </w:pPr>
      <w:r>
        <w:t>On p</w:t>
      </w:r>
      <w:r w:rsidR="00CA41D7">
        <w:t xml:space="preserve"> </w:t>
      </w:r>
      <w:r>
        <w:t xml:space="preserve">9, </w:t>
      </w:r>
      <w:proofErr w:type="spellStart"/>
      <w:r>
        <w:t>para</w:t>
      </w:r>
      <w:proofErr w:type="spellEnd"/>
      <w:r>
        <w:t xml:space="preserve"> 1, line 2-3 you wrote ‘</w:t>
      </w:r>
      <w:r w:rsidRPr="004630D7">
        <w:t>despite this family being the largest and most successful of the flowering plants.</w:t>
      </w:r>
      <w:r>
        <w:t>’</w:t>
      </w:r>
    </w:p>
  </w:comment>
  <w:comment w:id="433" w:author="CorrectedProof" w:date="2015-01-06T22:22:00Z" w:initials="Ma">
    <w:p w:rsidR="002E29F3" w:rsidRDefault="002E29F3">
      <w:pPr>
        <w:pStyle w:val="CommentText"/>
      </w:pPr>
      <w:r>
        <w:rPr>
          <w:rStyle w:val="CommentReference"/>
        </w:rPr>
        <w:annotationRef/>
      </w:r>
      <w:r>
        <w:t>‘Further research is required to understand how lipid levels...’</w:t>
      </w:r>
    </w:p>
    <w:p w:rsidR="002E29F3" w:rsidRDefault="002E29F3">
      <w:pPr>
        <w:pStyle w:val="CommentText"/>
      </w:pPr>
      <w:r>
        <w:t>As a general rule, it is better to say what is needed to understand what’s happening rather than what just saying that we don’t know why it’s happening.</w:t>
      </w:r>
    </w:p>
  </w:comment>
  <w:comment w:id="458" w:author="CorrectedProof" w:date="2015-01-06T22:22:00Z" w:initials="Ma">
    <w:p w:rsidR="002E29F3" w:rsidRDefault="002E29F3">
      <w:pPr>
        <w:pStyle w:val="CommentText"/>
      </w:pPr>
      <w:r>
        <w:rPr>
          <w:rStyle w:val="CommentReference"/>
        </w:rPr>
        <w:annotationRef/>
      </w:r>
      <w:r>
        <w:t xml:space="preserve">A bit wishy-washy. Are there cases where they do express phenotypes? </w:t>
      </w:r>
    </w:p>
    <w:p w:rsidR="002E29F3" w:rsidRDefault="002E29F3">
      <w:pPr>
        <w:pStyle w:val="CommentText"/>
      </w:pPr>
    </w:p>
    <w:p w:rsidR="002E29F3" w:rsidRDefault="002E29F3">
      <w:pPr>
        <w:pStyle w:val="CommentText"/>
      </w:pPr>
      <w:r>
        <w:t xml:space="preserve">If yes, then use ‘unlikely’ to indicate that is possible but improbable. </w:t>
      </w:r>
    </w:p>
    <w:p w:rsidR="002E29F3" w:rsidRDefault="002E29F3">
      <w:pPr>
        <w:pStyle w:val="CommentText"/>
      </w:pPr>
    </w:p>
    <w:p w:rsidR="002E29F3" w:rsidRDefault="002E29F3">
      <w:pPr>
        <w:pStyle w:val="CommentText"/>
      </w:pPr>
      <w:r>
        <w:t>If no, then use are ‘unable to’ or ‘cannot’ to indicate that it will not happen.</w:t>
      </w:r>
    </w:p>
  </w:comment>
  <w:comment w:id="477" w:author="CorrectedProof" w:date="2015-01-07T11:43:00Z" w:initials="Ma">
    <w:p w:rsidR="002E29F3" w:rsidRDefault="002E29F3">
      <w:pPr>
        <w:pStyle w:val="CommentText"/>
      </w:pPr>
      <w:r>
        <w:rPr>
          <w:rStyle w:val="CommentReference"/>
        </w:rPr>
        <w:annotationRef/>
      </w:r>
      <w:r>
        <w:t>Should this be ‘with the resulting reads ma</w:t>
      </w:r>
      <w:r w:rsidR="00693D0A">
        <w:t xml:space="preserve">pped against the genome’. Or </w:t>
      </w:r>
      <w:r>
        <w:t>does this not make sense to me because I am unfamiliar with the jargon?</w:t>
      </w:r>
    </w:p>
  </w:comment>
  <w:comment w:id="543" w:author="CorrectedProof" w:date="2015-01-06T22:22:00Z" w:initials="Ma">
    <w:p w:rsidR="002E29F3" w:rsidRDefault="002E29F3">
      <w:pPr>
        <w:pStyle w:val="CommentText"/>
      </w:pPr>
      <w:r>
        <w:rPr>
          <w:rStyle w:val="CommentReference"/>
        </w:rPr>
        <w:annotationRef/>
      </w:r>
      <w:r>
        <w:t>Redundant. If it is available it is, by default, current.</w:t>
      </w:r>
    </w:p>
  </w:comment>
  <w:comment w:id="605" w:author="CorrectedProof" w:date="2015-01-07T11:47:00Z" w:initials="Ma">
    <w:p w:rsidR="00570DFC" w:rsidRDefault="002E29F3">
      <w:pPr>
        <w:pStyle w:val="CommentText"/>
      </w:pPr>
      <w:r>
        <w:rPr>
          <w:rStyle w:val="CommentReference"/>
        </w:rPr>
        <w:annotationRef/>
      </w:r>
      <w:r w:rsidR="00570DFC">
        <w:t xml:space="preserve">‘Much less’ is relative and subjective. Your ‘much less’ is not necessarily the same as my ‘much less’. </w:t>
      </w:r>
    </w:p>
    <w:p w:rsidR="00570DFC" w:rsidRDefault="00570DFC">
      <w:pPr>
        <w:pStyle w:val="CommentText"/>
      </w:pPr>
    </w:p>
    <w:p w:rsidR="002E29F3" w:rsidRDefault="002E29F3">
      <w:pPr>
        <w:pStyle w:val="CommentText"/>
      </w:pPr>
      <w:r>
        <w:t>Do you know how much less? Is it, say, at 50% of the cost? It is preferable to quantify the difference in cost.</w:t>
      </w:r>
    </w:p>
  </w:comment>
  <w:comment w:id="631" w:author="CorrectedProof" w:date="2015-01-07T10:16:00Z" w:initials="Ma">
    <w:p w:rsidR="002E29F3" w:rsidRDefault="002E29F3">
      <w:pPr>
        <w:pStyle w:val="CommentText"/>
      </w:pPr>
      <w:r>
        <w:rPr>
          <w:rStyle w:val="CommentReference"/>
        </w:rPr>
        <w:annotationRef/>
      </w:r>
      <w:r>
        <w:t xml:space="preserve">Redundant. All the technologies you are listing are ‘current’ so </w:t>
      </w:r>
      <w:proofErr w:type="spellStart"/>
      <w:r>
        <w:t>ther</w:t>
      </w:r>
      <w:proofErr w:type="spellEnd"/>
      <w:r>
        <w:t xml:space="preserve"> is no need to specify this.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940" w:rsidRDefault="00A94940" w:rsidP="00420613">
      <w:pPr>
        <w:spacing w:after="0" w:line="240" w:lineRule="auto"/>
      </w:pPr>
      <w:r>
        <w:separator/>
      </w:r>
    </w:p>
  </w:endnote>
  <w:endnote w:type="continuationSeparator" w:id="0">
    <w:p w:rsidR="00A94940" w:rsidRDefault="00A94940" w:rsidP="00420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9F3" w:rsidRDefault="002E29F3" w:rsidP="00420613">
    <w:pPr>
      <w:pStyle w:val="Footer"/>
      <w:tabs>
        <w:tab w:val="clear" w:pos="4513"/>
      </w:tabs>
      <w:rPr>
        <w:sz w:val="18"/>
        <w:szCs w:val="18"/>
      </w:rPr>
    </w:pPr>
  </w:p>
  <w:p w:rsidR="002E29F3" w:rsidRPr="00025213" w:rsidRDefault="002E29F3" w:rsidP="00420613">
    <w:pPr>
      <w:pStyle w:val="Footer"/>
      <w:tabs>
        <w:tab w:val="clear" w:pos="4513"/>
      </w:tabs>
      <w:rPr>
        <w:sz w:val="18"/>
        <w:szCs w:val="18"/>
      </w:rPr>
    </w:pPr>
  </w:p>
  <w:p w:rsidR="002E29F3" w:rsidRPr="00025213" w:rsidRDefault="002E29F3"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00B31A30" w:rsidRPr="00025213">
      <w:rPr>
        <w:sz w:val="18"/>
        <w:szCs w:val="18"/>
      </w:rPr>
      <w:fldChar w:fldCharType="begin"/>
    </w:r>
    <w:r w:rsidRPr="00025213">
      <w:rPr>
        <w:sz w:val="18"/>
        <w:szCs w:val="18"/>
      </w:rPr>
      <w:instrText xml:space="preserve"> PAGE   \* MERGEFORMAT </w:instrText>
    </w:r>
    <w:r w:rsidR="00B31A30" w:rsidRPr="00025213">
      <w:rPr>
        <w:sz w:val="18"/>
        <w:szCs w:val="18"/>
      </w:rPr>
      <w:fldChar w:fldCharType="separate"/>
    </w:r>
    <w:r w:rsidR="00B56CDF">
      <w:rPr>
        <w:noProof/>
        <w:sz w:val="18"/>
        <w:szCs w:val="18"/>
      </w:rPr>
      <w:t>24</w:t>
    </w:r>
    <w:r w:rsidR="00B31A30" w:rsidRPr="00025213">
      <w:rPr>
        <w:sz w:val="18"/>
        <w:szCs w:val="18"/>
      </w:rPr>
      <w:fldChar w:fldCharType="end"/>
    </w:r>
    <w:r w:rsidRPr="00025213">
      <w:rPr>
        <w:sz w:val="18"/>
        <w:szCs w:val="18"/>
      </w:rPr>
      <w:t xml:space="preserve"> of </w:t>
    </w:r>
    <w:fldSimple w:instr=" NUMPAGES   \* MERGEFORMAT ">
      <w:r w:rsidR="00B56CDF" w:rsidRPr="00B56CDF">
        <w:rPr>
          <w:noProof/>
          <w:sz w:val="18"/>
          <w:szCs w:val="18"/>
        </w:rPr>
        <w:t>36</w:t>
      </w:r>
    </w:fldSimple>
  </w:p>
  <w:p w:rsidR="002E29F3" w:rsidRPr="00025213" w:rsidRDefault="002E29F3">
    <w:pPr>
      <w:pStyle w:val="Footer"/>
      <w:rPr>
        <w:sz w:val="18"/>
        <w:szCs w:val="18"/>
      </w:rPr>
    </w:pPr>
    <w:r w:rsidRPr="00025213">
      <w:rPr>
        <w:sz w:val="18"/>
        <w:szCs w:val="18"/>
      </w:rPr>
      <w:t>PhD Literature Review</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940" w:rsidRDefault="00A94940" w:rsidP="00420613">
      <w:pPr>
        <w:spacing w:after="0" w:line="240" w:lineRule="auto"/>
      </w:pPr>
      <w:r>
        <w:separator/>
      </w:r>
    </w:p>
  </w:footnote>
  <w:footnote w:type="continuationSeparator" w:id="0">
    <w:p w:rsidR="00A94940" w:rsidRDefault="00A94940" w:rsidP="00420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5A8E"/>
    <w:multiLevelType w:val="hybridMultilevel"/>
    <w:tmpl w:val="C31C9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002B97"/>
    <w:multiLevelType w:val="hybridMultilevel"/>
    <w:tmpl w:val="A65CC436"/>
    <w:lvl w:ilvl="0" w:tplc="17D00D0E">
      <w:start w:val="12"/>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A380E50"/>
    <w:multiLevelType w:val="hybridMultilevel"/>
    <w:tmpl w:val="6512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60315B"/>
    <w:multiLevelType w:val="hybridMultilevel"/>
    <w:tmpl w:val="CA883768"/>
    <w:lvl w:ilvl="0" w:tplc="0C090001">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2666FE"/>
    <w:multiLevelType w:val="hybridMultilevel"/>
    <w:tmpl w:val="E82457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3E2A0EEF"/>
    <w:multiLevelType w:val="hybridMultilevel"/>
    <w:tmpl w:val="2C704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A8503DB"/>
    <w:multiLevelType w:val="hybridMultilevel"/>
    <w:tmpl w:val="1D906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61E3AEB"/>
    <w:multiLevelType w:val="hybridMultilevel"/>
    <w:tmpl w:val="D27671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1"/>
  </w:num>
  <w:num w:numId="5">
    <w:abstractNumId w:val="13"/>
  </w:num>
  <w:num w:numId="6">
    <w:abstractNumId w:val="14"/>
  </w:num>
  <w:num w:numId="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9"/>
  </w:num>
  <w:num w:numId="11">
    <w:abstractNumId w:val="15"/>
  </w:num>
  <w:num w:numId="12">
    <w:abstractNumId w:val="6"/>
  </w:num>
  <w:num w:numId="13">
    <w:abstractNumId w:val="3"/>
  </w:num>
  <w:num w:numId="14">
    <w:abstractNumId w:val="5"/>
  </w:num>
  <w:num w:numId="15">
    <w:abstractNumId w:val="0"/>
  </w:num>
  <w:num w:numId="16">
    <w:abstractNumId w:val="8"/>
  </w:num>
  <w:num w:numId="17">
    <w:abstractNumId w:val="17"/>
  </w:num>
  <w:num w:numId="18">
    <w:abstractNumId w:val="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55FF5"/>
    <w:rsid w:val="00000DDE"/>
    <w:rsid w:val="00001A12"/>
    <w:rsid w:val="00004310"/>
    <w:rsid w:val="000044AC"/>
    <w:rsid w:val="00006F90"/>
    <w:rsid w:val="00007C48"/>
    <w:rsid w:val="000121E7"/>
    <w:rsid w:val="000122B3"/>
    <w:rsid w:val="00013501"/>
    <w:rsid w:val="000141C4"/>
    <w:rsid w:val="00014AA7"/>
    <w:rsid w:val="00014C97"/>
    <w:rsid w:val="00014EC3"/>
    <w:rsid w:val="00020768"/>
    <w:rsid w:val="00021DCF"/>
    <w:rsid w:val="00022312"/>
    <w:rsid w:val="0002333D"/>
    <w:rsid w:val="00023C6C"/>
    <w:rsid w:val="00025000"/>
    <w:rsid w:val="00025213"/>
    <w:rsid w:val="000262F3"/>
    <w:rsid w:val="000278FD"/>
    <w:rsid w:val="00031AD4"/>
    <w:rsid w:val="00033037"/>
    <w:rsid w:val="000357AE"/>
    <w:rsid w:val="00041321"/>
    <w:rsid w:val="00041DAF"/>
    <w:rsid w:val="00046174"/>
    <w:rsid w:val="0005148D"/>
    <w:rsid w:val="00051553"/>
    <w:rsid w:val="00055CDC"/>
    <w:rsid w:val="00056083"/>
    <w:rsid w:val="00056E19"/>
    <w:rsid w:val="000578F2"/>
    <w:rsid w:val="000629F8"/>
    <w:rsid w:val="00064BEB"/>
    <w:rsid w:val="000655D9"/>
    <w:rsid w:val="00070116"/>
    <w:rsid w:val="0008168A"/>
    <w:rsid w:val="00085790"/>
    <w:rsid w:val="00086A14"/>
    <w:rsid w:val="000902BB"/>
    <w:rsid w:val="00092A35"/>
    <w:rsid w:val="00095A71"/>
    <w:rsid w:val="0009610C"/>
    <w:rsid w:val="000A25A1"/>
    <w:rsid w:val="000A360D"/>
    <w:rsid w:val="000B07E7"/>
    <w:rsid w:val="000B3262"/>
    <w:rsid w:val="000C4FEB"/>
    <w:rsid w:val="000C5515"/>
    <w:rsid w:val="000C6805"/>
    <w:rsid w:val="000D09A1"/>
    <w:rsid w:val="000D3751"/>
    <w:rsid w:val="000D513A"/>
    <w:rsid w:val="000D76B5"/>
    <w:rsid w:val="000D7E47"/>
    <w:rsid w:val="000D7EE3"/>
    <w:rsid w:val="000E0F19"/>
    <w:rsid w:val="000E4E98"/>
    <w:rsid w:val="000F1308"/>
    <w:rsid w:val="000F518E"/>
    <w:rsid w:val="00102635"/>
    <w:rsid w:val="0010741E"/>
    <w:rsid w:val="00114C73"/>
    <w:rsid w:val="00115D2A"/>
    <w:rsid w:val="00116C4C"/>
    <w:rsid w:val="001210CF"/>
    <w:rsid w:val="0012645F"/>
    <w:rsid w:val="00126FB7"/>
    <w:rsid w:val="00130DA5"/>
    <w:rsid w:val="00131696"/>
    <w:rsid w:val="00137D69"/>
    <w:rsid w:val="00141540"/>
    <w:rsid w:val="00142F9C"/>
    <w:rsid w:val="00143853"/>
    <w:rsid w:val="00145D3B"/>
    <w:rsid w:val="00146F24"/>
    <w:rsid w:val="0015263B"/>
    <w:rsid w:val="001542C5"/>
    <w:rsid w:val="00155FF5"/>
    <w:rsid w:val="00156D1A"/>
    <w:rsid w:val="00157F5A"/>
    <w:rsid w:val="0016011E"/>
    <w:rsid w:val="00160882"/>
    <w:rsid w:val="00162B01"/>
    <w:rsid w:val="001664B4"/>
    <w:rsid w:val="00167061"/>
    <w:rsid w:val="0017025F"/>
    <w:rsid w:val="001707EC"/>
    <w:rsid w:val="00171664"/>
    <w:rsid w:val="00173395"/>
    <w:rsid w:val="00173498"/>
    <w:rsid w:val="00173B33"/>
    <w:rsid w:val="001806E2"/>
    <w:rsid w:val="00180CDB"/>
    <w:rsid w:val="00190038"/>
    <w:rsid w:val="001927EB"/>
    <w:rsid w:val="00192C77"/>
    <w:rsid w:val="00194DE8"/>
    <w:rsid w:val="0019521B"/>
    <w:rsid w:val="001A0990"/>
    <w:rsid w:val="001A2A21"/>
    <w:rsid w:val="001A6CD9"/>
    <w:rsid w:val="001A6D96"/>
    <w:rsid w:val="001A75DF"/>
    <w:rsid w:val="001A7661"/>
    <w:rsid w:val="001B2AEB"/>
    <w:rsid w:val="001B4F37"/>
    <w:rsid w:val="001B68AF"/>
    <w:rsid w:val="001B79E6"/>
    <w:rsid w:val="001C00EB"/>
    <w:rsid w:val="001C0BAD"/>
    <w:rsid w:val="001C1B96"/>
    <w:rsid w:val="001C541E"/>
    <w:rsid w:val="001C5B01"/>
    <w:rsid w:val="001D114B"/>
    <w:rsid w:val="001D1C3C"/>
    <w:rsid w:val="001D3652"/>
    <w:rsid w:val="001D53E8"/>
    <w:rsid w:val="001D691D"/>
    <w:rsid w:val="001D6DA0"/>
    <w:rsid w:val="001E0CD1"/>
    <w:rsid w:val="001E749D"/>
    <w:rsid w:val="001F6993"/>
    <w:rsid w:val="001F7961"/>
    <w:rsid w:val="0020041D"/>
    <w:rsid w:val="00200A6C"/>
    <w:rsid w:val="00200E9A"/>
    <w:rsid w:val="00203F90"/>
    <w:rsid w:val="00211780"/>
    <w:rsid w:val="0021183E"/>
    <w:rsid w:val="00214E5F"/>
    <w:rsid w:val="0021592D"/>
    <w:rsid w:val="00221FA9"/>
    <w:rsid w:val="00224885"/>
    <w:rsid w:val="002249A5"/>
    <w:rsid w:val="00226C3B"/>
    <w:rsid w:val="002272CE"/>
    <w:rsid w:val="00230C91"/>
    <w:rsid w:val="002329D9"/>
    <w:rsid w:val="00233FCC"/>
    <w:rsid w:val="002346D8"/>
    <w:rsid w:val="00235C5C"/>
    <w:rsid w:val="00235F9A"/>
    <w:rsid w:val="002405BD"/>
    <w:rsid w:val="00240ED9"/>
    <w:rsid w:val="00241339"/>
    <w:rsid w:val="0024286E"/>
    <w:rsid w:val="0024620D"/>
    <w:rsid w:val="0025081B"/>
    <w:rsid w:val="00250C5F"/>
    <w:rsid w:val="00252448"/>
    <w:rsid w:val="00252E72"/>
    <w:rsid w:val="002531E6"/>
    <w:rsid w:val="00253626"/>
    <w:rsid w:val="002565C7"/>
    <w:rsid w:val="00256E47"/>
    <w:rsid w:val="0026097E"/>
    <w:rsid w:val="00261966"/>
    <w:rsid w:val="00263786"/>
    <w:rsid w:val="00264296"/>
    <w:rsid w:val="0026629E"/>
    <w:rsid w:val="00267FE8"/>
    <w:rsid w:val="002710BE"/>
    <w:rsid w:val="002716FF"/>
    <w:rsid w:val="00274014"/>
    <w:rsid w:val="00275A89"/>
    <w:rsid w:val="00277E3A"/>
    <w:rsid w:val="00280440"/>
    <w:rsid w:val="00284F19"/>
    <w:rsid w:val="002868D9"/>
    <w:rsid w:val="00291E77"/>
    <w:rsid w:val="00291E80"/>
    <w:rsid w:val="00291F0D"/>
    <w:rsid w:val="00292508"/>
    <w:rsid w:val="00293815"/>
    <w:rsid w:val="00294055"/>
    <w:rsid w:val="002944A3"/>
    <w:rsid w:val="002A2BF2"/>
    <w:rsid w:val="002A3941"/>
    <w:rsid w:val="002A50F9"/>
    <w:rsid w:val="002A5A4C"/>
    <w:rsid w:val="002A6161"/>
    <w:rsid w:val="002B05FE"/>
    <w:rsid w:val="002B4D24"/>
    <w:rsid w:val="002C1AA6"/>
    <w:rsid w:val="002C2621"/>
    <w:rsid w:val="002D15D1"/>
    <w:rsid w:val="002D357B"/>
    <w:rsid w:val="002D4265"/>
    <w:rsid w:val="002D4EC0"/>
    <w:rsid w:val="002E29F3"/>
    <w:rsid w:val="002E3610"/>
    <w:rsid w:val="002E43C6"/>
    <w:rsid w:val="002F0AE9"/>
    <w:rsid w:val="002F3C77"/>
    <w:rsid w:val="002F5A62"/>
    <w:rsid w:val="00300480"/>
    <w:rsid w:val="003027FD"/>
    <w:rsid w:val="00303674"/>
    <w:rsid w:val="00303FCD"/>
    <w:rsid w:val="0030474A"/>
    <w:rsid w:val="00305636"/>
    <w:rsid w:val="00310755"/>
    <w:rsid w:val="00310B32"/>
    <w:rsid w:val="00311727"/>
    <w:rsid w:val="003159CE"/>
    <w:rsid w:val="00316811"/>
    <w:rsid w:val="00316BA4"/>
    <w:rsid w:val="003172D7"/>
    <w:rsid w:val="00317428"/>
    <w:rsid w:val="0031754A"/>
    <w:rsid w:val="0032302A"/>
    <w:rsid w:val="00323187"/>
    <w:rsid w:val="003237DF"/>
    <w:rsid w:val="00332128"/>
    <w:rsid w:val="0033506A"/>
    <w:rsid w:val="0034585A"/>
    <w:rsid w:val="00346851"/>
    <w:rsid w:val="003474B3"/>
    <w:rsid w:val="00347BCF"/>
    <w:rsid w:val="00347FAF"/>
    <w:rsid w:val="003500EC"/>
    <w:rsid w:val="00351EBC"/>
    <w:rsid w:val="0035434D"/>
    <w:rsid w:val="00354455"/>
    <w:rsid w:val="00355C33"/>
    <w:rsid w:val="00356157"/>
    <w:rsid w:val="00356950"/>
    <w:rsid w:val="00357BDA"/>
    <w:rsid w:val="00357F9C"/>
    <w:rsid w:val="003603B3"/>
    <w:rsid w:val="00360D5E"/>
    <w:rsid w:val="00361223"/>
    <w:rsid w:val="00362F02"/>
    <w:rsid w:val="00363AAE"/>
    <w:rsid w:val="003649EB"/>
    <w:rsid w:val="00365A91"/>
    <w:rsid w:val="003667BE"/>
    <w:rsid w:val="00366961"/>
    <w:rsid w:val="00370715"/>
    <w:rsid w:val="00372447"/>
    <w:rsid w:val="0037525C"/>
    <w:rsid w:val="00377A81"/>
    <w:rsid w:val="0038015B"/>
    <w:rsid w:val="003855E9"/>
    <w:rsid w:val="003858DA"/>
    <w:rsid w:val="00387107"/>
    <w:rsid w:val="00390A93"/>
    <w:rsid w:val="00392B9E"/>
    <w:rsid w:val="00392E01"/>
    <w:rsid w:val="00393085"/>
    <w:rsid w:val="00394A15"/>
    <w:rsid w:val="0039545F"/>
    <w:rsid w:val="0039657E"/>
    <w:rsid w:val="00396D82"/>
    <w:rsid w:val="003A3FD0"/>
    <w:rsid w:val="003A44B4"/>
    <w:rsid w:val="003A4968"/>
    <w:rsid w:val="003A664F"/>
    <w:rsid w:val="003A6C7D"/>
    <w:rsid w:val="003B035E"/>
    <w:rsid w:val="003B23B1"/>
    <w:rsid w:val="003C24D5"/>
    <w:rsid w:val="003C7525"/>
    <w:rsid w:val="003C773E"/>
    <w:rsid w:val="003C797A"/>
    <w:rsid w:val="003D3C86"/>
    <w:rsid w:val="003D49A1"/>
    <w:rsid w:val="003E14AA"/>
    <w:rsid w:val="003F29C3"/>
    <w:rsid w:val="003F2EB7"/>
    <w:rsid w:val="003F45EC"/>
    <w:rsid w:val="003F472D"/>
    <w:rsid w:val="004011EF"/>
    <w:rsid w:val="004021DF"/>
    <w:rsid w:val="004046C8"/>
    <w:rsid w:val="00405613"/>
    <w:rsid w:val="004057A3"/>
    <w:rsid w:val="00407664"/>
    <w:rsid w:val="0041049C"/>
    <w:rsid w:val="00413368"/>
    <w:rsid w:val="00413F56"/>
    <w:rsid w:val="00420613"/>
    <w:rsid w:val="0042075F"/>
    <w:rsid w:val="00421A08"/>
    <w:rsid w:val="00425360"/>
    <w:rsid w:val="00425FD2"/>
    <w:rsid w:val="00426394"/>
    <w:rsid w:val="00426B96"/>
    <w:rsid w:val="00434215"/>
    <w:rsid w:val="0043637F"/>
    <w:rsid w:val="0044433E"/>
    <w:rsid w:val="00444B7F"/>
    <w:rsid w:val="00445841"/>
    <w:rsid w:val="00445EE6"/>
    <w:rsid w:val="004470C6"/>
    <w:rsid w:val="0044764A"/>
    <w:rsid w:val="004503A6"/>
    <w:rsid w:val="004526E0"/>
    <w:rsid w:val="00453E73"/>
    <w:rsid w:val="00456DF1"/>
    <w:rsid w:val="00460F32"/>
    <w:rsid w:val="00461700"/>
    <w:rsid w:val="0046282F"/>
    <w:rsid w:val="00462DC3"/>
    <w:rsid w:val="004630D7"/>
    <w:rsid w:val="00465290"/>
    <w:rsid w:val="004665BE"/>
    <w:rsid w:val="00470216"/>
    <w:rsid w:val="00471B53"/>
    <w:rsid w:val="00472F7A"/>
    <w:rsid w:val="0047329F"/>
    <w:rsid w:val="004736AF"/>
    <w:rsid w:val="00477F29"/>
    <w:rsid w:val="00484391"/>
    <w:rsid w:val="00486DC2"/>
    <w:rsid w:val="004910C3"/>
    <w:rsid w:val="00493B1D"/>
    <w:rsid w:val="00495013"/>
    <w:rsid w:val="004A12EF"/>
    <w:rsid w:val="004A3271"/>
    <w:rsid w:val="004A6CFA"/>
    <w:rsid w:val="004B11EB"/>
    <w:rsid w:val="004C170A"/>
    <w:rsid w:val="004C2745"/>
    <w:rsid w:val="004C667A"/>
    <w:rsid w:val="004C6E99"/>
    <w:rsid w:val="004C71CD"/>
    <w:rsid w:val="004C7AEC"/>
    <w:rsid w:val="004D0FEF"/>
    <w:rsid w:val="004D1A6C"/>
    <w:rsid w:val="004D299C"/>
    <w:rsid w:val="004D3DDC"/>
    <w:rsid w:val="004D4698"/>
    <w:rsid w:val="004D54A9"/>
    <w:rsid w:val="004D5B77"/>
    <w:rsid w:val="004D627E"/>
    <w:rsid w:val="004E006B"/>
    <w:rsid w:val="004E27A2"/>
    <w:rsid w:val="004E6DB2"/>
    <w:rsid w:val="004F1862"/>
    <w:rsid w:val="004F4159"/>
    <w:rsid w:val="004F5845"/>
    <w:rsid w:val="004F6106"/>
    <w:rsid w:val="00501ABF"/>
    <w:rsid w:val="005035F4"/>
    <w:rsid w:val="00503924"/>
    <w:rsid w:val="00504943"/>
    <w:rsid w:val="0050567C"/>
    <w:rsid w:val="005069CE"/>
    <w:rsid w:val="00507A37"/>
    <w:rsid w:val="00512872"/>
    <w:rsid w:val="00513BDC"/>
    <w:rsid w:val="00514BEC"/>
    <w:rsid w:val="005230CC"/>
    <w:rsid w:val="0052405E"/>
    <w:rsid w:val="005254F3"/>
    <w:rsid w:val="00526C29"/>
    <w:rsid w:val="00531A8D"/>
    <w:rsid w:val="00533694"/>
    <w:rsid w:val="005336A1"/>
    <w:rsid w:val="0053405D"/>
    <w:rsid w:val="00534B19"/>
    <w:rsid w:val="00536A6F"/>
    <w:rsid w:val="00540FC7"/>
    <w:rsid w:val="00541E22"/>
    <w:rsid w:val="005426DA"/>
    <w:rsid w:val="0054452A"/>
    <w:rsid w:val="0054458F"/>
    <w:rsid w:val="0054500C"/>
    <w:rsid w:val="0055500E"/>
    <w:rsid w:val="005550FC"/>
    <w:rsid w:val="005568F5"/>
    <w:rsid w:val="00562D09"/>
    <w:rsid w:val="00563B4F"/>
    <w:rsid w:val="00566AF7"/>
    <w:rsid w:val="00570A78"/>
    <w:rsid w:val="00570ADA"/>
    <w:rsid w:val="00570B5F"/>
    <w:rsid w:val="00570DFC"/>
    <w:rsid w:val="00577922"/>
    <w:rsid w:val="00581EB5"/>
    <w:rsid w:val="005850A0"/>
    <w:rsid w:val="00586BD1"/>
    <w:rsid w:val="00591B2B"/>
    <w:rsid w:val="00591DE9"/>
    <w:rsid w:val="005928E2"/>
    <w:rsid w:val="005952DE"/>
    <w:rsid w:val="00595FCD"/>
    <w:rsid w:val="0059746E"/>
    <w:rsid w:val="005976E2"/>
    <w:rsid w:val="005A027C"/>
    <w:rsid w:val="005A20F7"/>
    <w:rsid w:val="005A39AD"/>
    <w:rsid w:val="005A5DB0"/>
    <w:rsid w:val="005A7346"/>
    <w:rsid w:val="005B19E5"/>
    <w:rsid w:val="005B2825"/>
    <w:rsid w:val="005B31CE"/>
    <w:rsid w:val="005B4777"/>
    <w:rsid w:val="005B4E26"/>
    <w:rsid w:val="005B7300"/>
    <w:rsid w:val="005C44D7"/>
    <w:rsid w:val="005C57C5"/>
    <w:rsid w:val="005C66BA"/>
    <w:rsid w:val="005C7607"/>
    <w:rsid w:val="005D2C3D"/>
    <w:rsid w:val="005D43DD"/>
    <w:rsid w:val="005D6559"/>
    <w:rsid w:val="005E0730"/>
    <w:rsid w:val="005E0CDF"/>
    <w:rsid w:val="005E288A"/>
    <w:rsid w:val="005E535F"/>
    <w:rsid w:val="005F0384"/>
    <w:rsid w:val="005F2CB7"/>
    <w:rsid w:val="005F470F"/>
    <w:rsid w:val="005F5CFD"/>
    <w:rsid w:val="005F7CDC"/>
    <w:rsid w:val="00601F8C"/>
    <w:rsid w:val="00604090"/>
    <w:rsid w:val="00611232"/>
    <w:rsid w:val="006118B8"/>
    <w:rsid w:val="006138EC"/>
    <w:rsid w:val="00613C37"/>
    <w:rsid w:val="00613CDE"/>
    <w:rsid w:val="00615253"/>
    <w:rsid w:val="006162A3"/>
    <w:rsid w:val="00616574"/>
    <w:rsid w:val="00624279"/>
    <w:rsid w:val="006249B6"/>
    <w:rsid w:val="00626054"/>
    <w:rsid w:val="0063061E"/>
    <w:rsid w:val="0063371D"/>
    <w:rsid w:val="00633F9F"/>
    <w:rsid w:val="006347D0"/>
    <w:rsid w:val="00635E5F"/>
    <w:rsid w:val="00640EE8"/>
    <w:rsid w:val="006427DF"/>
    <w:rsid w:val="006458F9"/>
    <w:rsid w:val="006462D3"/>
    <w:rsid w:val="00646B2B"/>
    <w:rsid w:val="00647241"/>
    <w:rsid w:val="006511C0"/>
    <w:rsid w:val="00651FE9"/>
    <w:rsid w:val="006526B4"/>
    <w:rsid w:val="00654B9E"/>
    <w:rsid w:val="006561CF"/>
    <w:rsid w:val="0065653D"/>
    <w:rsid w:val="00657216"/>
    <w:rsid w:val="00665549"/>
    <w:rsid w:val="00666032"/>
    <w:rsid w:val="006750B6"/>
    <w:rsid w:val="00681D75"/>
    <w:rsid w:val="0068321D"/>
    <w:rsid w:val="00684EFF"/>
    <w:rsid w:val="006868E6"/>
    <w:rsid w:val="006876FC"/>
    <w:rsid w:val="006878E5"/>
    <w:rsid w:val="00691724"/>
    <w:rsid w:val="00692E3D"/>
    <w:rsid w:val="00693AAF"/>
    <w:rsid w:val="00693AE1"/>
    <w:rsid w:val="00693D0A"/>
    <w:rsid w:val="00695CC1"/>
    <w:rsid w:val="00696AB0"/>
    <w:rsid w:val="006A2328"/>
    <w:rsid w:val="006A7496"/>
    <w:rsid w:val="006B1329"/>
    <w:rsid w:val="006B35DB"/>
    <w:rsid w:val="006B59BE"/>
    <w:rsid w:val="006B76ED"/>
    <w:rsid w:val="006C0461"/>
    <w:rsid w:val="006C05F4"/>
    <w:rsid w:val="006C18E5"/>
    <w:rsid w:val="006C36F0"/>
    <w:rsid w:val="006C3F64"/>
    <w:rsid w:val="006C5754"/>
    <w:rsid w:val="006C635E"/>
    <w:rsid w:val="006D038F"/>
    <w:rsid w:val="006D0F86"/>
    <w:rsid w:val="006D1F4D"/>
    <w:rsid w:val="006D5A97"/>
    <w:rsid w:val="006D6695"/>
    <w:rsid w:val="006D6BED"/>
    <w:rsid w:val="006E0554"/>
    <w:rsid w:val="006E4A78"/>
    <w:rsid w:val="006E63E3"/>
    <w:rsid w:val="006E695C"/>
    <w:rsid w:val="006F1151"/>
    <w:rsid w:val="006F2E93"/>
    <w:rsid w:val="006F3ACE"/>
    <w:rsid w:val="006F5A2D"/>
    <w:rsid w:val="006F63E5"/>
    <w:rsid w:val="00703796"/>
    <w:rsid w:val="007043E7"/>
    <w:rsid w:val="00704F76"/>
    <w:rsid w:val="0070523A"/>
    <w:rsid w:val="00706ABB"/>
    <w:rsid w:val="00706D7B"/>
    <w:rsid w:val="007075D6"/>
    <w:rsid w:val="00712536"/>
    <w:rsid w:val="00713DFB"/>
    <w:rsid w:val="00713FCA"/>
    <w:rsid w:val="007157DF"/>
    <w:rsid w:val="007166E1"/>
    <w:rsid w:val="00721602"/>
    <w:rsid w:val="00726AFA"/>
    <w:rsid w:val="00732114"/>
    <w:rsid w:val="007439D3"/>
    <w:rsid w:val="00743E06"/>
    <w:rsid w:val="00745DC2"/>
    <w:rsid w:val="00754D5B"/>
    <w:rsid w:val="0075503C"/>
    <w:rsid w:val="00755075"/>
    <w:rsid w:val="00755335"/>
    <w:rsid w:val="007553EB"/>
    <w:rsid w:val="00755AB8"/>
    <w:rsid w:val="00756292"/>
    <w:rsid w:val="00761736"/>
    <w:rsid w:val="00770786"/>
    <w:rsid w:val="00771AFA"/>
    <w:rsid w:val="00772190"/>
    <w:rsid w:val="007753AE"/>
    <w:rsid w:val="0077636D"/>
    <w:rsid w:val="007768ED"/>
    <w:rsid w:val="00776D99"/>
    <w:rsid w:val="0078121B"/>
    <w:rsid w:val="007816AF"/>
    <w:rsid w:val="00781B07"/>
    <w:rsid w:val="0078437E"/>
    <w:rsid w:val="0078441E"/>
    <w:rsid w:val="00790BA1"/>
    <w:rsid w:val="007914EC"/>
    <w:rsid w:val="007915E0"/>
    <w:rsid w:val="00793714"/>
    <w:rsid w:val="00794F6D"/>
    <w:rsid w:val="007969FE"/>
    <w:rsid w:val="00797F1D"/>
    <w:rsid w:val="007A0DD4"/>
    <w:rsid w:val="007A204C"/>
    <w:rsid w:val="007A668B"/>
    <w:rsid w:val="007A7D94"/>
    <w:rsid w:val="007B4363"/>
    <w:rsid w:val="007B4DF0"/>
    <w:rsid w:val="007B5560"/>
    <w:rsid w:val="007B5B4D"/>
    <w:rsid w:val="007B6CFD"/>
    <w:rsid w:val="007C0447"/>
    <w:rsid w:val="007C14D7"/>
    <w:rsid w:val="007C1577"/>
    <w:rsid w:val="007C2397"/>
    <w:rsid w:val="007C292E"/>
    <w:rsid w:val="007C45A5"/>
    <w:rsid w:val="007C4BAB"/>
    <w:rsid w:val="007C7866"/>
    <w:rsid w:val="007D13F4"/>
    <w:rsid w:val="007D73C4"/>
    <w:rsid w:val="007E4660"/>
    <w:rsid w:val="007E757E"/>
    <w:rsid w:val="007F09B9"/>
    <w:rsid w:val="007F17E3"/>
    <w:rsid w:val="007F5D12"/>
    <w:rsid w:val="007F713B"/>
    <w:rsid w:val="00802C61"/>
    <w:rsid w:val="0080427B"/>
    <w:rsid w:val="00805257"/>
    <w:rsid w:val="00807436"/>
    <w:rsid w:val="00813174"/>
    <w:rsid w:val="00814A33"/>
    <w:rsid w:val="00815527"/>
    <w:rsid w:val="00816050"/>
    <w:rsid w:val="00817E60"/>
    <w:rsid w:val="00820EF9"/>
    <w:rsid w:val="0082225B"/>
    <w:rsid w:val="00822288"/>
    <w:rsid w:val="00831C75"/>
    <w:rsid w:val="0083225B"/>
    <w:rsid w:val="00834943"/>
    <w:rsid w:val="00836673"/>
    <w:rsid w:val="0083745F"/>
    <w:rsid w:val="008460FD"/>
    <w:rsid w:val="00850234"/>
    <w:rsid w:val="00851809"/>
    <w:rsid w:val="00853837"/>
    <w:rsid w:val="008550C8"/>
    <w:rsid w:val="008562F6"/>
    <w:rsid w:val="008573EE"/>
    <w:rsid w:val="00857645"/>
    <w:rsid w:val="008616AE"/>
    <w:rsid w:val="00861988"/>
    <w:rsid w:val="008622F7"/>
    <w:rsid w:val="00863137"/>
    <w:rsid w:val="00863F0A"/>
    <w:rsid w:val="008676DE"/>
    <w:rsid w:val="0086776D"/>
    <w:rsid w:val="008709AF"/>
    <w:rsid w:val="00870CD7"/>
    <w:rsid w:val="00875434"/>
    <w:rsid w:val="00883AC8"/>
    <w:rsid w:val="00884182"/>
    <w:rsid w:val="008857DE"/>
    <w:rsid w:val="00894632"/>
    <w:rsid w:val="0089565C"/>
    <w:rsid w:val="00897E50"/>
    <w:rsid w:val="008A25DB"/>
    <w:rsid w:val="008A388D"/>
    <w:rsid w:val="008A3F71"/>
    <w:rsid w:val="008A72C6"/>
    <w:rsid w:val="008A77C4"/>
    <w:rsid w:val="008B1701"/>
    <w:rsid w:val="008B314C"/>
    <w:rsid w:val="008B44BA"/>
    <w:rsid w:val="008B5F40"/>
    <w:rsid w:val="008B731D"/>
    <w:rsid w:val="008C0F42"/>
    <w:rsid w:val="008C36FD"/>
    <w:rsid w:val="008C7554"/>
    <w:rsid w:val="008D0685"/>
    <w:rsid w:val="008D2459"/>
    <w:rsid w:val="008D703F"/>
    <w:rsid w:val="008D72C8"/>
    <w:rsid w:val="008D795A"/>
    <w:rsid w:val="008D7F90"/>
    <w:rsid w:val="008E5054"/>
    <w:rsid w:val="008E5718"/>
    <w:rsid w:val="008F24E0"/>
    <w:rsid w:val="008F3F16"/>
    <w:rsid w:val="008F43B4"/>
    <w:rsid w:val="008F4784"/>
    <w:rsid w:val="008F7FF9"/>
    <w:rsid w:val="00903041"/>
    <w:rsid w:val="00904AC1"/>
    <w:rsid w:val="0090565A"/>
    <w:rsid w:val="00906338"/>
    <w:rsid w:val="009076C6"/>
    <w:rsid w:val="00912E3D"/>
    <w:rsid w:val="00921958"/>
    <w:rsid w:val="00925C77"/>
    <w:rsid w:val="00926B64"/>
    <w:rsid w:val="00927076"/>
    <w:rsid w:val="00930E52"/>
    <w:rsid w:val="00931305"/>
    <w:rsid w:val="0093217B"/>
    <w:rsid w:val="0093237F"/>
    <w:rsid w:val="009324C8"/>
    <w:rsid w:val="00932BF4"/>
    <w:rsid w:val="00932F6C"/>
    <w:rsid w:val="009333E8"/>
    <w:rsid w:val="00934A70"/>
    <w:rsid w:val="00935FF5"/>
    <w:rsid w:val="009362C1"/>
    <w:rsid w:val="00936803"/>
    <w:rsid w:val="00941DFC"/>
    <w:rsid w:val="00942353"/>
    <w:rsid w:val="00942E2F"/>
    <w:rsid w:val="00944378"/>
    <w:rsid w:val="00945334"/>
    <w:rsid w:val="00945995"/>
    <w:rsid w:val="00946BDA"/>
    <w:rsid w:val="00946FE5"/>
    <w:rsid w:val="00951ADA"/>
    <w:rsid w:val="0095258C"/>
    <w:rsid w:val="00956576"/>
    <w:rsid w:val="00961805"/>
    <w:rsid w:val="009619C8"/>
    <w:rsid w:val="00962BCD"/>
    <w:rsid w:val="00963C33"/>
    <w:rsid w:val="00963D2B"/>
    <w:rsid w:val="00966F71"/>
    <w:rsid w:val="00967D53"/>
    <w:rsid w:val="00970FF5"/>
    <w:rsid w:val="009716A0"/>
    <w:rsid w:val="009721DB"/>
    <w:rsid w:val="00973C6F"/>
    <w:rsid w:val="009775F7"/>
    <w:rsid w:val="009832A9"/>
    <w:rsid w:val="00986369"/>
    <w:rsid w:val="00986DC8"/>
    <w:rsid w:val="00995C1C"/>
    <w:rsid w:val="009A0044"/>
    <w:rsid w:val="009A1E3C"/>
    <w:rsid w:val="009A2443"/>
    <w:rsid w:val="009A4164"/>
    <w:rsid w:val="009A4707"/>
    <w:rsid w:val="009A6256"/>
    <w:rsid w:val="009B04D0"/>
    <w:rsid w:val="009B4000"/>
    <w:rsid w:val="009B547A"/>
    <w:rsid w:val="009B54A2"/>
    <w:rsid w:val="009B796D"/>
    <w:rsid w:val="009C2311"/>
    <w:rsid w:val="009C3900"/>
    <w:rsid w:val="009C482C"/>
    <w:rsid w:val="009C606C"/>
    <w:rsid w:val="009C63B1"/>
    <w:rsid w:val="009C6F45"/>
    <w:rsid w:val="009D0212"/>
    <w:rsid w:val="009D0DE4"/>
    <w:rsid w:val="009D1510"/>
    <w:rsid w:val="009D323E"/>
    <w:rsid w:val="009D3C36"/>
    <w:rsid w:val="009D68D6"/>
    <w:rsid w:val="009D7A8B"/>
    <w:rsid w:val="009E30C5"/>
    <w:rsid w:val="009E3DF6"/>
    <w:rsid w:val="009E5E27"/>
    <w:rsid w:val="009E66F5"/>
    <w:rsid w:val="009E673C"/>
    <w:rsid w:val="009F01E5"/>
    <w:rsid w:val="009F2146"/>
    <w:rsid w:val="009F45A3"/>
    <w:rsid w:val="009F4807"/>
    <w:rsid w:val="009F5EA6"/>
    <w:rsid w:val="00A000F8"/>
    <w:rsid w:val="00A00716"/>
    <w:rsid w:val="00A01D39"/>
    <w:rsid w:val="00A020DF"/>
    <w:rsid w:val="00A066C1"/>
    <w:rsid w:val="00A07295"/>
    <w:rsid w:val="00A11C10"/>
    <w:rsid w:val="00A13D84"/>
    <w:rsid w:val="00A204AE"/>
    <w:rsid w:val="00A22E7D"/>
    <w:rsid w:val="00A22F44"/>
    <w:rsid w:val="00A24B99"/>
    <w:rsid w:val="00A24F9C"/>
    <w:rsid w:val="00A267F1"/>
    <w:rsid w:val="00A274E8"/>
    <w:rsid w:val="00A30874"/>
    <w:rsid w:val="00A32038"/>
    <w:rsid w:val="00A3273E"/>
    <w:rsid w:val="00A35BF0"/>
    <w:rsid w:val="00A37C4A"/>
    <w:rsid w:val="00A45699"/>
    <w:rsid w:val="00A46647"/>
    <w:rsid w:val="00A54E12"/>
    <w:rsid w:val="00A56F42"/>
    <w:rsid w:val="00A60875"/>
    <w:rsid w:val="00A63462"/>
    <w:rsid w:val="00A66401"/>
    <w:rsid w:val="00A702FA"/>
    <w:rsid w:val="00A71930"/>
    <w:rsid w:val="00A732C7"/>
    <w:rsid w:val="00A74BF9"/>
    <w:rsid w:val="00A74D19"/>
    <w:rsid w:val="00A77647"/>
    <w:rsid w:val="00A83E76"/>
    <w:rsid w:val="00A86A74"/>
    <w:rsid w:val="00A87007"/>
    <w:rsid w:val="00A93A4D"/>
    <w:rsid w:val="00A94044"/>
    <w:rsid w:val="00A94940"/>
    <w:rsid w:val="00AA0E3C"/>
    <w:rsid w:val="00AA2F48"/>
    <w:rsid w:val="00AA7F19"/>
    <w:rsid w:val="00AB0ECA"/>
    <w:rsid w:val="00AB299D"/>
    <w:rsid w:val="00AB5958"/>
    <w:rsid w:val="00AB60F2"/>
    <w:rsid w:val="00AB68DB"/>
    <w:rsid w:val="00AB68F9"/>
    <w:rsid w:val="00AC40CF"/>
    <w:rsid w:val="00AC527C"/>
    <w:rsid w:val="00AC5C04"/>
    <w:rsid w:val="00AC608A"/>
    <w:rsid w:val="00AC6BAF"/>
    <w:rsid w:val="00AC7904"/>
    <w:rsid w:val="00AC7B4F"/>
    <w:rsid w:val="00AC7C44"/>
    <w:rsid w:val="00AD032D"/>
    <w:rsid w:val="00AD09AF"/>
    <w:rsid w:val="00AD38C0"/>
    <w:rsid w:val="00AE02AA"/>
    <w:rsid w:val="00AE1ED5"/>
    <w:rsid w:val="00AE40B0"/>
    <w:rsid w:val="00AE5710"/>
    <w:rsid w:val="00AE5CA5"/>
    <w:rsid w:val="00AF2E56"/>
    <w:rsid w:val="00AF3072"/>
    <w:rsid w:val="00AF33A6"/>
    <w:rsid w:val="00AF37B4"/>
    <w:rsid w:val="00AF3801"/>
    <w:rsid w:val="00AF78C0"/>
    <w:rsid w:val="00B03B1B"/>
    <w:rsid w:val="00B05BA3"/>
    <w:rsid w:val="00B06AEE"/>
    <w:rsid w:val="00B070D5"/>
    <w:rsid w:val="00B1092F"/>
    <w:rsid w:val="00B11756"/>
    <w:rsid w:val="00B13E66"/>
    <w:rsid w:val="00B159BB"/>
    <w:rsid w:val="00B16116"/>
    <w:rsid w:val="00B166C5"/>
    <w:rsid w:val="00B168DF"/>
    <w:rsid w:val="00B26D09"/>
    <w:rsid w:val="00B302B7"/>
    <w:rsid w:val="00B31A30"/>
    <w:rsid w:val="00B31D7C"/>
    <w:rsid w:val="00B33BCC"/>
    <w:rsid w:val="00B33D15"/>
    <w:rsid w:val="00B4142F"/>
    <w:rsid w:val="00B423B4"/>
    <w:rsid w:val="00B43771"/>
    <w:rsid w:val="00B4768B"/>
    <w:rsid w:val="00B521B1"/>
    <w:rsid w:val="00B52C8D"/>
    <w:rsid w:val="00B553D0"/>
    <w:rsid w:val="00B56CDF"/>
    <w:rsid w:val="00B60C9A"/>
    <w:rsid w:val="00B61AC0"/>
    <w:rsid w:val="00B627AA"/>
    <w:rsid w:val="00B63638"/>
    <w:rsid w:val="00B64A53"/>
    <w:rsid w:val="00B66402"/>
    <w:rsid w:val="00B66B36"/>
    <w:rsid w:val="00B67881"/>
    <w:rsid w:val="00B70777"/>
    <w:rsid w:val="00B72498"/>
    <w:rsid w:val="00B759CD"/>
    <w:rsid w:val="00B76053"/>
    <w:rsid w:val="00B76E22"/>
    <w:rsid w:val="00B80809"/>
    <w:rsid w:val="00B812E1"/>
    <w:rsid w:val="00B82D88"/>
    <w:rsid w:val="00B855B3"/>
    <w:rsid w:val="00B85975"/>
    <w:rsid w:val="00B90735"/>
    <w:rsid w:val="00B91181"/>
    <w:rsid w:val="00B91E05"/>
    <w:rsid w:val="00B92589"/>
    <w:rsid w:val="00B9349D"/>
    <w:rsid w:val="00B947E1"/>
    <w:rsid w:val="00B9549F"/>
    <w:rsid w:val="00B97601"/>
    <w:rsid w:val="00B97634"/>
    <w:rsid w:val="00B97981"/>
    <w:rsid w:val="00B97CFF"/>
    <w:rsid w:val="00BA09F7"/>
    <w:rsid w:val="00BA2035"/>
    <w:rsid w:val="00BA24B7"/>
    <w:rsid w:val="00BA4A40"/>
    <w:rsid w:val="00BB2B2B"/>
    <w:rsid w:val="00BB40B6"/>
    <w:rsid w:val="00BB5C63"/>
    <w:rsid w:val="00BB5CE6"/>
    <w:rsid w:val="00BB6E7F"/>
    <w:rsid w:val="00BC0276"/>
    <w:rsid w:val="00BC262E"/>
    <w:rsid w:val="00BC43CA"/>
    <w:rsid w:val="00BC601B"/>
    <w:rsid w:val="00BC69A4"/>
    <w:rsid w:val="00BC6E40"/>
    <w:rsid w:val="00BD14DA"/>
    <w:rsid w:val="00BE2189"/>
    <w:rsid w:val="00BE2F69"/>
    <w:rsid w:val="00BE3858"/>
    <w:rsid w:val="00BE631A"/>
    <w:rsid w:val="00BE7DEF"/>
    <w:rsid w:val="00BF1407"/>
    <w:rsid w:val="00BF2626"/>
    <w:rsid w:val="00BF265A"/>
    <w:rsid w:val="00BF2CAE"/>
    <w:rsid w:val="00BF2FC4"/>
    <w:rsid w:val="00BF6D6F"/>
    <w:rsid w:val="00C0113B"/>
    <w:rsid w:val="00C03DB5"/>
    <w:rsid w:val="00C051DA"/>
    <w:rsid w:val="00C05C85"/>
    <w:rsid w:val="00C05E5E"/>
    <w:rsid w:val="00C11E0B"/>
    <w:rsid w:val="00C13E8D"/>
    <w:rsid w:val="00C16D78"/>
    <w:rsid w:val="00C20BC4"/>
    <w:rsid w:val="00C2197E"/>
    <w:rsid w:val="00C266B0"/>
    <w:rsid w:val="00C27579"/>
    <w:rsid w:val="00C27B26"/>
    <w:rsid w:val="00C30195"/>
    <w:rsid w:val="00C3052C"/>
    <w:rsid w:val="00C30EF6"/>
    <w:rsid w:val="00C408F9"/>
    <w:rsid w:val="00C40C5E"/>
    <w:rsid w:val="00C40DA2"/>
    <w:rsid w:val="00C42760"/>
    <w:rsid w:val="00C43678"/>
    <w:rsid w:val="00C4438A"/>
    <w:rsid w:val="00C44B3E"/>
    <w:rsid w:val="00C45B36"/>
    <w:rsid w:val="00C47548"/>
    <w:rsid w:val="00C520C5"/>
    <w:rsid w:val="00C53489"/>
    <w:rsid w:val="00C54239"/>
    <w:rsid w:val="00C578EA"/>
    <w:rsid w:val="00C61D61"/>
    <w:rsid w:val="00C62B24"/>
    <w:rsid w:val="00C71A35"/>
    <w:rsid w:val="00C73CFD"/>
    <w:rsid w:val="00C7528B"/>
    <w:rsid w:val="00C770B0"/>
    <w:rsid w:val="00C80280"/>
    <w:rsid w:val="00C811B1"/>
    <w:rsid w:val="00C81FDD"/>
    <w:rsid w:val="00C828F2"/>
    <w:rsid w:val="00C83F5F"/>
    <w:rsid w:val="00C8406E"/>
    <w:rsid w:val="00C85A7A"/>
    <w:rsid w:val="00C93F61"/>
    <w:rsid w:val="00CA0A42"/>
    <w:rsid w:val="00CA41D7"/>
    <w:rsid w:val="00CA5491"/>
    <w:rsid w:val="00CA561A"/>
    <w:rsid w:val="00CA6417"/>
    <w:rsid w:val="00CA68C8"/>
    <w:rsid w:val="00CB3963"/>
    <w:rsid w:val="00CB7FCD"/>
    <w:rsid w:val="00CC1B9B"/>
    <w:rsid w:val="00CC2037"/>
    <w:rsid w:val="00CC43FA"/>
    <w:rsid w:val="00CC5540"/>
    <w:rsid w:val="00CC65D7"/>
    <w:rsid w:val="00CC7D3E"/>
    <w:rsid w:val="00CD0B37"/>
    <w:rsid w:val="00CD16A8"/>
    <w:rsid w:val="00CD223F"/>
    <w:rsid w:val="00CD280D"/>
    <w:rsid w:val="00CD635E"/>
    <w:rsid w:val="00CE670A"/>
    <w:rsid w:val="00CE6B16"/>
    <w:rsid w:val="00CE71A4"/>
    <w:rsid w:val="00CE71DD"/>
    <w:rsid w:val="00CF1960"/>
    <w:rsid w:val="00CF33D2"/>
    <w:rsid w:val="00CF4F63"/>
    <w:rsid w:val="00D0304E"/>
    <w:rsid w:val="00D069BA"/>
    <w:rsid w:val="00D14F04"/>
    <w:rsid w:val="00D15974"/>
    <w:rsid w:val="00D1750C"/>
    <w:rsid w:val="00D17B1F"/>
    <w:rsid w:val="00D2073D"/>
    <w:rsid w:val="00D21872"/>
    <w:rsid w:val="00D23F4F"/>
    <w:rsid w:val="00D264FC"/>
    <w:rsid w:val="00D315F7"/>
    <w:rsid w:val="00D34FCC"/>
    <w:rsid w:val="00D35491"/>
    <w:rsid w:val="00D35710"/>
    <w:rsid w:val="00D42498"/>
    <w:rsid w:val="00D43D8C"/>
    <w:rsid w:val="00D456AA"/>
    <w:rsid w:val="00D4584B"/>
    <w:rsid w:val="00D56235"/>
    <w:rsid w:val="00D565A8"/>
    <w:rsid w:val="00D56BA8"/>
    <w:rsid w:val="00D60E86"/>
    <w:rsid w:val="00D61F80"/>
    <w:rsid w:val="00D63C03"/>
    <w:rsid w:val="00D63DA4"/>
    <w:rsid w:val="00D655F1"/>
    <w:rsid w:val="00D66AF1"/>
    <w:rsid w:val="00D72602"/>
    <w:rsid w:val="00D73CBF"/>
    <w:rsid w:val="00D7427B"/>
    <w:rsid w:val="00D74C6F"/>
    <w:rsid w:val="00D75DFE"/>
    <w:rsid w:val="00D75F13"/>
    <w:rsid w:val="00D8002C"/>
    <w:rsid w:val="00D801D6"/>
    <w:rsid w:val="00D83D98"/>
    <w:rsid w:val="00D86215"/>
    <w:rsid w:val="00D874FF"/>
    <w:rsid w:val="00D927B8"/>
    <w:rsid w:val="00D93751"/>
    <w:rsid w:val="00D95870"/>
    <w:rsid w:val="00D96FAC"/>
    <w:rsid w:val="00DA0F29"/>
    <w:rsid w:val="00DA165C"/>
    <w:rsid w:val="00DA311B"/>
    <w:rsid w:val="00DA4836"/>
    <w:rsid w:val="00DA554C"/>
    <w:rsid w:val="00DA7AA8"/>
    <w:rsid w:val="00DB317D"/>
    <w:rsid w:val="00DB31B1"/>
    <w:rsid w:val="00DB41EA"/>
    <w:rsid w:val="00DB44AD"/>
    <w:rsid w:val="00DB57CE"/>
    <w:rsid w:val="00DB66EA"/>
    <w:rsid w:val="00DC14C7"/>
    <w:rsid w:val="00DC1C72"/>
    <w:rsid w:val="00DC21F3"/>
    <w:rsid w:val="00DC5A0F"/>
    <w:rsid w:val="00DC5FCB"/>
    <w:rsid w:val="00DC6248"/>
    <w:rsid w:val="00DD1352"/>
    <w:rsid w:val="00DD757E"/>
    <w:rsid w:val="00DD793C"/>
    <w:rsid w:val="00DD7B1F"/>
    <w:rsid w:val="00DE1167"/>
    <w:rsid w:val="00DE1D30"/>
    <w:rsid w:val="00DE4D0E"/>
    <w:rsid w:val="00DE5707"/>
    <w:rsid w:val="00DF0A34"/>
    <w:rsid w:val="00DF36CD"/>
    <w:rsid w:val="00DF3AB2"/>
    <w:rsid w:val="00DF444E"/>
    <w:rsid w:val="00DF6662"/>
    <w:rsid w:val="00E00034"/>
    <w:rsid w:val="00E00D53"/>
    <w:rsid w:val="00E01A7A"/>
    <w:rsid w:val="00E01F06"/>
    <w:rsid w:val="00E02DCD"/>
    <w:rsid w:val="00E04FF1"/>
    <w:rsid w:val="00E0522A"/>
    <w:rsid w:val="00E127ED"/>
    <w:rsid w:val="00E137B2"/>
    <w:rsid w:val="00E16629"/>
    <w:rsid w:val="00E17025"/>
    <w:rsid w:val="00E32FF1"/>
    <w:rsid w:val="00E33D04"/>
    <w:rsid w:val="00E379B9"/>
    <w:rsid w:val="00E418E9"/>
    <w:rsid w:val="00E424A3"/>
    <w:rsid w:val="00E43482"/>
    <w:rsid w:val="00E43EC3"/>
    <w:rsid w:val="00E43FD2"/>
    <w:rsid w:val="00E44967"/>
    <w:rsid w:val="00E45077"/>
    <w:rsid w:val="00E46084"/>
    <w:rsid w:val="00E46CE6"/>
    <w:rsid w:val="00E4772B"/>
    <w:rsid w:val="00E50296"/>
    <w:rsid w:val="00E50A08"/>
    <w:rsid w:val="00E5334E"/>
    <w:rsid w:val="00E53BD1"/>
    <w:rsid w:val="00E546B6"/>
    <w:rsid w:val="00E55AD1"/>
    <w:rsid w:val="00E56A16"/>
    <w:rsid w:val="00E56E8C"/>
    <w:rsid w:val="00E578E3"/>
    <w:rsid w:val="00E61054"/>
    <w:rsid w:val="00E630AB"/>
    <w:rsid w:val="00E66891"/>
    <w:rsid w:val="00E70322"/>
    <w:rsid w:val="00E7196E"/>
    <w:rsid w:val="00E71F48"/>
    <w:rsid w:val="00E77400"/>
    <w:rsid w:val="00E81113"/>
    <w:rsid w:val="00E840C8"/>
    <w:rsid w:val="00E8623B"/>
    <w:rsid w:val="00E87E0D"/>
    <w:rsid w:val="00E87E71"/>
    <w:rsid w:val="00E92D3A"/>
    <w:rsid w:val="00E9367C"/>
    <w:rsid w:val="00E93A5D"/>
    <w:rsid w:val="00E9754A"/>
    <w:rsid w:val="00EA091C"/>
    <w:rsid w:val="00EA3B7F"/>
    <w:rsid w:val="00EA57C0"/>
    <w:rsid w:val="00EA5E09"/>
    <w:rsid w:val="00EA6E6F"/>
    <w:rsid w:val="00EA7C0D"/>
    <w:rsid w:val="00EB11B4"/>
    <w:rsid w:val="00EB1AC6"/>
    <w:rsid w:val="00EB1C27"/>
    <w:rsid w:val="00EB3439"/>
    <w:rsid w:val="00EB4BC2"/>
    <w:rsid w:val="00EB78AB"/>
    <w:rsid w:val="00EC66EB"/>
    <w:rsid w:val="00EC6C15"/>
    <w:rsid w:val="00EC7BF3"/>
    <w:rsid w:val="00ED00DE"/>
    <w:rsid w:val="00ED480B"/>
    <w:rsid w:val="00ED4A6B"/>
    <w:rsid w:val="00ED60E4"/>
    <w:rsid w:val="00ED73F3"/>
    <w:rsid w:val="00EE34E6"/>
    <w:rsid w:val="00EF1F34"/>
    <w:rsid w:val="00EF447D"/>
    <w:rsid w:val="00EF447E"/>
    <w:rsid w:val="00EF4EB3"/>
    <w:rsid w:val="00EF4FA7"/>
    <w:rsid w:val="00F01BB3"/>
    <w:rsid w:val="00F035FB"/>
    <w:rsid w:val="00F057CC"/>
    <w:rsid w:val="00F12A5C"/>
    <w:rsid w:val="00F201F4"/>
    <w:rsid w:val="00F22656"/>
    <w:rsid w:val="00F2326B"/>
    <w:rsid w:val="00F23655"/>
    <w:rsid w:val="00F23BF9"/>
    <w:rsid w:val="00F240C8"/>
    <w:rsid w:val="00F241FA"/>
    <w:rsid w:val="00F30257"/>
    <w:rsid w:val="00F32AE3"/>
    <w:rsid w:val="00F32B37"/>
    <w:rsid w:val="00F348F6"/>
    <w:rsid w:val="00F3789E"/>
    <w:rsid w:val="00F40B2F"/>
    <w:rsid w:val="00F41441"/>
    <w:rsid w:val="00F414CF"/>
    <w:rsid w:val="00F42B93"/>
    <w:rsid w:val="00F453A1"/>
    <w:rsid w:val="00F4568E"/>
    <w:rsid w:val="00F521B6"/>
    <w:rsid w:val="00F527FB"/>
    <w:rsid w:val="00F528E2"/>
    <w:rsid w:val="00F52AAD"/>
    <w:rsid w:val="00F52FDE"/>
    <w:rsid w:val="00F56F10"/>
    <w:rsid w:val="00F61CF6"/>
    <w:rsid w:val="00F62BFD"/>
    <w:rsid w:val="00F63B42"/>
    <w:rsid w:val="00F64191"/>
    <w:rsid w:val="00F64CF1"/>
    <w:rsid w:val="00F65195"/>
    <w:rsid w:val="00F65486"/>
    <w:rsid w:val="00F6767D"/>
    <w:rsid w:val="00F73C87"/>
    <w:rsid w:val="00F745DB"/>
    <w:rsid w:val="00F7559D"/>
    <w:rsid w:val="00F76ED9"/>
    <w:rsid w:val="00F81874"/>
    <w:rsid w:val="00F81D5C"/>
    <w:rsid w:val="00F86429"/>
    <w:rsid w:val="00F8643D"/>
    <w:rsid w:val="00F87BF5"/>
    <w:rsid w:val="00F958D3"/>
    <w:rsid w:val="00FA4B53"/>
    <w:rsid w:val="00FA4F5F"/>
    <w:rsid w:val="00FA6145"/>
    <w:rsid w:val="00FA6B12"/>
    <w:rsid w:val="00FA715C"/>
    <w:rsid w:val="00FB327F"/>
    <w:rsid w:val="00FB351C"/>
    <w:rsid w:val="00FB366A"/>
    <w:rsid w:val="00FB58B4"/>
    <w:rsid w:val="00FB6EB4"/>
    <w:rsid w:val="00FC0969"/>
    <w:rsid w:val="00FC4627"/>
    <w:rsid w:val="00FC4EA2"/>
    <w:rsid w:val="00FC50E7"/>
    <w:rsid w:val="00FC592E"/>
    <w:rsid w:val="00FC6EBA"/>
    <w:rsid w:val="00FD07B5"/>
    <w:rsid w:val="00FD1317"/>
    <w:rsid w:val="00FD2AEC"/>
    <w:rsid w:val="00FD4D19"/>
    <w:rsid w:val="00FD5931"/>
    <w:rsid w:val="00FD7A1B"/>
    <w:rsid w:val="00FD7C6F"/>
    <w:rsid w:val="00FE0171"/>
    <w:rsid w:val="00FE0277"/>
    <w:rsid w:val="00FE0580"/>
    <w:rsid w:val="00FE158E"/>
    <w:rsid w:val="00FE1B6A"/>
    <w:rsid w:val="00FE1C0E"/>
    <w:rsid w:val="00FE353C"/>
    <w:rsid w:val="00FE6B2E"/>
    <w:rsid w:val="00FF7C9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rPr>
  </w:style>
  <w:style w:type="character" w:customStyle="1" w:styleId="Heading2Char">
    <w:name w:val="Heading 2 Char"/>
    <w:basedOn w:val="DefaultParagraphFont"/>
    <w:link w:val="Heading2"/>
    <w:uiPriority w:val="9"/>
    <w:locked/>
    <w:rsid w:val="007F5D12"/>
    <w:rPr>
      <w:rFonts w:ascii="Arial" w:hAnsi="Arial" w:cs="Times New Roman"/>
      <w:b/>
      <w:sz w:val="28"/>
    </w:rPr>
  </w:style>
  <w:style w:type="character" w:customStyle="1" w:styleId="Heading3Char">
    <w:name w:val="Heading 3 Char"/>
    <w:basedOn w:val="DefaultParagraphFont"/>
    <w:link w:val="Heading3"/>
    <w:uiPriority w:val="9"/>
    <w:semiHidden/>
    <w:locked/>
    <w:rsid w:val="007F5D12"/>
    <w:rPr>
      <w:rFonts w:ascii="Arial" w:hAnsi="Arial" w:cs="Times New Roman"/>
      <w:b/>
      <w:sz w:val="26"/>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Hyperlink">
    <w:name w:val="Hyperlink"/>
    <w:basedOn w:val="DefaultParagraphFont"/>
    <w:uiPriority w:val="99"/>
    <w:unhideWhenUsed/>
    <w:rsid w:val="00F22656"/>
    <w:rPr>
      <w:rFonts w:cs="Times New Roman"/>
      <w:color w:val="0000FF" w:themeColor="hyperlink"/>
      <w:u w:val="single"/>
    </w:rPr>
  </w:style>
  <w:style w:type="character" w:styleId="CommentReference">
    <w:name w:val="annotation reference"/>
    <w:basedOn w:val="DefaultParagraphFont"/>
    <w:uiPriority w:val="99"/>
    <w:semiHidden/>
    <w:unhideWhenUsed/>
    <w:rsid w:val="009B04D0"/>
    <w:rPr>
      <w:sz w:val="16"/>
      <w:szCs w:val="16"/>
    </w:rPr>
  </w:style>
  <w:style w:type="paragraph" w:styleId="CommentText">
    <w:name w:val="annotation text"/>
    <w:basedOn w:val="Normal"/>
    <w:link w:val="CommentTextChar"/>
    <w:uiPriority w:val="99"/>
    <w:unhideWhenUsed/>
    <w:rsid w:val="009B04D0"/>
    <w:pPr>
      <w:spacing w:line="240" w:lineRule="auto"/>
    </w:pPr>
    <w:rPr>
      <w:sz w:val="20"/>
      <w:szCs w:val="20"/>
    </w:rPr>
  </w:style>
  <w:style w:type="character" w:customStyle="1" w:styleId="CommentTextChar">
    <w:name w:val="Comment Text Char"/>
    <w:basedOn w:val="DefaultParagraphFont"/>
    <w:link w:val="CommentText"/>
    <w:uiPriority w:val="99"/>
    <w:rsid w:val="009B04D0"/>
    <w:rPr>
      <w:rFonts w:ascii="Arial" w:hAnsi="Arial" w:cs="Times New Roman"/>
    </w:rPr>
  </w:style>
  <w:style w:type="paragraph" w:styleId="CommentSubject">
    <w:name w:val="annotation subject"/>
    <w:basedOn w:val="CommentText"/>
    <w:next w:val="CommentText"/>
    <w:link w:val="CommentSubjectChar"/>
    <w:uiPriority w:val="99"/>
    <w:semiHidden/>
    <w:unhideWhenUsed/>
    <w:rsid w:val="009B04D0"/>
    <w:rPr>
      <w:b/>
      <w:bCs/>
    </w:rPr>
  </w:style>
  <w:style w:type="character" w:customStyle="1" w:styleId="CommentSubjectChar">
    <w:name w:val="Comment Subject Char"/>
    <w:basedOn w:val="CommentTextChar"/>
    <w:link w:val="CommentSubject"/>
    <w:uiPriority w:val="99"/>
    <w:semiHidden/>
    <w:rsid w:val="009B04D0"/>
    <w:rPr>
      <w:b/>
      <w:bCs/>
    </w:rPr>
  </w:style>
  <w:style w:type="character" w:customStyle="1" w:styleId="oneclick-link">
    <w:name w:val="oneclick-link"/>
    <w:basedOn w:val="DefaultParagraphFont"/>
    <w:rsid w:val="00616574"/>
  </w:style>
  <w:style w:type="character" w:customStyle="1" w:styleId="apple-converted-space">
    <w:name w:val="apple-converted-space"/>
    <w:basedOn w:val="DefaultParagraphFont"/>
    <w:rsid w:val="00616574"/>
  </w:style>
</w:styles>
</file>

<file path=word/webSettings.xml><?xml version="1.0" encoding="utf-8"?>
<w:webSettings xmlns:r="http://schemas.openxmlformats.org/officeDocument/2006/relationships" xmlns:w="http://schemas.openxmlformats.org/wordprocessingml/2006/main">
  <w:divs>
    <w:div w:id="620917234">
      <w:bodyDiv w:val="1"/>
      <w:marLeft w:val="0"/>
      <w:marRight w:val="0"/>
      <w:marTop w:val="0"/>
      <w:marBottom w:val="0"/>
      <w:divBdr>
        <w:top w:val="none" w:sz="0" w:space="0" w:color="auto"/>
        <w:left w:val="none" w:sz="0" w:space="0" w:color="auto"/>
        <w:bottom w:val="none" w:sz="0" w:space="0" w:color="auto"/>
        <w:right w:val="none" w:sz="0" w:space="0" w:color="auto"/>
      </w:divBdr>
    </w:div>
    <w:div w:id="1274240080">
      <w:marLeft w:val="0"/>
      <w:marRight w:val="0"/>
      <w:marTop w:val="0"/>
      <w:marBottom w:val="0"/>
      <w:divBdr>
        <w:top w:val="none" w:sz="0" w:space="0" w:color="auto"/>
        <w:left w:val="none" w:sz="0" w:space="0" w:color="auto"/>
        <w:bottom w:val="none" w:sz="0" w:space="0" w:color="auto"/>
        <w:right w:val="none" w:sz="0" w:space="0" w:color="auto"/>
      </w:divBdr>
    </w:div>
    <w:div w:id="1274240081">
      <w:marLeft w:val="0"/>
      <w:marRight w:val="0"/>
      <w:marTop w:val="0"/>
      <w:marBottom w:val="0"/>
      <w:divBdr>
        <w:top w:val="none" w:sz="0" w:space="0" w:color="auto"/>
        <w:left w:val="none" w:sz="0" w:space="0" w:color="auto"/>
        <w:bottom w:val="none" w:sz="0" w:space="0" w:color="auto"/>
        <w:right w:val="none" w:sz="0" w:space="0" w:color="auto"/>
      </w:divBdr>
    </w:div>
    <w:div w:id="1274240083">
      <w:marLeft w:val="0"/>
      <w:marRight w:val="0"/>
      <w:marTop w:val="0"/>
      <w:marBottom w:val="0"/>
      <w:divBdr>
        <w:top w:val="none" w:sz="0" w:space="0" w:color="auto"/>
        <w:left w:val="none" w:sz="0" w:space="0" w:color="auto"/>
        <w:bottom w:val="none" w:sz="0" w:space="0" w:color="auto"/>
        <w:right w:val="none" w:sz="0" w:space="0" w:color="auto"/>
      </w:divBdr>
    </w:div>
    <w:div w:id="1274240086">
      <w:marLeft w:val="0"/>
      <w:marRight w:val="0"/>
      <w:marTop w:val="0"/>
      <w:marBottom w:val="0"/>
      <w:divBdr>
        <w:top w:val="none" w:sz="0" w:space="0" w:color="auto"/>
        <w:left w:val="none" w:sz="0" w:space="0" w:color="auto"/>
        <w:bottom w:val="none" w:sz="0" w:space="0" w:color="auto"/>
        <w:right w:val="none" w:sz="0" w:space="0" w:color="auto"/>
      </w:divBdr>
    </w:div>
    <w:div w:id="1274240087">
      <w:marLeft w:val="0"/>
      <w:marRight w:val="0"/>
      <w:marTop w:val="0"/>
      <w:marBottom w:val="0"/>
      <w:divBdr>
        <w:top w:val="none" w:sz="0" w:space="0" w:color="auto"/>
        <w:left w:val="none" w:sz="0" w:space="0" w:color="auto"/>
        <w:bottom w:val="none" w:sz="0" w:space="0" w:color="auto"/>
        <w:right w:val="none" w:sz="0" w:space="0" w:color="auto"/>
      </w:divBdr>
    </w:div>
    <w:div w:id="1274240089">
      <w:marLeft w:val="0"/>
      <w:marRight w:val="0"/>
      <w:marTop w:val="0"/>
      <w:marBottom w:val="0"/>
      <w:divBdr>
        <w:top w:val="none" w:sz="0" w:space="0" w:color="auto"/>
        <w:left w:val="none" w:sz="0" w:space="0" w:color="auto"/>
        <w:bottom w:val="none" w:sz="0" w:space="0" w:color="auto"/>
        <w:right w:val="none" w:sz="0" w:space="0" w:color="auto"/>
      </w:divBdr>
    </w:div>
    <w:div w:id="1274240090">
      <w:marLeft w:val="0"/>
      <w:marRight w:val="0"/>
      <w:marTop w:val="0"/>
      <w:marBottom w:val="0"/>
      <w:divBdr>
        <w:top w:val="none" w:sz="0" w:space="0" w:color="auto"/>
        <w:left w:val="none" w:sz="0" w:space="0" w:color="auto"/>
        <w:bottom w:val="none" w:sz="0" w:space="0" w:color="auto"/>
        <w:right w:val="none" w:sz="0" w:space="0" w:color="auto"/>
      </w:divBdr>
    </w:div>
    <w:div w:id="1274240091">
      <w:marLeft w:val="0"/>
      <w:marRight w:val="0"/>
      <w:marTop w:val="0"/>
      <w:marBottom w:val="0"/>
      <w:divBdr>
        <w:top w:val="none" w:sz="0" w:space="0" w:color="auto"/>
        <w:left w:val="none" w:sz="0" w:space="0" w:color="auto"/>
        <w:bottom w:val="none" w:sz="0" w:space="0" w:color="auto"/>
        <w:right w:val="none" w:sz="0" w:space="0" w:color="auto"/>
      </w:divBdr>
    </w:div>
    <w:div w:id="1274240096">
      <w:marLeft w:val="0"/>
      <w:marRight w:val="0"/>
      <w:marTop w:val="0"/>
      <w:marBottom w:val="0"/>
      <w:divBdr>
        <w:top w:val="none" w:sz="0" w:space="0" w:color="auto"/>
        <w:left w:val="none" w:sz="0" w:space="0" w:color="auto"/>
        <w:bottom w:val="none" w:sz="0" w:space="0" w:color="auto"/>
        <w:right w:val="none" w:sz="0" w:space="0" w:color="auto"/>
      </w:divBdr>
    </w:div>
    <w:div w:id="1274240125">
      <w:marLeft w:val="0"/>
      <w:marRight w:val="0"/>
      <w:marTop w:val="0"/>
      <w:marBottom w:val="0"/>
      <w:divBdr>
        <w:top w:val="none" w:sz="0" w:space="0" w:color="auto"/>
        <w:left w:val="none" w:sz="0" w:space="0" w:color="auto"/>
        <w:bottom w:val="none" w:sz="0" w:space="0" w:color="auto"/>
        <w:right w:val="none" w:sz="0" w:space="0" w:color="auto"/>
      </w:divBdr>
      <w:divsChild>
        <w:div w:id="1274240127">
          <w:marLeft w:val="0"/>
          <w:marRight w:val="0"/>
          <w:marTop w:val="0"/>
          <w:marBottom w:val="0"/>
          <w:divBdr>
            <w:top w:val="none" w:sz="0" w:space="0" w:color="auto"/>
            <w:left w:val="none" w:sz="0" w:space="0" w:color="auto"/>
            <w:bottom w:val="none" w:sz="0" w:space="0" w:color="auto"/>
            <w:right w:val="none" w:sz="0" w:space="0" w:color="auto"/>
          </w:divBdr>
          <w:divsChild>
            <w:div w:id="1274240124">
              <w:marLeft w:val="0"/>
              <w:marRight w:val="0"/>
              <w:marTop w:val="0"/>
              <w:marBottom w:val="0"/>
              <w:divBdr>
                <w:top w:val="none" w:sz="0" w:space="0" w:color="auto"/>
                <w:left w:val="none" w:sz="0" w:space="0" w:color="auto"/>
                <w:bottom w:val="none" w:sz="0" w:space="0" w:color="auto"/>
                <w:right w:val="none" w:sz="0" w:space="0" w:color="auto"/>
              </w:divBdr>
              <w:divsChild>
                <w:div w:id="1274240129">
                  <w:marLeft w:val="0"/>
                  <w:marRight w:val="0"/>
                  <w:marTop w:val="0"/>
                  <w:marBottom w:val="0"/>
                  <w:divBdr>
                    <w:top w:val="none" w:sz="0" w:space="0" w:color="auto"/>
                    <w:left w:val="none" w:sz="0" w:space="0" w:color="auto"/>
                    <w:bottom w:val="none" w:sz="0" w:space="0" w:color="auto"/>
                    <w:right w:val="none" w:sz="0" w:space="0" w:color="auto"/>
                  </w:divBdr>
                  <w:divsChild>
                    <w:div w:id="1274240122">
                      <w:marLeft w:val="0"/>
                      <w:marRight w:val="0"/>
                      <w:marTop w:val="0"/>
                      <w:marBottom w:val="0"/>
                      <w:divBdr>
                        <w:top w:val="none" w:sz="0" w:space="0" w:color="auto"/>
                        <w:left w:val="none" w:sz="0" w:space="0" w:color="auto"/>
                        <w:bottom w:val="none" w:sz="0" w:space="0" w:color="auto"/>
                        <w:right w:val="none" w:sz="0" w:space="0" w:color="auto"/>
                      </w:divBdr>
                      <w:divsChild>
                        <w:div w:id="1274240123">
                          <w:marLeft w:val="0"/>
                          <w:marRight w:val="0"/>
                          <w:marTop w:val="0"/>
                          <w:marBottom w:val="0"/>
                          <w:divBdr>
                            <w:top w:val="none" w:sz="0" w:space="0" w:color="auto"/>
                            <w:left w:val="none" w:sz="0" w:space="0" w:color="auto"/>
                            <w:bottom w:val="none" w:sz="0" w:space="0" w:color="auto"/>
                            <w:right w:val="none" w:sz="0" w:space="0" w:color="auto"/>
                          </w:divBdr>
                          <w:divsChild>
                            <w:div w:id="1274240120">
                              <w:marLeft w:val="0"/>
                              <w:marRight w:val="0"/>
                              <w:marTop w:val="0"/>
                              <w:marBottom w:val="0"/>
                              <w:divBdr>
                                <w:top w:val="none" w:sz="0" w:space="0" w:color="auto"/>
                                <w:left w:val="none" w:sz="0" w:space="0" w:color="auto"/>
                                <w:bottom w:val="none" w:sz="0" w:space="0" w:color="auto"/>
                                <w:right w:val="none" w:sz="0" w:space="0" w:color="auto"/>
                              </w:divBdr>
                              <w:divsChild>
                                <w:div w:id="1274240132">
                                  <w:marLeft w:val="0"/>
                                  <w:marRight w:val="0"/>
                                  <w:marTop w:val="0"/>
                                  <w:marBottom w:val="0"/>
                                  <w:divBdr>
                                    <w:top w:val="none" w:sz="0" w:space="0" w:color="auto"/>
                                    <w:left w:val="none" w:sz="0" w:space="0" w:color="auto"/>
                                    <w:bottom w:val="none" w:sz="0" w:space="0" w:color="auto"/>
                                    <w:right w:val="none" w:sz="0" w:space="0" w:color="auto"/>
                                  </w:divBdr>
                                  <w:divsChild>
                                    <w:div w:id="1274240121">
                                      <w:marLeft w:val="0"/>
                                      <w:marRight w:val="0"/>
                                      <w:marTop w:val="0"/>
                                      <w:marBottom w:val="0"/>
                                      <w:divBdr>
                                        <w:top w:val="none" w:sz="0" w:space="0" w:color="auto"/>
                                        <w:left w:val="none" w:sz="0" w:space="0" w:color="auto"/>
                                        <w:bottom w:val="none" w:sz="0" w:space="0" w:color="auto"/>
                                        <w:right w:val="none" w:sz="0" w:space="0" w:color="auto"/>
                                      </w:divBdr>
                                      <w:divsChild>
                                        <w:div w:id="1274240131">
                                          <w:marLeft w:val="0"/>
                                          <w:marRight w:val="0"/>
                                          <w:marTop w:val="0"/>
                                          <w:marBottom w:val="0"/>
                                          <w:divBdr>
                                            <w:top w:val="none" w:sz="0" w:space="0" w:color="auto"/>
                                            <w:left w:val="none" w:sz="0" w:space="0" w:color="auto"/>
                                            <w:bottom w:val="none" w:sz="0" w:space="0" w:color="auto"/>
                                            <w:right w:val="none" w:sz="0" w:space="0" w:color="auto"/>
                                          </w:divBdr>
                                          <w:divsChild>
                                            <w:div w:id="1274240130">
                                              <w:marLeft w:val="0"/>
                                              <w:marRight w:val="0"/>
                                              <w:marTop w:val="0"/>
                                              <w:marBottom w:val="0"/>
                                              <w:divBdr>
                                                <w:top w:val="none" w:sz="0" w:space="0" w:color="auto"/>
                                                <w:left w:val="none" w:sz="0" w:space="0" w:color="auto"/>
                                                <w:bottom w:val="none" w:sz="0" w:space="0" w:color="auto"/>
                                                <w:right w:val="none" w:sz="0" w:space="0" w:color="auto"/>
                                              </w:divBdr>
                                              <w:divsChild>
                                                <w:div w:id="1274240115">
                                                  <w:marLeft w:val="0"/>
                                                  <w:marRight w:val="0"/>
                                                  <w:marTop w:val="0"/>
                                                  <w:marBottom w:val="0"/>
                                                  <w:divBdr>
                                                    <w:top w:val="none" w:sz="0" w:space="0" w:color="auto"/>
                                                    <w:left w:val="none" w:sz="0" w:space="0" w:color="auto"/>
                                                    <w:bottom w:val="none" w:sz="0" w:space="0" w:color="auto"/>
                                                    <w:right w:val="none" w:sz="0" w:space="0" w:color="auto"/>
                                                  </w:divBdr>
                                                  <w:divsChild>
                                                    <w:div w:id="1274240133">
                                                      <w:marLeft w:val="0"/>
                                                      <w:marRight w:val="0"/>
                                                      <w:marTop w:val="0"/>
                                                      <w:marBottom w:val="0"/>
                                                      <w:divBdr>
                                                        <w:top w:val="none" w:sz="0" w:space="0" w:color="auto"/>
                                                        <w:left w:val="none" w:sz="0" w:space="0" w:color="auto"/>
                                                        <w:bottom w:val="none" w:sz="0" w:space="0" w:color="auto"/>
                                                        <w:right w:val="none" w:sz="0" w:space="0" w:color="auto"/>
                                                      </w:divBdr>
                                                      <w:divsChild>
                                                        <w:div w:id="1274240118">
                                                          <w:marLeft w:val="0"/>
                                                          <w:marRight w:val="0"/>
                                                          <w:marTop w:val="0"/>
                                                          <w:marBottom w:val="0"/>
                                                          <w:divBdr>
                                                            <w:top w:val="none" w:sz="0" w:space="0" w:color="auto"/>
                                                            <w:left w:val="none" w:sz="0" w:space="0" w:color="auto"/>
                                                            <w:bottom w:val="none" w:sz="0" w:space="0" w:color="auto"/>
                                                            <w:right w:val="none" w:sz="0" w:space="0" w:color="auto"/>
                                                          </w:divBdr>
                                                          <w:divsChild>
                                                            <w:div w:id="1274240134">
                                                              <w:marLeft w:val="0"/>
                                                              <w:marRight w:val="0"/>
                                                              <w:marTop w:val="0"/>
                                                              <w:marBottom w:val="0"/>
                                                              <w:divBdr>
                                                                <w:top w:val="none" w:sz="0" w:space="0" w:color="auto"/>
                                                                <w:left w:val="none" w:sz="0" w:space="0" w:color="auto"/>
                                                                <w:bottom w:val="none" w:sz="0" w:space="0" w:color="auto"/>
                                                                <w:right w:val="none" w:sz="0" w:space="0" w:color="auto"/>
                                                              </w:divBdr>
                                                              <w:divsChild>
                                                                <w:div w:id="1274240137">
                                                                  <w:marLeft w:val="0"/>
                                                                  <w:marRight w:val="0"/>
                                                                  <w:marTop w:val="0"/>
                                                                  <w:marBottom w:val="0"/>
                                                                  <w:divBdr>
                                                                    <w:top w:val="none" w:sz="0" w:space="0" w:color="auto"/>
                                                                    <w:left w:val="none" w:sz="0" w:space="0" w:color="auto"/>
                                                                    <w:bottom w:val="none" w:sz="0" w:space="0" w:color="auto"/>
                                                                    <w:right w:val="none" w:sz="0" w:space="0" w:color="auto"/>
                                                                  </w:divBdr>
                                                                  <w:divsChild>
                                                                    <w:div w:id="1274240138">
                                                                      <w:marLeft w:val="0"/>
                                                                      <w:marRight w:val="0"/>
                                                                      <w:marTop w:val="0"/>
                                                                      <w:marBottom w:val="0"/>
                                                                      <w:divBdr>
                                                                        <w:top w:val="none" w:sz="0" w:space="0" w:color="auto"/>
                                                                        <w:left w:val="none" w:sz="0" w:space="0" w:color="auto"/>
                                                                        <w:bottom w:val="none" w:sz="0" w:space="0" w:color="auto"/>
                                                                        <w:right w:val="none" w:sz="0" w:space="0" w:color="auto"/>
                                                                      </w:divBdr>
                                                                      <w:divsChild>
                                                                        <w:div w:id="1274240116">
                                                                          <w:marLeft w:val="0"/>
                                                                          <w:marRight w:val="0"/>
                                                                          <w:marTop w:val="0"/>
                                                                          <w:marBottom w:val="0"/>
                                                                          <w:divBdr>
                                                                            <w:top w:val="none" w:sz="0" w:space="0" w:color="auto"/>
                                                                            <w:left w:val="none" w:sz="0" w:space="0" w:color="auto"/>
                                                                            <w:bottom w:val="none" w:sz="0" w:space="0" w:color="auto"/>
                                                                            <w:right w:val="none" w:sz="0" w:space="0" w:color="auto"/>
                                                                          </w:divBdr>
                                                                          <w:divsChild>
                                                                            <w:div w:id="1274240136">
                                                                              <w:marLeft w:val="0"/>
                                                                              <w:marRight w:val="0"/>
                                                                              <w:marTop w:val="0"/>
                                                                              <w:marBottom w:val="0"/>
                                                                              <w:divBdr>
                                                                                <w:top w:val="none" w:sz="0" w:space="0" w:color="auto"/>
                                                                                <w:left w:val="none" w:sz="0" w:space="0" w:color="auto"/>
                                                                                <w:bottom w:val="none" w:sz="0" w:space="0" w:color="auto"/>
                                                                                <w:right w:val="none" w:sz="0" w:space="0" w:color="auto"/>
                                                                              </w:divBdr>
                                                                              <w:divsChild>
                                                                                <w:div w:id="1274240113">
                                                                                  <w:marLeft w:val="0"/>
                                                                                  <w:marRight w:val="0"/>
                                                                                  <w:marTop w:val="0"/>
                                                                                  <w:marBottom w:val="0"/>
                                                                                  <w:divBdr>
                                                                                    <w:top w:val="none" w:sz="0" w:space="0" w:color="auto"/>
                                                                                    <w:left w:val="none" w:sz="0" w:space="0" w:color="auto"/>
                                                                                    <w:bottom w:val="none" w:sz="0" w:space="0" w:color="auto"/>
                                                                                    <w:right w:val="none" w:sz="0" w:space="0" w:color="auto"/>
                                                                                  </w:divBdr>
                                                                                  <w:divsChild>
                                                                                    <w:div w:id="1274240135">
                                                                                      <w:marLeft w:val="0"/>
                                                                                      <w:marRight w:val="0"/>
                                                                                      <w:marTop w:val="0"/>
                                                                                      <w:marBottom w:val="0"/>
                                                                                      <w:divBdr>
                                                                                        <w:top w:val="none" w:sz="0" w:space="0" w:color="auto"/>
                                                                                        <w:left w:val="none" w:sz="0" w:space="0" w:color="auto"/>
                                                                                        <w:bottom w:val="none" w:sz="0" w:space="0" w:color="auto"/>
                                                                                        <w:right w:val="none" w:sz="0" w:space="0" w:color="auto"/>
                                                                                      </w:divBdr>
                                                                                      <w:divsChild>
                                                                                        <w:div w:id="1274240111">
                                                                                          <w:marLeft w:val="0"/>
                                                                                          <w:marRight w:val="0"/>
                                                                                          <w:marTop w:val="0"/>
                                                                                          <w:marBottom w:val="0"/>
                                                                                          <w:divBdr>
                                                                                            <w:top w:val="none" w:sz="0" w:space="0" w:color="auto"/>
                                                                                            <w:left w:val="none" w:sz="0" w:space="0" w:color="auto"/>
                                                                                            <w:bottom w:val="none" w:sz="0" w:space="0" w:color="auto"/>
                                                                                            <w:right w:val="none" w:sz="0" w:space="0" w:color="auto"/>
                                                                                          </w:divBdr>
                                                                                          <w:divsChild>
                                                                                            <w:div w:id="1274240119">
                                                                                              <w:marLeft w:val="0"/>
                                                                                              <w:marRight w:val="0"/>
                                                                                              <w:marTop w:val="0"/>
                                                                                              <w:marBottom w:val="0"/>
                                                                                              <w:divBdr>
                                                                                                <w:top w:val="none" w:sz="0" w:space="0" w:color="auto"/>
                                                                                                <w:left w:val="none" w:sz="0" w:space="0" w:color="auto"/>
                                                                                                <w:bottom w:val="none" w:sz="0" w:space="0" w:color="auto"/>
                                                                                                <w:right w:val="none" w:sz="0" w:space="0" w:color="auto"/>
                                                                                              </w:divBdr>
                                                                                              <w:divsChild>
                                                                                                <w:div w:id="1274240117">
                                                                                                  <w:marLeft w:val="0"/>
                                                                                                  <w:marRight w:val="0"/>
                                                                                                  <w:marTop w:val="0"/>
                                                                                                  <w:marBottom w:val="0"/>
                                                                                                  <w:divBdr>
                                                                                                    <w:top w:val="none" w:sz="0" w:space="0" w:color="auto"/>
                                                                                                    <w:left w:val="none" w:sz="0" w:space="0" w:color="auto"/>
                                                                                                    <w:bottom w:val="none" w:sz="0" w:space="0" w:color="auto"/>
                                                                                                    <w:right w:val="none" w:sz="0" w:space="0" w:color="auto"/>
                                                                                                  </w:divBdr>
                                                                                                  <w:divsChild>
                                                                                                    <w:div w:id="1274240110">
                                                                                                      <w:marLeft w:val="0"/>
                                                                                                      <w:marRight w:val="0"/>
                                                                                                      <w:marTop w:val="0"/>
                                                                                                      <w:marBottom w:val="0"/>
                                                                                                      <w:divBdr>
                                                                                                        <w:top w:val="none" w:sz="0" w:space="0" w:color="auto"/>
                                                                                                        <w:left w:val="none" w:sz="0" w:space="0" w:color="auto"/>
                                                                                                        <w:bottom w:val="none" w:sz="0" w:space="0" w:color="auto"/>
                                                                                                        <w:right w:val="none" w:sz="0" w:space="0" w:color="auto"/>
                                                                                                      </w:divBdr>
                                                                                                      <w:divsChild>
                                                                                                        <w:div w:id="1274240114">
                                                                                                          <w:marLeft w:val="0"/>
                                                                                                          <w:marRight w:val="0"/>
                                                                                                          <w:marTop w:val="0"/>
                                                                                                          <w:marBottom w:val="0"/>
                                                                                                          <w:divBdr>
                                                                                                            <w:top w:val="none" w:sz="0" w:space="0" w:color="auto"/>
                                                                                                            <w:left w:val="none" w:sz="0" w:space="0" w:color="auto"/>
                                                                                                            <w:bottom w:val="none" w:sz="0" w:space="0" w:color="auto"/>
                                                                                                            <w:right w:val="none" w:sz="0" w:space="0" w:color="auto"/>
                                                                                                          </w:divBdr>
                                                                                                          <w:divsChild>
                                                                                                            <w:div w:id="1274240112">
                                                                                                              <w:marLeft w:val="0"/>
                                                                                                              <w:marRight w:val="0"/>
                                                                                                              <w:marTop w:val="0"/>
                                                                                                              <w:marBottom w:val="0"/>
                                                                                                              <w:divBdr>
                                                                                                                <w:top w:val="none" w:sz="0" w:space="0" w:color="auto"/>
                                                                                                                <w:left w:val="none" w:sz="0" w:space="0" w:color="auto"/>
                                                                                                                <w:bottom w:val="none" w:sz="0" w:space="0" w:color="auto"/>
                                                                                                                <w:right w:val="none" w:sz="0" w:space="0" w:color="auto"/>
                                                                                                              </w:divBdr>
                                                                                                              <w:divsChild>
                                                                                                                <w:div w:id="1274240142">
                                                                                                                  <w:marLeft w:val="0"/>
                                                                                                                  <w:marRight w:val="0"/>
                                                                                                                  <w:marTop w:val="0"/>
                                                                                                                  <w:marBottom w:val="0"/>
                                                                                                                  <w:divBdr>
                                                                                                                    <w:top w:val="none" w:sz="0" w:space="0" w:color="auto"/>
                                                                                                                    <w:left w:val="none" w:sz="0" w:space="0" w:color="auto"/>
                                                                                                                    <w:bottom w:val="none" w:sz="0" w:space="0" w:color="auto"/>
                                                                                                                    <w:right w:val="none" w:sz="0" w:space="0" w:color="auto"/>
                                                                                                                  </w:divBdr>
                                                                                                                  <w:divsChild>
                                                                                                                    <w:div w:id="1274240140">
                                                                                                                      <w:marLeft w:val="0"/>
                                                                                                                      <w:marRight w:val="0"/>
                                                                                                                      <w:marTop w:val="0"/>
                                                                                                                      <w:marBottom w:val="0"/>
                                                                                                                      <w:divBdr>
                                                                                                                        <w:top w:val="none" w:sz="0" w:space="0" w:color="auto"/>
                                                                                                                        <w:left w:val="none" w:sz="0" w:space="0" w:color="auto"/>
                                                                                                                        <w:bottom w:val="none" w:sz="0" w:space="0" w:color="auto"/>
                                                                                                                        <w:right w:val="none" w:sz="0" w:space="0" w:color="auto"/>
                                                                                                                      </w:divBdr>
                                                                                                                      <w:divsChild>
                                                                                                                        <w:div w:id="1274240143">
                                                                                                                          <w:marLeft w:val="0"/>
                                                                                                                          <w:marRight w:val="0"/>
                                                                                                                          <w:marTop w:val="0"/>
                                                                                                                          <w:marBottom w:val="0"/>
                                                                                                                          <w:divBdr>
                                                                                                                            <w:top w:val="none" w:sz="0" w:space="0" w:color="auto"/>
                                                                                                                            <w:left w:val="none" w:sz="0" w:space="0" w:color="auto"/>
                                                                                                                            <w:bottom w:val="none" w:sz="0" w:space="0" w:color="auto"/>
                                                                                                                            <w:right w:val="none" w:sz="0" w:space="0" w:color="auto"/>
                                                                                                                          </w:divBdr>
                                                                                                                          <w:divsChild>
                                                                                                                            <w:div w:id="1274240141">
                                                                                                                              <w:marLeft w:val="0"/>
                                                                                                                              <w:marRight w:val="0"/>
                                                                                                                              <w:marTop w:val="0"/>
                                                                                                                              <w:marBottom w:val="0"/>
                                                                                                                              <w:divBdr>
                                                                                                                                <w:top w:val="none" w:sz="0" w:space="0" w:color="auto"/>
                                                                                                                                <w:left w:val="none" w:sz="0" w:space="0" w:color="auto"/>
                                                                                                                                <w:bottom w:val="none" w:sz="0" w:space="0" w:color="auto"/>
                                                                                                                                <w:right w:val="none" w:sz="0" w:space="0" w:color="auto"/>
                                                                                                                              </w:divBdr>
                                                                                                                              <w:divsChild>
                                                                                                                                <w:div w:id="1274240139">
                                                                                                                                  <w:marLeft w:val="0"/>
                                                                                                                                  <w:marRight w:val="0"/>
                                                                                                                                  <w:marTop w:val="0"/>
                                                                                                                                  <w:marBottom w:val="0"/>
                                                                                                                                  <w:divBdr>
                                                                                                                                    <w:top w:val="none" w:sz="0" w:space="0" w:color="auto"/>
                                                                                                                                    <w:left w:val="none" w:sz="0" w:space="0" w:color="auto"/>
                                                                                                                                    <w:bottom w:val="none" w:sz="0" w:space="0" w:color="auto"/>
                                                                                                                                    <w:right w:val="none" w:sz="0" w:space="0" w:color="auto"/>
                                                                                                                                  </w:divBdr>
                                                                                                                                  <w:divsChild>
                                                                                                                                    <w:div w:id="1274240109">
                                                                                                                                      <w:marLeft w:val="0"/>
                                                                                                                                      <w:marRight w:val="0"/>
                                                                                                                                      <w:marTop w:val="0"/>
                                                                                                                                      <w:marBottom w:val="0"/>
                                                                                                                                      <w:divBdr>
                                                                                                                                        <w:top w:val="none" w:sz="0" w:space="0" w:color="auto"/>
                                                                                                                                        <w:left w:val="none" w:sz="0" w:space="0" w:color="auto"/>
                                                                                                                                        <w:bottom w:val="none" w:sz="0" w:space="0" w:color="auto"/>
                                                                                                                                        <w:right w:val="none" w:sz="0" w:space="0" w:color="auto"/>
                                                                                                                                      </w:divBdr>
                                                                                                                                      <w:divsChild>
                                                                                                                                        <w:div w:id="1274240107">
                                                                                                                                          <w:marLeft w:val="0"/>
                                                                                                                                          <w:marRight w:val="0"/>
                                                                                                                                          <w:marTop w:val="0"/>
                                                                                                                                          <w:marBottom w:val="0"/>
                                                                                                                                          <w:divBdr>
                                                                                                                                            <w:top w:val="none" w:sz="0" w:space="0" w:color="auto"/>
                                                                                                                                            <w:left w:val="none" w:sz="0" w:space="0" w:color="auto"/>
                                                                                                                                            <w:bottom w:val="none" w:sz="0" w:space="0" w:color="auto"/>
                                                                                                                                            <w:right w:val="none" w:sz="0" w:space="0" w:color="auto"/>
                                                                                                                                          </w:divBdr>
                                                                                                                                          <w:divsChild>
                                                                                                                                            <w:div w:id="1274240106">
                                                                                                                                              <w:marLeft w:val="0"/>
                                                                                                                                              <w:marRight w:val="0"/>
                                                                                                                                              <w:marTop w:val="0"/>
                                                                                                                                              <w:marBottom w:val="0"/>
                                                                                                                                              <w:divBdr>
                                                                                                                                                <w:top w:val="none" w:sz="0" w:space="0" w:color="auto"/>
                                                                                                                                                <w:left w:val="none" w:sz="0" w:space="0" w:color="auto"/>
                                                                                                                                                <w:bottom w:val="none" w:sz="0" w:space="0" w:color="auto"/>
                                                                                                                                                <w:right w:val="none" w:sz="0" w:space="0" w:color="auto"/>
                                                                                                                                              </w:divBdr>
                                                                                                                                              <w:divsChild>
                                                                                                                                                <w:div w:id="1274240108">
                                                                                                                                                  <w:marLeft w:val="0"/>
                                                                                                                                                  <w:marRight w:val="0"/>
                                                                                                                                                  <w:marTop w:val="0"/>
                                                                                                                                                  <w:marBottom w:val="0"/>
                                                                                                                                                  <w:divBdr>
                                                                                                                                                    <w:top w:val="none" w:sz="0" w:space="0" w:color="auto"/>
                                                                                                                                                    <w:left w:val="none" w:sz="0" w:space="0" w:color="auto"/>
                                                                                                                                                    <w:bottom w:val="none" w:sz="0" w:space="0" w:color="auto"/>
                                                                                                                                                    <w:right w:val="none" w:sz="0" w:space="0" w:color="auto"/>
                                                                                                                                                  </w:divBdr>
                                                                                                                                                  <w:divsChild>
                                                                                                                                                    <w:div w:id="1274240105">
                                                                                                                                                      <w:marLeft w:val="0"/>
                                                                                                                                                      <w:marRight w:val="0"/>
                                                                                                                                                      <w:marTop w:val="0"/>
                                                                                                                                                      <w:marBottom w:val="0"/>
                                                                                                                                                      <w:divBdr>
                                                                                                                                                        <w:top w:val="none" w:sz="0" w:space="0" w:color="auto"/>
                                                                                                                                                        <w:left w:val="none" w:sz="0" w:space="0" w:color="auto"/>
                                                                                                                                                        <w:bottom w:val="none" w:sz="0" w:space="0" w:color="auto"/>
                                                                                                                                                        <w:right w:val="none" w:sz="0" w:space="0" w:color="auto"/>
                                                                                                                                                      </w:divBdr>
                                                                                                                                                      <w:divsChild>
                                                                                                                                                        <w:div w:id="1274240144">
                                                                                                                                                          <w:marLeft w:val="0"/>
                                                                                                                                                          <w:marRight w:val="0"/>
                                                                                                                                                          <w:marTop w:val="0"/>
                                                                                                                                                          <w:marBottom w:val="0"/>
                                                                                                                                                          <w:divBdr>
                                                                                                                                                            <w:top w:val="none" w:sz="0" w:space="0" w:color="auto"/>
                                                                                                                                                            <w:left w:val="none" w:sz="0" w:space="0" w:color="auto"/>
                                                                                                                                                            <w:bottom w:val="none" w:sz="0" w:space="0" w:color="auto"/>
                                                                                                                                                            <w:right w:val="none" w:sz="0" w:space="0" w:color="auto"/>
                                                                                                                                                          </w:divBdr>
                                                                                                                                                          <w:divsChild>
                                                                                                                                                            <w:div w:id="1274240104">
                                                                                                                                                              <w:marLeft w:val="0"/>
                                                                                                                                                              <w:marRight w:val="0"/>
                                                                                                                                                              <w:marTop w:val="0"/>
                                                                                                                                                              <w:marBottom w:val="0"/>
                                                                                                                                                              <w:divBdr>
                                                                                                                                                                <w:top w:val="none" w:sz="0" w:space="0" w:color="auto"/>
                                                                                                                                                                <w:left w:val="none" w:sz="0" w:space="0" w:color="auto"/>
                                                                                                                                                                <w:bottom w:val="none" w:sz="0" w:space="0" w:color="auto"/>
                                                                                                                                                                <w:right w:val="none" w:sz="0" w:space="0" w:color="auto"/>
                                                                                                                                                              </w:divBdr>
                                                                                                                                                              <w:divsChild>
                                                                                                                                                                <w:div w:id="1274240145">
                                                                                                                                                                  <w:marLeft w:val="0"/>
                                                                                                                                                                  <w:marRight w:val="0"/>
                                                                                                                                                                  <w:marTop w:val="0"/>
                                                                                                                                                                  <w:marBottom w:val="0"/>
                                                                                                                                                                  <w:divBdr>
                                                                                                                                                                    <w:top w:val="none" w:sz="0" w:space="0" w:color="auto"/>
                                                                                                                                                                    <w:left w:val="none" w:sz="0" w:space="0" w:color="auto"/>
                                                                                                                                                                    <w:bottom w:val="none" w:sz="0" w:space="0" w:color="auto"/>
                                                                                                                                                                    <w:right w:val="none" w:sz="0" w:space="0" w:color="auto"/>
                                                                                                                                                                  </w:divBdr>
                                                                                                                                                                  <w:divsChild>
                                                                                                                                                                    <w:div w:id="1274240103">
                                                                                                                                                                      <w:marLeft w:val="0"/>
                                                                                                                                                                      <w:marRight w:val="0"/>
                                                                                                                                                                      <w:marTop w:val="0"/>
                                                                                                                                                                      <w:marBottom w:val="0"/>
                                                                                                                                                                      <w:divBdr>
                                                                                                                                                                        <w:top w:val="none" w:sz="0" w:space="0" w:color="auto"/>
                                                                                                                                                                        <w:left w:val="none" w:sz="0" w:space="0" w:color="auto"/>
                                                                                                                                                                        <w:bottom w:val="none" w:sz="0" w:space="0" w:color="auto"/>
                                                                                                                                                                        <w:right w:val="none" w:sz="0" w:space="0" w:color="auto"/>
                                                                                                                                                                      </w:divBdr>
                                                                                                                                                                      <w:divsChild>
                                                                                                                                                                        <w:div w:id="1274240146">
                                                                                                                                                                          <w:marLeft w:val="0"/>
                                                                                                                                                                          <w:marRight w:val="0"/>
                                                                                                                                                                          <w:marTop w:val="0"/>
                                                                                                                                                                          <w:marBottom w:val="0"/>
                                                                                                                                                                          <w:divBdr>
                                                                                                                                                                            <w:top w:val="none" w:sz="0" w:space="0" w:color="auto"/>
                                                                                                                                                                            <w:left w:val="none" w:sz="0" w:space="0" w:color="auto"/>
                                                                                                                                                                            <w:bottom w:val="none" w:sz="0" w:space="0" w:color="auto"/>
                                                                                                                                                                            <w:right w:val="none" w:sz="0" w:space="0" w:color="auto"/>
                                                                                                                                                                          </w:divBdr>
                                                                                                                                                                          <w:divsChild>
                                                                                                                                                                            <w:div w:id="1274240098">
                                                                                                                                                                              <w:marLeft w:val="0"/>
                                                                                                                                                                              <w:marRight w:val="0"/>
                                                                                                                                                                              <w:marTop w:val="0"/>
                                                                                                                                                                              <w:marBottom w:val="0"/>
                                                                                                                                                                              <w:divBdr>
                                                                                                                                                                                <w:top w:val="none" w:sz="0" w:space="0" w:color="auto"/>
                                                                                                                                                                                <w:left w:val="none" w:sz="0" w:space="0" w:color="auto"/>
                                                                                                                                                                                <w:bottom w:val="none" w:sz="0" w:space="0" w:color="auto"/>
                                                                                                                                                                                <w:right w:val="none" w:sz="0" w:space="0" w:color="auto"/>
                                                                                                                                                                              </w:divBdr>
                                                                                                                                                                              <w:divsChild>
                                                                                                                                                                                <w:div w:id="1274240102">
                                                                                                                                                                                  <w:marLeft w:val="0"/>
                                                                                                                                                                                  <w:marRight w:val="0"/>
                                                                                                                                                                                  <w:marTop w:val="0"/>
                                                                                                                                                                                  <w:marBottom w:val="0"/>
                                                                                                                                                                                  <w:divBdr>
                                                                                                                                                                                    <w:top w:val="none" w:sz="0" w:space="0" w:color="auto"/>
                                                                                                                                                                                    <w:left w:val="none" w:sz="0" w:space="0" w:color="auto"/>
                                                                                                                                                                                    <w:bottom w:val="none" w:sz="0" w:space="0" w:color="auto"/>
                                                                                                                                                                                    <w:right w:val="none" w:sz="0" w:space="0" w:color="auto"/>
                                                                                                                                                                                  </w:divBdr>
                                                                                                                                                                                  <w:divsChild>
                                                                                                                                                                                    <w:div w:id="1274240150">
                                                                                                                                                                                      <w:marLeft w:val="0"/>
                                                                                                                                                                                      <w:marRight w:val="0"/>
                                                                                                                                                                                      <w:marTop w:val="0"/>
                                                                                                                                                                                      <w:marBottom w:val="0"/>
                                                                                                                                                                                      <w:divBdr>
                                                                                                                                                                                        <w:top w:val="none" w:sz="0" w:space="0" w:color="auto"/>
                                                                                                                                                                                        <w:left w:val="none" w:sz="0" w:space="0" w:color="auto"/>
                                                                                                                                                                                        <w:bottom w:val="none" w:sz="0" w:space="0" w:color="auto"/>
                                                                                                                                                                                        <w:right w:val="none" w:sz="0" w:space="0" w:color="auto"/>
                                                                                                                                                                                      </w:divBdr>
                                                                                                                                                                                      <w:divsChild>
                                                                                                                                                                                        <w:div w:id="1274240097">
                                                                                                                                                                                          <w:marLeft w:val="0"/>
                                                                                                                                                                                          <w:marRight w:val="0"/>
                                                                                                                                                                                          <w:marTop w:val="0"/>
                                                                                                                                                                                          <w:marBottom w:val="0"/>
                                                                                                                                                                                          <w:divBdr>
                                                                                                                                                                                            <w:top w:val="none" w:sz="0" w:space="0" w:color="auto"/>
                                                                                                                                                                                            <w:left w:val="none" w:sz="0" w:space="0" w:color="auto"/>
                                                                                                                                                                                            <w:bottom w:val="none" w:sz="0" w:space="0" w:color="auto"/>
                                                                                                                                                                                            <w:right w:val="none" w:sz="0" w:space="0" w:color="auto"/>
                                                                                                                                                                                          </w:divBdr>
                                                                                                                                                                                          <w:divsChild>
                                                                                                                                                                                            <w:div w:id="1274240148">
                                                                                                                                                                                              <w:marLeft w:val="0"/>
                                                                                                                                                                                              <w:marRight w:val="0"/>
                                                                                                                                                                                              <w:marTop w:val="0"/>
                                                                                                                                                                                              <w:marBottom w:val="0"/>
                                                                                                                                                                                              <w:divBdr>
                                                                                                                                                                                                <w:top w:val="none" w:sz="0" w:space="0" w:color="auto"/>
                                                                                                                                                                                                <w:left w:val="none" w:sz="0" w:space="0" w:color="auto"/>
                                                                                                                                                                                                <w:bottom w:val="none" w:sz="0" w:space="0" w:color="auto"/>
                                                                                                                                                                                                <w:right w:val="none" w:sz="0" w:space="0" w:color="auto"/>
                                                                                                                                                                                              </w:divBdr>
                                                                                                                                                                                              <w:divsChild>
                                                                                                                                                                                                <w:div w:id="1274240147">
                                                                                                                                                                                                  <w:marLeft w:val="0"/>
                                                                                                                                                                                                  <w:marRight w:val="0"/>
                                                                                                                                                                                                  <w:marTop w:val="0"/>
                                                                                                                                                                                                  <w:marBottom w:val="0"/>
                                                                                                                                                                                                  <w:divBdr>
                                                                                                                                                                                                    <w:top w:val="none" w:sz="0" w:space="0" w:color="auto"/>
                                                                                                                                                                                                    <w:left w:val="none" w:sz="0" w:space="0" w:color="auto"/>
                                                                                                                                                                                                    <w:bottom w:val="none" w:sz="0" w:space="0" w:color="auto"/>
                                                                                                                                                                                                    <w:right w:val="none" w:sz="0" w:space="0" w:color="auto"/>
                                                                                                                                                                                                  </w:divBdr>
                                                                                                                                                                                                  <w:divsChild>
                                                                                                                                                                                                    <w:div w:id="1274240100">
                                                                                                                                                                                                      <w:marLeft w:val="0"/>
                                                                                                                                                                                                      <w:marRight w:val="0"/>
                                                                                                                                                                                                      <w:marTop w:val="0"/>
                                                                                                                                                                                                      <w:marBottom w:val="0"/>
                                                                                                                                                                                                      <w:divBdr>
                                                                                                                                                                                                        <w:top w:val="none" w:sz="0" w:space="0" w:color="auto"/>
                                                                                                                                                                                                        <w:left w:val="none" w:sz="0" w:space="0" w:color="auto"/>
                                                                                                                                                                                                        <w:bottom w:val="none" w:sz="0" w:space="0" w:color="auto"/>
                                                                                                                                                                                                        <w:right w:val="none" w:sz="0" w:space="0" w:color="auto"/>
                                                                                                                                                                                                      </w:divBdr>
                                                                                                                                                                                                    </w:div>
                                                                                                                                                                                                    <w:div w:id="1274240101">
                                                                                                                                                                                                      <w:marLeft w:val="0"/>
                                                                                                                                                                                                      <w:marRight w:val="0"/>
                                                                                                                                                                                                      <w:marTop w:val="0"/>
                                                                                                                                                                                                      <w:marBottom w:val="0"/>
                                                                                                                                                                                                      <w:divBdr>
                                                                                                                                                                                                        <w:top w:val="none" w:sz="0" w:space="0" w:color="auto"/>
                                                                                                                                                                                                        <w:left w:val="none" w:sz="0" w:space="0" w:color="auto"/>
                                                                                                                                                                                                        <w:bottom w:val="none" w:sz="0" w:space="0" w:color="auto"/>
                                                                                                                                                                                                        <w:right w:val="none" w:sz="0" w:space="0" w:color="auto"/>
                                                                                                                                                                                                      </w:divBdr>
                                                                                                                                                                                                    </w:div>
                                                                                                                                                                                                    <w:div w:id="1274240151">
                                                                                                                                                                                                      <w:marLeft w:val="0"/>
                                                                                                                                                                                                      <w:marRight w:val="0"/>
                                                                                                                                                                                                      <w:marTop w:val="0"/>
                                                                                                                                                                                                      <w:marBottom w:val="0"/>
                                                                                                                                                                                                      <w:divBdr>
                                                                                                                                                                                                        <w:top w:val="none" w:sz="0" w:space="0" w:color="auto"/>
                                                                                                                                                                                                        <w:left w:val="none" w:sz="0" w:space="0" w:color="auto"/>
                                                                                                                                                                                                        <w:bottom w:val="none" w:sz="0" w:space="0" w:color="auto"/>
                                                                                                                                                                                                        <w:right w:val="none" w:sz="0" w:space="0" w:color="auto"/>
                                                                                                                                                                                                      </w:divBdr>
                                                                                                                                                                                                      <w:divsChild>
                                                                                                                                                                                                        <w:div w:id="1274240099">
                                                                                                                                                                                                          <w:marLeft w:val="0"/>
                                                                                                                                                                                                          <w:marRight w:val="0"/>
                                                                                                                                                                                                          <w:marTop w:val="0"/>
                                                                                                                                                                                                          <w:marBottom w:val="0"/>
                                                                                                                                                                                                          <w:divBdr>
                                                                                                                                                                                                            <w:top w:val="none" w:sz="0" w:space="0" w:color="auto"/>
                                                                                                                                                                                                            <w:left w:val="none" w:sz="0" w:space="0" w:color="auto"/>
                                                                                                                                                                                                            <w:bottom w:val="none" w:sz="0" w:space="0" w:color="auto"/>
                                                                                                                                                                                                            <w:right w:val="none" w:sz="0" w:space="0" w:color="auto"/>
                                                                                                                                                                                                          </w:divBdr>
                                                                                                                                                                                                          <w:divsChild>
                                                                                                                                                                                                            <w:div w:id="1274240095">
                                                                                                                                                                                                              <w:marLeft w:val="0"/>
                                                                                                                                                                                                              <w:marRight w:val="0"/>
                                                                                                                                                                                                              <w:marTop w:val="0"/>
                                                                                                                                                                                                              <w:marBottom w:val="0"/>
                                                                                                                                                                                                              <w:divBdr>
                                                                                                                                                                                                                <w:top w:val="none" w:sz="0" w:space="0" w:color="auto"/>
                                                                                                                                                                                                                <w:left w:val="none" w:sz="0" w:space="0" w:color="auto"/>
                                                                                                                                                                                                                <w:bottom w:val="none" w:sz="0" w:space="0" w:color="auto"/>
                                                                                                                                                                                                                <w:right w:val="none" w:sz="0" w:space="0" w:color="auto"/>
                                                                                                                                                                                                              </w:divBdr>
                                                                                                                                                                                                              <w:divsChild>
                                                                                                                                                                                                                <w:div w:id="1274240094">
                                                                                                                                                                                                                  <w:marLeft w:val="0"/>
                                                                                                                                                                                                                  <w:marRight w:val="0"/>
                                                                                                                                                                                                                  <w:marTop w:val="0"/>
                                                                                                                                                                                                                  <w:marBottom w:val="0"/>
                                                                                                                                                                                                                  <w:divBdr>
                                                                                                                                                                                                                    <w:top w:val="none" w:sz="0" w:space="0" w:color="auto"/>
                                                                                                                                                                                                                    <w:left w:val="none" w:sz="0" w:space="0" w:color="auto"/>
                                                                                                                                                                                                                    <w:bottom w:val="none" w:sz="0" w:space="0" w:color="auto"/>
                                                                                                                                                                                                                    <w:right w:val="none" w:sz="0" w:space="0" w:color="auto"/>
                                                                                                                                                                                                                  </w:divBdr>
                                                                                                                                                                                                                  <w:divsChild>
                                                                                                                                                                                                                    <w:div w:id="1274240092">
                                                                                                                                                                                                                      <w:marLeft w:val="0"/>
                                                                                                                                                                                                                      <w:marRight w:val="0"/>
                                                                                                                                                                                                                      <w:marTop w:val="0"/>
                                                                                                                                                                                                                      <w:marBottom w:val="0"/>
                                                                                                                                                                                                                      <w:divBdr>
                                                                                                                                                                                                                        <w:top w:val="none" w:sz="0" w:space="0" w:color="auto"/>
                                                                                                                                                                                                                        <w:left w:val="none" w:sz="0" w:space="0" w:color="auto"/>
                                                                                                                                                                                                                        <w:bottom w:val="none" w:sz="0" w:space="0" w:color="auto"/>
                                                                                                                                                                                                                        <w:right w:val="none" w:sz="0" w:space="0" w:color="auto"/>
                                                                                                                                                                                                                      </w:divBdr>
                                                                                                                                                                                                                      <w:divsChild>
                                                                                                                                                                                                                        <w:div w:id="1274240093">
                                                                                                                                                                                                                          <w:marLeft w:val="0"/>
                                                                                                                                                                                                                          <w:marRight w:val="0"/>
                                                                                                                                                                                                                          <w:marTop w:val="0"/>
                                                                                                                                                                                                                          <w:marBottom w:val="0"/>
                                                                                                                                                                                                                          <w:divBdr>
                                                                                                                                                                                                                            <w:top w:val="none" w:sz="0" w:space="0" w:color="auto"/>
                                                                                                                                                                                                                            <w:left w:val="none" w:sz="0" w:space="0" w:color="auto"/>
                                                                                                                                                                                                                            <w:bottom w:val="none" w:sz="0" w:space="0" w:color="auto"/>
                                                                                                                                                                                                                            <w:right w:val="none" w:sz="0" w:space="0" w:color="auto"/>
                                                                                                                                                                                                                          </w:divBdr>
                                                                                                                                                                                                                          <w:divsChild>
                                                                                                                                                                                                                            <w:div w:id="1274240088">
                                                                                                                                                                                                                              <w:marLeft w:val="0"/>
                                                                                                                                                                                                                              <w:marRight w:val="0"/>
                                                                                                                                                                                                                              <w:marTop w:val="0"/>
                                                                                                                                                                                                                              <w:marBottom w:val="0"/>
                                                                                                                                                                                                                              <w:divBdr>
                                                                                                                                                                                                                                <w:top w:val="none" w:sz="0" w:space="0" w:color="auto"/>
                                                                                                                                                                                                                                <w:left w:val="none" w:sz="0" w:space="0" w:color="auto"/>
                                                                                                                                                                                                                                <w:bottom w:val="none" w:sz="0" w:space="0" w:color="auto"/>
                                                                                                                                                                                                                                <w:right w:val="none" w:sz="0" w:space="0" w:color="auto"/>
                                                                                                                                                                                                                              </w:divBdr>
                                                                                                                                                                                                                              <w:divsChild>
                                                                                                                                                                                                                                <w:div w:id="1274240082">
                                                                                                                                                                                                                                  <w:marLeft w:val="0"/>
                                                                                                                                                                                                                                  <w:marRight w:val="0"/>
                                                                                                                                                                                                                                  <w:marTop w:val="0"/>
                                                                                                                                                                                                                                  <w:marBottom w:val="0"/>
                                                                                                                                                                                                                                  <w:divBdr>
                                                                                                                                                                                                                                    <w:top w:val="none" w:sz="0" w:space="0" w:color="auto"/>
                                                                                                                                                                                                                                    <w:left w:val="none" w:sz="0" w:space="0" w:color="auto"/>
                                                                                                                                                                                                                                    <w:bottom w:val="none" w:sz="0" w:space="0" w:color="auto"/>
                                                                                                                                                                                                                                    <w:right w:val="none" w:sz="0" w:space="0" w:color="auto"/>
                                                                                                                                                                                                                                  </w:divBdr>
                                                                                                                                                                                                                                  <w:divsChild>
                                                                                                                                                                                                                                    <w:div w:id="1274240084">
                                                                                                                                                                                                                                      <w:marLeft w:val="0"/>
                                                                                                                                                                                                                                      <w:marRight w:val="0"/>
                                                                                                                                                                                                                                      <w:marTop w:val="0"/>
                                                                                                                                                                                                                                      <w:marBottom w:val="0"/>
                                                                                                                                                                                                                                      <w:divBdr>
                                                                                                                                                                                                                                        <w:top w:val="none" w:sz="0" w:space="0" w:color="auto"/>
                                                                                                                                                                                                                                        <w:left w:val="none" w:sz="0" w:space="0" w:color="auto"/>
                                                                                                                                                                                                                                        <w:bottom w:val="none" w:sz="0" w:space="0" w:color="auto"/>
                                                                                                                                                                                                                                        <w:right w:val="none" w:sz="0" w:space="0" w:color="auto"/>
                                                                                                                                                                                                                                      </w:divBdr>
                                                                                                                                                                                                                                      <w:divsChild>
                                                                                                                                                                                                                                        <w:div w:id="1274240085">
                                                                                                                                                                                                                                          <w:marLeft w:val="0"/>
                                                                                                                                                                                                                                          <w:marRight w:val="0"/>
                                                                                                                                                                                                                                          <w:marTop w:val="0"/>
                                                                                                                                                                                                                                          <w:marBottom w:val="0"/>
                                                                                                                                                                                                                                          <w:divBdr>
                                                                                                                                                                                                                                            <w:top w:val="none" w:sz="0" w:space="0" w:color="auto"/>
                                                                                                                                                                                                                                            <w:left w:val="none" w:sz="0" w:space="0" w:color="auto"/>
                                                                                                                                                                                                                                            <w:bottom w:val="none" w:sz="0" w:space="0" w:color="auto"/>
                                                                                                                                                                                                                                            <w:right w:val="none" w:sz="0" w:space="0" w:color="auto"/>
                                                                                                                                                                                                                                          </w:divBdr>
                                                                                                                                                                                                                                          <w:divsChild>
                                                                                                                                                                                                                                            <w:div w:id="1274240079">
                                                                                                                                                                                                                                              <w:marLeft w:val="0"/>
                                                                                                                                                                                                                                              <w:marRight w:val="0"/>
                                                                                                                                                                                                                                              <w:marTop w:val="0"/>
                                                                                                                                                                                                                                              <w:marBottom w:val="0"/>
                                                                                                                                                                                                                                              <w:divBdr>
                                                                                                                                                                                                                                                <w:top w:val="none" w:sz="0" w:space="0" w:color="auto"/>
                                                                                                                                                                                                                                                <w:left w:val="none" w:sz="0" w:space="0" w:color="auto"/>
                                                                                                                                                                                                                                                <w:bottom w:val="none" w:sz="0" w:space="0" w:color="auto"/>
                                                                                                                                                                                                                                                <w:right w:val="none" w:sz="0" w:space="0" w:color="auto"/>
                                                                                                                                                                                                                                              </w:divBdr>
                                                                                                                                                                                                                                              <w:divsChild>
                                                                                                                                                                                                                                                <w:div w:id="1274240153">
                                                                                                                                                                                                                                                  <w:marLeft w:val="0"/>
                                                                                                                                                                                                                                                  <w:marRight w:val="0"/>
                                                                                                                                                                                                                                                  <w:marTop w:val="0"/>
                                                                                                                                                                                                                                                  <w:marBottom w:val="0"/>
                                                                                                                                                                                                                                                  <w:divBdr>
                                                                                                                                                                                                                                                    <w:top w:val="none" w:sz="0" w:space="0" w:color="auto"/>
                                                                                                                                                                                                                                                    <w:left w:val="none" w:sz="0" w:space="0" w:color="auto"/>
                                                                                                                                                                                                                                                    <w:bottom w:val="none" w:sz="0" w:space="0" w:color="auto"/>
                                                                                                                                                                                                                                                    <w:right w:val="none" w:sz="0" w:space="0" w:color="auto"/>
                                                                                                                                                                                                                                                  </w:divBdr>
                                                                                                                                                                                                                                                  <w:divsChild>
                                                                                                                                                                                                                                                    <w:div w:id="1274240155">
                                                                                                                                                                                                                                                      <w:marLeft w:val="0"/>
                                                                                                                                                                                                                                                      <w:marRight w:val="0"/>
                                                                                                                                                                                                                                                      <w:marTop w:val="0"/>
                                                                                                                                                                                                                                                      <w:marBottom w:val="0"/>
                                                                                                                                                                                                                                                      <w:divBdr>
                                                                                                                                                                                                                                                        <w:top w:val="none" w:sz="0" w:space="0" w:color="auto"/>
                                                                                                                                                                                                                                                        <w:left w:val="none" w:sz="0" w:space="0" w:color="auto"/>
                                                                                                                                                                                                                                                        <w:bottom w:val="none" w:sz="0" w:space="0" w:color="auto"/>
                                                                                                                                                                                                                                                        <w:right w:val="none" w:sz="0" w:space="0" w:color="auto"/>
                                                                                                                                                                                                                                                      </w:divBdr>
                                                                                                                                                                                                                                                      <w:divsChild>
                                                                                                                                                                                                                                                        <w:div w:id="1274240078">
                                                                                                                                                                                                                                                          <w:marLeft w:val="0"/>
                                                                                                                                                                                                                                                          <w:marRight w:val="0"/>
                                                                                                                                                                                                                                                          <w:marTop w:val="0"/>
                                                                                                                                                                                                                                                          <w:marBottom w:val="0"/>
                                                                                                                                                                                                                                                          <w:divBdr>
                                                                                                                                                                                                                                                            <w:top w:val="none" w:sz="0" w:space="0" w:color="auto"/>
                                                                                                                                                                                                                                                            <w:left w:val="none" w:sz="0" w:space="0" w:color="auto"/>
                                                                                                                                                                                                                                                            <w:bottom w:val="none" w:sz="0" w:space="0" w:color="auto"/>
                                                                                                                                                                                                                                                            <w:right w:val="none" w:sz="0" w:space="0" w:color="auto"/>
                                                                                                                                                                                                                                                          </w:divBdr>
                                                                                                                                                                                                                                                          <w:divsChild>
                                                                                                                                                                                                                                                            <w:div w:id="1274240157">
                                                                                                                                                                                                                                                              <w:marLeft w:val="0"/>
                                                                                                                                                                                                                                                              <w:marRight w:val="0"/>
                                                                                                                                                                                                                                                              <w:marTop w:val="0"/>
                                                                                                                                                                                                                                                              <w:marBottom w:val="0"/>
                                                                                                                                                                                                                                                              <w:divBdr>
                                                                                                                                                                                                                                                                <w:top w:val="none" w:sz="0" w:space="0" w:color="auto"/>
                                                                                                                                                                                                                                                                <w:left w:val="none" w:sz="0" w:space="0" w:color="auto"/>
                                                                                                                                                                                                                                                                <w:bottom w:val="none" w:sz="0" w:space="0" w:color="auto"/>
                                                                                                                                                                                                                                                                <w:right w:val="none" w:sz="0" w:space="0" w:color="auto"/>
                                                                                                                                                                                                                                                              </w:divBdr>
                                                                                                                                                                                                                                                              <w:divsChild>
                                                                                                                                                                                                                                                                <w:div w:id="1274240077">
                                                                                                                                                                                                                                                                  <w:marLeft w:val="0"/>
                                                                                                                                                                                                                                                                  <w:marRight w:val="0"/>
                                                                                                                                                                                                                                                                  <w:marTop w:val="0"/>
                                                                                                                                                                                                                                                                  <w:marBottom w:val="0"/>
                                                                                                                                                                                                                                                                  <w:divBdr>
                                                                                                                                                                                                                                                                    <w:top w:val="none" w:sz="0" w:space="0" w:color="auto"/>
                                                                                                                                                                                                                                                                    <w:left w:val="none" w:sz="0" w:space="0" w:color="auto"/>
                                                                                                                                                                                                                                                                    <w:bottom w:val="none" w:sz="0" w:space="0" w:color="auto"/>
                                                                                                                                                                                                                                                                    <w:right w:val="none" w:sz="0" w:space="0" w:color="auto"/>
                                                                                                                                                                                                                                                                  </w:divBdr>
                                                                                                                                                                                                                                                                  <w:divsChild>
                                                                                                                                                                                                                                                                    <w:div w:id="1274240159">
                                                                                                                                                                                                                                                                      <w:marLeft w:val="0"/>
                                                                                                                                                                                                                                                                      <w:marRight w:val="0"/>
                                                                                                                                                                                                                                                                      <w:marTop w:val="0"/>
                                                                                                                                                                                                                                                                      <w:marBottom w:val="0"/>
                                                                                                                                                                                                                                                                      <w:divBdr>
                                                                                                                                                                                                                                                                        <w:top w:val="none" w:sz="0" w:space="0" w:color="auto"/>
                                                                                                                                                                                                                                                                        <w:left w:val="none" w:sz="0" w:space="0" w:color="auto"/>
                                                                                                                                                                                                                                                                        <w:bottom w:val="none" w:sz="0" w:space="0" w:color="auto"/>
                                                                                                                                                                                                                                                                        <w:right w:val="none" w:sz="0" w:space="0" w:color="auto"/>
                                                                                                                                                                                                                                                                      </w:divBdr>
                                                                                                                                                                                                                                                                      <w:divsChild>
                                                                                                                                                                                                                                                                        <w:div w:id="1274240161">
                                                                                                                                                                                                                                                                          <w:marLeft w:val="0"/>
                                                                                                                                                                                                                                                                          <w:marRight w:val="0"/>
                                                                                                                                                                                                                                                                          <w:marTop w:val="0"/>
                                                                                                                                                                                                                                                                          <w:marBottom w:val="0"/>
                                                                                                                                                                                                                                                                          <w:divBdr>
                                                                                                                                                                                                                                                                            <w:top w:val="none" w:sz="0" w:space="0" w:color="auto"/>
                                                                                                                                                                                                                                                                            <w:left w:val="none" w:sz="0" w:space="0" w:color="auto"/>
                                                                                                                                                                                                                                                                            <w:bottom w:val="none" w:sz="0" w:space="0" w:color="auto"/>
                                                                                                                                                                                                                                                                            <w:right w:val="none" w:sz="0" w:space="0" w:color="auto"/>
                                                                                                                                                                                                                                                                          </w:divBdr>
                                                                                                                                                                                                                                                                          <w:divsChild>
                                                                                                                                                                                                                                                                            <w:div w:id="1274240158">
                                                                                                                                                                                                                                                                              <w:marLeft w:val="0"/>
                                                                                                                                                                                                                                                                              <w:marRight w:val="0"/>
                                                                                                                                                                                                                                                                              <w:marTop w:val="0"/>
                                                                                                                                                                                                                                                                              <w:marBottom w:val="0"/>
                                                                                                                                                                                                                                                                              <w:divBdr>
                                                                                                                                                                                                                                                                                <w:top w:val="none" w:sz="0" w:space="0" w:color="auto"/>
                                                                                                                                                                                                                                                                                <w:left w:val="none" w:sz="0" w:space="0" w:color="auto"/>
                                                                                                                                                                                                                                                                                <w:bottom w:val="none" w:sz="0" w:space="0" w:color="auto"/>
                                                                                                                                                                                                                                                                                <w:right w:val="none" w:sz="0" w:space="0" w:color="auto"/>
                                                                                                                                                                                                                                                                              </w:divBdr>
                                                                                                                                                                                                                                                                              <w:divsChild>
                                                                                                                                                                                                                                                                                <w:div w:id="1274240076">
                                                                                                                                                                                                                                                                                  <w:marLeft w:val="0"/>
                                                                                                                                                                                                                                                                                  <w:marRight w:val="0"/>
                                                                                                                                                                                                                                                                                  <w:marTop w:val="0"/>
                                                                                                                                                                                                                                                                                  <w:marBottom w:val="0"/>
                                                                                                                                                                                                                                                                                  <w:divBdr>
                                                                                                                                                                                                                                                                                    <w:top w:val="none" w:sz="0" w:space="0" w:color="auto"/>
                                                                                                                                                                                                                                                                                    <w:left w:val="none" w:sz="0" w:space="0" w:color="auto"/>
                                                                                                                                                                                                                                                                                    <w:bottom w:val="none" w:sz="0" w:space="0" w:color="auto"/>
                                                                                                                                                                                                                                                                                    <w:right w:val="none" w:sz="0" w:space="0" w:color="auto"/>
                                                                                                                                                                                                                                                                                  </w:divBdr>
                                                                                                                                                                                                                                                                                  <w:divsChild>
                                                                                                                                                                                                                                                                                    <w:div w:id="1274240162">
                                                                                                                                                                                                                                                                                      <w:marLeft w:val="0"/>
                                                                                                                                                                                                                                                                                      <w:marRight w:val="0"/>
                                                                                                                                                                                                                                                                                      <w:marTop w:val="0"/>
                                                                                                                                                                                                                                                                                      <w:marBottom w:val="0"/>
                                                                                                                                                                                                                                                                                      <w:divBdr>
                                                                                                                                                                                                                                                                                        <w:top w:val="none" w:sz="0" w:space="0" w:color="auto"/>
                                                                                                                                                                                                                                                                                        <w:left w:val="none" w:sz="0" w:space="0" w:color="auto"/>
                                                                                                                                                                                                                                                                                        <w:bottom w:val="none" w:sz="0" w:space="0" w:color="auto"/>
                                                                                                                                                                                                                                                                                        <w:right w:val="none" w:sz="0" w:space="0" w:color="auto"/>
                                                                                                                                                                                                                                                                                      </w:divBdr>
                                                                                                                                                                                                                                                                                      <w:divsChild>
                                                                                                                                                                                                                                                                                        <w:div w:id="1274240160">
                                                                                                                                                                                                                                                                                          <w:marLeft w:val="0"/>
                                                                                                                                                                                                                                                                                          <w:marRight w:val="0"/>
                                                                                                                                                                                                                                                                                          <w:marTop w:val="0"/>
                                                                                                                                                                                                                                                                                          <w:marBottom w:val="0"/>
                                                                                                                                                                                                                                                                                          <w:divBdr>
                                                                                                                                                                                                                                                                                            <w:top w:val="none" w:sz="0" w:space="0" w:color="auto"/>
                                                                                                                                                                                                                                                                                            <w:left w:val="none" w:sz="0" w:space="0" w:color="auto"/>
                                                                                                                                                                                                                                                                                            <w:bottom w:val="none" w:sz="0" w:space="0" w:color="auto"/>
                                                                                                                                                                                                                                                                                            <w:right w:val="none" w:sz="0" w:space="0" w:color="auto"/>
                                                                                                                                                                                                                                                                                          </w:divBdr>
                                                                                                                                                                                                                                                                                          <w:divsChild>
                                                                                                                                                                                                                                                                                            <w:div w:id="1274240163">
                                                                                                                                                                                                                                                                                              <w:marLeft w:val="0"/>
                                                                                                                                                                                                                                                                                              <w:marRight w:val="0"/>
                                                                                                                                                                                                                                                                                              <w:marTop w:val="0"/>
                                                                                                                                                                                                                                                                                              <w:marBottom w:val="0"/>
                                                                                                                                                                                                                                                                                              <w:divBdr>
                                                                                                                                                                                                                                                                                                <w:top w:val="none" w:sz="0" w:space="0" w:color="auto"/>
                                                                                                                                                                                                                                                                                                <w:left w:val="none" w:sz="0" w:space="0" w:color="auto"/>
                                                                                                                                                                                                                                                                                                <w:bottom w:val="none" w:sz="0" w:space="0" w:color="auto"/>
                                                                                                                                                                                                                                                                                                <w:right w:val="none" w:sz="0" w:space="0" w:color="auto"/>
                                                                                                                                                                                                                                                                                              </w:divBdr>
                                                                                                                                                                                                                                                                                              <w:divsChild>
                                                                                                                                                                                                                                                                                                <w:div w:id="1274240164">
                                                                                                                                                                                                                                                                                                  <w:marLeft w:val="0"/>
                                                                                                                                                                                                                                                                                                  <w:marRight w:val="0"/>
                                                                                                                                                                                                                                                                                                  <w:marTop w:val="0"/>
                                                                                                                                                                                                                                                                                                  <w:marBottom w:val="0"/>
                                                                                                                                                                                                                                                                                                  <w:divBdr>
                                                                                                                                                                                                                                                                                                    <w:top w:val="none" w:sz="0" w:space="0" w:color="auto"/>
                                                                                                                                                                                                                                                                                                    <w:left w:val="none" w:sz="0" w:space="0" w:color="auto"/>
                                                                                                                                                                                                                                                                                                    <w:bottom w:val="none" w:sz="0" w:space="0" w:color="auto"/>
                                                                                                                                                                                                                                                                                                    <w:right w:val="none" w:sz="0" w:space="0" w:color="auto"/>
                                                                                                                                                                                                                                                                                                  </w:divBdr>
                                                                                                                                                                                                                                                                                                  <w:divsChild>
                                                                                                                                                                                                                                                                                                    <w:div w:id="1274240066">
                                                                                                                                                                                                                                                                                                      <w:marLeft w:val="0"/>
                                                                                                                                                                                                                                                                                                      <w:marRight w:val="0"/>
                                                                                                                                                                                                                                                                                                      <w:marTop w:val="0"/>
                                                                                                                                                                                                                                                                                                      <w:marBottom w:val="0"/>
                                                                                                                                                                                                                                                                                                      <w:divBdr>
                                                                                                                                                                                                                                                                                                        <w:top w:val="none" w:sz="0" w:space="0" w:color="auto"/>
                                                                                                                                                                                                                                                                                                        <w:left w:val="none" w:sz="0" w:space="0" w:color="auto"/>
                                                                                                                                                                                                                                                                                                        <w:bottom w:val="none" w:sz="0" w:space="0" w:color="auto"/>
                                                                                                                                                                                                                                                                                                        <w:right w:val="none" w:sz="0" w:space="0" w:color="auto"/>
                                                                                                                                                                                                                                                                                                      </w:divBdr>
                                                                                                                                                                                                                                                                                                      <w:divsChild>
                                                                                                                                                                                                                                                                                                        <w:div w:id="1274240067">
                                                                                                                                                                                                                                                                                                          <w:marLeft w:val="0"/>
                                                                                                                                                                                                                                                                                                          <w:marRight w:val="0"/>
                                                                                                                                                                                                                                                                                                          <w:marTop w:val="0"/>
                                                                                                                                                                                                                                                                                                          <w:marBottom w:val="0"/>
                                                                                                                                                                                                                                                                                                          <w:divBdr>
                                                                                                                                                                                                                                                                                                            <w:top w:val="none" w:sz="0" w:space="0" w:color="auto"/>
                                                                                                                                                                                                                                                                                                            <w:left w:val="none" w:sz="0" w:space="0" w:color="auto"/>
                                                                                                                                                                                                                                                                                                            <w:bottom w:val="none" w:sz="0" w:space="0" w:color="auto"/>
                                                                                                                                                                                                                                                                                                            <w:right w:val="none" w:sz="0" w:space="0" w:color="auto"/>
                                                                                                                                                                                                                                                                                                          </w:divBdr>
                                                                                                                                                                                                                                                                                                          <w:divsChild>
                                                                                                                                                                                                                                                                                                            <w:div w:id="1274240074">
                                                                                                                                                                                                                                                                                                              <w:marLeft w:val="0"/>
                                                                                                                                                                                                                                                                                                              <w:marRight w:val="0"/>
                                                                                                                                                                                                                                                                                                              <w:marTop w:val="0"/>
                                                                                                                                                                                                                                                                                                              <w:marBottom w:val="0"/>
                                                                                                                                                                                                                                                                                                              <w:divBdr>
                                                                                                                                                                                                                                                                                                                <w:top w:val="none" w:sz="0" w:space="0" w:color="auto"/>
                                                                                                                                                                                                                                                                                                                <w:left w:val="none" w:sz="0" w:space="0" w:color="auto"/>
                                                                                                                                                                                                                                                                                                                <w:bottom w:val="none" w:sz="0" w:space="0" w:color="auto"/>
                                                                                                                                                                                                                                                                                                                <w:right w:val="none" w:sz="0" w:space="0" w:color="auto"/>
                                                                                                                                                                                                                                                                                                              </w:divBdr>
                                                                                                                                                                                                                                                                                                              <w:divsChild>
                                                                                                                                                                                                                                                                                                                <w:div w:id="1274240069">
                                                                                                                                                                                                                                                                                                                  <w:marLeft w:val="0"/>
                                                                                                                                                                                                                                                                                                                  <w:marRight w:val="0"/>
                                                                                                                                                                                                                                                                                                                  <w:marTop w:val="0"/>
                                                                                                                                                                                                                                                                                                                  <w:marBottom w:val="0"/>
                                                                                                                                                                                                                                                                                                                  <w:divBdr>
                                                                                                                                                                                                                                                                                                                    <w:top w:val="none" w:sz="0" w:space="0" w:color="auto"/>
                                                                                                                                                                                                                                                                                                                    <w:left w:val="none" w:sz="0" w:space="0" w:color="auto"/>
                                                                                                                                                                                                                                                                                                                    <w:bottom w:val="none" w:sz="0" w:space="0" w:color="auto"/>
                                                                                                                                                                                                                                                                                                                    <w:right w:val="none" w:sz="0" w:space="0" w:color="auto"/>
                                                                                                                                                                                                                                                                                                                  </w:divBdr>
                                                                                                                                                                                                                                                                                                                  <w:divsChild>
                                                                                                                                                                                                                                                                                                                    <w:div w:id="1274240071">
                                                                                                                                                                                                                                                                                                                      <w:marLeft w:val="0"/>
                                                                                                                                                                                                                                                                                                                      <w:marRight w:val="0"/>
                                                                                                                                                                                                                                                                                                                      <w:marTop w:val="0"/>
                                                                                                                                                                                                                                                                                                                      <w:marBottom w:val="0"/>
                                                                                                                                                                                                                                                                                                                      <w:divBdr>
                                                                                                                                                                                                                                                                                                                        <w:top w:val="none" w:sz="0" w:space="0" w:color="auto"/>
                                                                                                                                                                                                                                                                                                                        <w:left w:val="none" w:sz="0" w:space="0" w:color="auto"/>
                                                                                                                                                                                                                                                                                                                        <w:bottom w:val="none" w:sz="0" w:space="0" w:color="auto"/>
                                                                                                                                                                                                                                                                                                                        <w:right w:val="none" w:sz="0" w:space="0" w:color="auto"/>
                                                                                                                                                                                                                                                                                                                      </w:divBdr>
                                                                                                                                                                                                                                                                                                                      <w:divsChild>
                                                                                                                                                                                                                                                                                                                        <w:div w:id="1274240070">
                                                                                                                                                                                                                                                                                                                          <w:marLeft w:val="0"/>
                                                                                                                                                                                                                                                                                                                          <w:marRight w:val="0"/>
                                                                                                                                                                                                                                                                                                                          <w:marTop w:val="0"/>
                                                                                                                                                                                                                                                                                                                          <w:marBottom w:val="0"/>
                                                                                                                                                                                                                                                                                                                          <w:divBdr>
                                                                                                                                                                                                                                                                                                                            <w:top w:val="none" w:sz="0" w:space="0" w:color="auto"/>
                                                                                                                                                                                                                                                                                                                            <w:left w:val="none" w:sz="0" w:space="0" w:color="auto"/>
                                                                                                                                                                                                                                                                                                                            <w:bottom w:val="none" w:sz="0" w:space="0" w:color="auto"/>
                                                                                                                                                                                                                                                                                                                            <w:right w:val="none" w:sz="0" w:space="0" w:color="auto"/>
                                                                                                                                                                                                                                                                                                                          </w:divBdr>
                                                                                                                                                                                                                                                                                                                          <w:divsChild>
                                                                                                                                                                                                                                                                                                                            <w:div w:id="1274240068">
                                                                                                                                                                                                                                                                                                                              <w:marLeft w:val="0"/>
                                                                                                                                                                                                                                                                                                                              <w:marRight w:val="0"/>
                                                                                                                                                                                                                                                                                                                              <w:marTop w:val="0"/>
                                                                                                                                                                                                                                                                                                                              <w:marBottom w:val="0"/>
                                                                                                                                                                                                                                                                                                                              <w:divBdr>
                                                                                                                                                                                                                                                                                                                                <w:top w:val="none" w:sz="0" w:space="0" w:color="auto"/>
                                                                                                                                                                                                                                                                                                                                <w:left w:val="none" w:sz="0" w:space="0" w:color="auto"/>
                                                                                                                                                                                                                                                                                                                                <w:bottom w:val="none" w:sz="0" w:space="0" w:color="auto"/>
                                                                                                                                                                                                                                                                                                                                <w:right w:val="none" w:sz="0" w:space="0" w:color="auto"/>
                                                                                                                                                                                                                                                                                                                              </w:divBdr>
                                                                                                                                                                                                                                                                                                                              <w:divsChild>
                                                                                                                                                                                                                                                                                                                                <w:div w:id="1274240075">
                                                                                                                                                                                                                                                                                                                                  <w:marLeft w:val="0"/>
                                                                                                                                                                                                                                                                                                                                  <w:marRight w:val="0"/>
                                                                                                                                                                                                                                                                                                                                  <w:marTop w:val="0"/>
                                                                                                                                                                                                                                                                                                                                  <w:marBottom w:val="0"/>
                                                                                                                                                                                                                                                                                                                                  <w:divBdr>
                                                                                                                                                                                                                                                                                                                                    <w:top w:val="none" w:sz="0" w:space="0" w:color="auto"/>
                                                                                                                                                                                                                                                                                                                                    <w:left w:val="none" w:sz="0" w:space="0" w:color="auto"/>
                                                                                                                                                                                                                                                                                                                                    <w:bottom w:val="none" w:sz="0" w:space="0" w:color="auto"/>
                                                                                                                                                                                                                                                                                                                                    <w:right w:val="none" w:sz="0" w:space="0" w:color="auto"/>
                                                                                                                                                                                                                                                                                                                                  </w:divBdr>
                                                                                                                                                                                                                                                                                                                                  <w:divsChild>
                                                                                                                                                                                                                                                                                                                                    <w:div w:id="1274240072">
                                                                                                                                                                                                                                                                                                                                      <w:marLeft w:val="0"/>
                                                                                                                                                                                                                                                                                                                                      <w:marRight w:val="0"/>
                                                                                                                                                                                                                                                                                                                                      <w:marTop w:val="0"/>
                                                                                                                                                                                                                                                                                                                                      <w:marBottom w:val="0"/>
                                                                                                                                                                                                                                                                                                                                      <w:divBdr>
                                                                                                                                                                                                                                                                                                                                        <w:top w:val="none" w:sz="0" w:space="0" w:color="auto"/>
                                                                                                                                                                                                                                                                                                                                        <w:left w:val="none" w:sz="0" w:space="0" w:color="auto"/>
                                                                                                                                                                                                                                                                                                                                        <w:bottom w:val="none" w:sz="0" w:space="0" w:color="auto"/>
                                                                                                                                                                                                                                                                                                                                        <w:right w:val="none" w:sz="0" w:space="0" w:color="auto"/>
                                                                                                                                                                                                                                                                                                                                      </w:divBdr>
                                                                                                                                                                                                                                                                                                                                      <w:divsChild>
                                                                                                                                                                                                                                                                                                                                        <w:div w:id="1274240073">
                                                                                                                                                                                                                                                                                                                                          <w:marLeft w:val="0"/>
                                                                                                                                                                                                                                                                                                                                          <w:marRight w:val="0"/>
                                                                                                                                                                                                                                                                                                                                          <w:marTop w:val="0"/>
                                                                                                                                                                                                                                                                                                                                          <w:marBottom w:val="0"/>
                                                                                                                                                                                                                                                                                                                                          <w:divBdr>
                                                                                                                                                                                                                                                                                                                                            <w:top w:val="none" w:sz="0" w:space="0" w:color="auto"/>
                                                                                                                                                                                                                                                                                                                                            <w:left w:val="none" w:sz="0" w:space="0" w:color="auto"/>
                                                                                                                                                                                                                                                                                                                                            <w:bottom w:val="none" w:sz="0" w:space="0" w:color="auto"/>
                                                                                                                                                                                                                                                                                                                                            <w:right w:val="none" w:sz="0" w:space="0" w:color="auto"/>
                                                                                                                                                                                                                                                                                                                                          </w:divBdr>
                                                                                                                                                                                                                                                                                                                                          <w:divsChild>
                                                                                                                                                                                                                                                                                                                                            <w:div w:id="1274240065">
                                                                                                                                                                                                                                                                                                                                              <w:marLeft w:val="0"/>
                                                                                                                                                                                                                                                                                                                                              <w:marRight w:val="0"/>
                                                                                                                                                                                                                                                                                                                                              <w:marTop w:val="0"/>
                                                                                                                                                                                                                                                                                                                                              <w:marBottom w:val="0"/>
                                                                                                                                                                                                                                                                                                                                              <w:divBdr>
                                                                                                                                                                                                                                                                                                                                                <w:top w:val="none" w:sz="0" w:space="0" w:color="auto"/>
                                                                                                                                                                                                                                                                                                                                                <w:left w:val="none" w:sz="0" w:space="0" w:color="auto"/>
                                                                                                                                                                                                                                                                                                                                                <w:bottom w:val="none" w:sz="0" w:space="0" w:color="auto"/>
                                                                                                                                                                                                                                                                                                                                                <w:right w:val="none" w:sz="0" w:space="0" w:color="auto"/>
                                                                                                                                                                                                                                                                                                                                              </w:divBdr>
                                                                                                                                                                                                                                                                                                                                              <w:divsChild>
                                                                                                                                                                                                                                                                                                                                                <w:div w:id="1274240165">
                                                                                                                                                                                                                                                                                                                                                  <w:marLeft w:val="0"/>
                                                                                                                                                                                                                                                                                                                                                  <w:marRight w:val="0"/>
                                                                                                                                                                                                                                                                                                                                                  <w:marTop w:val="0"/>
                                                                                                                                                                                                                                                                                                                                                  <w:marBottom w:val="0"/>
                                                                                                                                                                                                                                                                                                                                                  <w:divBdr>
                                                                                                                                                                                                                                                                                                                                                    <w:top w:val="none" w:sz="0" w:space="0" w:color="auto"/>
                                                                                                                                                                                                                                                                                                                                                    <w:left w:val="none" w:sz="0" w:space="0" w:color="auto"/>
                                                                                                                                                                                                                                                                                                                                                    <w:bottom w:val="none" w:sz="0" w:space="0" w:color="auto"/>
                                                                                                                                                                                                                                                                                                                                                    <w:right w:val="none" w:sz="0" w:space="0" w:color="auto"/>
                                                                                                                                                                                                                                                                                                                                                  </w:divBdr>
                                                                                                                                                                                                                                                                                                                                                  <w:divsChild>
                                                                                                                                                                                                                                                                                                                                                    <w:div w:id="1274240064">
                                                                                                                                                                                                                                                                                                                                                      <w:marLeft w:val="0"/>
                                                                                                                                                                                                                                                                                                                                                      <w:marRight w:val="0"/>
                                                                                                                                                                                                                                                                                                                                                      <w:marTop w:val="0"/>
                                                                                                                                                                                                                                                                                                                                                      <w:marBottom w:val="0"/>
                                                                                                                                                                                                                                                                                                                                                      <w:divBdr>
                                                                                                                                                                                                                                                                                                                                                        <w:top w:val="none" w:sz="0" w:space="0" w:color="auto"/>
                                                                                                                                                                                                                                                                                                                                                        <w:left w:val="none" w:sz="0" w:space="0" w:color="auto"/>
                                                                                                                                                                                                                                                                                                                                                        <w:bottom w:val="none" w:sz="0" w:space="0" w:color="auto"/>
                                                                                                                                                                                                                                                                                                                                                        <w:right w:val="none" w:sz="0" w:space="0" w:color="auto"/>
                                                                                                                                                                                                                                                                                                                                                      </w:divBdr>
                                                                                                                                                                                                                                                                                                                                                      <w:divsChild>
                                                                                                                                                                                                                                                                                                                                                        <w:div w:id="1274240166">
                                                                                                                                                                                                                                                                                                                                                          <w:marLeft w:val="0"/>
                                                                                                                                                                                                                                                                                                                                                          <w:marRight w:val="0"/>
                                                                                                                                                                                                                                                                                                                                                          <w:marTop w:val="0"/>
                                                                                                                                                                                                                                                                                                                                                          <w:marBottom w:val="0"/>
                                                                                                                                                                                                                                                                                                                                                          <w:divBdr>
                                                                                                                                                                                                                                                                                                                                                            <w:top w:val="none" w:sz="0" w:space="0" w:color="auto"/>
                                                                                                                                                                                                                                                                                                                                                            <w:left w:val="none" w:sz="0" w:space="0" w:color="auto"/>
                                                                                                                                                                                                                                                                                                                                                            <w:bottom w:val="none" w:sz="0" w:space="0" w:color="auto"/>
                                                                                                                                                                                                                                                                                                                                                            <w:right w:val="none" w:sz="0" w:space="0" w:color="auto"/>
                                                                                                                                                                                                                                                                                                                                                          </w:divBdr>
                                                                                                                                                                                                                                                                                                                                                          <w:divsChild>
                                                                                                                                                                                                                                                                                                                                                            <w:div w:id="1274240167">
                                                                                                                                                                                                                                                                                                                                                              <w:marLeft w:val="0"/>
                                                                                                                                                                                                                                                                                                                                                              <w:marRight w:val="0"/>
                                                                                                                                                                                                                                                                                                                                                              <w:marTop w:val="0"/>
                                                                                                                                                                                                                                                                                                                                                              <w:marBottom w:val="0"/>
                                                                                                                                                                                                                                                                                                                                                              <w:divBdr>
                                                                                                                                                                                                                                                                                                                                                                <w:top w:val="none" w:sz="0" w:space="0" w:color="auto"/>
                                                                                                                                                                                                                                                                                                                                                                <w:left w:val="none" w:sz="0" w:space="0" w:color="auto"/>
                                                                                                                                                                                                                                                                                                                                                                <w:bottom w:val="none" w:sz="0" w:space="0" w:color="auto"/>
                                                                                                                                                                                                                                                                                                                                                                <w:right w:val="none" w:sz="0" w:space="0" w:color="auto"/>
                                                                                                                                                                                                                                                                                                                                                              </w:divBdr>
                                                                                                                                                                                                                                                                                                                                                              <w:divsChild>
                                                                                                                                                                                                                                                                                                                                                                <w:div w:id="1274240168">
                                                                                                                                                                                                                                                                                                                                                                  <w:marLeft w:val="0"/>
                                                                                                                                                                                                                                                                                                                                                                  <w:marRight w:val="0"/>
                                                                                                                                                                                                                                                                                                                                                                  <w:marTop w:val="0"/>
                                                                                                                                                                                                                                                                                                                                                                  <w:marBottom w:val="0"/>
                                                                                                                                                                                                                                                                                                                                                                  <w:divBdr>
                                                                                                                                                                                                                                                                                                                                                                    <w:top w:val="none" w:sz="0" w:space="0" w:color="auto"/>
                                                                                                                                                                                                                                                                                                                                                                    <w:left w:val="none" w:sz="0" w:space="0" w:color="auto"/>
                                                                                                                                                                                                                                                                                                                                                                    <w:bottom w:val="none" w:sz="0" w:space="0" w:color="auto"/>
                                                                                                                                                                                                                                                                                                                                                                    <w:right w:val="none" w:sz="0" w:space="0" w:color="auto"/>
                                                                                                                                                                                                                                                                                                                                                                  </w:divBdr>
                                                                                                                                                                                                                                                                                                                                                                  <w:divsChild>
                                                                                                                                                                                                                                                                                                                                                                    <w:div w:id="1274240063">
                                                                                                                                                                                                                                                                                                                                                                      <w:marLeft w:val="0"/>
                                                                                                                                                                                                                                                                                                                                                                      <w:marRight w:val="0"/>
                                                                                                                                                                                                                                                                                                                                                                      <w:marTop w:val="0"/>
                                                                                                                                                                                                                                                                                                                                                                      <w:marBottom w:val="0"/>
                                                                                                                                                                                                                                                                                                                                                                      <w:divBdr>
                                                                                                                                                                                                                                                                                                                                                                        <w:top w:val="none" w:sz="0" w:space="0" w:color="auto"/>
                                                                                                                                                                                                                                                                                                                                                                        <w:left w:val="none" w:sz="0" w:space="0" w:color="auto"/>
                                                                                                                                                                                                                                                                                                                                                                        <w:bottom w:val="none" w:sz="0" w:space="0" w:color="auto"/>
                                                                                                                                                                                                                                                                                                                                                                        <w:right w:val="none" w:sz="0" w:space="0" w:color="auto"/>
                                                                                                                                                                                                                                                                                                                                                                      </w:divBdr>
                                                                                                                                                                                                                                                                                                                                                                      <w:divsChild>
                                                                                                                                                                                                                                                                                                                                                                        <w:div w:id="1274240062">
                                                                                                                                                                                                                                                                                                                                                                          <w:marLeft w:val="0"/>
                                                                                                                                                                                                                                                                                                                                                                          <w:marRight w:val="0"/>
                                                                                                                                                                                                                                                                                                                                                                          <w:marTop w:val="0"/>
                                                                                                                                                                                                                                                                                                                                                                          <w:marBottom w:val="0"/>
                                                                                                                                                                                                                                                                                                                                                                          <w:divBdr>
                                                                                                                                                                                                                                                                                                                                                                            <w:top w:val="none" w:sz="0" w:space="0" w:color="auto"/>
                                                                                                                                                                                                                                                                                                                                                                            <w:left w:val="none" w:sz="0" w:space="0" w:color="auto"/>
                                                                                                                                                                                                                                                                                                                                                                            <w:bottom w:val="none" w:sz="0" w:space="0" w:color="auto"/>
                                                                                                                                                                                                                                                                                                                                                                            <w:right w:val="none" w:sz="0" w:space="0" w:color="auto"/>
                                                                                                                                                                                                                                                                                                                                                                          </w:divBdr>
                                                                                                                                                                                                                                                                                                                                                                          <w:divsChild>
                                                                                                                                                                                                                                                                                                                                                                            <w:div w:id="1274240060">
                                                                                                                                                                                                                                                                                                                                                                              <w:marLeft w:val="0"/>
                                                                                                                                                                                                                                                                                                                                                                              <w:marRight w:val="0"/>
                                                                                                                                                                                                                                                                                                                                                                              <w:marTop w:val="0"/>
                                                                                                                                                                                                                                                                                                                                                                              <w:marBottom w:val="0"/>
                                                                                                                                                                                                                                                                                                                                                                              <w:divBdr>
                                                                                                                                                                                                                                                                                                                                                                                <w:top w:val="none" w:sz="0" w:space="0" w:color="auto"/>
                                                                                                                                                                                                                                                                                                                                                                                <w:left w:val="none" w:sz="0" w:space="0" w:color="auto"/>
                                                                                                                                                                                                                                                                                                                                                                                <w:bottom w:val="none" w:sz="0" w:space="0" w:color="auto"/>
                                                                                                                                                                                                                                                                                                                                                                                <w:right w:val="none" w:sz="0" w:space="0" w:color="auto"/>
                                                                                                                                                                                                                                                                                                                                                                              </w:divBdr>
                                                                                                                                                                                                                                                                                                                                                                              <w:divsChild>
                                                                                                                                                                                                                                                                                                                                                                                <w:div w:id="1274240059">
                                                                                                                                                                                                                                                                                                                                                                                  <w:marLeft w:val="0"/>
                                                                                                                                                                                                                                                                                                                                                                                  <w:marRight w:val="0"/>
                                                                                                                                                                                                                                                                                                                                                                                  <w:marTop w:val="0"/>
                                                                                                                                                                                                                                                                                                                                                                                  <w:marBottom w:val="0"/>
                                                                                                                                                                                                                                                                                                                                                                                  <w:divBdr>
                                                                                                                                                                                                                                                                                                                                                                                    <w:top w:val="none" w:sz="0" w:space="0" w:color="auto"/>
                                                                                                                                                                                                                                                                                                                                                                                    <w:left w:val="none" w:sz="0" w:space="0" w:color="auto"/>
                                                                                                                                                                                                                                                                                                                                                                                    <w:bottom w:val="none" w:sz="0" w:space="0" w:color="auto"/>
                                                                                                                                                                                                                                                                                                                                                                                    <w:right w:val="none" w:sz="0" w:space="0" w:color="auto"/>
                                                                                                                                                                                                                                                                                                                                                                                  </w:divBdr>
                                                                                                                                                                                                                                                                                                                                                                                  <w:divsChild>
                                                                                                                                                                                                                                                                                                                                                                                    <w:div w:id="1274240061">
                                                                                                                                                                                                                                                                                                                                                                                      <w:marLeft w:val="0"/>
                                                                                                                                                                                                                                                                                                                                                                                      <w:marRight w:val="0"/>
                                                                                                                                                                                                                                                                                                                                                                                      <w:marTop w:val="0"/>
                                                                                                                                                                                                                                                                                                                                                                                      <w:marBottom w:val="0"/>
                                                                                                                                                                                                                                                                                                                                                                                      <w:divBdr>
                                                                                                                                                                                                                                                                                                                                                                                        <w:top w:val="none" w:sz="0" w:space="0" w:color="auto"/>
                                                                                                                                                                                                                                                                                                                                                                                        <w:left w:val="none" w:sz="0" w:space="0" w:color="auto"/>
                                                                                                                                                                                                                                                                                                                                                                                        <w:bottom w:val="none" w:sz="0" w:space="0" w:color="auto"/>
                                                                                                                                                                                                                                                                                                                                                                                        <w:right w:val="none" w:sz="0" w:space="0" w:color="auto"/>
                                                                                                                                                                                                                                                                                                                                                                                      </w:divBdr>
                                                                                                                                                                                                                                                                                                                                                                                      <w:divsChild>
                                                                                                                                                                                                                                                                                                                                                                                        <w:div w:id="1274240169">
                                                                                                                                                                                                                                                                                                                                                                                          <w:marLeft w:val="0"/>
                                                                                                                                                                                                                                                                                                                                                                                          <w:marRight w:val="0"/>
                                                                                                                                                                                                                                                                                                                                                                                          <w:marTop w:val="0"/>
                                                                                                                                                                                                                                                                                                                                                                                          <w:marBottom w:val="0"/>
                                                                                                                                                                                                                                                                                                                                                                                          <w:divBdr>
                                                                                                                                                                                                                                                                                                                                                                                            <w:top w:val="none" w:sz="0" w:space="0" w:color="auto"/>
                                                                                                                                                                                                                                                                                                                                                                                            <w:left w:val="none" w:sz="0" w:space="0" w:color="auto"/>
                                                                                                                                                                                                                                                                                                                                                                                            <w:bottom w:val="none" w:sz="0" w:space="0" w:color="auto"/>
                                                                                                                                                                                                                                                                                                                                                                                            <w:right w:val="none" w:sz="0" w:space="0" w:color="auto"/>
                                                                                                                                                                                                                                                                                                                                                                                          </w:divBdr>
                                                                                                                                                                                                                                                                                                                                                                                          <w:divsChild>
                                                                                                                                                                                                                                                                                                                                                                                            <w:div w:id="1274240170">
                                                                                                                                                                                                                                                                                                                                                                                              <w:marLeft w:val="0"/>
                                                                                                                                                                                                                                                                                                                                                                                              <w:marRight w:val="0"/>
                                                                                                                                                                                                                                                                                                                                                                                              <w:marTop w:val="0"/>
                                                                                                                                                                                                                                                                                                                                                                                              <w:marBottom w:val="0"/>
                                                                                                                                                                                                                                                                                                                                                                                              <w:divBdr>
                                                                                                                                                                                                                                                                                                                                                                                                <w:top w:val="none" w:sz="0" w:space="0" w:color="auto"/>
                                                                                                                                                                                                                                                                                                                                                                                                <w:left w:val="none" w:sz="0" w:space="0" w:color="auto"/>
                                                                                                                                                                                                                                                                                                                                                                                                <w:bottom w:val="none" w:sz="0" w:space="0" w:color="auto"/>
                                                                                                                                                                                                                                                                                                                                                                                                <w:right w:val="none" w:sz="0" w:space="0" w:color="auto"/>
                                                                                                                                                                                                                                                                                                                                                                                              </w:divBdr>
                                                                                                                                                                                                                                                                                                                                                                                              <w:divsChild>
                                                                                                                                                                                                                                                                                                                                                                                                <w:div w:id="1274240171">
                                                                                                                                                                                                                                                                                                                                                                                                  <w:marLeft w:val="0"/>
                                                                                                                                                                                                                                                                                                                                                                                                  <w:marRight w:val="0"/>
                                                                                                                                                                                                                                                                                                                                                                                                  <w:marTop w:val="0"/>
                                                                                                                                                                                                                                                                                                                                                                                                  <w:marBottom w:val="0"/>
                                                                                                                                                                                                                                                                                                                                                                                                  <w:divBdr>
                                                                                                                                                                                                                                                                                                                                                                                                    <w:top w:val="none" w:sz="0" w:space="0" w:color="auto"/>
                                                                                                                                                                                                                                                                                                                                                                                                    <w:left w:val="none" w:sz="0" w:space="0" w:color="auto"/>
                                                                                                                                                                                                                                                                                                                                                                                                    <w:bottom w:val="none" w:sz="0" w:space="0" w:color="auto"/>
                                                                                                                                                                                                                                                                                                                                                                                                    <w:right w:val="none" w:sz="0" w:space="0" w:color="auto"/>
                                                                                                                                                                                                                                                                                                                                                                                                  </w:divBdr>
                                                                                                                                                                                                                                                                                                                                                                                                  <w:divsChild>
                                                                                                                                                                                                                                                                                                                                                                                                    <w:div w:id="1274240172">
                                                                                                                                                                                                                                                                                                                                                                                                      <w:marLeft w:val="0"/>
                                                                                                                                                                                                                                                                                                                                                                                                      <w:marRight w:val="0"/>
                                                                                                                                                                                                                                                                                                                                                                                                      <w:marTop w:val="0"/>
                                                                                                                                                                                                                                                                                                                                                                                                      <w:marBottom w:val="0"/>
                                                                                                                                                                                                                                                                                                                                                                                                      <w:divBdr>
                                                                                                                                                                                                                                                                                                                                                                                                        <w:top w:val="none" w:sz="0" w:space="0" w:color="auto"/>
                                                                                                                                                                                                                                                                                                                                                                                                        <w:left w:val="none" w:sz="0" w:space="0" w:color="auto"/>
                                                                                                                                                                                                                                                                                                                                                                                                        <w:bottom w:val="none" w:sz="0" w:space="0" w:color="auto"/>
                                                                                                                                                                                                                                                                                                                                                                                                        <w:right w:val="none" w:sz="0" w:space="0" w:color="auto"/>
                                                                                                                                                                                                                                                                                                                                                                                                      </w:divBdr>
                                                                                                                                                                                                                                                                                                                                                                                                      <w:divsChild>
                                                                                                                                                                                                                                                                                                                                                                                                        <w:div w:id="1274240056">
                                                                                                                                                                                                                                                                                                                                                                                                          <w:marLeft w:val="0"/>
                                                                                                                                                                                                                                                                                                                                                                                                          <w:marRight w:val="0"/>
                                                                                                                                                                                                                                                                                                                                                                                                          <w:marTop w:val="0"/>
                                                                                                                                                                                                                                                                                                                                                                                                          <w:marBottom w:val="0"/>
                                                                                                                                                                                                                                                                                                                                                                                                          <w:divBdr>
                                                                                                                                                                                                                                                                                                                                                                                                            <w:top w:val="none" w:sz="0" w:space="0" w:color="auto"/>
                                                                                                                                                                                                                                                                                                                                                                                                            <w:left w:val="none" w:sz="0" w:space="0" w:color="auto"/>
                                                                                                                                                                                                                                                                                                                                                                                                            <w:bottom w:val="none" w:sz="0" w:space="0" w:color="auto"/>
                                                                                                                                                                                                                                                                                                                                                                                                            <w:right w:val="none" w:sz="0" w:space="0" w:color="auto"/>
                                                                                                                                                                                                                                                                                                                                                                                                          </w:divBdr>
                                                                                                                                                                                                                                                                                                                                                                                                          <w:divsChild>
                                                                                                                                                                                                                                                                                                                                                                                                            <w:div w:id="1274240057">
                                                                                                                                                                                                                                                                                                                                                                                                              <w:marLeft w:val="0"/>
                                                                                                                                                                                                                                                                                                                                                                                                              <w:marRight w:val="0"/>
                                                                                                                                                                                                                                                                                                                                                                                                              <w:marTop w:val="0"/>
                                                                                                                                                                                                                                                                                                                                                                                                              <w:marBottom w:val="0"/>
                                                                                                                                                                                                                                                                                                                                                                                                              <w:divBdr>
                                                                                                                                                                                                                                                                                                                                                                                                                <w:top w:val="none" w:sz="0" w:space="0" w:color="auto"/>
                                                                                                                                                                                                                                                                                                                                                                                                                <w:left w:val="none" w:sz="0" w:space="0" w:color="auto"/>
                                                                                                                                                                                                                                                                                                                                                                                                                <w:bottom w:val="none" w:sz="0" w:space="0" w:color="auto"/>
                                                                                                                                                                                                                                                                                                                                                                                                                <w:right w:val="none" w:sz="0" w:space="0" w:color="auto"/>
                                                                                                                                                                                                                                                                                                                                                                                                              </w:divBdr>
                                                                                                                                                                                                                                                                                                                                                                                                              <w:divsChild>
                                                                                                                                                                                                                                                                                                                                                                                                                <w:div w:id="1274240058">
                                                                                                                                                                                                                                                                                                                                                                                                                  <w:marLeft w:val="0"/>
                                                                                                                                                                                                                                                                                                                                                                                                                  <w:marRight w:val="0"/>
                                                                                                                                                                                                                                                                                                                                                                                                                  <w:marTop w:val="0"/>
                                                                                                                                                                                                                                                                                                                                                                                                                  <w:marBottom w:val="0"/>
                                                                                                                                                                                                                                                                                                                                                                                                                  <w:divBdr>
                                                                                                                                                                                                                                                                                                                                                                                                                    <w:top w:val="none" w:sz="0" w:space="0" w:color="auto"/>
                                                                                                                                                                                                                                                                                                                                                                                                                    <w:left w:val="none" w:sz="0" w:space="0" w:color="auto"/>
                                                                                                                                                                                                                                                                                                                                                                                                                    <w:bottom w:val="none" w:sz="0" w:space="0" w:color="auto"/>
                                                                                                                                                                                                                                                                                                                                                                                                                    <w:right w:val="none" w:sz="0" w:space="0" w:color="auto"/>
                                                                                                                                                                                                                                                                                                                                                                                                                  </w:divBdr>
                                                                                                                                                                                                                                                                                                                                                                                                                  <w:divsChild>
                                                                                                                                                                                                                                                                                                                                                                                                                    <w:div w:id="1274240173">
                                                                                                                                                                                                                                                                                                                                                                                                                      <w:marLeft w:val="0"/>
                                                                                                                                                                                                                                                                                                                                                                                                                      <w:marRight w:val="0"/>
                                                                                                                                                                                                                                                                                                                                                                                                                      <w:marTop w:val="0"/>
                                                                                                                                                                                                                                                                                                                                                                                                                      <w:marBottom w:val="0"/>
                                                                                                                                                                                                                                                                                                                                                                                                                      <w:divBdr>
                                                                                                                                                                                                                                                                                                                                                                                                                        <w:top w:val="none" w:sz="0" w:space="0" w:color="auto"/>
                                                                                                                                                                                                                                                                                                                                                                                                                        <w:left w:val="none" w:sz="0" w:space="0" w:color="auto"/>
                                                                                                                                                                                                                                                                                                                                                                                                                        <w:bottom w:val="none" w:sz="0" w:space="0" w:color="auto"/>
                                                                                                                                                                                                                                                                                                                                                                                                                        <w:right w:val="none" w:sz="0" w:space="0" w:color="auto"/>
                                                                                                                                                                                                                                                                                                                                                                                                                      </w:divBdr>
                                                                                                                                                                                                                                                                                                                                                                                                                      <w:divsChild>
                                                                                                                                                                                                                                                                                                                                                                                                                        <w:div w:id="1274240174">
                                                                                                                                                                                                                                                                                                                                                                                                                          <w:marLeft w:val="0"/>
                                                                                                                                                                                                                                                                                                                                                                                                                          <w:marRight w:val="0"/>
                                                                                                                                                                                                                                                                                                                                                                                                                          <w:marTop w:val="0"/>
                                                                                                                                                                                                                                                                                                                                                                                                                          <w:marBottom w:val="0"/>
                                                                                                                                                                                                                                                                                                                                                                                                                          <w:divBdr>
                                                                                                                                                                                                                                                                                                                                                                                                                            <w:top w:val="none" w:sz="0" w:space="0" w:color="auto"/>
                                                                                                                                                                                                                                                                                                                                                                                                                            <w:left w:val="none" w:sz="0" w:space="0" w:color="auto"/>
                                                                                                                                                                                                                                                                                                                                                                                                                            <w:bottom w:val="none" w:sz="0" w:space="0" w:color="auto"/>
                                                                                                                                                                                                                                                                                                                                                                                                                            <w:right w:val="none" w:sz="0" w:space="0" w:color="auto"/>
                                                                                                                                                                                                                                                                                                                                                                                                                          </w:divBdr>
                                                                                                                                                                                                                                                                                                                                                                                                                          <w:divsChild>
                                                                                                                                                                                                                                                                                                                                                                                                                            <w:div w:id="1274240055">
                                                                                                                                                                                                                                                                                                                                                                                                                              <w:marLeft w:val="0"/>
                                                                                                                                                                                                                                                                                                                                                                                                                              <w:marRight w:val="0"/>
                                                                                                                                                                                                                                                                                                                                                                                                                              <w:marTop w:val="0"/>
                                                                                                                                                                                                                                                                                                                                                                                                                              <w:marBottom w:val="0"/>
                                                                                                                                                                                                                                                                                                                                                                                                                              <w:divBdr>
                                                                                                                                                                                                                                                                                                                                                                                                                                <w:top w:val="none" w:sz="0" w:space="0" w:color="auto"/>
                                                                                                                                                                                                                                                                                                                                                                                                                                <w:left w:val="none" w:sz="0" w:space="0" w:color="auto"/>
                                                                                                                                                                                                                                                                                                                                                                                                                                <w:bottom w:val="none" w:sz="0" w:space="0" w:color="auto"/>
                                                                                                                                                                                                                                                                                                                                                                                                                                <w:right w:val="none" w:sz="0" w:space="0" w:color="auto"/>
                                                                                                                                                                                                                                                                                                                                                                                                                              </w:divBdr>
                                                                                                                                                                                                                                                                                                                                                                                                                              <w:divsChild>
                                                                                                                                                                                                                                                                                                                                                                                                                                <w:div w:id="1274240175">
                                                                                                                                                                                                                                                                                                                                                                                                                                  <w:marLeft w:val="0"/>
                                                                                                                                                                                                                                                                                                                                                                                                                                  <w:marRight w:val="0"/>
                                                                                                                                                                                                                                                                                                                                                                                                                                  <w:marTop w:val="0"/>
                                                                                                                                                                                                                                                                                                                                                                                                                                  <w:marBottom w:val="0"/>
                                                                                                                                                                                                                                                                                                                                                                                                                                  <w:divBdr>
                                                                                                                                                                                                                                                                                                                                                                                                                                    <w:top w:val="none" w:sz="0" w:space="0" w:color="auto"/>
                                                                                                                                                                                                                                                                                                                                                                                                                                    <w:left w:val="none" w:sz="0" w:space="0" w:color="auto"/>
                                                                                                                                                                                                                                                                                                                                                                                                                                    <w:bottom w:val="none" w:sz="0" w:space="0" w:color="auto"/>
                                                                                                                                                                                                                                                                                                                                                                                                                                    <w:right w:val="none" w:sz="0" w:space="0" w:color="auto"/>
                                                                                                                                                                                                                                                                                                                                                                                                                                  </w:divBdr>
                                                                                                                                                                                                                                                                                                                                                                                                                                  <w:divsChild>
                                                                                                                                                                                                                                                                                                                                                                                                                                    <w:div w:id="1274240054">
                                                                                                                                                                                                                                                                                                                                                                                                                                      <w:marLeft w:val="0"/>
                                                                                                                                                                                                                                                                                                                                                                                                                                      <w:marRight w:val="0"/>
                                                                                                                                                                                                                                                                                                                                                                                                                                      <w:marTop w:val="0"/>
                                                                                                                                                                                                                                                                                                                                                                                                                                      <w:marBottom w:val="0"/>
                                                                                                                                                                                                                                                                                                                                                                                                                                      <w:divBdr>
                                                                                                                                                                                                                                                                                                                                                                                                                                        <w:top w:val="none" w:sz="0" w:space="0" w:color="auto"/>
                                                                                                                                                                                                                                                                                                                                                                                                                                        <w:left w:val="none" w:sz="0" w:space="0" w:color="auto"/>
                                                                                                                                                                                                                                                                                                                                                                                                                                        <w:bottom w:val="none" w:sz="0" w:space="0" w:color="auto"/>
                                                                                                                                                                                                                                                                                                                                                                                                                                        <w:right w:val="none" w:sz="0" w:space="0" w:color="auto"/>
                                                                                                                                                                                                                                                                                                                                                                                                                                      </w:divBdr>
                                                                                                                                                                                                                                                                                                                                                                                                                                      <w:divsChild>
                                                                                                                                                                                                                                                                                                                                                                                                                                        <w:div w:id="1274240176">
                                                                                                                                                                                                                                                                                                                                                                                                                                          <w:marLeft w:val="0"/>
                                                                                                                                                                                                                                                                                                                                                                                                                                          <w:marRight w:val="0"/>
                                                                                                                                                                                                                                                                                                                                                                                                                                          <w:marTop w:val="0"/>
                                                                                                                                                                                                                                                                                                                                                                                                                                          <w:marBottom w:val="0"/>
                                                                                                                                                                                                                                                                                                                                                                                                                                          <w:divBdr>
                                                                                                                                                                                                                                                                                                                                                                                                                                            <w:top w:val="none" w:sz="0" w:space="0" w:color="auto"/>
                                                                                                                                                                                                                                                                                                                                                                                                                                            <w:left w:val="none" w:sz="0" w:space="0" w:color="auto"/>
                                                                                                                                                                                                                                                                                                                                                                                                                                            <w:bottom w:val="none" w:sz="0" w:space="0" w:color="auto"/>
                                                                                                                                                                                                                                                                                                                                                                                                                                            <w:right w:val="none" w:sz="0" w:space="0" w:color="auto"/>
                                                                                                                                                                                                                                                                                                                                                                                                                                          </w:divBdr>
                                                                                                                                                                                                                                                                                                                                                                                                                                          <w:divsChild>
                                                                                                                                                                                                                                                                                                                                                                                                                                            <w:div w:id="1274240178">
                                                                                                                                                                                                                                                                                                                                                                                                                                              <w:marLeft w:val="0"/>
                                                                                                                                                                                                                                                                                                                                                                                                                                              <w:marRight w:val="0"/>
                                                                                                                                                                                                                                                                                                                                                                                                                                              <w:marTop w:val="0"/>
                                                                                                                                                                                                                                                                                                                                                                                                                                              <w:marBottom w:val="0"/>
                                                                                                                                                                                                                                                                                                                                                                                                                                              <w:divBdr>
                                                                                                                                                                                                                                                                                                                                                                                                                                                <w:top w:val="none" w:sz="0" w:space="0" w:color="auto"/>
                                                                                                                                                                                                                                                                                                                                                                                                                                                <w:left w:val="none" w:sz="0" w:space="0" w:color="auto"/>
                                                                                                                                                                                                                                                                                                                                                                                                                                                <w:bottom w:val="none" w:sz="0" w:space="0" w:color="auto"/>
                                                                                                                                                                                                                                                                                                                                                                                                                                                <w:right w:val="none" w:sz="0" w:space="0" w:color="auto"/>
                                                                                                                                                                                                                                                                                                                                                                                                                                              </w:divBdr>
                                                                                                                                                                                                                                                                                                                                                                                                                                              <w:divsChild>
                                                                                                                                                                                                                                                                                                                                                                                                                                                <w:div w:id="1274240177">
                                                                                                                                                                                                                                                                                                                                                                                                                                                  <w:marLeft w:val="0"/>
                                                                                                                                                                                                                                                                                                                                                                                                                                                  <w:marRight w:val="0"/>
                                                                                                                                                                                                                                                                                                                                                                                                                                                  <w:marTop w:val="0"/>
                                                                                                                                                                                                                                                                                                                                                                                                                                                  <w:marBottom w:val="0"/>
                                                                                                                                                                                                                                                                                                                                                                                                                                                  <w:divBdr>
                                                                                                                                                                                                                                                                                                                                                                                                                                                    <w:top w:val="none" w:sz="0" w:space="0" w:color="auto"/>
                                                                                                                                                                                                                                                                                                                                                                                                                                                    <w:left w:val="none" w:sz="0" w:space="0" w:color="auto"/>
                                                                                                                                                                                                                                                                                                                                                                                                                                                    <w:bottom w:val="none" w:sz="0" w:space="0" w:color="auto"/>
                                                                                                                                                                                                                                                                                                                                                                                                                                                    <w:right w:val="none" w:sz="0" w:space="0" w:color="auto"/>
                                                                                                                                                                                                                                                                                                                                                                                                                                                  </w:divBdr>
                                                                                                                                                                                                                                                                                                                                                                                                                                                  <w:divsChild>
                                                                                                                                                                                                                                                                                                                                                                                                                                                    <w:div w:id="1274240179">
                                                                                                                                                                                                                                                                                                                                                                                                                                                      <w:marLeft w:val="0"/>
                                                                                                                                                                                                                                                                                                                                                                                                                                                      <w:marRight w:val="0"/>
                                                                                                                                                                                                                                                                                                                                                                                                                                                      <w:marTop w:val="0"/>
                                                                                                                                                                                                                                                                                                                                                                                                                                                      <w:marBottom w:val="0"/>
                                                                                                                                                                                                                                                                                                                                                                                                                                                      <w:divBdr>
                                                                                                                                                                                                                                                                                                                                                                                                                                                        <w:top w:val="none" w:sz="0" w:space="0" w:color="auto"/>
                                                                                                                                                                                                                                                                                                                                                                                                                                                        <w:left w:val="none" w:sz="0" w:space="0" w:color="auto"/>
                                                                                                                                                                                                                                                                                                                                                                                                                                                        <w:bottom w:val="none" w:sz="0" w:space="0" w:color="auto"/>
                                                                                                                                                                                                                                                                                                                                                                                                                                                        <w:right w:val="none" w:sz="0" w:space="0" w:color="auto"/>
                                                                                                                                                                                                                                                                                                                                                                                                                                                      </w:divBdr>
                                                                                                                                                                                                                                                                                                                                                                                                                                                      <w:divsChild>
                                                                                                                                                                                                                                                                                                                                                                                                                                                        <w:div w:id="1274240196">
                                                                                                                                                                                                                                                                                                                                                                                                                                                          <w:marLeft w:val="0"/>
                                                                                                                                                                                                                                                                                                                                                                                                                                                          <w:marRight w:val="0"/>
                                                                                                                                                                                                                                                                                                                                                                                                                                                          <w:marTop w:val="0"/>
                                                                                                                                                                                                                                                                                                                                                                                                                                                          <w:marBottom w:val="0"/>
                                                                                                                                                                                                                                                                                                                                                                                                                                                          <w:divBdr>
                                                                                                                                                                                                                                                                                                                                                                                                                                                            <w:top w:val="none" w:sz="0" w:space="0" w:color="auto"/>
                                                                                                                                                                                                                                                                                                                                                                                                                                                            <w:left w:val="none" w:sz="0" w:space="0" w:color="auto"/>
                                                                                                                                                                                                                                                                                                                                                                                                                                                            <w:bottom w:val="none" w:sz="0" w:space="0" w:color="auto"/>
                                                                                                                                                                                                                                                                                                                                                                                                                                                            <w:right w:val="none" w:sz="0" w:space="0" w:color="auto"/>
                                                                                                                                                                                                                                                                                                                                                                                                                                                          </w:divBdr>
                                                                                                                                                                                                                                                                                                                                                                                                                                                          <w:divsChild>
                                                                                                                                                                                                                                                                                                                                                                                                                                                            <w:div w:id="1274240197">
                                                                                                                                                                                                                                                                                                                                                                                                                                                              <w:marLeft w:val="0"/>
                                                                                                                                                                                                                                                                                                                                                                                                                                                              <w:marRight w:val="0"/>
                                                                                                                                                                                                                                                                                                                                                                                                                                                              <w:marTop w:val="0"/>
                                                                                                                                                                                                                                                                                                                                                                                                                                                              <w:marBottom w:val="0"/>
                                                                                                                                                                                                                                                                                                                                                                                                                                                              <w:divBdr>
                                                                                                                                                                                                                                                                                                                                                                                                                                                                <w:top w:val="none" w:sz="0" w:space="0" w:color="auto"/>
                                                                                                                                                                                                                                                                                                                                                                                                                                                                <w:left w:val="none" w:sz="0" w:space="0" w:color="auto"/>
                                                                                                                                                                                                                                                                                                                                                                                                                                                                <w:bottom w:val="none" w:sz="0" w:space="0" w:color="auto"/>
                                                                                                                                                                                                                                                                                                                                                                                                                                                                <w:right w:val="none" w:sz="0" w:space="0" w:color="auto"/>
                                                                                                                                                                                                                                                                                                                                                                                                                                                              </w:divBdr>
                                                                                                                                                                                                                                                                                                                                                                                                                                                              <w:divsChild>
                                                                                                                                                                                                                                                                                                                                                                                                                                                                <w:div w:id="1274240187">
                                                                                                                                                                                                                                                                                                                                                                                                                                                                  <w:marLeft w:val="0"/>
                                                                                                                                                                                                                                                                                                                                                                                                                                                                  <w:marRight w:val="0"/>
                                                                                                                                                                                                                                                                                                                                                                                                                                                                  <w:marTop w:val="0"/>
                                                                                                                                                                                                                                                                                                                                                                                                                                                                  <w:marBottom w:val="0"/>
                                                                                                                                                                                                                                                                                                                                                                                                                                                                  <w:divBdr>
                                                                                                                                                                                                                                                                                                                                                                                                                                                                    <w:top w:val="none" w:sz="0" w:space="0" w:color="auto"/>
                                                                                                                                                                                                                                                                                                                                                                                                                                                                    <w:left w:val="none" w:sz="0" w:space="0" w:color="auto"/>
                                                                                                                                                                                                                                                                                                                                                                                                                                                                    <w:bottom w:val="none" w:sz="0" w:space="0" w:color="auto"/>
                                                                                                                                                                                                                                                                                                                                                                                                                                                                    <w:right w:val="none" w:sz="0" w:space="0" w:color="auto"/>
                                                                                                                                                                                                                                                                                                                                                                                                                                                                  </w:divBdr>
                                                                                                                                                                                                                                                                                                                                                                                                                                                                  <w:divsChild>
                                                                                                                                                                                                                                                                                                                                                                                                                                                                    <w:div w:id="1274240188">
                                                                                                                                                                                                                                                                                                                                                                                                                                                                      <w:marLeft w:val="0"/>
                                                                                                                                                                                                                                                                                                                                                                                                                                                                      <w:marRight w:val="0"/>
                                                                                                                                                                                                                                                                                                                                                                                                                                                                      <w:marTop w:val="0"/>
                                                                                                                                                                                                                                                                                                                                                                                                                                                                      <w:marBottom w:val="0"/>
                                                                                                                                                                                                                                                                                                                                                                                                                                                                      <w:divBdr>
                                                                                                                                                                                                                                                                                                                                                                                                                                                                        <w:top w:val="none" w:sz="0" w:space="0" w:color="auto"/>
                                                                                                                                                                                                                                                                                                                                                                                                                                                                        <w:left w:val="none" w:sz="0" w:space="0" w:color="auto"/>
                                                                                                                                                                                                                                                                                                                                                                                                                                                                        <w:bottom w:val="none" w:sz="0" w:space="0" w:color="auto"/>
                                                                                                                                                                                                                                                                                                                                                                                                                                                                        <w:right w:val="none" w:sz="0" w:space="0" w:color="auto"/>
                                                                                                                                                                                                                                                                                                                                                                                                                                                                      </w:divBdr>
                                                                                                                                                                                                                                                                                                                                                                                                                                                                      <w:divsChild>
                                                                                                                                                                                                                                                                                                                                                                                                                                                                        <w:div w:id="1274240181">
                                                                                                                                                                                                                                                                                                                                                                                                                                                                          <w:marLeft w:val="0"/>
                                                                                                                                                                                                                                                                                                                                                                                                                                                                          <w:marRight w:val="0"/>
                                                                                                                                                                                                                                                                                                                                                                                                                                                                          <w:marTop w:val="0"/>
                                                                                                                                                                                                                                                                                                                                                                                                                                                                          <w:marBottom w:val="0"/>
                                                                                                                                                                                                                                                                                                                                                                                                                                                                          <w:divBdr>
                                                                                                                                                                                                                                                                                                                                                                                                                                                                            <w:top w:val="none" w:sz="0" w:space="0" w:color="auto"/>
                                                                                                                                                                                                                                                                                                                                                                                                                                                                            <w:left w:val="none" w:sz="0" w:space="0" w:color="auto"/>
                                                                                                                                                                                                                                                                                                                                                                                                                                                                            <w:bottom w:val="none" w:sz="0" w:space="0" w:color="auto"/>
                                                                                                                                                                                                                                                                                                                                                                                                                                                                            <w:right w:val="none" w:sz="0" w:space="0" w:color="auto"/>
                                                                                                                                                                                                                                                                                                                                                                                                                                                                          </w:divBdr>
                                                                                                                                                                                                                                                                                                                                                                                                                                                                          <w:divsChild>
                                                                                                                                                                                                                                                                                                                                                                                                                                                                            <w:div w:id="1274240183">
                                                                                                                                                                                                                                                                                                                                                                                                                                                                              <w:marLeft w:val="0"/>
                                                                                                                                                                                                                                                                                                                                                                                                                                                                              <w:marRight w:val="0"/>
                                                                                                                                                                                                                                                                                                                                                                                                                                                                              <w:marTop w:val="0"/>
                                                                                                                                                                                                                                                                                                                                                                                                                                                                              <w:marBottom w:val="0"/>
                                                                                                                                                                                                                                                                                                                                                                                                                                                                              <w:divBdr>
                                                                                                                                                                                                                                                                                                                                                                                                                                                                                <w:top w:val="none" w:sz="0" w:space="0" w:color="auto"/>
                                                                                                                                                                                                                                                                                                                                                                                                                                                                                <w:left w:val="none" w:sz="0" w:space="0" w:color="auto"/>
                                                                                                                                                                                                                                                                                                                                                                                                                                                                                <w:bottom w:val="none" w:sz="0" w:space="0" w:color="auto"/>
                                                                                                                                                                                                                                                                                                                                                                                                                                                                                <w:right w:val="none" w:sz="0" w:space="0" w:color="auto"/>
                                                                                                                                                                                                                                                                                                                                                                                                                                                                              </w:divBdr>
                                                                                                                                                                                                                                                                                                                                                                                                                                                                              <w:divsChild>
                                                                                                                                                                                                                                                                                                                                                                                                                                                                                <w:div w:id="1274240180">
                                                                                                                                                                                                                                                                                                                                                                                                                                                                                  <w:marLeft w:val="0"/>
                                                                                                                                                                                                                                                                                                                                                                                                                                                                                  <w:marRight w:val="0"/>
                                                                                                                                                                                                                                                                                                                                                                                                                                                                                  <w:marTop w:val="0"/>
                                                                                                                                                                                                                                                                                                                                                                                                                                                                                  <w:marBottom w:val="0"/>
                                                                                                                                                                                                                                                                                                                                                                                                                                                                                  <w:divBdr>
                                                                                                                                                                                                                                                                                                                                                                                                                                                                                    <w:top w:val="none" w:sz="0" w:space="0" w:color="auto"/>
                                                                                                                                                                                                                                                                                                                                                                                                                                                                                    <w:left w:val="none" w:sz="0" w:space="0" w:color="auto"/>
                                                                                                                                                                                                                                                                                                                                                                                                                                                                                    <w:bottom w:val="none" w:sz="0" w:space="0" w:color="auto"/>
                                                                                                                                                                                                                                                                                                                                                                                                                                                                                    <w:right w:val="none" w:sz="0" w:space="0" w:color="auto"/>
                                                                                                                                                                                                                                                                                                                                                                                                                                                                                  </w:divBdr>
                                                                                                                                                                                                                                                                                                                                                                                                                                                                                  <w:divsChild>
                                                                                                                                                                                                                                                                                                                                                                                                                                                                                    <w:div w:id="1274240191">
                                                                                                                                                                                                                                                                                                                                                                                                                                                                                      <w:marLeft w:val="0"/>
                                                                                                                                                                                                                                                                                                                                                                                                                                                                                      <w:marRight w:val="0"/>
                                                                                                                                                                                                                                                                                                                                                                                                                                                                                      <w:marTop w:val="0"/>
                                                                                                                                                                                                                                                                                                                                                                                                                                                                                      <w:marBottom w:val="0"/>
                                                                                                                                                                                                                                                                                                                                                                                                                                                                                      <w:divBdr>
                                                                                                                                                                                                                                                                                                                                                                                                                                                                                        <w:top w:val="none" w:sz="0" w:space="0" w:color="auto"/>
                                                                                                                                                                                                                                                                                                                                                                                                                                                                                        <w:left w:val="none" w:sz="0" w:space="0" w:color="auto"/>
                                                                                                                                                                                                                                                                                                                                                                                                                                                                                        <w:bottom w:val="none" w:sz="0" w:space="0" w:color="auto"/>
                                                                                                                                                                                                                                                                                                                                                                                                                                                                                        <w:right w:val="none" w:sz="0" w:space="0" w:color="auto"/>
                                                                                                                                                                                                                                                                                                                                                                                                                                                                                      </w:divBdr>
                                                                                                                                                                                                                                                                                                                                                                                                                                                                                      <w:divsChild>
                                                                                                                                                                                                                                                                                                                                                                                                                                                                                        <w:div w:id="1274240195">
                                                                                                                                                                                                                                                                                                                                                                                                                                                                                          <w:marLeft w:val="0"/>
                                                                                                                                                                                                                                                                                                                                                                                                                                                                                          <w:marRight w:val="0"/>
                                                                                                                                                                                                                                                                                                                                                                                                                                                                                          <w:marTop w:val="0"/>
                                                                                                                                                                                                                                                                                                                                                                                                                                                                                          <w:marBottom w:val="0"/>
                                                                                                                                                                                                                                                                                                                                                                                                                                                                                          <w:divBdr>
                                                                                                                                                                                                                                                                                                                                                                                                                                                                                            <w:top w:val="none" w:sz="0" w:space="0" w:color="auto"/>
                                                                                                                                                                                                                                                                                                                                                                                                                                                                                            <w:left w:val="none" w:sz="0" w:space="0" w:color="auto"/>
                                                                                                                                                                                                                                                                                                                                                                                                                                                                                            <w:bottom w:val="none" w:sz="0" w:space="0" w:color="auto"/>
                                                                                                                                                                                                                                                                                                                                                                                                                                                                                            <w:right w:val="none" w:sz="0" w:space="0" w:color="auto"/>
                                                                                                                                                                                                                                                                                                                                                                                                                                                                                          </w:divBdr>
                                                                                                                                                                                                                                                                                                                                                                                                                                                                                          <w:divsChild>
                                                                                                                                                                                                                                                                                                                                                                                                                                                                                            <w:div w:id="1274240186">
                                                                                                                                                                                                                                                                                                                                                                                                                                                                                              <w:marLeft w:val="0"/>
                                                                                                                                                                                                                                                                                                                                                                                                                                                                                              <w:marRight w:val="0"/>
                                                                                                                                                                                                                                                                                                                                                                                                                                                                                              <w:marTop w:val="0"/>
                                                                                                                                                                                                                                                                                                                                                                                                                                                                                              <w:marBottom w:val="0"/>
                                                                                                                                                                                                                                                                                                                                                                                                                                                                                              <w:divBdr>
                                                                                                                                                                                                                                                                                                                                                                                                                                                                                                <w:top w:val="none" w:sz="0" w:space="0" w:color="auto"/>
                                                                                                                                                                                                                                                                                                                                                                                                                                                                                                <w:left w:val="none" w:sz="0" w:space="0" w:color="auto"/>
                                                                                                                                                                                                                                                                                                                                                                                                                                                                                                <w:bottom w:val="none" w:sz="0" w:space="0" w:color="auto"/>
                                                                                                                                                                                                                                                                                                                                                                                                                                                                                                <w:right w:val="none" w:sz="0" w:space="0" w:color="auto"/>
                                                                                                                                                                                                                                                                                                                                                                                                                                                                                              </w:divBdr>
                                                                                                                                                                                                                                                                                                                                                                                                                                                                                              <w:divsChild>
                                                                                                                                                                                                                                                                                                                                                                                                                                                                                                <w:div w:id="1274240190">
                                                                                                                                                                                                                                                                                                                                                                                                                                                                                                  <w:marLeft w:val="0"/>
                                                                                                                                                                                                                                                                                                                                                                                                                                                                                                  <w:marRight w:val="0"/>
                                                                                                                                                                                                                                                                                                                                                                                                                                                                                                  <w:marTop w:val="0"/>
                                                                                                                                                                                                                                                                                                                                                                                                                                                                                                  <w:marBottom w:val="0"/>
                                                                                                                                                                                                                                                                                                                                                                                                                                                                                                  <w:divBdr>
                                                                                                                                                                                                                                                                                                                                                                                                                                                                                                    <w:top w:val="none" w:sz="0" w:space="0" w:color="auto"/>
                                                                                                                                                                                                                                                                                                                                                                                                                                                                                                    <w:left w:val="none" w:sz="0" w:space="0" w:color="auto"/>
                                                                                                                                                                                                                                                                                                                                                                                                                                                                                                    <w:bottom w:val="none" w:sz="0" w:space="0" w:color="auto"/>
                                                                                                                                                                                                                                                                                                                                                                                                                                                                                                    <w:right w:val="none" w:sz="0" w:space="0" w:color="auto"/>
                                                                                                                                                                                                                                                                                                                                                                                                                                                                                                  </w:divBdr>
                                                                                                                                                                                                                                                                                                                                                                                                                                                                                                  <w:divsChild>
                                                                                                                                                                                                                                                                                                                                                                                                                                                                                                    <w:div w:id="1274240189">
                                                                                                                                                                                                                                                                                                                                                                                                                                                                                                      <w:marLeft w:val="0"/>
                                                                                                                                                                                                                                                                                                                                                                                                                                                                                                      <w:marRight w:val="0"/>
                                                                                                                                                                                                                                                                                                                                                                                                                                                                                                      <w:marTop w:val="0"/>
                                                                                                                                                                                                                                                                                                                                                                                                                                                                                                      <w:marBottom w:val="0"/>
                                                                                                                                                                                                                                                                                                                                                                                                                                                                                                      <w:divBdr>
                                                                                                                                                                                                                                                                                                                                                                                                                                                                                                        <w:top w:val="none" w:sz="0" w:space="0" w:color="auto"/>
                                                                                                                                                                                                                                                                                                                                                                                                                                                                                                        <w:left w:val="none" w:sz="0" w:space="0" w:color="auto"/>
                                                                                                                                                                                                                                                                                                                                                                                                                                                                                                        <w:bottom w:val="none" w:sz="0" w:space="0" w:color="auto"/>
                                                                                                                                                                                                                                                                                                                                                                                                                                                                                                        <w:right w:val="none" w:sz="0" w:space="0" w:color="auto"/>
                                                                                                                                                                                                                                                                                                                                                                                                                                                                                                      </w:divBdr>
                                                                                                                                                                                                                                                                                                                                                                                                                                                                                                      <w:divsChild>
                                                                                                                                                                                                                                                                                                                                                                                                                                                                                                        <w:div w:id="1274240052">
                                                                                                                                                                                                                                                                                                                                                                                                                                                                                                          <w:marLeft w:val="0"/>
                                                                                                                                                                                                                                                                                                                                                                                                                                                                                                          <w:marRight w:val="0"/>
                                                                                                                                                                                                                                                                                                                                                                                                                                                                                                          <w:marTop w:val="0"/>
                                                                                                                                                                                                                                                                                                                                                                                                                                                                                                          <w:marBottom w:val="0"/>
                                                                                                                                                                                                                                                                                                                                                                                                                                                                                                          <w:divBdr>
                                                                                                                                                                                                                                                                                                                                                                                                                                                                                                            <w:top w:val="none" w:sz="0" w:space="0" w:color="auto"/>
                                                                                                                                                                                                                                                                                                                                                                                                                                                                                                            <w:left w:val="none" w:sz="0" w:space="0" w:color="auto"/>
                                                                                                                                                                                                                                                                                                                                                                                                                                                                                                            <w:bottom w:val="none" w:sz="0" w:space="0" w:color="auto"/>
                                                                                                                                                                                                                                                                                                                                                                                                                                                                                                            <w:right w:val="none" w:sz="0" w:space="0" w:color="auto"/>
                                                                                                                                                                                                                                                                                                                                                                                                                                                                                                          </w:divBdr>
                                                                                                                                                                                                                                                                                                                                                                                                                                                                                                          <w:divsChild>
                                                                                                                                                                                                                                                                                                                                                                                                                                                                                                            <w:div w:id="1274240182">
                                                                                                                                                                                                                                                                                                                                                                                                                                                                                                              <w:marLeft w:val="0"/>
                                                                                                                                                                                                                                                                                                                                                                                                                                                                                                              <w:marRight w:val="0"/>
                                                                                                                                                                                                                                                                                                                                                                                                                                                                                                              <w:marTop w:val="0"/>
                                                                                                                                                                                                                                                                                                                                                                                                                                                                                                              <w:marBottom w:val="0"/>
                                                                                                                                                                                                                                                                                                                                                                                                                                                                                                              <w:divBdr>
                                                                                                                                                                                                                                                                                                                                                                                                                                                                                                                <w:top w:val="none" w:sz="0" w:space="0" w:color="auto"/>
                                                                                                                                                                                                                                                                                                                                                                                                                                                                                                                <w:left w:val="none" w:sz="0" w:space="0" w:color="auto"/>
                                                                                                                                                                                                                                                                                                                                                                                                                                                                                                                <w:bottom w:val="none" w:sz="0" w:space="0" w:color="auto"/>
                                                                                                                                                                                                                                                                                                                                                                                                                                                                                                                <w:right w:val="none" w:sz="0" w:space="0" w:color="auto"/>
                                                                                                                                                                                                                                                                                                                                                                                                                                                                                                              </w:divBdr>
                                                                                                                                                                                                                                                                                                                                                                                                                                                                                                              <w:divsChild>
                                                                                                                                                                                                                                                                                                                                                                                                                                                                                                                <w:div w:id="1274240192">
                                                                                                                                                                                                                                                                                                                                                                                                                                                                                                                  <w:marLeft w:val="0"/>
                                                                                                                                                                                                                                                                                                                                                                                                                                                                                                                  <w:marRight w:val="0"/>
                                                                                                                                                                                                                                                                                                                                                                                                                                                                                                                  <w:marTop w:val="0"/>
                                                                                                                                                                                                                                                                                                                                                                                                                                                                                                                  <w:marBottom w:val="0"/>
                                                                                                                                                                                                                                                                                                                                                                                                                                                                                                                  <w:divBdr>
                                                                                                                                                                                                                                                                                                                                                                                                                                                                                                                    <w:top w:val="none" w:sz="0" w:space="0" w:color="auto"/>
                                                                                                                                                                                                                                                                                                                                                                                                                                                                                                                    <w:left w:val="none" w:sz="0" w:space="0" w:color="auto"/>
                                                                                                                                                                                                                                                                                                                                                                                                                                                                                                                    <w:bottom w:val="none" w:sz="0" w:space="0" w:color="auto"/>
                                                                                                                                                                                                                                                                                                                                                                                                                                                                                                                    <w:right w:val="none" w:sz="0" w:space="0" w:color="auto"/>
                                                                                                                                                                                                                                                                                                                                                                                                                                                                                                                  </w:divBdr>
                                                                                                                                                                                                                                                                                                                                                                                                                                                                                                                  <w:divsChild>
                                                                                                                                                                                                                                                                                                                                                                                                                                                                                                                    <w:div w:id="1274240050">
                                                                                                                                                                                                                                                                                                                                                                                                                                                                                                                      <w:marLeft w:val="0"/>
                                                                                                                                                                                                                                                                                                                                                                                                                                                                                                                      <w:marRight w:val="0"/>
                                                                                                                                                                                                                                                                                                                                                                                                                                                                                                                      <w:marTop w:val="0"/>
                                                                                                                                                                                                                                                                                                                                                                                                                                                                                                                      <w:marBottom w:val="0"/>
                                                                                                                                                                                                                                                                                                                                                                                                                                                                                                                      <w:divBdr>
                                                                                                                                                                                                                                                                                                                                                                                                                                                                                                                        <w:top w:val="none" w:sz="0" w:space="0" w:color="auto"/>
                                                                                                                                                                                                                                                                                                                                                                                                                                                                                                                        <w:left w:val="none" w:sz="0" w:space="0" w:color="auto"/>
                                                                                                                                                                                                                                                                                                                                                                                                                                                                                                                        <w:bottom w:val="none" w:sz="0" w:space="0" w:color="auto"/>
                                                                                                                                                                                                                                                                                                                                                                                                                                                                                                                        <w:right w:val="none" w:sz="0" w:space="0" w:color="auto"/>
                                                                                                                                                                                                                                                                                                                                                                                                                                                                                                                      </w:divBdr>
                                                                                                                                                                                                                                                                                                                                                                                                                                                                                                                      <w:divsChild>
                                                                                                                                                                                                                                                                                                                                                                                                                                                                                                                        <w:div w:id="1274240184">
                                                                                                                                                                                                                                                                                                                                                                                                                                                                                                                          <w:marLeft w:val="0"/>
                                                                                                                                                                                                                                                                                                                                                                                                                                                                                                                          <w:marRight w:val="0"/>
                                                                                                                                                                                                                                                                                                                                                                                                                                                                                                                          <w:marTop w:val="0"/>
                                                                                                                                                                                                                                                                                                                                                                                                                                                                                                                          <w:marBottom w:val="0"/>
                                                                                                                                                                                                                                                                                                                                                                                                                                                                                                                          <w:divBdr>
                                                                                                                                                                                                                                                                                                                                                                                                                                                                                                                            <w:top w:val="none" w:sz="0" w:space="0" w:color="auto"/>
                                                                                                                                                                                                                                                                                                                                                                                                                                                                                                                            <w:left w:val="none" w:sz="0" w:space="0" w:color="auto"/>
                                                                                                                                                                                                                                                                                                                                                                                                                                                                                                                            <w:bottom w:val="none" w:sz="0" w:space="0" w:color="auto"/>
                                                                                                                                                                                                                                                                                                                                                                                                                                                                                                                            <w:right w:val="none" w:sz="0" w:space="0" w:color="auto"/>
                                                                                                                                                                                                                                                                                                                                                                                                                                                                                                                          </w:divBdr>
                                                                                                                                                                                                                                                                                                                                                                                                                                                                                                                          <w:divsChild>
                                                                                                                                                                                                                                                                                                                                                                                                                                                                                                                            <w:div w:id="1274240051">
                                                                                                                                                                                                                                                                                                                                                                                                                                                                                                                              <w:marLeft w:val="0"/>
                                                                                                                                                                                                                                                                                                                                                                                                                                                                                                                              <w:marRight w:val="0"/>
                                                                                                                                                                                                                                                                                                                                                                                                                                                                                                                              <w:marTop w:val="0"/>
                                                                                                                                                                                                                                                                                                                                                                                                                                                                                                                              <w:marBottom w:val="0"/>
                                                                                                                                                                                                                                                                                                                                                                                                                                                                                                                              <w:divBdr>
                                                                                                                                                                                                                                                                                                                                                                                                                                                                                                                                <w:top w:val="none" w:sz="0" w:space="0" w:color="auto"/>
                                                                                                                                                                                                                                                                                                                                                                                                                                                                                                                                <w:left w:val="none" w:sz="0" w:space="0" w:color="auto"/>
                                                                                                                                                                                                                                                                                                                                                                                                                                                                                                                                <w:bottom w:val="none" w:sz="0" w:space="0" w:color="auto"/>
                                                                                                                                                                                                                                                                                                                                                                                                                                                                                                                                <w:right w:val="none" w:sz="0" w:space="0" w:color="auto"/>
                                                                                                                                                                                                                                                                                                                                                                                                                                                                                                                              </w:divBdr>
                                                                                                                                                                                                                                                                                                                                                                                                                                                                                                                              <w:divsChild>
                                                                                                                                                                                                                                                                                                                                                                                                                                                                                                                                <w:div w:id="1274240193">
                                                                                                                                                                                                                                                                                                                                                                                                                                                                                                                                  <w:marLeft w:val="0"/>
                                                                                                                                                                                                                                                                                                                                                                                                                                                                                                                                  <w:marRight w:val="0"/>
                                                                                                                                                                                                                                                                                                                                                                                                                                                                                                                                  <w:marTop w:val="0"/>
                                                                                                                                                                                                                                                                                                                                                                                                                                                                                                                                  <w:marBottom w:val="0"/>
                                                                                                                                                                                                                                                                                                                                                                                                                                                                                                                                  <w:divBdr>
                                                                                                                                                                                                                                                                                                                                                                                                                                                                                                                                    <w:top w:val="none" w:sz="0" w:space="0" w:color="auto"/>
                                                                                                                                                                                                                                                                                                                                                                                                                                                                                                                                    <w:left w:val="none" w:sz="0" w:space="0" w:color="auto"/>
                                                                                                                                                                                                                                                                                                                                                                                                                                                                                                                                    <w:bottom w:val="none" w:sz="0" w:space="0" w:color="auto"/>
                                                                                                                                                                                                                                                                                                                                                                                                                                                                                                                                    <w:right w:val="none" w:sz="0" w:space="0" w:color="auto"/>
                                                                                                                                                                                                                                                                                                                                                                                                                                                                                                                                  </w:divBdr>
                                                                                                                                                                                                                                                                                                                                                                                                                                                                                                                                  <w:divsChild>
                                                                                                                                                                                                                                                                                                                                                                                                                                                                                                                                    <w:div w:id="1274240053">
                                                                                                                                                                                                                                                                                                                                                                                                                                                                                                                                      <w:marLeft w:val="0"/>
                                                                                                                                                                                                                                                                                                                                                                                                                                                                                                                                      <w:marRight w:val="0"/>
                                                                                                                                                                                                                                                                                                                                                                                                                                                                                                                                      <w:marTop w:val="0"/>
                                                                                                                                                                                                                                                                                                                                                                                                                                                                                                                                      <w:marBottom w:val="0"/>
                                                                                                                                                                                                                                                                                                                                                                                                                                                                                                                                      <w:divBdr>
                                                                                                                                                                                                                                                                                                                                                                                                                                                                                                                                        <w:top w:val="none" w:sz="0" w:space="0" w:color="auto"/>
                                                                                                                                                                                                                                                                                                                                                                                                                                                                                                                                        <w:left w:val="none" w:sz="0" w:space="0" w:color="auto"/>
                                                                                                                                                                                                                                                                                                                                                                                                                                                                                                                                        <w:bottom w:val="none" w:sz="0" w:space="0" w:color="auto"/>
                                                                                                                                                                                                                                                                                                                                                                                                                                                                                                                                        <w:right w:val="none" w:sz="0" w:space="0" w:color="auto"/>
                                                                                                                                                                                                                                                                                                                                                                                                                                                                                                                                      </w:divBdr>
                                                                                                                                                                                                                                                                                                                                                                                                                                                                                                                                      <w:divsChild>
                                                                                                                                                                                                                                                                                                                                                                                                                                                                                                                                        <w:div w:id="1274240185">
                                                                                                                                                                                                                                                                                                                                                                                                                                                                                                                                          <w:marLeft w:val="0"/>
                                                                                                                                                                                                                                                                                                                                                                                                                                                                                                                                          <w:marRight w:val="0"/>
                                                                                                                                                                                                                                                                                                                                                                                                                                                                                                                                          <w:marTop w:val="0"/>
                                                                                                                                                                                                                                                                                                                                                                                                                                                                                                                                          <w:marBottom w:val="0"/>
                                                                                                                                                                                                                                                                                                                                                                                                                                                                                                                                          <w:divBdr>
                                                                                                                                                                                                                                                                                                                                                                                                                                                                                                                                            <w:top w:val="none" w:sz="0" w:space="0" w:color="auto"/>
                                                                                                                                                                                                                                                                                                                                                                                                                                                                                                                                            <w:left w:val="none" w:sz="0" w:space="0" w:color="auto"/>
                                                                                                                                                                                                                                                                                                                                                                                                                                                                                                                                            <w:bottom w:val="none" w:sz="0" w:space="0" w:color="auto"/>
                                                                                                                                                                                                                                                                                                                                                                                                                                                                                                                                            <w:right w:val="none" w:sz="0" w:space="0" w:color="auto"/>
                                                                                                                                                                                                                                                                                                                                                                                                                                                                                                                                          </w:divBdr>
                                                                                                                                                                                                                                                                                                                                                                                                                                                                                                                                          <w:divsChild>
                                                                                                                                                                                                                                                                                                                                                                                                                                                                                                                                            <w:div w:id="1274240049">
                                                                                                                                                                                                                                                                                                                                                                                                                                                                                                                                              <w:marLeft w:val="0"/>
                                                                                                                                                                                                                                                                                                                                                                                                                                                                                                                                              <w:marRight w:val="0"/>
                                                                                                                                                                                                                                                                                                                                                                                                                                                                                                                                              <w:marTop w:val="0"/>
                                                                                                                                                                                                                                                                                                                                                                                                                                                                                                                                              <w:marBottom w:val="0"/>
                                                                                                                                                                                                                                                                                                                                                                                                                                                                                                                                              <w:divBdr>
                                                                                                                                                                                                                                                                                                                                                                                                                                                                                                                                                <w:top w:val="none" w:sz="0" w:space="0" w:color="auto"/>
                                                                                                                                                                                                                                                                                                                                                                                                                                                                                                                                                <w:left w:val="none" w:sz="0" w:space="0" w:color="auto"/>
                                                                                                                                                                                                                                                                                                                                                                                                                                                                                                                                                <w:bottom w:val="none" w:sz="0" w:space="0" w:color="auto"/>
                                                                                                                                                                                                                                                                                                                                                                                                                                                                                                                                                <w:right w:val="none" w:sz="0" w:space="0" w:color="auto"/>
                                                                                                                                                                                                                                                                                                                                                                                                                                                                                                                                              </w:divBdr>
                                                                                                                                                                                                                                                                                                                                                                                                                                                                                                                                              <w:divsChild>
                                                                                                                                                                                                                                                                                                                                                                                                                                                                                                                                                <w:div w:id="1274240048">
                                                                                                                                                                                                                                                                                                                                                                                                                                                                                                                                                  <w:marLeft w:val="0"/>
                                                                                                                                                                                                                                                                                                                                                                                                                                                                                                                                                  <w:marRight w:val="0"/>
                                                                                                                                                                                                                                                                                                                                                                                                                                                                                                                                                  <w:marTop w:val="0"/>
                                                                                                                                                                                                                                                                                                                                                                                                                                                                                                                                                  <w:marBottom w:val="0"/>
                                                                                                                                                                                                                                                                                                                                                                                                                                                                                                                                                  <w:divBdr>
                                                                                                                                                                                                                                                                                                                                                                                                                                                                                                                                                    <w:top w:val="none" w:sz="0" w:space="0" w:color="auto"/>
                                                                                                                                                                                                                                                                                                                                                                                                                                                                                                                                                    <w:left w:val="none" w:sz="0" w:space="0" w:color="auto"/>
                                                                                                                                                                                                                                                                                                                                                                                                                                                                                                                                                    <w:bottom w:val="none" w:sz="0" w:space="0" w:color="auto"/>
                                                                                                                                                                                                                                                                                                                                                                                                                                                                                                                                                    <w:right w:val="none" w:sz="0" w:space="0" w:color="auto"/>
                                                                                                                                                                                                                                                                                                                                                                                                                                                                                                                                                  </w:divBdr>
                                                                                                                                                                                                                                                                                                                                                                                                                                                                                                                                                  <w:divsChild>
                                                                                                                                                                                                                                                                                                                                                                                                                                                                                                                                                    <w:div w:id="1274240198">
                                                                                                                                                                                                                                                                                                                                                                                                                                                                                                                                                      <w:marLeft w:val="0"/>
                                                                                                                                                                                                                                                                                                                                                                                                                                                                                                                                                      <w:marRight w:val="0"/>
                                                                                                                                                                                                                                                                                                                                                                                                                                                                                                                                                      <w:marTop w:val="0"/>
                                                                                                                                                                                                                                                                                                                                                                                                                                                                                                                                                      <w:marBottom w:val="0"/>
                                                                                                                                                                                                                                                                                                                                                                                                                                                                                                                                                      <w:divBdr>
                                                                                                                                                                                                                                                                                                                                                                                                                                                                                                                                                        <w:top w:val="none" w:sz="0" w:space="0" w:color="auto"/>
                                                                                                                                                                                                                                                                                                                                                                                                                                                                                                                                                        <w:left w:val="none" w:sz="0" w:space="0" w:color="auto"/>
                                                                                                                                                                                                                                                                                                                                                                                                                                                                                                                                                        <w:bottom w:val="none" w:sz="0" w:space="0" w:color="auto"/>
                                                                                                                                                                                                                                                                                                                                                                                                                                                                                                                                                        <w:right w:val="none" w:sz="0" w:space="0" w:color="auto"/>
                                                                                                                                                                                                                                                                                                                                                                                                                                                                                                                                                      </w:divBdr>
                                                                                                                                                                                                                                                                                                                                                                                                                                                                                                                                                      <w:divsChild>
                                                                                                                                                                                                                                                                                                                                                                                                                                                                                                                                                        <w:div w:id="1274240199">
                                                                                                                                                                                                                                                                                                                                                                                                                                                                                                                                                          <w:marLeft w:val="0"/>
                                                                                                                                                                                                                                                                                                                                                                                                                                                                                                                                                          <w:marRight w:val="0"/>
                                                                                                                                                                                                                                                                                                                                                                                                                                                                                                                                                          <w:marTop w:val="0"/>
                                                                                                                                                                                                                                                                                                                                                                                                                                                                                                                                                          <w:marBottom w:val="0"/>
                                                                                                                                                                                                                                                                                                                                                                                                                                                                                                                                                          <w:divBdr>
                                                                                                                                                                                                                                                                                                                                                                                                                                                                                                                                                            <w:top w:val="none" w:sz="0" w:space="0" w:color="auto"/>
                                                                                                                                                                                                                                                                                                                                                                                                                                                                                                                                                            <w:left w:val="none" w:sz="0" w:space="0" w:color="auto"/>
                                                                                                                                                                                                                                                                                                                                                                                                                                                                                                                                                            <w:bottom w:val="none" w:sz="0" w:space="0" w:color="auto"/>
                                                                                                                                                                                                                                                                                                                                                                                                                                                                                                                                                            <w:right w:val="none" w:sz="0" w:space="0" w:color="auto"/>
                                                                                                                                                                                                                                                                                                                                                                                                                                                                                                                                                          </w:divBdr>
                                                                                                                                                                                                                                                                                                                                                                                                                                                                                                                                                          <w:divsChild>
                                                                                                                                                                                                                                                                                                                                                                                                                                                                                                                                                            <w:div w:id="1274240046">
                                                                                                                                                                                                                                                                                                                                                                                                                                                                                                                                                              <w:marLeft w:val="0"/>
                                                                                                                                                                                                                                                                                                                                                                                                                                                                                                                                                              <w:marRight w:val="0"/>
                                                                                                                                                                                                                                                                                                                                                                                                                                                                                                                                                              <w:marTop w:val="0"/>
                                                                                                                                                                                                                                                                                                                                                                                                                                                                                                                                                              <w:marBottom w:val="0"/>
                                                                                                                                                                                                                                                                                                                                                                                                                                                                                                                                                              <w:divBdr>
                                                                                                                                                                                                                                                                                                                                                                                                                                                                                                                                                                <w:top w:val="none" w:sz="0" w:space="0" w:color="auto"/>
                                                                                                                                                                                                                                                                                                                                                                                                                                                                                                                                                                <w:left w:val="none" w:sz="0" w:space="0" w:color="auto"/>
                                                                                                                                                                                                                                                                                                                                                                                                                                                                                                                                                                <w:bottom w:val="none" w:sz="0" w:space="0" w:color="auto"/>
                                                                                                                                                                                                                                                                                                                                                                                                                                                                                                                                                                <w:right w:val="none" w:sz="0" w:space="0" w:color="auto"/>
                                                                                                                                                                                                                                                                                                                                                                                                                                                                                                                                                              </w:divBdr>
                                                                                                                                                                                                                                                                                                                                                                                                                                                                                                                                                              <w:divsChild>
                                                                                                                                                                                                                                                                                                                                                                                                                                                                                                                                                                <w:div w:id="1274240044">
                                                                                                                                                                                                                                                                                                                                                                                                                                                                                                                                                                  <w:marLeft w:val="0"/>
                                                                                                                                                                                                                                                                                                                                                                                                                                                                                                                                                                  <w:marRight w:val="0"/>
                                                                                                                                                                                                                                                                                                                                                                                                                                                                                                                                                                  <w:marTop w:val="0"/>
                                                                                                                                                                                                                                                                                                                                                                                                                                                                                                                                                                  <w:marBottom w:val="0"/>
                                                                                                                                                                                                                                                                                                                                                                                                                                                                                                                                                                  <w:divBdr>
                                                                                                                                                                                                                                                                                                                                                                                                                                                                                                                                                                    <w:top w:val="none" w:sz="0" w:space="0" w:color="auto"/>
                                                                                                                                                                                                                                                                                                                                                                                                                                                                                                                                                                    <w:left w:val="none" w:sz="0" w:space="0" w:color="auto"/>
                                                                                                                                                                                                                                                                                                                                                                                                                                                                                                                                                                    <w:bottom w:val="none" w:sz="0" w:space="0" w:color="auto"/>
                                                                                                                                                                                                                                                                                                                                                                                                                                                                                                                                                                    <w:right w:val="none" w:sz="0" w:space="0" w:color="auto"/>
                                                                                                                                                                                                                                                                                                                                                                                                                                                                                                                                                                  </w:divBdr>
                                                                                                                                                                                                                                                                                                                                                                                                                                                                                                                                                                  <w:divsChild>
                                                                                                                                                                                                                                                                                                                                                                                                                                                                                                                                                                    <w:div w:id="1274240047">
                                                                                                                                                                                                                                                                                                                                                                                                                                                                                                                                                                      <w:marLeft w:val="0"/>
                                                                                                                                                                                                                                                                                                                                                                                                                                                                                                                                                                      <w:marRight w:val="0"/>
                                                                                                                                                                                                                                                                                                                                                                                                                                                                                                                                                                      <w:marTop w:val="0"/>
                                                                                                                                                                                                                                                                                                                                                                                                                                                                                                                                                                      <w:marBottom w:val="0"/>
                                                                                                                                                                                                                                                                                                                                                                                                                                                                                                                                                                      <w:divBdr>
                                                                                                                                                                                                                                                                                                                                                                                                                                                                                                                                                                        <w:top w:val="none" w:sz="0" w:space="0" w:color="auto"/>
                                                                                                                                                                                                                                                                                                                                                                                                                                                                                                                                                                        <w:left w:val="none" w:sz="0" w:space="0" w:color="auto"/>
                                                                                                                                                                                                                                                                                                                                                                                                                                                                                                                                                                        <w:bottom w:val="none" w:sz="0" w:space="0" w:color="auto"/>
                                                                                                                                                                                                                                                                                                                                                                                                                                                                                                                                                                        <w:right w:val="none" w:sz="0" w:space="0" w:color="auto"/>
                                                                                                                                                                                                                                                                                                                                                                                                                                                                                                                                                                      </w:divBdr>
                                                                                                                                                                                                                                                                                                                                                                                                                                                                                                                                                                      <w:divsChild>
                                                                                                                                                                                                                                                                                                                                                                                                                                                                                                                                                                        <w:div w:id="1274240045">
                                                                                                                                                                                                                                                                                                                                                                                                                                                                                                                                                                          <w:marLeft w:val="0"/>
                                                                                                                                                                                                                                                                                                                                                                                                                                                                                                                                                                          <w:marRight w:val="0"/>
                                                                                                                                                                                                                                                                                                                                                                                                                                                                                                                                                                          <w:marTop w:val="0"/>
                                                                                                                                                                                                                                                                                                                                                                                                                                                                                                                                                                          <w:marBottom w:val="0"/>
                                                                                                                                                                                                                                                                                                                                                                                                                                                                                                                                                                          <w:divBdr>
                                                                                                                                                                                                                                                                                                                                                                                                                                                                                                                                                                            <w:top w:val="none" w:sz="0" w:space="0" w:color="auto"/>
                                                                                                                                                                                                                                                                                                                                                                                                                                                                                                                                                                            <w:left w:val="none" w:sz="0" w:space="0" w:color="auto"/>
                                                                                                                                                                                                                                                                                                                                                                                                                                                                                                                                                                            <w:bottom w:val="none" w:sz="0" w:space="0" w:color="auto"/>
                                                                                                                                                                                                                                                                                                                                                                                                                                                                                                                                                                            <w:right w:val="none" w:sz="0" w:space="0" w:color="auto"/>
                                                                                                                                                                                                                                                                                                                                                                                                                                                                                                                                                                          </w:divBdr>
                                                                                                                                                                                                                                                                                                                                                                                                                                                                                                                                                                          <w:divsChild>
                                                                                                                                                                                                                                                                                                                                                                                                                                                                                                                                                                            <w:div w:id="1274240200">
                                                                                                                                                                                                                                                                                                                                                                                                                                                                                                                                                                              <w:marLeft w:val="0"/>
                                                                                                                                                                                                                                                                                                                                                                                                                                                                                                                                                                              <w:marRight w:val="0"/>
                                                                                                                                                                                                                                                                                                                                                                                                                                                                                                                                                                              <w:marTop w:val="0"/>
                                                                                                                                                                                                                                                                                                                                                                                                                                                                                                                                                                              <w:marBottom w:val="0"/>
                                                                                                                                                                                                                                                                                                                                                                                                                                                                                                                                                                              <w:divBdr>
                                                                                                                                                                                                                                                                                                                                                                                                                                                                                                                                                                                <w:top w:val="none" w:sz="0" w:space="0" w:color="auto"/>
                                                                                                                                                                                                                                                                                                                                                                                                                                                                                                                                                                                <w:left w:val="none" w:sz="0" w:space="0" w:color="auto"/>
                                                                                                                                                                                                                                                                                                                                                                                                                                                                                                                                                                                <w:bottom w:val="none" w:sz="0" w:space="0" w:color="auto"/>
                                                                                                                                                                                                                                                                                                                                                                                                                                                                                                                                                                                <w:right w:val="none" w:sz="0" w:space="0" w:color="auto"/>
                                                                                                                                                                                                                                                                                                                                                                                                                                                                                                                                                                              </w:divBdr>
                                                                                                                                                                                                                                                                                                                                                                                                                                                                                                                                                                              <w:divsChild>
                                                                                                                                                                                                                                                                                                                                                                                                                                                                                                                                                                                <w:div w:id="1274240201">
                                                                                                                                                                                                                                                                                                                                                                                                                                                                                                                                                                                  <w:marLeft w:val="0"/>
                                                                                                                                                                                                                                                                                                                                                                                                                                                                                                                                                                                  <w:marRight w:val="0"/>
                                                                                                                                                                                                                                                                                                                                                                                                                                                                                                                                                                                  <w:marTop w:val="0"/>
                                                                                                                                                                                                                                                                                                                                                                                                                                                                                                                                                                                  <w:marBottom w:val="0"/>
                                                                                                                                                                                                                                                                                                                                                                                                                                                                                                                                                                                  <w:divBdr>
                                                                                                                                                                                                                                                                                                                                                                                                                                                                                                                                                                                    <w:top w:val="none" w:sz="0" w:space="0" w:color="auto"/>
                                                                                                                                                                                                                                                                                                                                                                                                                                                                                                                                                                                    <w:left w:val="none" w:sz="0" w:space="0" w:color="auto"/>
                                                                                                                                                                                                                                                                                                                                                                                                                                                                                                                                                                                    <w:bottom w:val="none" w:sz="0" w:space="0" w:color="auto"/>
                                                                                                                                                                                                                                                                                                                                                                                                                                                                                                                                                                                    <w:right w:val="none" w:sz="0" w:space="0" w:color="auto"/>
                                                                                                                                                                                                                                                                                                                                                                                                                                                                                                                                                                                  </w:divBdr>
                                                                                                                                                                                                                                                                                                                                                                                                                                                                                                                                                                                  <w:divsChild>
                                                                                                                                                                                                                                                                                                                                                                                                                                                                                                                                                                                    <w:div w:id="1274240202">
                                                                                                                                                                                                                                                                                                                                                                                                                                                                                                                                                                                      <w:marLeft w:val="0"/>
                                                                                                                                                                                                                                                                                                                                                                                                                                                                                                                                                                                      <w:marRight w:val="0"/>
                                                                                                                                                                                                                                                                                                                                                                                                                                                                                                                                                                                      <w:marTop w:val="0"/>
                                                                                                                                                                                                                                                                                                                                                                                                                                                                                                                                                                                      <w:marBottom w:val="0"/>
                                                                                                                                                                                                                                                                                                                                                                                                                                                                                                                                                                                      <w:divBdr>
                                                                                                                                                                                                                                                                                                                                                                                                                                                                                                                                                                                        <w:top w:val="none" w:sz="0" w:space="0" w:color="auto"/>
                                                                                                                                                                                                                                                                                                                                                                                                                                                                                                                                                                                        <w:left w:val="none" w:sz="0" w:space="0" w:color="auto"/>
                                                                                                                                                                                                                                                                                                                                                                                                                                                                                                                                                                                        <w:bottom w:val="none" w:sz="0" w:space="0" w:color="auto"/>
                                                                                                                                                                                                                                                                                                                                                                                                                                                                                                                                                                                        <w:right w:val="none" w:sz="0" w:space="0" w:color="auto"/>
                                                                                                                                                                                                                                                                                                                                                                                                                                                                                                                                                                                      </w:divBdr>
                                                                                                                                                                                                                                                                                                                                                                                                                                                                                                                                                                                      <w:divsChild>
                                                                                                                                                                                                                                                                                                                                                                                                                                                                                                                                                                                        <w:div w:id="1274240203">
                                                                                                                                                                                                                                                                                                                                                                                                                                                                                                                                                                                          <w:marLeft w:val="0"/>
                                                                                                                                                                                                                                                                                                                                                                                                                                                                                                                                                                                          <w:marRight w:val="0"/>
                                                                                                                                                                                                                                                                                                                                                                                                                                                                                                                                                                                          <w:marTop w:val="0"/>
                                                                                                                                                                                                                                                                                                                                                                                                                                                                                                                                                                                          <w:marBottom w:val="0"/>
                                                                                                                                                                                                                                                                                                                                                                                                                                                                                                                                                                                          <w:divBdr>
                                                                                                                                                                                                                                                                                                                                                                                                                                                                                                                                                                                            <w:top w:val="none" w:sz="0" w:space="0" w:color="auto"/>
                                                                                                                                                                                                                                                                                                                                                                                                                                                                                                                                                                                            <w:left w:val="none" w:sz="0" w:space="0" w:color="auto"/>
                                                                                                                                                                                                                                                                                                                                                                                                                                                                                                                                                                                            <w:bottom w:val="none" w:sz="0" w:space="0" w:color="auto"/>
                                                                                                                                                                                                                                                                                                                                                                                                                                                                                                                                                                                            <w:right w:val="none" w:sz="0" w:space="0" w:color="auto"/>
                                                                                                                                                                                                                                                                                                                                                                                                                                                                                                                                                                                          </w:divBdr>
                                                                                                                                                                                                                                                                                                                                                                                                                                                                                                                                                                                          <w:divsChild>
                                                                                                                                                                                                                                                                                                                                                                                                                                                                                                                                                                                            <w:div w:id="1274240042">
                                                                                                                                                                                                                                                                                                                                                                                                                                                                                                                                                                                              <w:marLeft w:val="0"/>
                                                                                                                                                                                                                                                                                                                                                                                                                                                                                                                                                                                              <w:marRight w:val="0"/>
                                                                                                                                                                                                                                                                                                                                                                                                                                                                                                                                                                                              <w:marTop w:val="0"/>
                                                                                                                                                                                                                                                                                                                                                                                                                                                                                                                                                                                              <w:marBottom w:val="0"/>
                                                                                                                                                                                                                                                                                                                                                                                                                                                                                                                                                                                              <w:divBdr>
                                                                                                                                                                                                                                                                                                                                                                                                                                                                                                                                                                                                <w:top w:val="none" w:sz="0" w:space="0" w:color="auto"/>
                                                                                                                                                                                                                                                                                                                                                                                                                                                                                                                                                                                                <w:left w:val="none" w:sz="0" w:space="0" w:color="auto"/>
                                                                                                                                                                                                                                                                                                                                                                                                                                                                                                                                                                                                <w:bottom w:val="none" w:sz="0" w:space="0" w:color="auto"/>
                                                                                                                                                                                                                                                                                                                                                                                                                                                                                                                                                                                                <w:right w:val="none" w:sz="0" w:space="0" w:color="auto"/>
                                                                                                                                                                                                                                                                                                                                                                                                                                                                                                                                                                                              </w:divBdr>
                                                                                                                                                                                                                                                                                                                                                                                                                                                                                                                                                                                              <w:divsChild>
                                                                                                                                                                                                                                                                                                                                                                                                                                                                                                                                                                                                <w:div w:id="1274240041">
                                                                                                                                                                                                                                                                                                                                                                                                                                                                                                                                                                                                  <w:marLeft w:val="0"/>
                                                                                                                                                                                                                                                                                                                                                                                                                                                                                                                                                                                                  <w:marRight w:val="0"/>
                                                                                                                                                                                                                                                                                                                                                                                                                                                                                                                                                                                                  <w:marTop w:val="0"/>
                                                                                                                                                                                                                                                                                                                                                                                                                                                                                                                                                                                                  <w:marBottom w:val="0"/>
                                                                                                                                                                                                                                                                                                                                                                                                                                                                                                                                                                                                  <w:divBdr>
                                                                                                                                                                                                                                                                                                                                                                                                                                                                                                                                                                                                    <w:top w:val="none" w:sz="0" w:space="0" w:color="auto"/>
                                                                                                                                                                                                                                                                                                                                                                                                                                                                                                                                                                                                    <w:left w:val="none" w:sz="0" w:space="0" w:color="auto"/>
                                                                                                                                                                                                                                                                                                                                                                                                                                                                                                                                                                                                    <w:bottom w:val="none" w:sz="0" w:space="0" w:color="auto"/>
                                                                                                                                                                                                                                                                                                                                                                                                                                                                                                                                                                                                    <w:right w:val="none" w:sz="0" w:space="0" w:color="auto"/>
                                                                                                                                                                                                                                                                                                                                                                                                                                                                                                                                                                                                  </w:divBdr>
                                                                                                                                                                                                                                                                                                                                                                                                                                                                                                                                                                                                  <w:divsChild>
                                                                                                                                                                                                                                                                                                                                                                                                                                                                                                                                                                                                    <w:div w:id="1274240039">
                                                                                                                                                                                                                                                                                                                                                                                                                                                                                                                                                                                                      <w:marLeft w:val="0"/>
                                                                                                                                                                                                                                                                                                                                                                                                                                                                                                                                                                                                      <w:marRight w:val="0"/>
                                                                                                                                                                                                                                                                                                                                                                                                                                                                                                                                                                                                      <w:marTop w:val="0"/>
                                                                                                                                                                                                                                                                                                                                                                                                                                                                                                                                                                                                      <w:marBottom w:val="0"/>
                                                                                                                                                                                                                                                                                                                                                                                                                                                                                                                                                                                                      <w:divBdr>
                                                                                                                                                                                                                                                                                                                                                                                                                                                                                                                                                                                                        <w:top w:val="none" w:sz="0" w:space="0" w:color="auto"/>
                                                                                                                                                                                                                                                                                                                                                                                                                                                                                                                                                                                                        <w:left w:val="none" w:sz="0" w:space="0" w:color="auto"/>
                                                                                                                                                                                                                                                                                                                                                                                                                                                                                                                                                                                                        <w:bottom w:val="none" w:sz="0" w:space="0" w:color="auto"/>
                                                                                                                                                                                                                                                                                                                                                                                                                                                                                                                                                                                                        <w:right w:val="none" w:sz="0" w:space="0" w:color="auto"/>
                                                                                                                                                                                                                                                                                                                                                                                                                                                                                                                                                                                                      </w:divBdr>
                                                                                                                                                                                                                                                                                                                                                                                                                                                                                                                                                                                                      <w:divsChild>
                                                                                                                                                                                                                                                                                                                                                                                                                                                                                                                                                                                                        <w:div w:id="1274240040">
                                                                                                                                                                                                                                                                                                                                                                                                                                                                                                                                                                                                          <w:marLeft w:val="0"/>
                                                                                                                                                                                                                                                                                                                                                                                                                                                                                                                                                                                                          <w:marRight w:val="0"/>
                                                                                                                                                                                                                                                                                                                                                                                                                                                                                                                                                                                                          <w:marTop w:val="0"/>
                                                                                                                                                                                                                                                                                                                                                                                                                                                                                                                                                                                                          <w:marBottom w:val="0"/>
                                                                                                                                                                                                                                                                                                                                                                                                                                                                                                                                                                                                          <w:divBdr>
                                                                                                                                                                                                                                                                                                                                                                                                                                                                                                                                                                                                            <w:top w:val="none" w:sz="0" w:space="0" w:color="auto"/>
                                                                                                                                                                                                                                                                                                                                                                                                                                                                                                                                                                                                            <w:left w:val="none" w:sz="0" w:space="0" w:color="auto"/>
                                                                                                                                                                                                                                                                                                                                                                                                                                                                                                                                                                                                            <w:bottom w:val="none" w:sz="0" w:space="0" w:color="auto"/>
                                                                                                                                                                                                                                                                                                                                                                                                                                                                                                                                                                                                            <w:right w:val="none" w:sz="0" w:space="0" w:color="auto"/>
                                                                                                                                                                                                                                                                                                                                                                                                                                                                                                                                                                                                          </w:divBdr>
                                                                                                                                                                                                                                                                                                                                                                                                                                                                                                                                                                                                          <w:divsChild>
                                                                                                                                                                                                                                                                                                                                                                                                                                                                                                                                                                                                            <w:div w:id="1274240043">
                                                                                                                                                                                                                                                                                                                                                                                                                                                                                                                                                                                                              <w:marLeft w:val="0"/>
                                                                                                                                                                                                                                                                                                                                                                                                                                                                                                                                                                                                              <w:marRight w:val="0"/>
                                                                                                                                                                                                                                                                                                                                                                                                                                                                                                                                                                                                              <w:marTop w:val="0"/>
                                                                                                                                                                                                                                                                                                                                                                                                                                                                                                                                                                                                              <w:marBottom w:val="0"/>
                                                                                                                                                                                                                                                                                                                                                                                                                                                                                                                                                                                                              <w:divBdr>
                                                                                                                                                                                                                                                                                                                                                                                                                                                                                                                                                                                                                <w:top w:val="none" w:sz="0" w:space="0" w:color="auto"/>
                                                                                                                                                                                                                                                                                                                                                                                                                                                                                                                                                                                                                <w:left w:val="none" w:sz="0" w:space="0" w:color="auto"/>
                                                                                                                                                                                                                                                                                                                                                                                                                                                                                                                                                                                                                <w:bottom w:val="none" w:sz="0" w:space="0" w:color="auto"/>
                                                                                                                                                                                                                                                                                                                                                                                                                                                                                                                                                                                                                <w:right w:val="none" w:sz="0" w:space="0" w:color="auto"/>
                                                                                                                                                                                                                                                                                                                                                                                                                                                                                                                                                                                                              </w:divBdr>
                                                                                                                                                                                                                                                                                                                                                                                                                                                                                                                                                                                                              <w:divsChild>
                                                                                                                                                                                                                                                                                                                                                                                                                                                                                                                                                                                                                <w:div w:id="1274240204">
                                                                                                                                                                                                                                                                                                                                                                                                                                                                                                                                                                                                                  <w:marLeft w:val="0"/>
                                                                                                                                                                                                                                                                                                                                                                                                                                                                                                                                                                                                                  <w:marRight w:val="0"/>
                                                                                                                                                                                                                                                                                                                                                                                                                                                                                                                                                                                                                  <w:marTop w:val="0"/>
                                                                                                                                                                                                                                                                                                                                                                                                                                                                                                                                                                                                                  <w:marBottom w:val="0"/>
                                                                                                                                                                                                                                                                                                                                                                                                                                                                                                                                                                                                                  <w:divBdr>
                                                                                                                                                                                                                                                                                                                                                                                                                                                                                                                                                                                                                    <w:top w:val="none" w:sz="0" w:space="0" w:color="auto"/>
                                                                                                                                                                                                                                                                                                                                                                                                                                                                                                                                                                                                                    <w:left w:val="none" w:sz="0" w:space="0" w:color="auto"/>
                                                                                                                                                                                                                                                                                                                                                                                                                                                                                                                                                                                                                    <w:bottom w:val="none" w:sz="0" w:space="0" w:color="auto"/>
                                                                                                                                                                                                                                                                                                                                                                                                                                                                                                                                                                                                                    <w:right w:val="none" w:sz="0" w:space="0" w:color="auto"/>
                                                                                                                                                                                                                                                                                                                                                                                                                                                                                                                                                                                                                  </w:divBdr>
                                                                                                                                                                                                                                                                                                                                                                                                                                                                                                                                                                                                                  <w:divsChild>
                                                                                                                                                                                                                                                                                                                                                                                                                                                                                                                                                                                                                    <w:div w:id="1274240037">
                                                                                                                                                                                                                                                                                                                                                                                                                                                                                                                                                                                                                      <w:marLeft w:val="0"/>
                                                                                                                                                                                                                                                                                                                                                                                                                                                                                                                                                                                                                      <w:marRight w:val="0"/>
                                                                                                                                                                                                                                                                                                                                                                                                                                                                                                                                                                                                                      <w:marTop w:val="0"/>
                                                                                                                                                                                                                                                                                                                                                                                                                                                                                                                                                                                                                      <w:marBottom w:val="0"/>
                                                                                                                                                                                                                                                                                                                                                                                                                                                                                                                                                                                                                      <w:divBdr>
                                                                                                                                                                                                                                                                                                                                                                                                                                                                                                                                                                                                                        <w:top w:val="none" w:sz="0" w:space="0" w:color="auto"/>
                                                                                                                                                                                                                                                                                                                                                                                                                                                                                                                                                                                                                        <w:left w:val="none" w:sz="0" w:space="0" w:color="auto"/>
                                                                                                                                                                                                                                                                                                                                                                                                                                                                                                                                                                                                                        <w:bottom w:val="none" w:sz="0" w:space="0" w:color="auto"/>
                                                                                                                                                                                                                                                                                                                                                                                                                                                                                                                                                                                                                        <w:right w:val="none" w:sz="0" w:space="0" w:color="auto"/>
                                                                                                                                                                                                                                                                                                                                                                                                                                                                                                                                                                                                                      </w:divBdr>
                                                                                                                                                                                                                                                                                                                                                                                                                                                                                                                                                                                                                      <w:divsChild>
                                                                                                                                                                                                                                                                                                                                                                                                                                                                                                                                                                                                                        <w:div w:id="1274240038">
                                                                                                                                                                                                                                                                                                                                                                                                                                                                                                                                                                                                                          <w:marLeft w:val="0"/>
                                                                                                                                                                                                                                                                                                                                                                                                                                                                                                                                                                                                                          <w:marRight w:val="0"/>
                                                                                                                                                                                                                                                                                                                                                                                                                                                                                                                                                                                                                          <w:marTop w:val="0"/>
                                                                                                                                                                                                                                                                                                                                                                                                                                                                                                                                                                                                                          <w:marBottom w:val="0"/>
                                                                                                                                                                                                                                                                                                                                                                                                                                                                                                                                                                                                                          <w:divBdr>
                                                                                                                                                                                                                                                                                                                                                                                                                                                                                                                                                                                                                            <w:top w:val="none" w:sz="0" w:space="0" w:color="auto"/>
                                                                                                                                                                                                                                                                                                                                                                                                                                                                                                                                                                                                                            <w:left w:val="none" w:sz="0" w:space="0" w:color="auto"/>
                                                                                                                                                                                                                                                                                                                                                                                                                                                                                                                                                                                                                            <w:bottom w:val="none" w:sz="0" w:space="0" w:color="auto"/>
                                                                                                                                                                                                                                                                                                                                                                                                                                                                                                                                                                                                                            <w:right w:val="none" w:sz="0" w:space="0" w:color="auto"/>
                                                                                                                                                                                                                                                                                                                                                                                                                                                                                                                                                                                                                          </w:divBdr>
                                                                                                                                                                                                                                                                                                                                                                                                                                                                                                                                                                                                                          <w:divsChild>
                                                                                                                                                                                                                                                                                                                                                                                                                                                                                                                                                                                                                            <w:div w:id="1274240205">
                                                                                                                                                                                                                                                                                                                                                                                                                                                                                                                                                                                                                              <w:marLeft w:val="0"/>
                                                                                                                                                                                                                                                                                                                                                                                                                                                                                                                                                                                                                              <w:marRight w:val="0"/>
                                                                                                                                                                                                                                                                                                                                                                                                                                                                                                                                                                                                                              <w:marTop w:val="0"/>
                                                                                                                                                                                                                                                                                                                                                                                                                                                                                                                                                                                                                              <w:marBottom w:val="0"/>
                                                                                                                                                                                                                                                                                                                                                                                                                                                                                                                                                                                                                              <w:divBdr>
                                                                                                                                                                                                                                                                                                                                                                                                                                                                                                                                                                                                                                <w:top w:val="none" w:sz="0" w:space="0" w:color="auto"/>
                                                                                                                                                                                                                                                                                                                                                                                                                                                                                                                                                                                                                                <w:left w:val="none" w:sz="0" w:space="0" w:color="auto"/>
                                                                                                                                                                                                                                                                                                                                                                                                                                                                                                                                                                                                                                <w:bottom w:val="none" w:sz="0" w:space="0" w:color="auto"/>
                                                                                                                                                                                                                                                                                                                                                                                                                                                                                                                                                                                                                                <w:right w:val="none" w:sz="0" w:space="0" w:color="auto"/>
                                                                                                                                                                                                                                                                                                                                                                                                                                                                                                                                                                                                                              </w:divBdr>
                                                                                                                                                                                                                                                                                                                                                                                                                                                                                                                                                                                                                              <w:divsChild>
                                                                                                                                                                                                                                                                                                                                                                                                                                                                                                                                                                                                                                <w:div w:id="1274240036">
                                                                                                                                                                                                                                                                                                                                                                                                                                                                                                                                                                                                                                  <w:marLeft w:val="0"/>
                                                                                                                                                                                                                                                                                                                                                                                                                                                                                                                                                                                                                                  <w:marRight w:val="0"/>
                                                                                                                                                                                                                                                                                                                                                                                                                                                                                                                                                                                                                                  <w:marTop w:val="0"/>
                                                                                                                                                                                                                                                                                                                                                                                                                                                                                                                                                                                                                                  <w:marBottom w:val="0"/>
                                                                                                                                                                                                                                                                                                                                                                                                                                                                                                                                                                                                                                  <w:divBdr>
                                                                                                                                                                                                                                                                                                                                                                                                                                                                                                                                                                                                                                    <w:top w:val="none" w:sz="0" w:space="0" w:color="auto"/>
                                                                                                                                                                                                                                                                                                                                                                                                                                                                                                                                                                                                                                    <w:left w:val="none" w:sz="0" w:space="0" w:color="auto"/>
                                                                                                                                                                                                                                                                                                                                                                                                                                                                                                                                                                                                                                    <w:bottom w:val="none" w:sz="0" w:space="0" w:color="auto"/>
                                                                                                                                                                                                                                                                                                                                                                                                                                                                                                                                                                                                                                    <w:right w:val="none" w:sz="0" w:space="0" w:color="auto"/>
                                                                                                                                                                                                                                                                                                                                                                                                                                                                                                                                                                                                                                  </w:divBdr>
                                                                                                                                                                                                                                                                                                                                                                                                                                                                                                                                                                                                                                  <w:divsChild>
                                                                                                                                                                                                                                                                                                                                                                                                                                                                                                                                                                                                                                    <w:div w:id="1274240206">
                                                                                                                                                                                                                                                                                                                                                                                                                                                                                                                                                                                                                                      <w:marLeft w:val="0"/>
                                                                                                                                                                                                                                                                                                                                                                                                                                                                                                                                                                                                                                      <w:marRight w:val="0"/>
                                                                                                                                                                                                                                                                                                                                                                                                                                                                                                                                                                                                                                      <w:marTop w:val="0"/>
                                                                                                                                                                                                                                                                                                                                                                                                                                                                                                                                                                                                                                      <w:marBottom w:val="0"/>
                                                                                                                                                                                                                                                                                                                                                                                                                                                                                                                                                                                                                                      <w:divBdr>
                                                                                                                                                                                                                                                                                                                                                                                                                                                                                                                                                                                                                                        <w:top w:val="none" w:sz="0" w:space="0" w:color="auto"/>
                                                                                                                                                                                                                                                                                                                                                                                                                                                                                                                                                                                                                                        <w:left w:val="none" w:sz="0" w:space="0" w:color="auto"/>
                                                                                                                                                                                                                                                                                                                                                                                                                                                                                                                                                                                                                                        <w:bottom w:val="none" w:sz="0" w:space="0" w:color="auto"/>
                                                                                                                                                                                                                                                                                                                                                                                                                                                                                                                                                                                                                                        <w:right w:val="none" w:sz="0" w:space="0" w:color="auto"/>
                                                                                                                                                                                                                                                                                                                                                                                                                                                                                                                                                                                                                                      </w:divBdr>
                                                                                                                                                                                                                                                                                                                                                                                                                                                                                                                                                                                                                                      <w:divsChild>
                                                                                                                                                                                                                                                                                                                                                                                                                                                                                                                                                                                                                                        <w:div w:id="1274240032">
                                                                                                                                                                                                                                                                                                                                                                                                                                                                                                                                                                                                                                          <w:marLeft w:val="0"/>
                                                                                                                                                                                                                                                                                                                                                                                                                                                                                                                                                                                                                                          <w:marRight w:val="0"/>
                                                                                                                                                                                                                                                                                                                                                                                                                                                                                                                                                                                                                                          <w:marTop w:val="0"/>
                                                                                                                                                                                                                                                                                                                                                                                                                                                                                                                                                                                                                                          <w:marBottom w:val="0"/>
                                                                                                                                                                                                                                                                                                                                                                                                                                                                                                                                                                                                                                          <w:divBdr>
                                                                                                                                                                                                                                                                                                                                                                                                                                                                                                                                                                                                                                            <w:top w:val="none" w:sz="0" w:space="0" w:color="auto"/>
                                                                                                                                                                                                                                                                                                                                                                                                                                                                                                                                                                                                                                            <w:left w:val="none" w:sz="0" w:space="0" w:color="auto"/>
                                                                                                                                                                                                                                                                                                                                                                                                                                                                                                                                                                                                                                            <w:bottom w:val="none" w:sz="0" w:space="0" w:color="auto"/>
                                                                                                                                                                                                                                                                                                                                                                                                                                                                                                                                                                                                                                            <w:right w:val="none" w:sz="0" w:space="0" w:color="auto"/>
                                                                                                                                                                                                                                                                                                                                                                                                                                                                                                                                                                                                                                          </w:divBdr>
                                                                                                                                                                                                                                                                                                                                                                                                                                                                                                                                                                                                                                          <w:divsChild>
                                                                                                                                                                                                                                                                                                                                                                                                                                                                                                                                                                                                                                            <w:div w:id="1274240031">
                                                                                                                                                                                                                                                                                                                                                                                                                                                                                                                                                                                                                                              <w:marLeft w:val="0"/>
                                                                                                                                                                                                                                                                                                                                                                                                                                                                                                                                                                                                                                              <w:marRight w:val="0"/>
                                                                                                                                                                                                                                                                                                                                                                                                                                                                                                                                                                                                                                              <w:marTop w:val="0"/>
                                                                                                                                                                                                                                                                                                                                                                                                                                                                                                                                                                                                                                              <w:marBottom w:val="0"/>
                                                                                                                                                                                                                                                                                                                                                                                                                                                                                                                                                                                                                                              <w:divBdr>
                                                                                                                                                                                                                                                                                                                                                                                                                                                                                                                                                                                                                                                <w:top w:val="none" w:sz="0" w:space="0" w:color="auto"/>
                                                                                                                                                                                                                                                                                                                                                                                                                                                                                                                                                                                                                                                <w:left w:val="none" w:sz="0" w:space="0" w:color="auto"/>
                                                                                                                                                                                                                                                                                                                                                                                                                                                                                                                                                                                                                                                <w:bottom w:val="none" w:sz="0" w:space="0" w:color="auto"/>
                                                                                                                                                                                                                                                                                                                                                                                                                                                                                                                                                                                                                                                <w:right w:val="none" w:sz="0" w:space="0" w:color="auto"/>
                                                                                                                                                                                                                                                                                                                                                                                                                                                                                                                                                                                                                                              </w:divBdr>
                                                                                                                                                                                                                                                                                                                                                                                                                                                                                                                                                                                                                                              <w:divsChild>
                                                                                                                                                                                                                                                                                                                                                                                                                                                                                                                                                                                                                                                <w:div w:id="1274240033">
                                                                                                                                                                                                                                                                                                                                                                                                                                                                                                                                                                                                                                                  <w:marLeft w:val="0"/>
                                                                                                                                                                                                                                                                                                                                                                                                                                                                                                                                                                                                                                                  <w:marRight w:val="0"/>
                                                                                                                                                                                                                                                                                                                                                                                                                                                                                                                                                                                                                                                  <w:marTop w:val="0"/>
                                                                                                                                                                                                                                                                                                                                                                                                                                                                                                                                                                                                                                                  <w:marBottom w:val="0"/>
                                                                                                                                                                                                                                                                                                                                                                                                                                                                                                                                                                                                                                                  <w:divBdr>
                                                                                                                                                                                                                                                                                                                                                                                                                                                                                                                                                                                                                                                    <w:top w:val="none" w:sz="0" w:space="0" w:color="auto"/>
                                                                                                                                                                                                                                                                                                                                                                                                                                                                                                                                                                                                                                                    <w:left w:val="none" w:sz="0" w:space="0" w:color="auto"/>
                                                                                                                                                                                                                                                                                                                                                                                                                                                                                                                                                                                                                                                    <w:bottom w:val="none" w:sz="0" w:space="0" w:color="auto"/>
                                                                                                                                                                                                                                                                                                                                                                                                                                                                                                                                                                                                                                                    <w:right w:val="none" w:sz="0" w:space="0" w:color="auto"/>
                                                                                                                                                                                                                                                                                                                                                                                                                                                                                                                                                                                                                                                  </w:divBdr>
                                                                                                                                                                                                                                                                                                                                                                                                                                                                                                                                                                                                                                                  <w:divsChild>
                                                                                                                                                                                                                                                                                                                                                                                                                                                                                                                                                                                                                                                    <w:div w:id="1274240209">
                                                                                                                                                                                                                                                                                                                                                                                                                                                                                                                                                                                                                                                      <w:marLeft w:val="0"/>
                                                                                                                                                                                                                                                                                                                                                                                                                                                                                                                                                                                                                                                      <w:marRight w:val="0"/>
                                                                                                                                                                                                                                                                                                                                                                                                                                                                                                                                                                                                                                                      <w:marTop w:val="0"/>
                                                                                                                                                                                                                                                                                                                                                                                                                                                                                                                                                                                                                                                      <w:marBottom w:val="0"/>
                                                                                                                                                                                                                                                                                                                                                                                                                                                                                                                                                                                                                                                      <w:divBdr>
                                                                                                                                                                                                                                                                                                                                                                                                                                                                                                                                                                                                                                                        <w:top w:val="none" w:sz="0" w:space="0" w:color="auto"/>
                                                                                                                                                                                                                                                                                                                                                                                                                                                                                                                                                                                                                                                        <w:left w:val="none" w:sz="0" w:space="0" w:color="auto"/>
                                                                                                                                                                                                                                                                                                                                                                                                                                                                                                                                                                                                                                                        <w:bottom w:val="none" w:sz="0" w:space="0" w:color="auto"/>
                                                                                                                                                                                                                                                                                                                                                                                                                                                                                                                                                                                                                                                        <w:right w:val="none" w:sz="0" w:space="0" w:color="auto"/>
                                                                                                                                                                                                                                                                                                                                                                                                                                                                                                                                                                                                                                                      </w:divBdr>
                                                                                                                                                                                                                                                                                                                                                                                                                                                                                                                                                                                                                                                      <w:divsChild>
                                                                                                                                                                                                                                                                                                                                                                                                                                                                                                                                                                                                                                                        <w:div w:id="1274240034">
                                                                                                                                                                                                                                                                                                                                                                                                                                                                                                                                                                                                                                                          <w:marLeft w:val="0"/>
                                                                                                                                                                                                                                                                                                                                                                                                                                                                                                                                                                                                                                                          <w:marRight w:val="0"/>
                                                                                                                                                                                                                                                                                                                                                                                                                                                                                                                                                                                                                                                          <w:marTop w:val="0"/>
                                                                                                                                                                                                                                                                                                                                                                                                                                                                                                                                                                                                                                                          <w:marBottom w:val="0"/>
                                                                                                                                                                                                                                                                                                                                                                                                                                                                                                                                                                                                                                                          <w:divBdr>
                                                                                                                                                                                                                                                                                                                                                                                                                                                                                                                                                                                                                                                            <w:top w:val="none" w:sz="0" w:space="0" w:color="auto"/>
                                                                                                                                                                                                                                                                                                                                                                                                                                                                                                                                                                                                                                                            <w:left w:val="none" w:sz="0" w:space="0" w:color="auto"/>
                                                                                                                                                                                                                                                                                                                                                                                                                                                                                                                                                                                                                                                            <w:bottom w:val="none" w:sz="0" w:space="0" w:color="auto"/>
                                                                                                                                                                                                                                                                                                                                                                                                                                                                                                                                                                                                                                                            <w:right w:val="none" w:sz="0" w:space="0" w:color="auto"/>
                                                                                                                                                                                                                                                                                                                                                                                                                                                                                                                                                                                                                                                          </w:divBdr>
                                                                                                                                                                                                                                                                                                                                                                                                                                                                                                                                                                                                                                                          <w:divsChild>
                                                                                                                                                                                                                                                                                                                                                                                                                                                                                                                                                                                                                                                            <w:div w:id="1274240035">
                                                                                                                                                                                                                                                                                                                                                                                                                                                                                                                                                                                                                                                              <w:marLeft w:val="0"/>
                                                                                                                                                                                                                                                                                                                                                                                                                                                                                                                                                                                                                                                              <w:marRight w:val="0"/>
                                                                                                                                                                                                                                                                                                                                                                                                                                                                                                                                                                                                                                                              <w:marTop w:val="0"/>
                                                                                                                                                                                                                                                                                                                                                                                                                                                                                                                                                                                                                                                              <w:marBottom w:val="0"/>
                                                                                                                                                                                                                                                                                                                                                                                                                                                                                                                                                                                                                                                              <w:divBdr>
                                                                                                                                                                                                                                                                                                                                                                                                                                                                                                                                                                                                                                                                <w:top w:val="none" w:sz="0" w:space="0" w:color="auto"/>
                                                                                                                                                                                                                                                                                                                                                                                                                                                                                                                                                                                                                                                                <w:left w:val="none" w:sz="0" w:space="0" w:color="auto"/>
                                                                                                                                                                                                                                                                                                                                                                                                                                                                                                                                                                                                                                                                <w:bottom w:val="none" w:sz="0" w:space="0" w:color="auto"/>
                                                                                                                                                                                                                                                                                                                                                                                                                                                                                                                                                                                                                                                                <w:right w:val="none" w:sz="0" w:space="0" w:color="auto"/>
                                                                                                                                                                                                                                                                                                                                                                                                                                                                                                                                                                                                                                                              </w:divBdr>
                                                                                                                                                                                                                                                                                                                                                                                                                                                                                                                                                                                                                                                              <w:divsChild>
                                                                                                                                                                                                                                                                                                                                                                                                                                                                                                                                                                                                                                                                <w:div w:id="1274240030">
                                                                                                                                                                                                                                                                                                                                                                                                                                                                                                                                                                                                                                                                  <w:marLeft w:val="0"/>
                                                                                                                                                                                                                                                                                                                                                                                                                                                                                                                                                                                                                                                                  <w:marRight w:val="0"/>
                                                                                                                                                                                                                                                                                                                                                                                                                                                                                                                                                                                                                                                                  <w:marTop w:val="0"/>
                                                                                                                                                                                                                                                                                                                                                                                                                                                                                                                                                                                                                                                                  <w:marBottom w:val="0"/>
                                                                                                                                                                                                                                                                                                                                                                                                                                                                                                                                                                                                                                                                  <w:divBdr>
                                                                                                                                                                                                                                                                                                                                                                                                                                                                                                                                                                                                                                                                    <w:top w:val="none" w:sz="0" w:space="0" w:color="auto"/>
                                                                                                                                                                                                                                                                                                                                                                                                                                                                                                                                                                                                                                                                    <w:left w:val="none" w:sz="0" w:space="0" w:color="auto"/>
                                                                                                                                                                                                                                                                                                                                                                                                                                                                                                                                                                                                                                                                    <w:bottom w:val="none" w:sz="0" w:space="0" w:color="auto"/>
                                                                                                                                                                                                                                                                                                                                                                                                                                                                                                                                                                                                                                                                    <w:right w:val="none" w:sz="0" w:space="0" w:color="auto"/>
                                                                                                                                                                                                                                                                                                                                                                                                                                                                                                                                                                                                                                                                  </w:divBdr>
                                                                                                                                                                                                                                                                                                                                                                                                                                                                                                                                                                                                                                                                  <w:divsChild>
                                                                                                                                                                                                                                                                                                                                                                                                                                                                                                                                                                                                                                                                    <w:div w:id="1274240208">
                                                                                                                                                                                                                                                                                                                                                                                                                                                                                                                                                                                                                                                                      <w:marLeft w:val="0"/>
                                                                                                                                                                                                                                                                                                                                                                                                                                                                                                                                                                                                                                                                      <w:marRight w:val="0"/>
                                                                                                                                                                                                                                                                                                                                                                                                                                                                                                                                                                                                                                                                      <w:marTop w:val="0"/>
                                                                                                                                                                                                                                                                                                                                                                                                                                                                                                                                                                                                                                                                      <w:marBottom w:val="0"/>
                                                                                                                                                                                                                                                                                                                                                                                                                                                                                                                                                                                                                                                                      <w:divBdr>
                                                                                                                                                                                                                                                                                                                                                                                                                                                                                                                                                                                                                                                                        <w:top w:val="none" w:sz="0" w:space="0" w:color="auto"/>
                                                                                                                                                                                                                                                                                                                                                                                                                                                                                                                                                                                                                                                                        <w:left w:val="none" w:sz="0" w:space="0" w:color="auto"/>
                                                                                                                                                                                                                                                                                                                                                                                                                                                                                                                                                                                                                                                                        <w:bottom w:val="none" w:sz="0" w:space="0" w:color="auto"/>
                                                                                                                                                                                                                                                                                                                                                                                                                                                                                                                                                                                                                                                                        <w:right w:val="none" w:sz="0" w:space="0" w:color="auto"/>
                                                                                                                                                                                                                                                                                                                                                                                                                                                                                                                                                                                                                                                                      </w:divBdr>
                                                                                                                                                                                                                                                                                                                                                                                                                                                                                                                                                                                                                                                                      <w:divsChild>
                                                                                                                                                                                                                                                                                                                                                                                                                                                                                                                                                                                                                                                                        <w:div w:id="12742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240128">
          <w:marLeft w:val="0"/>
          <w:marRight w:val="0"/>
          <w:marTop w:val="0"/>
          <w:marBottom w:val="0"/>
          <w:divBdr>
            <w:top w:val="none" w:sz="0" w:space="0" w:color="auto"/>
            <w:left w:val="none" w:sz="0" w:space="0" w:color="auto"/>
            <w:bottom w:val="none" w:sz="0" w:space="0" w:color="auto"/>
            <w:right w:val="none" w:sz="0" w:space="0" w:color="auto"/>
          </w:divBdr>
          <w:divsChild>
            <w:div w:id="12742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0149">
      <w:marLeft w:val="0"/>
      <w:marRight w:val="0"/>
      <w:marTop w:val="0"/>
      <w:marBottom w:val="0"/>
      <w:divBdr>
        <w:top w:val="none" w:sz="0" w:space="0" w:color="auto"/>
        <w:left w:val="none" w:sz="0" w:space="0" w:color="auto"/>
        <w:bottom w:val="none" w:sz="0" w:space="0" w:color="auto"/>
        <w:right w:val="none" w:sz="0" w:space="0" w:color="auto"/>
      </w:divBdr>
    </w:div>
    <w:div w:id="1274240152">
      <w:marLeft w:val="0"/>
      <w:marRight w:val="0"/>
      <w:marTop w:val="0"/>
      <w:marBottom w:val="0"/>
      <w:divBdr>
        <w:top w:val="none" w:sz="0" w:space="0" w:color="auto"/>
        <w:left w:val="none" w:sz="0" w:space="0" w:color="auto"/>
        <w:bottom w:val="none" w:sz="0" w:space="0" w:color="auto"/>
        <w:right w:val="none" w:sz="0" w:space="0" w:color="auto"/>
      </w:divBdr>
    </w:div>
    <w:div w:id="1274240154">
      <w:marLeft w:val="0"/>
      <w:marRight w:val="0"/>
      <w:marTop w:val="0"/>
      <w:marBottom w:val="0"/>
      <w:divBdr>
        <w:top w:val="none" w:sz="0" w:space="0" w:color="auto"/>
        <w:left w:val="none" w:sz="0" w:space="0" w:color="auto"/>
        <w:bottom w:val="none" w:sz="0" w:space="0" w:color="auto"/>
        <w:right w:val="none" w:sz="0" w:space="0" w:color="auto"/>
      </w:divBdr>
    </w:div>
    <w:div w:id="1274240156">
      <w:marLeft w:val="0"/>
      <w:marRight w:val="0"/>
      <w:marTop w:val="0"/>
      <w:marBottom w:val="0"/>
      <w:divBdr>
        <w:top w:val="none" w:sz="0" w:space="0" w:color="auto"/>
        <w:left w:val="none" w:sz="0" w:space="0" w:color="auto"/>
        <w:bottom w:val="none" w:sz="0" w:space="0" w:color="auto"/>
        <w:right w:val="none" w:sz="0" w:space="0" w:color="auto"/>
      </w:divBdr>
    </w:div>
    <w:div w:id="12742401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en.wikipedia.org/wiki/Genetic_scree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42E45-890D-4FFA-85C5-3CEF7A11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36</Pages>
  <Words>10362</Words>
  <Characters>59067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Cullerne, Darren (Agriculture, Black Mountain)</cp:lastModifiedBy>
  <cp:revision>5</cp:revision>
  <cp:lastPrinted>2014-12-30T01:37:00Z</cp:lastPrinted>
  <dcterms:created xsi:type="dcterms:W3CDTF">2015-01-06T03:41:00Z</dcterms:created>
  <dcterms:modified xsi:type="dcterms:W3CDTF">2015-01-07T02:09:00Z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