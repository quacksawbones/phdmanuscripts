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6622" w:rsidRDefault="00866622">
      <w:pPr>
        <w:rPr>
          <w:rFonts w:ascii="Arial" w:hAnsi="Arial" w:cs="Arial"/>
        </w:rPr>
      </w:pPr>
    </w:p>
    <w:p w:rsidR="00866622" w:rsidRDefault="00866622">
      <w:pPr>
        <w:rPr>
          <w:rFonts w:ascii="Arial" w:hAnsi="Arial" w:cs="Arial"/>
        </w:rPr>
      </w:pPr>
    </w:p>
    <w:p w:rsidR="0038015B" w:rsidRPr="00EA78E3" w:rsidRDefault="004A5B1C">
      <w:pPr>
        <w:rPr>
          <w:rFonts w:ascii="Arial" w:hAnsi="Arial" w:cs="Arial"/>
        </w:rPr>
      </w:pPr>
      <w:r w:rsidRPr="00EA78E3">
        <w:rPr>
          <w:rFonts w:ascii="Arial" w:hAnsi="Arial" w:cs="Arial"/>
        </w:rPr>
        <w:t>The Evolution of Vernalisation in Flowering Plants</w:t>
      </w:r>
    </w:p>
    <w:p w:rsidR="00C46C87" w:rsidRPr="005A13C0" w:rsidRDefault="00ED2D4C" w:rsidP="005A13C0">
      <w:pPr>
        <w:rPr>
          <w:rFonts w:ascii="Arial" w:hAnsi="Arial" w:cs="Arial"/>
        </w:rPr>
      </w:pPr>
      <w:r w:rsidRPr="00ED2D4C">
        <w:rPr>
          <w:rFonts w:ascii="Arial" w:hAnsi="Arial" w:cs="Arial"/>
        </w:rPr>
        <w:t>In flowering plants,</w:t>
      </w:r>
      <w:r w:rsidR="004C0BB2">
        <w:rPr>
          <w:rFonts w:ascii="Arial" w:hAnsi="Arial" w:cs="Arial"/>
        </w:rPr>
        <w:t xml:space="preserve"> sensing environmental conditions and regulating</w:t>
      </w:r>
      <w:r w:rsidRPr="00ED2D4C">
        <w:rPr>
          <w:rFonts w:ascii="Arial" w:hAnsi="Arial" w:cs="Arial"/>
        </w:rPr>
        <w:t xml:space="preserve"> flowering time</w:t>
      </w:r>
      <w:r w:rsidR="005A13C0">
        <w:rPr>
          <w:rFonts w:ascii="Arial" w:hAnsi="Arial" w:cs="Arial"/>
        </w:rPr>
        <w:t xml:space="preserve"> is the </w:t>
      </w:r>
      <w:r w:rsidRPr="00ED2D4C">
        <w:rPr>
          <w:rFonts w:ascii="Arial" w:hAnsi="Arial" w:cs="Arial"/>
        </w:rPr>
        <w:t>key to maxim</w:t>
      </w:r>
      <w:r w:rsidR="005A13C0">
        <w:rPr>
          <w:rFonts w:ascii="Arial" w:hAnsi="Arial" w:cs="Arial"/>
        </w:rPr>
        <w:t>ising</w:t>
      </w:r>
      <w:r w:rsidRPr="00ED2D4C">
        <w:rPr>
          <w:rFonts w:ascii="Arial" w:hAnsi="Arial" w:cs="Arial"/>
        </w:rPr>
        <w:t xml:space="preserve"> the potential for reproduction. </w:t>
      </w:r>
      <w:r w:rsidR="00D10FF8">
        <w:rPr>
          <w:rFonts w:ascii="Arial" w:hAnsi="Arial" w:cs="Arial"/>
        </w:rPr>
        <w:t>Flowering too early can resul</w:t>
      </w:r>
      <w:r w:rsidR="005904E5">
        <w:rPr>
          <w:rFonts w:ascii="Arial" w:hAnsi="Arial" w:cs="Arial"/>
        </w:rPr>
        <w:t xml:space="preserve">t in damage to the delicate reproductive organs </w:t>
      </w:r>
      <w:r w:rsidR="005A13C0">
        <w:rPr>
          <w:rFonts w:ascii="Arial" w:hAnsi="Arial" w:cs="Arial"/>
        </w:rPr>
        <w:t>during</w:t>
      </w:r>
      <w:r w:rsidR="004C0BB2">
        <w:rPr>
          <w:rFonts w:ascii="Arial" w:hAnsi="Arial" w:cs="Arial"/>
        </w:rPr>
        <w:t xml:space="preserve"> </w:t>
      </w:r>
      <w:r w:rsidR="004C0BB2" w:rsidRPr="006F1FFF">
        <w:rPr>
          <w:rFonts w:ascii="Arial" w:hAnsi="Arial" w:cs="Arial"/>
          <w:highlight w:val="green"/>
        </w:rPr>
        <w:t>unseasonal</w:t>
      </w:r>
      <w:r w:rsidR="005A13C0" w:rsidRPr="006F1FFF">
        <w:rPr>
          <w:rFonts w:ascii="Arial" w:hAnsi="Arial" w:cs="Arial"/>
          <w:highlight w:val="green"/>
        </w:rPr>
        <w:t xml:space="preserve"> </w:t>
      </w:r>
      <w:r w:rsidR="005A13C0" w:rsidRPr="006F1FFF">
        <w:rPr>
          <w:rFonts w:ascii="Arial" w:hAnsi="Arial" w:cs="Arial"/>
        </w:rPr>
        <w:t>cold</w:t>
      </w:r>
      <w:r w:rsidR="005A13C0" w:rsidRPr="006F1FFF">
        <w:rPr>
          <w:rFonts w:ascii="Arial" w:hAnsi="Arial" w:cs="Arial"/>
          <w:highlight w:val="green"/>
        </w:rPr>
        <w:t xml:space="preserve"> </w:t>
      </w:r>
      <w:commentRangeStart w:id="0"/>
      <w:r w:rsidR="005A13C0" w:rsidRPr="006F1FFF">
        <w:rPr>
          <w:rFonts w:ascii="Arial" w:hAnsi="Arial" w:cs="Arial"/>
          <w:highlight w:val="green"/>
        </w:rPr>
        <w:t>snaps</w:t>
      </w:r>
      <w:commentRangeEnd w:id="0"/>
      <w:r w:rsidR="006F1FFF">
        <w:rPr>
          <w:rStyle w:val="CommentReference"/>
        </w:rPr>
        <w:commentReference w:id="0"/>
      </w:r>
      <w:r w:rsidR="005A13C0">
        <w:rPr>
          <w:rFonts w:ascii="Arial" w:hAnsi="Arial" w:cs="Arial"/>
        </w:rPr>
        <w:t>, while flowering too late means the plant can miss out on favourable growing conditions during spring.</w:t>
      </w:r>
      <w:r w:rsidR="00D10FF8">
        <w:rPr>
          <w:rFonts w:ascii="Arial" w:hAnsi="Arial" w:cs="Arial"/>
        </w:rPr>
        <w:t xml:space="preserve"> </w:t>
      </w:r>
      <w:r w:rsidR="004C0BB2">
        <w:rPr>
          <w:rFonts w:ascii="Arial" w:hAnsi="Arial" w:cs="Arial"/>
        </w:rPr>
        <w:t>Crop p</w:t>
      </w:r>
      <w:r w:rsidR="005A13C0">
        <w:rPr>
          <w:rFonts w:ascii="Arial" w:hAnsi="Arial" w:cs="Arial"/>
        </w:rPr>
        <w:t xml:space="preserve">lanting schedules are planned specifically to exploit </w:t>
      </w:r>
      <w:r w:rsidR="004C0BB2">
        <w:rPr>
          <w:rFonts w:ascii="Arial" w:hAnsi="Arial" w:cs="Arial"/>
        </w:rPr>
        <w:t>mechanisms for responding to these environmental cues, such as</w:t>
      </w:r>
      <w:r w:rsidR="005A13C0">
        <w:rPr>
          <w:rFonts w:ascii="Arial" w:hAnsi="Arial" w:cs="Arial"/>
        </w:rPr>
        <w:t xml:space="preserve"> vernalisation</w:t>
      </w:r>
      <w:r w:rsidR="004C0BB2">
        <w:rPr>
          <w:rFonts w:ascii="Arial" w:hAnsi="Arial" w:cs="Arial"/>
        </w:rPr>
        <w:t>,</w:t>
      </w:r>
      <w:r w:rsidR="005A13C0">
        <w:rPr>
          <w:rFonts w:ascii="Arial" w:hAnsi="Arial" w:cs="Arial"/>
        </w:rPr>
        <w:t xml:space="preserve"> to maximise yield. While d</w:t>
      </w:r>
      <w:r>
        <w:rPr>
          <w:rFonts w:ascii="Arial" w:hAnsi="Arial" w:cs="Arial"/>
        </w:rPr>
        <w:t xml:space="preserve">ifferent plants </w:t>
      </w:r>
      <w:r w:rsidR="005A13C0">
        <w:rPr>
          <w:rFonts w:ascii="Arial" w:hAnsi="Arial" w:cs="Arial"/>
        </w:rPr>
        <w:t xml:space="preserve">respond differently on a </w:t>
      </w:r>
      <w:commentRangeStart w:id="1"/>
      <w:r w:rsidR="005A13C0">
        <w:rPr>
          <w:rFonts w:ascii="Arial" w:hAnsi="Arial" w:cs="Arial"/>
        </w:rPr>
        <w:t>genetic level</w:t>
      </w:r>
      <w:commentRangeEnd w:id="1"/>
      <w:r w:rsidR="006F1FFF">
        <w:rPr>
          <w:rStyle w:val="CommentReference"/>
        </w:rPr>
        <w:commentReference w:id="1"/>
      </w:r>
      <w:r w:rsidR="005A13C0">
        <w:rPr>
          <w:rFonts w:ascii="Arial" w:hAnsi="Arial" w:cs="Arial"/>
        </w:rPr>
        <w:t xml:space="preserve">, the </w:t>
      </w:r>
      <w:r w:rsidR="005A13C0" w:rsidRPr="006F1FFF">
        <w:rPr>
          <w:rFonts w:ascii="Arial" w:hAnsi="Arial" w:cs="Arial"/>
          <w:highlight w:val="green"/>
        </w:rPr>
        <w:t xml:space="preserve">overall response is </w:t>
      </w:r>
      <w:r w:rsidR="00CB415A" w:rsidRPr="006F1FFF">
        <w:rPr>
          <w:rFonts w:ascii="Arial" w:hAnsi="Arial" w:cs="Arial"/>
          <w:highlight w:val="green"/>
        </w:rPr>
        <w:t>regulation of the</w:t>
      </w:r>
      <w:r w:rsidR="005A13C0" w:rsidRPr="006F1FFF">
        <w:rPr>
          <w:rFonts w:ascii="Arial" w:hAnsi="Arial" w:cs="Arial"/>
          <w:highlight w:val="green"/>
        </w:rPr>
        <w:t xml:space="preserve"> time </w:t>
      </w:r>
      <w:r w:rsidR="00CB415A" w:rsidRPr="006F1FFF">
        <w:rPr>
          <w:rFonts w:ascii="Arial" w:hAnsi="Arial" w:cs="Arial"/>
          <w:highlight w:val="green"/>
        </w:rPr>
        <w:t>a</w:t>
      </w:r>
      <w:r w:rsidR="005A13C0" w:rsidRPr="006F1FFF">
        <w:rPr>
          <w:rFonts w:ascii="Arial" w:hAnsi="Arial" w:cs="Arial"/>
          <w:highlight w:val="green"/>
        </w:rPr>
        <w:t xml:space="preserve"> plant transitions from a vegetative growth state to a flowering </w:t>
      </w:r>
      <w:commentRangeStart w:id="2"/>
      <w:r w:rsidR="005A13C0" w:rsidRPr="006F1FFF">
        <w:rPr>
          <w:rFonts w:ascii="Arial" w:hAnsi="Arial" w:cs="Arial"/>
          <w:highlight w:val="green"/>
        </w:rPr>
        <w:t>one</w:t>
      </w:r>
      <w:commentRangeEnd w:id="2"/>
      <w:r w:rsidR="006F1FFF">
        <w:rPr>
          <w:rStyle w:val="CommentReference"/>
        </w:rPr>
        <w:commentReference w:id="2"/>
      </w:r>
      <w:r w:rsidR="005A13C0" w:rsidRPr="006F1FFF">
        <w:rPr>
          <w:rFonts w:ascii="Arial" w:hAnsi="Arial" w:cs="Arial"/>
          <w:highlight w:val="green"/>
        </w:rPr>
        <w:t>.</w:t>
      </w:r>
    </w:p>
    <w:p w:rsidR="002D5C7D" w:rsidRPr="00EA78E3" w:rsidRDefault="002D5C7D">
      <w:pPr>
        <w:rPr>
          <w:rFonts w:ascii="Arial" w:hAnsi="Arial" w:cs="Arial"/>
        </w:rPr>
      </w:pPr>
    </w:p>
    <w:p w:rsidR="000D3442" w:rsidRPr="00EA78E3" w:rsidRDefault="00763447" w:rsidP="000D3442">
      <w:pPr>
        <w:rPr>
          <w:rFonts w:ascii="Arial" w:hAnsi="Arial" w:cs="Arial"/>
        </w:rPr>
      </w:pPr>
      <w:r>
        <w:rPr>
          <w:rFonts w:ascii="Arial" w:hAnsi="Arial" w:cs="Arial"/>
        </w:rPr>
        <w:t>The Vernalisation R</w:t>
      </w:r>
      <w:r w:rsidR="000D3442" w:rsidRPr="00EA78E3">
        <w:rPr>
          <w:rFonts w:ascii="Arial" w:hAnsi="Arial" w:cs="Arial"/>
        </w:rPr>
        <w:t>esponse</w:t>
      </w:r>
    </w:p>
    <w:p w:rsidR="00376520" w:rsidRPr="00EA78E3" w:rsidRDefault="00C32FA3" w:rsidP="00376520">
      <w:pPr>
        <w:rPr>
          <w:rFonts w:ascii="Arial" w:hAnsi="Arial" w:cs="Arial"/>
        </w:rPr>
      </w:pPr>
      <w:r w:rsidRPr="00EA78E3">
        <w:rPr>
          <w:rFonts w:ascii="Arial" w:hAnsi="Arial" w:cs="Arial"/>
        </w:rPr>
        <w:t>Vernalisation is characterised by a prolonged (i.e. greater than ten days) exposure to low but non-freezing temperature</w:t>
      </w:r>
      <w:r>
        <w:rPr>
          <w:rFonts w:ascii="Arial" w:hAnsi="Arial" w:cs="Arial"/>
        </w:rPr>
        <w:t>s.</w:t>
      </w:r>
      <w:r w:rsidRPr="00EA78E3">
        <w:rPr>
          <w:rFonts w:ascii="Arial" w:hAnsi="Arial" w:cs="Arial"/>
        </w:rPr>
        <w:t xml:space="preserve"> </w:t>
      </w:r>
      <w:r w:rsidR="005A13C0" w:rsidRPr="00ED2D4C">
        <w:rPr>
          <w:rFonts w:ascii="Arial" w:hAnsi="Arial" w:cs="Arial"/>
        </w:rPr>
        <w:t xml:space="preserve">Vernalisation (from the Latin </w:t>
      </w:r>
      <w:commentRangeStart w:id="3"/>
      <w:proofErr w:type="spellStart"/>
      <w:r w:rsidR="005A13C0" w:rsidRPr="00ED2D4C">
        <w:rPr>
          <w:rFonts w:ascii="Arial" w:hAnsi="Arial" w:cs="Arial"/>
          <w:i/>
        </w:rPr>
        <w:t>vernum</w:t>
      </w:r>
      <w:proofErr w:type="spellEnd"/>
      <w:r w:rsidR="005A13C0" w:rsidRPr="00ED2D4C">
        <w:rPr>
          <w:rFonts w:ascii="Arial" w:hAnsi="Arial" w:cs="Arial"/>
        </w:rPr>
        <w:t>,</w:t>
      </w:r>
      <w:commentRangeEnd w:id="3"/>
      <w:r w:rsidR="006F1FFF">
        <w:rPr>
          <w:rStyle w:val="CommentReference"/>
        </w:rPr>
        <w:commentReference w:id="3"/>
      </w:r>
      <w:r w:rsidR="005A13C0" w:rsidRPr="00ED2D4C">
        <w:rPr>
          <w:rFonts w:ascii="Arial" w:hAnsi="Arial" w:cs="Arial"/>
        </w:rPr>
        <w:t xml:space="preserve"> meaning </w:t>
      </w:r>
      <w:r w:rsidR="005A13C0" w:rsidRPr="00ED2D4C">
        <w:rPr>
          <w:rFonts w:ascii="Arial" w:hAnsi="Arial" w:cs="Arial"/>
          <w:i/>
        </w:rPr>
        <w:t>spring</w:t>
      </w:r>
      <w:r w:rsidR="005A13C0" w:rsidRPr="00ED2D4C">
        <w:rPr>
          <w:rFonts w:ascii="Arial" w:hAnsi="Arial" w:cs="Arial"/>
        </w:rPr>
        <w:t>), and its effect</w:t>
      </w:r>
      <w:r w:rsidR="00CB415A">
        <w:rPr>
          <w:rFonts w:ascii="Arial" w:hAnsi="Arial" w:cs="Arial"/>
        </w:rPr>
        <w:t xml:space="preserve"> on harvest time and crop yield</w:t>
      </w:r>
      <w:r w:rsidR="005A13C0" w:rsidRPr="00ED2D4C">
        <w:rPr>
          <w:rFonts w:ascii="Arial" w:hAnsi="Arial" w:cs="Arial"/>
        </w:rPr>
        <w:t xml:space="preserve"> has been a </w:t>
      </w:r>
      <w:r w:rsidR="005A13C0" w:rsidRPr="006F1FFF">
        <w:rPr>
          <w:rFonts w:ascii="Arial" w:hAnsi="Arial" w:cs="Arial"/>
          <w:highlight w:val="yellow"/>
        </w:rPr>
        <w:t xml:space="preserve">central research </w:t>
      </w:r>
      <w:commentRangeStart w:id="4"/>
      <w:r w:rsidR="005A13C0" w:rsidRPr="006F1FFF">
        <w:rPr>
          <w:rFonts w:ascii="Arial" w:hAnsi="Arial" w:cs="Arial"/>
          <w:highlight w:val="yellow"/>
        </w:rPr>
        <w:t>focus</w:t>
      </w:r>
      <w:commentRangeEnd w:id="4"/>
      <w:r w:rsidR="006F1FFF">
        <w:rPr>
          <w:rStyle w:val="CommentReference"/>
        </w:rPr>
        <w:commentReference w:id="4"/>
      </w:r>
      <w:r w:rsidR="005A13C0" w:rsidRPr="00ED2D4C">
        <w:rPr>
          <w:rFonts w:ascii="Arial" w:hAnsi="Arial" w:cs="Arial"/>
        </w:rPr>
        <w:t xml:space="preserve"> of the plant biology community for over 150 years </w:t>
      </w:r>
      <w:r w:rsidR="000A620C" w:rsidRPr="00ED2D4C">
        <w:rPr>
          <w:rFonts w:ascii="Arial" w:hAnsi="Arial" w:cs="Arial"/>
        </w:rPr>
        <w:fldChar w:fldCharType="begin" w:fldLock="1"/>
      </w:r>
      <w:r w:rsidR="005A13C0" w:rsidRPr="00ED2D4C">
        <w:rPr>
          <w:rFonts w:ascii="Arial" w:hAnsi="Arial" w:cs="Arial"/>
        </w:rPr>
        <w:instrText>ADDIN CSL_CITATION { "citationItems" : [ { "id" : "ITEM-1", "itemData" : { "author" : [ { "dropping-particle" : "", "family" : "Klippart", "given" : "John H.", "non-dropping-particle" : "", "parse-names" : false, "suffix" : "" } ], "container-title" : "Annual Report of the Ohio State Board of Agriculture", "id" : "ITEM-1", "issued" : { "date-parts" : [ [ "1857" ] ] }, "note" : "There is some characterisation of winter wheats and growing habits on pages 705, 758", "page" : "562-720", "title" : "An essay on the origin, growth, diseases, varieties etc of the wheat plant", "type" : "article-journal" }, "uris" : [ "http://www.mendeley.com/documents/?uuid=34ce2721-e0d1-4727-bd66-57eeb5b7a76a" ] }, { "id" : "ITEM-2", "itemData" : { "author" : [ { "dropping-particle" : "", "family" : "Gassner", "given" : "Gustav", "non-dropping-particle" : "", "parse-names" : false, "suffix" : "" } ], "container-title" : "Zeitschrift f\u00fcr Botanik", "id" : "ITEM-2", "issued" : { "date-parts" : [ [ "1918" ] ] }, "page" : "417-480", "title" : "Beitr\u00e4ge zur physiologiischen Charakteristik sommer- und winterannueller Gew\u00e4chse, insbesondere der Getreidepflanzen.", "type" : "article-journal", "volume" : "10" }, "uris" : [ "http://www.mendeley.com/documents/?uuid=2409ae41-2c5d-4076-956e-024a7532e110" ] } ], "mendeley" : { "formattedCitation" : "(Klippart 1857; Gassner 1918)", "plainTextFormattedCitation" : "(Klippart 1857; Gassner 1918)", "previouslyFormattedCitation" : "(Klippart 1857; Gassner 1918)" }, "properties" : { "noteIndex" : 0 }, "schema" : "https://github.com/citation-style-language/schema/raw/master/csl-citation.json" }</w:instrText>
      </w:r>
      <w:r w:rsidR="000A620C" w:rsidRPr="00ED2D4C">
        <w:rPr>
          <w:rFonts w:ascii="Arial" w:hAnsi="Arial" w:cs="Arial"/>
        </w:rPr>
        <w:fldChar w:fldCharType="separate"/>
      </w:r>
      <w:r w:rsidR="005A13C0" w:rsidRPr="00ED2D4C">
        <w:rPr>
          <w:rFonts w:ascii="Arial" w:hAnsi="Arial" w:cs="Arial"/>
          <w:noProof/>
        </w:rPr>
        <w:t>(Klippart 1857; Gassner 1918)</w:t>
      </w:r>
      <w:r w:rsidR="000A620C" w:rsidRPr="00ED2D4C">
        <w:rPr>
          <w:rFonts w:ascii="Arial" w:hAnsi="Arial" w:cs="Arial"/>
        </w:rPr>
        <w:fldChar w:fldCharType="end"/>
      </w:r>
      <w:r w:rsidR="005A13C0" w:rsidRPr="00ED2D4C">
        <w:rPr>
          <w:rFonts w:ascii="Arial" w:hAnsi="Arial" w:cs="Arial"/>
        </w:rPr>
        <w:t>.</w:t>
      </w:r>
      <w:r w:rsidR="005A13C0">
        <w:rPr>
          <w:rFonts w:ascii="Arial" w:hAnsi="Arial" w:cs="Arial"/>
        </w:rPr>
        <w:t xml:space="preserve"> </w:t>
      </w:r>
      <w:r>
        <w:rPr>
          <w:rFonts w:ascii="Arial" w:hAnsi="Arial" w:cs="Arial"/>
        </w:rPr>
        <w:t>The t</w:t>
      </w:r>
      <w:r w:rsidR="001012AE">
        <w:rPr>
          <w:rFonts w:ascii="Arial" w:hAnsi="Arial" w:cs="Arial"/>
        </w:rPr>
        <w:t>emperature at which</w:t>
      </w:r>
      <w:r w:rsidR="008858BA">
        <w:rPr>
          <w:rFonts w:ascii="Arial" w:hAnsi="Arial" w:cs="Arial"/>
        </w:rPr>
        <w:t xml:space="preserve"> the</w:t>
      </w:r>
      <w:r w:rsidR="001012AE">
        <w:rPr>
          <w:rFonts w:ascii="Arial" w:hAnsi="Arial" w:cs="Arial"/>
        </w:rPr>
        <w:t xml:space="preserve"> vernalisation</w:t>
      </w:r>
      <w:r w:rsidR="008858BA">
        <w:rPr>
          <w:rFonts w:ascii="Arial" w:hAnsi="Arial" w:cs="Arial"/>
        </w:rPr>
        <w:t xml:space="preserve"> response is triggered</w:t>
      </w:r>
      <w:r w:rsidR="003213CC">
        <w:rPr>
          <w:rFonts w:ascii="Arial" w:hAnsi="Arial" w:cs="Arial"/>
        </w:rPr>
        <w:t xml:space="preserve"> </w:t>
      </w:r>
      <w:r w:rsidR="001012AE">
        <w:rPr>
          <w:rFonts w:ascii="Arial" w:hAnsi="Arial" w:cs="Arial"/>
        </w:rPr>
        <w:t xml:space="preserve">is dependent on the </w:t>
      </w:r>
      <w:r w:rsidR="00EA06D8">
        <w:rPr>
          <w:rFonts w:ascii="Arial" w:hAnsi="Arial" w:cs="Arial"/>
        </w:rPr>
        <w:t xml:space="preserve">plant </w:t>
      </w:r>
      <w:r w:rsidR="001012AE">
        <w:rPr>
          <w:rFonts w:ascii="Arial" w:hAnsi="Arial" w:cs="Arial"/>
        </w:rPr>
        <w:t>species</w:t>
      </w:r>
      <w:r w:rsidR="000F7B29">
        <w:rPr>
          <w:rFonts w:ascii="Arial" w:hAnsi="Arial" w:cs="Arial"/>
        </w:rPr>
        <w:t xml:space="preserve"> and</w:t>
      </w:r>
      <w:r>
        <w:rPr>
          <w:rFonts w:ascii="Arial" w:hAnsi="Arial" w:cs="Arial"/>
        </w:rPr>
        <w:t xml:space="preserve"> individual cultivar</w:t>
      </w:r>
      <w:r w:rsidR="00F00C33">
        <w:rPr>
          <w:rFonts w:ascii="Arial" w:hAnsi="Arial" w:cs="Arial"/>
        </w:rPr>
        <w:t xml:space="preserve"> (see Table 1)</w:t>
      </w:r>
      <w:r w:rsidR="00304A37">
        <w:rPr>
          <w:rFonts w:ascii="Arial" w:hAnsi="Arial" w:cs="Arial"/>
        </w:rPr>
        <w:t xml:space="preserve">. </w:t>
      </w:r>
      <w:commentRangeStart w:id="5"/>
      <w:r w:rsidR="002D5C7D">
        <w:rPr>
          <w:rFonts w:ascii="Arial" w:hAnsi="Arial" w:cs="Arial"/>
        </w:rPr>
        <w:t>It is theorised that t</w:t>
      </w:r>
      <w:r w:rsidR="00EA06D8">
        <w:rPr>
          <w:rFonts w:ascii="Arial" w:hAnsi="Arial" w:cs="Arial"/>
        </w:rPr>
        <w:t>he</w:t>
      </w:r>
      <w:r w:rsidR="0057069A">
        <w:rPr>
          <w:rFonts w:ascii="Arial" w:hAnsi="Arial" w:cs="Arial"/>
        </w:rPr>
        <w:t xml:space="preserve"> threshold</w:t>
      </w:r>
      <w:r w:rsidR="00EA06D8">
        <w:rPr>
          <w:rFonts w:ascii="Arial" w:hAnsi="Arial" w:cs="Arial"/>
        </w:rPr>
        <w:t xml:space="preserve"> temperature that triggers a vernalisation</w:t>
      </w:r>
      <w:r w:rsidR="0057069A">
        <w:rPr>
          <w:rFonts w:ascii="Arial" w:hAnsi="Arial" w:cs="Arial"/>
        </w:rPr>
        <w:t xml:space="preserve"> response </w:t>
      </w:r>
      <w:r w:rsidR="00EA06D8">
        <w:rPr>
          <w:rFonts w:ascii="Arial" w:hAnsi="Arial" w:cs="Arial"/>
        </w:rPr>
        <w:t xml:space="preserve">can be </w:t>
      </w:r>
      <w:r w:rsidR="004F1B18">
        <w:rPr>
          <w:rFonts w:ascii="Arial" w:hAnsi="Arial" w:cs="Arial"/>
        </w:rPr>
        <w:t>calculated</w:t>
      </w:r>
      <w:r w:rsidR="00EA06D8">
        <w:rPr>
          <w:rFonts w:ascii="Arial" w:hAnsi="Arial" w:cs="Arial"/>
        </w:rPr>
        <w:t xml:space="preserve"> by </w:t>
      </w:r>
      <w:r w:rsidR="0057069A">
        <w:rPr>
          <w:rFonts w:ascii="Arial" w:hAnsi="Arial" w:cs="Arial"/>
        </w:rPr>
        <w:t xml:space="preserve">examining the rate of plant growth under </w:t>
      </w:r>
      <w:r w:rsidR="004F1B18">
        <w:rPr>
          <w:rFonts w:ascii="Arial" w:hAnsi="Arial" w:cs="Arial"/>
        </w:rPr>
        <w:t xml:space="preserve">a range of </w:t>
      </w:r>
      <w:r w:rsidR="0057069A">
        <w:rPr>
          <w:rFonts w:ascii="Arial" w:hAnsi="Arial" w:cs="Arial"/>
        </w:rPr>
        <w:t>temperatures,</w:t>
      </w:r>
      <w:r w:rsidR="004F1B18">
        <w:rPr>
          <w:rFonts w:ascii="Arial" w:hAnsi="Arial" w:cs="Arial"/>
        </w:rPr>
        <w:t xml:space="preserve"> extrapolating the curve</w:t>
      </w:r>
      <w:r w:rsidR="0057069A">
        <w:rPr>
          <w:rFonts w:ascii="Arial" w:hAnsi="Arial" w:cs="Arial"/>
        </w:rPr>
        <w:t xml:space="preserve"> then selecting a temperature</w:t>
      </w:r>
      <w:r w:rsidR="00D97D07">
        <w:rPr>
          <w:rFonts w:ascii="Arial" w:hAnsi="Arial" w:cs="Arial"/>
        </w:rPr>
        <w:t xml:space="preserve"> a few degrees above the</w:t>
      </w:r>
      <w:r w:rsidR="0057069A">
        <w:rPr>
          <w:rFonts w:ascii="Arial" w:hAnsi="Arial" w:cs="Arial"/>
        </w:rPr>
        <w:t xml:space="preserve"> inferred basal</w:t>
      </w:r>
      <w:r w:rsidR="00EA06D8">
        <w:rPr>
          <w:rFonts w:ascii="Arial" w:hAnsi="Arial" w:cs="Arial"/>
        </w:rPr>
        <w:t xml:space="preserve"> </w:t>
      </w:r>
      <w:r w:rsidR="00D97D07">
        <w:rPr>
          <w:rFonts w:ascii="Arial" w:hAnsi="Arial" w:cs="Arial"/>
        </w:rPr>
        <w:t xml:space="preserve">temperature </w:t>
      </w:r>
      <w:r w:rsidR="000A620C">
        <w:rPr>
          <w:rFonts w:ascii="Arial" w:hAnsi="Arial" w:cs="Arial"/>
        </w:rPr>
        <w:fldChar w:fldCharType="begin" w:fldLock="1"/>
      </w:r>
      <w:r w:rsidR="00114DBC">
        <w:rPr>
          <w:rFonts w:ascii="Arial" w:hAnsi="Arial" w:cs="Arial"/>
        </w:rPr>
        <w:instrText>ADDIN CSL_CITATION { "citationItems" : [ { "id" : "ITEM-1", "itemData" : { "author" : [ { "dropping-particle" : "", "family" : "Angus", "given" : "J. F.", "non-dropping-particle" : "", "parse-names" : false, "suffix" : "" }, { "dropping-particle" : "", "family" : "Cunningham", "given" : "R. B.", "non-dropping-particle" : "", "parse-names" : false, "suffix" : "" }, { "dropping-particle" : "", "family" : "Moncur", "given" : "M. W.", "non-dropping-particle" : "", "parse-names" : false, "suffix" : "" }, { "dropping-particle" : "", "family" : "MacKenzie", "given" : "D. H.", "non-dropping-particle" : "", "parse-names" : false, "suffix" : "" } ], "container-title" : "Field Crop Research", "id" : "ITEM-1", "issued" : { "date-parts" : [ [ "1980" ] ] }, "page" : "365-378", "title" : "Phasic development in field crops. I. Thermal response in the seedling phase", "type" : "article-journal", "volume" : "3" }, "uris" : [ "http://www.mendeley.com/documents/?uuid=34d9bfc7-7e49-4b3f-95e9-ef66446f6d00" ] } ], "mendeley" : { "formattedCitation" : "(Angus et al. 1980)", "plainTextFormattedCitation" : "(Angus et al. 1980)", "previouslyFormattedCitation" : "(Angus et al. 1980)" }, "properties" : { "noteIndex" : 0 }, "schema" : "https://github.com/citation-style-language/schema/raw/master/csl-citation.json" }</w:instrText>
      </w:r>
      <w:r w:rsidR="000A620C">
        <w:rPr>
          <w:rFonts w:ascii="Arial" w:hAnsi="Arial" w:cs="Arial"/>
        </w:rPr>
        <w:fldChar w:fldCharType="separate"/>
      </w:r>
      <w:r w:rsidR="00D97D07" w:rsidRPr="00D97D07">
        <w:rPr>
          <w:rFonts w:ascii="Arial" w:hAnsi="Arial" w:cs="Arial"/>
          <w:noProof/>
        </w:rPr>
        <w:t>(Angus et al. 1980)</w:t>
      </w:r>
      <w:r w:rsidR="000A620C">
        <w:rPr>
          <w:rFonts w:ascii="Arial" w:hAnsi="Arial" w:cs="Arial"/>
        </w:rPr>
        <w:fldChar w:fldCharType="end"/>
      </w:r>
      <w:commentRangeEnd w:id="5"/>
      <w:r w:rsidR="006F1FFF">
        <w:rPr>
          <w:rStyle w:val="CommentReference"/>
        </w:rPr>
        <w:commentReference w:id="5"/>
      </w:r>
      <w:r w:rsidR="00D97D07">
        <w:rPr>
          <w:rFonts w:ascii="Arial" w:hAnsi="Arial" w:cs="Arial"/>
        </w:rPr>
        <w:t>.</w:t>
      </w:r>
      <w:r w:rsidR="00D146E8">
        <w:rPr>
          <w:rFonts w:ascii="Arial" w:hAnsi="Arial" w:cs="Arial"/>
        </w:rPr>
        <w:t xml:space="preserve"> </w:t>
      </w:r>
      <w:commentRangeStart w:id="6"/>
      <w:r w:rsidR="00D146E8">
        <w:rPr>
          <w:rFonts w:ascii="Arial" w:hAnsi="Arial" w:cs="Arial"/>
        </w:rPr>
        <w:t>S</w:t>
      </w:r>
      <w:r w:rsidR="00D97D07">
        <w:rPr>
          <w:rFonts w:ascii="Arial" w:hAnsi="Arial" w:cs="Arial"/>
        </w:rPr>
        <w:t>uga</w:t>
      </w:r>
      <w:r w:rsidR="0057069A">
        <w:rPr>
          <w:rFonts w:ascii="Arial" w:hAnsi="Arial" w:cs="Arial"/>
        </w:rPr>
        <w:t xml:space="preserve">r </w:t>
      </w:r>
      <w:r w:rsidR="00376520">
        <w:rPr>
          <w:rFonts w:ascii="Arial" w:hAnsi="Arial" w:cs="Arial"/>
        </w:rPr>
        <w:t>b</w:t>
      </w:r>
      <w:r w:rsidR="0057069A">
        <w:rPr>
          <w:rFonts w:ascii="Arial" w:hAnsi="Arial" w:cs="Arial"/>
        </w:rPr>
        <w:t>eet</w:t>
      </w:r>
      <w:r w:rsidR="00D97D07">
        <w:rPr>
          <w:rFonts w:ascii="Arial" w:hAnsi="Arial" w:cs="Arial"/>
        </w:rPr>
        <w:t xml:space="preserve"> (</w:t>
      </w:r>
      <w:r w:rsidR="00D97D07">
        <w:rPr>
          <w:rFonts w:ascii="Arial" w:hAnsi="Arial" w:cs="Arial"/>
          <w:i/>
        </w:rPr>
        <w:t xml:space="preserve">Beta </w:t>
      </w:r>
      <w:proofErr w:type="spellStart"/>
      <w:r w:rsidR="00D97D07" w:rsidRPr="00EA78E3">
        <w:rPr>
          <w:rFonts w:ascii="Arial" w:hAnsi="Arial" w:cs="Arial"/>
          <w:i/>
        </w:rPr>
        <w:t>vulgaris</w:t>
      </w:r>
      <w:proofErr w:type="spellEnd"/>
      <w:r w:rsidR="00D97D07" w:rsidRPr="00D97D07">
        <w:rPr>
          <w:rFonts w:ascii="Arial" w:hAnsi="Arial" w:cs="Arial"/>
        </w:rPr>
        <w:t>)</w:t>
      </w:r>
      <w:r w:rsidR="00971F89">
        <w:rPr>
          <w:rFonts w:ascii="Arial" w:hAnsi="Arial" w:cs="Arial"/>
        </w:rPr>
        <w:t xml:space="preserve"> </w:t>
      </w:r>
      <w:r w:rsidR="0057069A" w:rsidRPr="00D146E8">
        <w:rPr>
          <w:rFonts w:ascii="Arial" w:hAnsi="Arial" w:cs="Arial"/>
        </w:rPr>
        <w:t>and carrot</w:t>
      </w:r>
      <w:r w:rsidR="00D97D07" w:rsidRPr="00D146E8">
        <w:rPr>
          <w:rFonts w:ascii="Arial" w:hAnsi="Arial" w:cs="Arial"/>
        </w:rPr>
        <w:t xml:space="preserve"> (</w:t>
      </w:r>
      <w:proofErr w:type="spellStart"/>
      <w:r w:rsidR="00D97D07" w:rsidRPr="00D146E8">
        <w:rPr>
          <w:rFonts w:ascii="Arial" w:hAnsi="Arial" w:cs="Arial"/>
          <w:i/>
        </w:rPr>
        <w:t>Daucus</w:t>
      </w:r>
      <w:proofErr w:type="spellEnd"/>
      <w:r w:rsidR="00D97D07" w:rsidRPr="00D146E8">
        <w:rPr>
          <w:rFonts w:ascii="Arial" w:hAnsi="Arial" w:cs="Arial"/>
          <w:i/>
        </w:rPr>
        <w:t xml:space="preserve"> </w:t>
      </w:r>
      <w:proofErr w:type="spellStart"/>
      <w:r w:rsidR="00D97D07" w:rsidRPr="00D146E8">
        <w:rPr>
          <w:rFonts w:ascii="Arial" w:hAnsi="Arial" w:cs="Arial"/>
          <w:i/>
        </w:rPr>
        <w:t>carota</w:t>
      </w:r>
      <w:proofErr w:type="spellEnd"/>
      <w:r w:rsidR="00D97D07" w:rsidRPr="00D146E8">
        <w:rPr>
          <w:rFonts w:ascii="Arial" w:hAnsi="Arial" w:cs="Arial"/>
        </w:rPr>
        <w:t>)</w:t>
      </w:r>
      <w:r w:rsidR="005C3C51">
        <w:rPr>
          <w:rFonts w:ascii="Arial" w:hAnsi="Arial" w:cs="Arial"/>
        </w:rPr>
        <w:t xml:space="preserve"> must be exposed to</w:t>
      </w:r>
      <w:r w:rsidR="004F1B18">
        <w:rPr>
          <w:rFonts w:ascii="Arial" w:hAnsi="Arial" w:cs="Arial"/>
        </w:rPr>
        <w:t xml:space="preserve"> </w:t>
      </w:r>
      <w:r w:rsidR="005C3C51">
        <w:rPr>
          <w:rFonts w:ascii="Arial" w:hAnsi="Arial" w:cs="Arial"/>
        </w:rPr>
        <w:t xml:space="preserve">vernalisation before the plant </w:t>
      </w:r>
      <w:r w:rsidR="00D146E8">
        <w:rPr>
          <w:rFonts w:ascii="Arial" w:hAnsi="Arial" w:cs="Arial"/>
        </w:rPr>
        <w:t>is able to</w:t>
      </w:r>
      <w:r w:rsidR="005C3C51">
        <w:rPr>
          <w:rFonts w:ascii="Arial" w:hAnsi="Arial" w:cs="Arial"/>
        </w:rPr>
        <w:t xml:space="preserve"> flower (an </w:t>
      </w:r>
      <w:r w:rsidR="004F1B18" w:rsidRPr="003213CC">
        <w:rPr>
          <w:rFonts w:ascii="Arial" w:hAnsi="Arial" w:cs="Arial"/>
          <w:i/>
        </w:rPr>
        <w:t>absolute</w:t>
      </w:r>
      <w:r w:rsidR="004F1B18">
        <w:rPr>
          <w:rFonts w:ascii="Arial" w:hAnsi="Arial" w:cs="Arial"/>
        </w:rPr>
        <w:t xml:space="preserve"> vernalisation </w:t>
      </w:r>
      <w:r w:rsidR="00893110">
        <w:rPr>
          <w:rFonts w:ascii="Arial" w:hAnsi="Arial" w:cs="Arial"/>
        </w:rPr>
        <w:t>response</w:t>
      </w:r>
      <w:r w:rsidR="005C3C51">
        <w:rPr>
          <w:rFonts w:ascii="Arial" w:hAnsi="Arial" w:cs="Arial"/>
        </w:rPr>
        <w:t>)</w:t>
      </w:r>
      <w:r w:rsidR="00D146E8" w:rsidRPr="00D146E8">
        <w:rPr>
          <w:rFonts w:ascii="Arial" w:hAnsi="Arial" w:cs="Arial"/>
        </w:rPr>
        <w:t xml:space="preserve"> </w:t>
      </w:r>
      <w:r w:rsidR="000A620C">
        <w:rPr>
          <w:rFonts w:ascii="Arial" w:hAnsi="Arial" w:cs="Arial"/>
        </w:rPr>
        <w:fldChar w:fldCharType="begin" w:fldLock="1"/>
      </w:r>
      <w:r w:rsidR="00A24CF0">
        <w:rPr>
          <w:rFonts w:ascii="Arial" w:hAnsi="Arial" w:cs="Arial"/>
        </w:rPr>
        <w:instrText>ADDIN CSL_CITATION { "citationItems" : [ { "id" : "ITEM-1", "itemData" : { "DOI" : "http://dx.doi.org/10.1016/S1146-609X(97)80080-X", "ISSN" : "1146-609X", "author" : [ { "dropping-particle" : "Van", "family" : "Dijk", "given" : "Henk", "non-dropping-particle" : "", "parse-names" : false, "suffix" : "" }, { "dropping-particle" : "", "family" : "Boudry", "given" : "Pierre", "non-dropping-particle" : "", "parse-names" : false, "suffix" : "" }, { "dropping-particle" : "", "family" : "McCombre", "given" : "Helen", "non-dropping-particle" : "", "parse-names" : false, "suffix" : "" }, { "dropping-particle" : "", "family" : "Vernet", "given" : "Philippe", "non-dropping-particle" : "", "parse-names" : false, "suffix" : "" } ], "container-title" : "Acta Oecologica", "id" : "ITEM-1", "issue" : "1", "issued" : { "date-parts" : [ [ "1997" ] ] }, "page" : "47-60", "title" : "Flowering time in wild beet (Beta vulgaris ssp. maritima) along a latitudinal cline", "type" : "article-journal", "volume" : "18" }, "uris" : [ "http://www.mendeley.com/documents/?uuid=54e15a4f-1d68-411e-9c00-6869800e6c3c" ] }, { "id" : "ITEM-2", "itemData" : { "DOI" : "10.1007/s00122-012-1989-1", "ISSN" : "0040-5752", "author" : [ { "dropping-particle" : "", "family" : "Alessandro", "given" : "Mar\u00edaS.", "non-dropping-particle" : "", "parse-names" : false, "suffix" : "" }, { "dropping-particle" : "", "family" : "Galmarini", "given" : "ClaudioR.", "non-dropping-particle" : "", "parse-names" : false, "suffix" : "" }, { "dropping-particle" : "", "family" : "Iorizzo", "given" : "Massimo", "non-dropping-particle" : "", "parse-names" : false, "suffix" : "" }, { "dropping-particle" : "", "family" : "Simon", "given" : "PhilippW.", "non-dropping-particle" : "", "parse-names" : false, "suffix" : "" } ], "container-title" : "Theoretical and Applied Genetics", "id" : "ITEM-2", "issue" : "2", "issued" : { "date-parts" : [ [ "2013" ] ] }, "language" : "English", "page" : "415-423", "publisher" : "Springer-Verlag", "title" : "Molecular mapping of vernalization requirement and fertility restoration genes in carrot", "type" : "article-journal", "volume" : "126" }, "uris" : [ "http://www.mendeley.com/documents/?uuid=c91cfea6-1269-457f-b015-a5312ebe4c57" ] } ], "mendeley" : { "formattedCitation" : "(Dijk et al. 1997; Alessandro et al. 2013)", "plainTextFormattedCitation" : "(Dijk et al. 1997; Alessandro et al. 2013)", "previouslyFormattedCitation" : "(Dijk et al. 1997; Alessandro et al. 2013)" }, "properties" : { "noteIndex" : 0 }, "schema" : "https://github.com/citation-style-language/schema/raw/master/csl-citation.json" }</w:instrText>
      </w:r>
      <w:r w:rsidR="000A620C">
        <w:rPr>
          <w:rFonts w:ascii="Arial" w:hAnsi="Arial" w:cs="Arial"/>
        </w:rPr>
        <w:fldChar w:fldCharType="separate"/>
      </w:r>
      <w:r w:rsidR="00D146E8" w:rsidRPr="00D146E8">
        <w:rPr>
          <w:rFonts w:ascii="Arial" w:hAnsi="Arial" w:cs="Arial"/>
          <w:noProof/>
        </w:rPr>
        <w:t>(Dijk et al. 1997; Alessandro et al. 2013)</w:t>
      </w:r>
      <w:r w:rsidR="000A620C">
        <w:rPr>
          <w:rFonts w:ascii="Arial" w:hAnsi="Arial" w:cs="Arial"/>
        </w:rPr>
        <w:fldChar w:fldCharType="end"/>
      </w:r>
      <w:r w:rsidR="00D146E8">
        <w:rPr>
          <w:rFonts w:ascii="Arial" w:hAnsi="Arial" w:cs="Arial"/>
        </w:rPr>
        <w:t xml:space="preserve">. However, in wild </w:t>
      </w:r>
      <w:proofErr w:type="gramStart"/>
      <w:r w:rsidR="00D146E8">
        <w:rPr>
          <w:rFonts w:ascii="Arial" w:hAnsi="Arial" w:cs="Arial"/>
        </w:rPr>
        <w:t>populations</w:t>
      </w:r>
      <w:proofErr w:type="gramEnd"/>
      <w:r w:rsidR="00D146E8">
        <w:rPr>
          <w:rFonts w:ascii="Arial" w:hAnsi="Arial" w:cs="Arial"/>
        </w:rPr>
        <w:t>, those growing in warmer temperatures require less exposure to vernalisation to trigger flowering</w:t>
      </w:r>
      <w:r w:rsidR="00EA06D8">
        <w:rPr>
          <w:rFonts w:ascii="Arial" w:hAnsi="Arial" w:cs="Arial"/>
        </w:rPr>
        <w:t xml:space="preserve">. </w:t>
      </w:r>
      <w:r w:rsidR="00515B1B">
        <w:rPr>
          <w:rFonts w:ascii="Arial" w:hAnsi="Arial" w:cs="Arial"/>
        </w:rPr>
        <w:t>W</w:t>
      </w:r>
      <w:r w:rsidR="00EA06D8">
        <w:rPr>
          <w:rFonts w:ascii="Arial" w:hAnsi="Arial" w:cs="Arial"/>
        </w:rPr>
        <w:t>here vernalisation is not essential for the transition to flowering (</w:t>
      </w:r>
      <w:r w:rsidR="00EA06D8" w:rsidRPr="003213CC">
        <w:rPr>
          <w:rFonts w:ascii="Arial" w:hAnsi="Arial" w:cs="Arial"/>
        </w:rPr>
        <w:t>a</w:t>
      </w:r>
      <w:r w:rsidR="00EA06D8">
        <w:rPr>
          <w:rFonts w:ascii="Arial" w:hAnsi="Arial" w:cs="Arial"/>
          <w:i/>
        </w:rPr>
        <w:t xml:space="preserve"> </w:t>
      </w:r>
      <w:r w:rsidR="00EA06D8" w:rsidRPr="00EA78E3">
        <w:rPr>
          <w:rFonts w:ascii="Arial" w:hAnsi="Arial" w:cs="Arial"/>
          <w:i/>
        </w:rPr>
        <w:t>facultative</w:t>
      </w:r>
      <w:r w:rsidR="00EA06D8">
        <w:rPr>
          <w:rFonts w:ascii="Arial" w:hAnsi="Arial" w:cs="Arial"/>
        </w:rPr>
        <w:t xml:space="preserve"> vernalisation</w:t>
      </w:r>
      <w:r w:rsidR="0035420A">
        <w:rPr>
          <w:rFonts w:ascii="Arial" w:hAnsi="Arial" w:cs="Arial"/>
        </w:rPr>
        <w:t xml:space="preserve"> </w:t>
      </w:r>
      <w:r w:rsidR="00893110">
        <w:rPr>
          <w:rFonts w:ascii="Arial" w:hAnsi="Arial" w:cs="Arial"/>
        </w:rPr>
        <w:t>response</w:t>
      </w:r>
      <w:r w:rsidR="00EA06D8">
        <w:rPr>
          <w:rFonts w:ascii="Arial" w:hAnsi="Arial" w:cs="Arial"/>
        </w:rPr>
        <w:t>),</w:t>
      </w:r>
      <w:r w:rsidR="00515B1B">
        <w:rPr>
          <w:rFonts w:ascii="Arial" w:hAnsi="Arial" w:cs="Arial"/>
        </w:rPr>
        <w:t xml:space="preserve"> such as in </w:t>
      </w:r>
      <w:proofErr w:type="spellStart"/>
      <w:r w:rsidR="00515B1B">
        <w:rPr>
          <w:rFonts w:ascii="Arial" w:hAnsi="Arial" w:cs="Arial"/>
          <w:i/>
        </w:rPr>
        <w:t>Arabisopsis</w:t>
      </w:r>
      <w:proofErr w:type="spellEnd"/>
      <w:r w:rsidR="00515B1B">
        <w:rPr>
          <w:rFonts w:ascii="Arial" w:hAnsi="Arial" w:cs="Arial"/>
        </w:rPr>
        <w:t xml:space="preserve"> </w:t>
      </w:r>
      <w:r w:rsidR="00515B1B">
        <w:rPr>
          <w:rFonts w:ascii="Arial" w:hAnsi="Arial" w:cs="Arial"/>
          <w:i/>
        </w:rPr>
        <w:t xml:space="preserve">thaliana </w:t>
      </w:r>
      <w:r w:rsidR="00515B1B">
        <w:rPr>
          <w:rFonts w:ascii="Arial" w:hAnsi="Arial" w:cs="Arial"/>
        </w:rPr>
        <w:t>(</w:t>
      </w:r>
      <w:r w:rsidR="00515B1B">
        <w:rPr>
          <w:rFonts w:ascii="Arial" w:hAnsi="Arial" w:cs="Arial"/>
          <w:i/>
        </w:rPr>
        <w:t>Arabidopsis</w:t>
      </w:r>
      <w:r w:rsidR="00B7166E">
        <w:rPr>
          <w:rFonts w:ascii="Arial" w:hAnsi="Arial" w:cs="Arial"/>
        </w:rPr>
        <w:t>)</w:t>
      </w:r>
      <w:r w:rsidR="0035420A">
        <w:rPr>
          <w:rFonts w:ascii="Arial" w:hAnsi="Arial" w:cs="Arial"/>
        </w:rPr>
        <w:t xml:space="preserve"> </w:t>
      </w:r>
      <w:r w:rsidR="000A620C">
        <w:rPr>
          <w:rFonts w:ascii="Arial" w:hAnsi="Arial" w:cs="Arial"/>
        </w:rPr>
        <w:fldChar w:fldCharType="begin" w:fldLock="1"/>
      </w:r>
      <w:r w:rsidR="0035420A">
        <w:rPr>
          <w:rFonts w:ascii="Arial" w:hAnsi="Arial" w:cs="Arial"/>
        </w:rPr>
        <w:instrText>ADDIN CSL_CITATION { "citationItems" : [ { "id" : "ITEM-1", "itemData" : { "abstract" : "Late-flowering ecotypes and mutants of Arabidopsis thaliana and the related crucifer Thlaspi arvense flower early after cold treatment (vernalization). Treatment with the DNA demethylating agent 5-azacytidine induced nonvernalized plants to flower significantly earlier than untreated controls. Cytidine at similar concentrations had no effect on time to flower. In contrast, late-flowering mutants that are insensitive to vernalization did not respond to 5-azacytidine treatment. Normal flowering time was reset in the progeny of plants induced to flower early with 5-azacytidine, paralleling the lack of inheritance of the vernalized condition. Arabidopsis plants, either cold-treated or 5-azacytidine-treated, had reduced levels of 5-methylcytosine in their DNA compared to nonvernalized plants. A Nicotiana plumbaginifolia cell line also showed a marked decrease in the level of 5-methylcytosine after treatment with either 5-azacytidine or low temperature. We suggest that DNA methylation provides a developmental control preventing early flowering in Arabidopsis and Thlaspi ecotypes. Vernalization, through its general demethylating effect, releases the block to flowering initiation. We propose that demethylation of a gene critical for flowering permits its transcription. We further suggest, on the basis of Thlaspi data, that the control affects transcription of kaurenoic acid hydroxylase, a key enzyme in the gibberellic acid biosynthetic pathway.", "author" : [ { "dropping-particle" : "", "family" : "Burn", "given" : "J E", "non-dropping-particle" : "", "parse-names" : false, "suffix" : "" }, { "dropping-particle" : "", "family" : "Bagnall", "given" : "D J", "non-dropping-particle" : "", "parse-names" : false, "suffix" : "" }, { "dropping-particle" : "", "family" : "Metzger", "given" : "J D", "non-dropping-particle" : "", "parse-names" : false, "suffix" : "" }, { "dropping-particle" : "", "family" : "Dennis", "given" : "E S", "non-dropping-particle" : "", "parse-names" : false, "suffix" : "" }, { "dropping-particle" : "", "family" : "Peacock", "given" : "W J", "non-dropping-particle" : "", "parse-names" : false, "suffix" : "" } ], "container-title" : "Proceedings of the National Academy of Sciences", "id" : "ITEM-1", "issue" : "1", "issued" : { "date-parts" : [ [ "1993", "1", "1" ] ] }, "note" : "From Duplicate 2 ( ", "page" : "287-291", "title" : "DNA methylation, vernalization, and the initiation of flowering", "type" : "article-journal", "volume" : "90" }, "uris" : [ "http://www.mendeley.com/documents/?uuid=908c95de-24bb-4871-88b7-f5ce61da3736" ] }, { "id" : "ITEM-2", "itemData" : { "ISSN" : "0028-0836", "author" : [ { "dropping-particle" : "", "family" : "Bastow", "given" : "Ruth", "non-dropping-particle" : "", "parse-names" : false, "suffix" : "" }, { "dropping-particle" : "", "family" : "Mylne", "given" : "Joshua S", "non-dropping-particle" : "", "parse-names" : false, "suffix" : "" }, { "dropping-particle" : "", "family" : "Lister", "given" : "Clare", "non-dropping-particle" : "", "parse-names" : false, "suffix" : "" }, { "dropping-particle" : "", "family" : "Lippman", "given" : "Zachary", "non-dropping-particle" : "", "parse-names" : false, "suffix" : "" }, { "dropping-particle" : "", "family" : "Martienssen", "given" : "Robert A", "non-dropping-particle" : "", "parse-names" : false, "suffix" : "" }, { "dropping-particle" : "", "family" : "Dean", "given" : "Caroline", "non-dropping-particle" : "", "parse-names" : false, "suffix" : "" } ], "container-title" : "Nature", "id" : "ITEM-2", "issue" : "6970", "issued" : { "date-parts" : [ [ "2004", "1", "8" ] ] }, "note" : "10.1038/nature02269", "page" : "164-167", "title" : "Vernalization requires epigenetic silencing of FLC by histone methylation", "type" : "article-journal", "volume" : "427" }, "uris" : [ "http://www.mendeley.com/documents/?uuid=f6baa43c-0292-490e-bde9-fe1e590f54d6" ] } ], "mendeley" : { "formattedCitation" : "(Burn et al. 1993; Bastow et al. 2004)", "plainTextFormattedCitation" : "(Burn et al. 1993; Bastow et al. 2004)", "previouslyFormattedCitation" : "(Burn et al. 1993; Bastow et al. 2004)" }, "properties" : { "noteIndex" : 0 }, "schema" : "https://github.com/citation-style-language/schema/raw/master/csl-citation.json" }</w:instrText>
      </w:r>
      <w:r w:rsidR="000A620C">
        <w:rPr>
          <w:rFonts w:ascii="Arial" w:hAnsi="Arial" w:cs="Arial"/>
        </w:rPr>
        <w:fldChar w:fldCharType="separate"/>
      </w:r>
      <w:r w:rsidR="0035420A" w:rsidRPr="00304A37">
        <w:rPr>
          <w:rFonts w:ascii="Arial" w:hAnsi="Arial" w:cs="Arial"/>
          <w:noProof/>
        </w:rPr>
        <w:t xml:space="preserve">(Burn et al. 1993; </w:t>
      </w:r>
      <w:r w:rsidR="0035420A" w:rsidRPr="0035420A">
        <w:rPr>
          <w:rFonts w:ascii="Arial" w:hAnsi="Arial" w:cs="Arial"/>
          <w:noProof/>
        </w:rPr>
        <w:t>Bastow et al. 2004</w:t>
      </w:r>
      <w:r w:rsidR="0035420A" w:rsidRPr="00304A37">
        <w:rPr>
          <w:rFonts w:ascii="Arial" w:hAnsi="Arial" w:cs="Arial"/>
          <w:noProof/>
        </w:rPr>
        <w:t>)</w:t>
      </w:r>
      <w:r w:rsidR="000A620C">
        <w:rPr>
          <w:rFonts w:ascii="Arial" w:hAnsi="Arial" w:cs="Arial"/>
        </w:rPr>
        <w:fldChar w:fldCharType="end"/>
      </w:r>
      <w:r w:rsidR="00515B1B">
        <w:rPr>
          <w:rFonts w:ascii="Arial" w:hAnsi="Arial" w:cs="Arial"/>
        </w:rPr>
        <w:t xml:space="preserve">, </w:t>
      </w:r>
      <w:r w:rsidR="00CB415A">
        <w:rPr>
          <w:rFonts w:ascii="Arial" w:hAnsi="Arial" w:cs="Arial"/>
        </w:rPr>
        <w:t>n</w:t>
      </w:r>
      <w:r w:rsidR="0035420A">
        <w:rPr>
          <w:rFonts w:ascii="Arial" w:hAnsi="Arial" w:cs="Arial"/>
        </w:rPr>
        <w:t>arrow leaf lupin (</w:t>
      </w:r>
      <w:proofErr w:type="spellStart"/>
      <w:r w:rsidR="0035420A">
        <w:rPr>
          <w:rFonts w:ascii="Arial" w:hAnsi="Arial" w:cs="Arial"/>
          <w:i/>
        </w:rPr>
        <w:t>Lupinus</w:t>
      </w:r>
      <w:proofErr w:type="spellEnd"/>
      <w:r w:rsidR="0035420A">
        <w:rPr>
          <w:rFonts w:ascii="Arial" w:hAnsi="Arial" w:cs="Arial"/>
          <w:i/>
        </w:rPr>
        <w:t xml:space="preserve"> </w:t>
      </w:r>
      <w:proofErr w:type="spellStart"/>
      <w:r w:rsidR="0035420A">
        <w:rPr>
          <w:rFonts w:ascii="Arial" w:hAnsi="Arial" w:cs="Arial"/>
          <w:i/>
        </w:rPr>
        <w:t>Augustifolius</w:t>
      </w:r>
      <w:proofErr w:type="spellEnd"/>
      <w:r w:rsidR="0035420A">
        <w:rPr>
          <w:rFonts w:ascii="Arial" w:hAnsi="Arial" w:cs="Arial"/>
        </w:rPr>
        <w:t xml:space="preserve">) </w:t>
      </w:r>
      <w:r w:rsidR="000A620C">
        <w:rPr>
          <w:rFonts w:ascii="Arial" w:hAnsi="Arial" w:cs="Arial"/>
        </w:rPr>
        <w:fldChar w:fldCharType="begin" w:fldLock="1"/>
      </w:r>
      <w:r w:rsidR="0035420A">
        <w:rPr>
          <w:rFonts w:ascii="Arial" w:hAnsi="Arial" w:cs="Arial"/>
        </w:rPr>
        <w:instrText>ADDIN CSL_CITATION { "citationItems" : [ { "id" : "ITEM-1", "itemData" : { "abstract" : "Three experiments were conducted to characterize vernalization response in 13 diverse narrowleafed lupin (Lupinus angustifolius) genotypes, and to identify the genetic basis of differences in vernalization response. The aim was to better understand how flowering time may be manipulated in lupin breeding. The genotypes consisted of breeding lines with parents of wild origin, plus selected commercial varieties. Treatments included response to different periods of vernalization and response to different sowing dates. Most of the genotypes required vernalization for flowering. There were three types of response to vernalization observed; an absolute requirement, a reduced response, in which vernalization did not appear to be essential for flowering, and no response in lines carrying the natural mutant gene Ku (Gladstones and Hill 1969). In genotypes with an absolute requirement for vernalization, the period of vernalization at 5\u00a6C required to ensure flowering varied between 2 and 4 weeks, and flowering was hastened by increasing periods of vernalization. When vernalization was marginally inadequate, abnormal inflorescences formed. An apparent thermosensitive response, in which vernalization hastened flowering but did not appear to be essential, occurred in cv. Wandoo, which carries the gene \u00e6efl\u00c6. This response could also possibly be explained not by the lack of an essential requirement for vernalization, but by an ability of the cultivar to respond to vernalization at fairly high temperatures, around 16\u00a6C. Crossing studies identified a major gene the same as or allelic to \u00e6efl\u00c6 in one genotype, but no other single genes with major effect on vernalization response were detected in genotypes of wild origin.", "author" : [ { "dropping-particle" : "", "family" : "Landers", "given" : "K F", "non-dropping-particle" : "", "parse-names" : false, "suffix" : "" } ], "container-title" : "Australian Journal of Agricultural Research", "id" : "ITEM-1", "issue" : "5", "issued" : { "date-parts" : [ [ "1995", "1", "1" ] ] }, "page" : "1011-1025", "title" : "Vernalization responses in narrow-leafed lupin (Lupinus angustifolius) genotypes", "type" : "article-journal", "volume" : "46" }, "uris" : [ "http://www.mendeley.com/documents/?uuid=6f60d07d-8ba0-4e8f-9345-29a26b562310" ] } ], "mendeley" : { "formattedCitation" : "(Landers 1995)", "plainTextFormattedCitation" : "(Landers 1995)", "previouslyFormattedCitation" : "(Landers 1995)" }, "properties" : { "noteIndex" : 0 }, "schema" : "https://github.com/citation-style-language/schema/raw/master/csl-citation.json" }</w:instrText>
      </w:r>
      <w:r w:rsidR="000A620C">
        <w:rPr>
          <w:rFonts w:ascii="Arial" w:hAnsi="Arial" w:cs="Arial"/>
        </w:rPr>
        <w:fldChar w:fldCharType="separate"/>
      </w:r>
      <w:r w:rsidR="0035420A" w:rsidRPr="001012AE">
        <w:rPr>
          <w:rFonts w:ascii="Arial" w:hAnsi="Arial" w:cs="Arial"/>
          <w:noProof/>
        </w:rPr>
        <w:t>(Landers 1995)</w:t>
      </w:r>
      <w:r w:rsidR="000A620C">
        <w:rPr>
          <w:rFonts w:ascii="Arial" w:hAnsi="Arial" w:cs="Arial"/>
        </w:rPr>
        <w:fldChar w:fldCharType="end"/>
      </w:r>
      <w:r w:rsidR="00893110">
        <w:rPr>
          <w:rFonts w:ascii="Arial" w:hAnsi="Arial" w:cs="Arial"/>
        </w:rPr>
        <w:t>,</w:t>
      </w:r>
      <w:r w:rsidR="00CE7F8A">
        <w:rPr>
          <w:rFonts w:ascii="Arial" w:hAnsi="Arial" w:cs="Arial"/>
        </w:rPr>
        <w:t xml:space="preserve"> and winter wheat (</w:t>
      </w:r>
      <w:r w:rsidR="00CE7F8A">
        <w:rPr>
          <w:rFonts w:ascii="Arial" w:hAnsi="Arial" w:cs="Arial"/>
          <w:i/>
        </w:rPr>
        <w:t>T</w:t>
      </w:r>
      <w:r w:rsidR="00CE7F8A" w:rsidRPr="00CE7F8A">
        <w:rPr>
          <w:rFonts w:ascii="Arial" w:hAnsi="Arial" w:cs="Arial"/>
          <w:i/>
        </w:rPr>
        <w:t>riticum aestivum</w:t>
      </w:r>
      <w:r w:rsidR="00CE7F8A">
        <w:rPr>
          <w:rFonts w:ascii="Arial" w:hAnsi="Arial" w:cs="Arial"/>
        </w:rPr>
        <w:t>) and barley (</w:t>
      </w:r>
      <w:r w:rsidR="00CE7F8A" w:rsidRPr="00B30003">
        <w:rPr>
          <w:rFonts w:ascii="Arial" w:hAnsi="Arial" w:cs="Arial"/>
          <w:i/>
        </w:rPr>
        <w:t>Hordeum vulgare</w:t>
      </w:r>
      <w:r w:rsidR="00CE7F8A">
        <w:rPr>
          <w:rFonts w:ascii="Arial" w:hAnsi="Arial" w:cs="Arial"/>
        </w:rPr>
        <w:t>)</w:t>
      </w:r>
      <w:r w:rsidR="0035420A">
        <w:rPr>
          <w:rFonts w:ascii="Arial" w:hAnsi="Arial" w:cs="Arial"/>
        </w:rPr>
        <w:t xml:space="preserve"> </w:t>
      </w:r>
      <w:r w:rsidR="000A620C">
        <w:rPr>
          <w:rFonts w:ascii="Arial" w:hAnsi="Arial" w:cs="Arial"/>
        </w:rPr>
        <w:fldChar w:fldCharType="begin" w:fldLock="1"/>
      </w:r>
      <w:r w:rsidR="0035420A">
        <w:rPr>
          <w:rFonts w:ascii="Arial" w:hAnsi="Arial" w:cs="Arial"/>
        </w:rPr>
        <w:instrText>ADDIN CSL_CITATION { "citationItems" : [ { "id" : "ITEM-1", "itemData" : { "DOI" : "10.1104/pp.105.073486", "abstract" : "Two genetic loci control the vernalization response in winter cereals; VRN1, which encodes an AP1-like MADS-box transcription factor, and VRN2, which has been mapped to a chromosome region containing ZCCT zinc finger transcription factor genes. We examined whether daylength regulates expression of HvVRN1 and HvVRN2. In a vernalization-responsive winter barley (Hordeum vulgare), expression of HvVRN1 is regulated by vernalization and by development, but not by daylength. Daylength affected HvVRN1 expression in only one of six vernalization-insensitive spring barleys examined and so cannot be a general feature of regulation of this gene. In contrast, daylength is the major determinant of expression levels of two ZCCT genes found at the barley VRN2 locus, HvZCCTa and HvZCCTb. In winter barley, high levels of HvZCCTa and HvZCCTb expression were detected only when plants were grown in long days. During vernalization in long-day conditions, HvVRN1 is induced and expression of HvZCCTb is repressed. During vernalization under short days, induction of HvVRN1 occurs without changes in HvZCCTa and HvZCCTb expression. Analysis of HvZCCTa and HvZCCTb expression levels in a doubled haploid population segregating for different vernalization and daylength requirements showed that HvVRN1 genotype determines HvZCCTa and HvZCCTb expression levels. We conclude that the vernalization response is mediated through HvVRN1, whereas HvZCCTa and HvZCCTb respond to daylength cues to repress flowering under long days in nonvernalized plants.", "author" : [ { "dropping-particle" : "", "family" : "Trevaskis", "given" : "Ben", "non-dropping-particle" : "", "parse-names" : false, "suffix" : "" }, { "dropping-particle" : "", "family" : "Hemming", "given" : "Megan N", "non-dropping-particle" : "", "parse-names" : false, "suffix" : "" }, { "dropping-particle" : "", "family" : "Peacock", "given" : "W James", "non-dropping-particle" : "", "parse-names" : false, "suffix" : "" }, { "dropping-particle" : "", "family" : "Dennis", "given" : "Elizabeth S", "non-dropping-particle" : "", "parse-names" : false, "suffix" : "" } ], "container-title" : "Plant Physiology", "id" : "ITEM-1", "issue" : "4", "issued" : { "date-parts" : [ [ "2006", "4", "1" ] ] }, "note" : "10.1104/pp.105.073486", "page" : "1397-1405", "title" : "HvVRN2 Responds to Daylength, whereas HvVRN1 Is Regulated by Vernalization and Developmental Status", "type" : "article-journal", "volume" : "140" }, "uris" : [ "http://www.mendeley.com/documents/?uuid=91a62ae4-6cc1-4b83-8e34-65360dd3fe43" ] }, { "id" : "ITEM-2", "itemData" : { "DOI" : "10.1073/pnas.0903566106", "abstract" : "Prolonged exposure to low temperatures (vernalization) accelerates the transition to reproductive growth in many plant species, including the model plant Arabidopsis thaliana and the economically important cereal crops, wheat and barley. Vernalization-induced flowering is an epigenetic phenomenon. In Arabidopsis, stable down-regulation of FLOWERING LOCUS C (FLC) by vernalization is associated with changes in histone modifications at FLC chromatin. In cereals, the vernalization response is mediated by stable induction of the floral promoter VERNALIZATION1 (VRN1), which initiates reproductive development at the shoot apex. We show that in barley (Hordeum vulgare), repression of HvVRN1 before vernalization is associated with high levels of histone 3 lysine 27 trimethylation (H3K27me3) at HvVRN1 chromatin. Vernalization caused increased levels of histone 3 lysine 4 trimethylation (H3K4me3) and a loss of H3K27me3 at HvVRN1, suggesting that vernalization promotes an active chromatin state at VRN1. Levels of these histone modifications at 2 other flowering-time genes, VERNALIZATION2 and FLOWERING LOCUS T, were not altered by vernalization. Our study suggests that maintenance of an active chromatin state at VRN1 is likely to be the basis for epigenetic memory of vernalization in cereals. Thus, regulation of chromatin state is a feature of epigenetic memory of vernalization in Arabidopsis and the cereals; however, whereas vernalization-induced flowering in Arabidopsis is mediated by epigenetic regulation of the floral repressor FLC, this phenomenon in cereals is mediated by epigenetic regulation of the floral activator, VRN1.", "author" : [ { "dropping-particle" : "", "family" : "Oliver", "given" : "Sandra N", "non-dropping-particle" : "", "parse-names" : false, "suffix" : "" }, { "dropping-particle" : "", "family" : "Finnegan", "given" : "E Jean", "non-dropping-particle" : "", "parse-names" : false, "suffix" : "" }, { "dropping-particle" : "", "family" : "Dennis", "given" : "Elizabeth S", "non-dropping-particle" : "", "parse-names" : false, "suffix" : "" }, { "dropping-particle" : "", "family" : "Peacock", "given" : "W James", "non-dropping-particle" : "", "parse-names" : false, "suffix" : "" }, { "dropping-particle" : "", "family" : "Trevaskis", "given" : "Ben", "non-dropping-particle" : "", "parse-names" : false, "suffix" : "" } ], "container-title" : "Proceedings of the National Academy of Sciences", "id" : "ITEM-2", "issue" : "20", "issued" : { "date-parts" : [ [ "2009", "5", "19" ] ] }, "note" : "From Duplicate 1 ( ", "page" : "8386-8391", "title" : "Vernalization-induced flowering in cereals is associated with changes in histone methylation at the VERNALIZATION1 gene", "type" : "article-journal", "volume" : "106" }, "uris" : [ "http://www.mendeley.com/documents/?uuid=976334c4-17aa-46ff-aa44-100e099fc00b" ] } ], "mendeley" : { "formattedCitation" : "(Trevaskis et al. 2006; Oliver et al. 2009)", "plainTextFormattedCitation" : "(Trevaskis et al. 2006; Oliver et al. 2009)", "previouslyFormattedCitation" : "(Trevaskis et al. 2006; Oliver et al. 2009)" }, "properties" : { "noteIndex" : 0 }, "schema" : "https://github.com/citation-style-language/schema/raw/master/csl-citation.json" }</w:instrText>
      </w:r>
      <w:r w:rsidR="000A620C">
        <w:rPr>
          <w:rFonts w:ascii="Arial" w:hAnsi="Arial" w:cs="Arial"/>
        </w:rPr>
        <w:fldChar w:fldCharType="separate"/>
      </w:r>
      <w:r w:rsidR="0035420A" w:rsidRPr="00F00C33">
        <w:rPr>
          <w:rFonts w:ascii="Arial" w:hAnsi="Arial" w:cs="Arial"/>
          <w:noProof/>
        </w:rPr>
        <w:t>(Trevaskis et al. 2006; Oliver et al. 2009)</w:t>
      </w:r>
      <w:r w:rsidR="000A620C">
        <w:rPr>
          <w:rFonts w:ascii="Arial" w:hAnsi="Arial" w:cs="Arial"/>
        </w:rPr>
        <w:fldChar w:fldCharType="end"/>
      </w:r>
      <w:r w:rsidR="00893110">
        <w:rPr>
          <w:rFonts w:ascii="Arial" w:hAnsi="Arial" w:cs="Arial"/>
        </w:rPr>
        <w:t>,</w:t>
      </w:r>
      <w:r w:rsidR="00EA06D8">
        <w:rPr>
          <w:rFonts w:ascii="Arial" w:hAnsi="Arial" w:cs="Arial"/>
        </w:rPr>
        <w:t xml:space="preserve"> </w:t>
      </w:r>
      <w:r w:rsidR="00893110">
        <w:rPr>
          <w:rFonts w:ascii="Arial" w:hAnsi="Arial" w:cs="Arial"/>
        </w:rPr>
        <w:t xml:space="preserve">the </w:t>
      </w:r>
      <w:r w:rsidR="00CB415A">
        <w:rPr>
          <w:rFonts w:ascii="Arial" w:hAnsi="Arial" w:cs="Arial"/>
        </w:rPr>
        <w:t>transition</w:t>
      </w:r>
      <w:r w:rsidR="00893110">
        <w:rPr>
          <w:rFonts w:ascii="Arial" w:hAnsi="Arial" w:cs="Arial"/>
        </w:rPr>
        <w:t xml:space="preserve"> to flowering</w:t>
      </w:r>
      <w:r w:rsidR="00CB415A">
        <w:rPr>
          <w:rFonts w:ascii="Arial" w:hAnsi="Arial" w:cs="Arial"/>
        </w:rPr>
        <w:t xml:space="preserve"> is</w:t>
      </w:r>
      <w:r w:rsidR="00893110">
        <w:rPr>
          <w:rFonts w:ascii="Arial" w:hAnsi="Arial" w:cs="Arial"/>
        </w:rPr>
        <w:t xml:space="preserve"> </w:t>
      </w:r>
      <w:r w:rsidR="00CB415A">
        <w:rPr>
          <w:rFonts w:ascii="Arial" w:hAnsi="Arial" w:cs="Arial"/>
        </w:rPr>
        <w:t>triggered sooner</w:t>
      </w:r>
      <w:r w:rsidR="00893110">
        <w:rPr>
          <w:rFonts w:ascii="Arial" w:hAnsi="Arial" w:cs="Arial"/>
        </w:rPr>
        <w:t xml:space="preserve"> than</w:t>
      </w:r>
      <w:r w:rsidR="0035420A">
        <w:rPr>
          <w:rFonts w:ascii="Arial" w:hAnsi="Arial" w:cs="Arial"/>
        </w:rPr>
        <w:t xml:space="preserve"> a plant which is unexposed</w:t>
      </w:r>
      <w:r w:rsidR="00376520" w:rsidRPr="00EA78E3">
        <w:rPr>
          <w:rFonts w:ascii="Arial" w:hAnsi="Arial" w:cs="Arial"/>
        </w:rPr>
        <w:t xml:space="preserve"> </w:t>
      </w:r>
      <w:r w:rsidR="000A620C">
        <w:rPr>
          <w:rFonts w:ascii="Arial" w:hAnsi="Arial" w:cs="Arial"/>
        </w:rPr>
        <w:fldChar w:fldCharType="begin" w:fldLock="1"/>
      </w:r>
      <w:r w:rsidR="00376520">
        <w:rPr>
          <w:rFonts w:ascii="Arial" w:hAnsi="Arial" w:cs="Arial"/>
        </w:rPr>
        <w:instrText>ADDIN CSL_CITATION { "citationItems" : [ { "id" : "ITEM-1", "itemData" : { "DOI" : "10.1073/pnas.97.7.3753", "abstract" : "In Arabidopsis, the MADS-box protein encoded by FLOWERING LOCUS C (FLC) is a repressor of flowering. Vernalization, which promotes flowering in the late-flowering ecotypes and many late-flowering mutants, decreases the level of FLC transcript and protein in the plant. This vernalization-induced reduction in FLC transcript levels is mitotically stable and occurs in all tissues. FLC activity is restored in each generation, as is the requirement of a low-temperature exposure for the promotion of flowering. The level of FLC determines the extent of the vernalization response in the promotion of flowering, and there is a quantitative relationship between the duration of cold treatment and the extent of down-regulation of FLC activity. We conclude that FLC is the central regulator of the induction of flowering by vernalization. Other vernalization-responsive late-flowering mutants, which are disrupted in genes that encode regulators of FLC, are late-flowering as a consequence of their elevated levels of FLC.", "author" : [ { "dropping-particle" : "", "family" : "Sheldon", "given" : "Candice C", "non-dropping-particle" : "", "parse-names" : false, "suffix" : "" }, { "dropping-particle" : "", "family" : "Rouse", "given" : "Dean T", "non-dropping-particle" : "", "parse-names" : false, "suffix" : "" }, { "dropping-particle" : "", "family" : "Finnegan", "given" : "E Jean", "non-dropping-particle" : "", "parse-names" : false, "suffix" : "" }, { "dropping-particle" : "", "family" : "Peacock", "given" : "W James", "non-dropping-particle" : "", "parse-names" : false, "suffix" : "" }, { "dropping-particle" : "", "family" : "Dennis", "given" : "Elizabeth S", "non-dropping-particle" : "", "parse-names" : false, "suffix" : "" } ], "container-title" : "Proceedings of the National Academy of Sciences", "id" : "ITEM-1", "issue" : "7", "issued" : { "date-parts" : [ [ "2000", "3", "28" ] ] }, "note" : "10.1073/pnas.97.7.3753", "page" : "3753-3758", "title" : "The molecular basis of vernalization: The central role of FLOWERING LOCUS C (FLC)", "type" : "article-journal", "volume" : "97" }, "uris" : [ "http://www.mendeley.com/documents/?uuid=716be896-5c38-42e3-84c4-52008e97fbfc" ] } ], "mendeley" : { "formattedCitation" : "(Sheldon et al. 2000)", "plainTextFormattedCitation" : "(Sheldon et al. 2000)", "previouslyFormattedCitation" : "(Sheldon et al. 2000)" }, "properties" : { "noteIndex" : 0 }, "schema" : "https://github.com/citation-style-language/schema/raw/master/csl-citation.json" }</w:instrText>
      </w:r>
      <w:r w:rsidR="000A620C">
        <w:rPr>
          <w:rFonts w:ascii="Arial" w:hAnsi="Arial" w:cs="Arial"/>
        </w:rPr>
        <w:fldChar w:fldCharType="separate"/>
      </w:r>
      <w:r w:rsidR="00376520" w:rsidRPr="009F4D5B">
        <w:rPr>
          <w:rFonts w:ascii="Arial" w:hAnsi="Arial" w:cs="Arial"/>
          <w:noProof/>
        </w:rPr>
        <w:t>(Sheldon et al. 2000)</w:t>
      </w:r>
      <w:r w:rsidR="000A620C">
        <w:rPr>
          <w:rFonts w:ascii="Arial" w:hAnsi="Arial" w:cs="Arial"/>
        </w:rPr>
        <w:fldChar w:fldCharType="end"/>
      </w:r>
      <w:r w:rsidR="00376520" w:rsidRPr="00EA78E3">
        <w:rPr>
          <w:rFonts w:ascii="Arial" w:hAnsi="Arial" w:cs="Arial"/>
        </w:rPr>
        <w:t xml:space="preserve">. </w:t>
      </w:r>
      <w:r w:rsidR="00376520">
        <w:rPr>
          <w:rFonts w:ascii="Arial" w:hAnsi="Arial" w:cs="Arial"/>
        </w:rPr>
        <w:t xml:space="preserve">The </w:t>
      </w:r>
      <w:r w:rsidR="00376520" w:rsidRPr="00EA78E3">
        <w:rPr>
          <w:rFonts w:ascii="Arial" w:hAnsi="Arial" w:cs="Arial"/>
        </w:rPr>
        <w:t xml:space="preserve">genetic </w:t>
      </w:r>
      <w:r w:rsidR="00893110">
        <w:rPr>
          <w:rFonts w:ascii="Arial" w:hAnsi="Arial" w:cs="Arial"/>
        </w:rPr>
        <w:t>pathways</w:t>
      </w:r>
      <w:r w:rsidR="00376520" w:rsidRPr="00EA78E3">
        <w:rPr>
          <w:rFonts w:ascii="Arial" w:hAnsi="Arial" w:cs="Arial"/>
        </w:rPr>
        <w:t xml:space="preserve"> of</w:t>
      </w:r>
      <w:r w:rsidR="00893110">
        <w:rPr>
          <w:rFonts w:ascii="Arial" w:hAnsi="Arial" w:cs="Arial"/>
        </w:rPr>
        <w:t xml:space="preserve"> the</w:t>
      </w:r>
      <w:r w:rsidR="00376520" w:rsidRPr="00EA78E3">
        <w:rPr>
          <w:rFonts w:ascii="Arial" w:hAnsi="Arial" w:cs="Arial"/>
        </w:rPr>
        <w:t xml:space="preserve"> vernalisation</w:t>
      </w:r>
      <w:r w:rsidR="00893110">
        <w:rPr>
          <w:rFonts w:ascii="Arial" w:hAnsi="Arial" w:cs="Arial"/>
        </w:rPr>
        <w:t xml:space="preserve"> response</w:t>
      </w:r>
      <w:r w:rsidR="00376520" w:rsidRPr="00EA78E3">
        <w:rPr>
          <w:rFonts w:ascii="Arial" w:hAnsi="Arial" w:cs="Arial"/>
        </w:rPr>
        <w:t xml:space="preserve"> are </w:t>
      </w:r>
      <w:r w:rsidR="00376520">
        <w:rPr>
          <w:rFonts w:ascii="Arial" w:hAnsi="Arial" w:cs="Arial"/>
        </w:rPr>
        <w:t>family</w:t>
      </w:r>
      <w:r w:rsidR="00376520" w:rsidRPr="00EA78E3">
        <w:rPr>
          <w:rFonts w:ascii="Arial" w:hAnsi="Arial" w:cs="Arial"/>
        </w:rPr>
        <w:t>-specific</w:t>
      </w:r>
      <w:r w:rsidR="00893110">
        <w:rPr>
          <w:rFonts w:ascii="Arial" w:hAnsi="Arial" w:cs="Arial"/>
        </w:rPr>
        <w:t>:</w:t>
      </w:r>
      <w:r w:rsidR="00376520">
        <w:rPr>
          <w:rFonts w:ascii="Arial" w:hAnsi="Arial" w:cs="Arial"/>
        </w:rPr>
        <w:t xml:space="preserve"> not just between </w:t>
      </w:r>
      <w:r w:rsidR="005C3C51" w:rsidRPr="005C3C51">
        <w:rPr>
          <w:rFonts w:ascii="Arial" w:hAnsi="Arial" w:cs="Arial"/>
        </w:rPr>
        <w:t>dicotyledonous</w:t>
      </w:r>
      <w:r w:rsidR="00376520">
        <w:rPr>
          <w:rFonts w:ascii="Arial" w:hAnsi="Arial" w:cs="Arial"/>
        </w:rPr>
        <w:t xml:space="preserve"> (dicots) and </w:t>
      </w:r>
      <w:r w:rsidR="005C3C51">
        <w:rPr>
          <w:rFonts w:ascii="Arial" w:hAnsi="Arial" w:cs="Arial"/>
        </w:rPr>
        <w:t>monoc</w:t>
      </w:r>
      <w:r w:rsidR="005C3C51" w:rsidRPr="005C3C51">
        <w:rPr>
          <w:rFonts w:ascii="Arial" w:hAnsi="Arial" w:cs="Arial"/>
        </w:rPr>
        <w:t>otyledonous</w:t>
      </w:r>
      <w:r w:rsidR="00376520">
        <w:rPr>
          <w:rFonts w:ascii="Arial" w:hAnsi="Arial" w:cs="Arial"/>
        </w:rPr>
        <w:t xml:space="preserve"> species (monocots), but also within different dicots</w:t>
      </w:r>
      <w:r w:rsidR="00376520" w:rsidRPr="00EA78E3">
        <w:rPr>
          <w:rFonts w:ascii="Arial" w:hAnsi="Arial" w:cs="Arial"/>
        </w:rPr>
        <w:t xml:space="preserve"> </w:t>
      </w:r>
      <w:r w:rsidR="000A620C">
        <w:rPr>
          <w:rFonts w:ascii="Arial" w:hAnsi="Arial" w:cs="Arial"/>
        </w:rPr>
        <w:fldChar w:fldCharType="begin" w:fldLock="1"/>
      </w:r>
      <w:r w:rsidR="00376520">
        <w:rPr>
          <w:rFonts w:ascii="Arial" w:hAnsi="Arial" w:cs="Arial"/>
        </w:rPr>
        <w:instrText>ADDIN CSL_CITATION { "citationItems" : [ { "id" : "ITEM-1", "itemData" : { "DOI" : "10.1534/genetics.106.069336", "ISSN" : "0016-6731", "abstract" : "In many plant species, exposure to a prolonged period of cold during the winter promotes flowering in the spring, a process termed vernalization. In Arabidopsis thaliana, the vernalization requirement of winter-annual ecotypes is caused by the MADS-box gene FLOWERING LOCUS C (FLC), which is a repressor of flowering. During the vernalization process, FLC is downregulated by alteration of its chromatin structure, thereby permitting flowering to occur. In wheat, a vernalization requirement is imposed by a different repressor of flowering, suggesting that some components of the regulatory network controlling the vernalization response differ between monocots and dicots. The extent to which the molecular mechanisms underlying vernalization have been conserved during the diversification of the angiosperms is not well understood. Using phylogenetic analysis, we identified homologs of FLC in species representing the three major eudicot lineages. FLC homologs have not previously been documented outside the plant family Brassicaceae. We show that the sugar beet FLC homolog BvFL1 functions as a repressor of flowering in transgenic Arabidopsis and is downregulated in response to cold in sugar beet. Cold-induced downregulation of an FLC-like floral repressor may be a central feature of the vernalization response in at least half of eudicot species.", "author" : [ { "dropping-particle" : "", "family" : "Reeves", "given" : "Patrick A", "non-dropping-particle" : "", "parse-names" : false, "suffix" : "" }, { "dropping-particle" : "", "family" : "He", "given" : "Yuehui", "non-dropping-particle" : "", "parse-names" : false, "suffix" : "" }, { "dropping-particle" : "", "family" : "Schmitz", "given" : "Robert J", "non-dropping-particle" : "", "parse-names" : false, "suffix" : "" }, { "dropping-particle" : "", "family" : "Amasino", "given" : "Richard M", "non-dropping-particle" : "", "parse-names" : false, "suffix" : "" }, { "dropping-particle" : "", "family" : "Panella", "given" : "Lee W", "non-dropping-particle" : "", "parse-names" : false, "suffix" : "" }, { "dropping-particle" : "", "family" : "Richards", "given" : "Christopher M", "non-dropping-particle" : "", "parse-names" : false, "suffix" : "" } ], "container-title" : "Genetics", "id" : "ITEM-1", "issue" : "1", "issued" : { "date-parts" : [ [ "2007", "5", "6" ] ] }, "page" : "295-307", "publisher" : "Copyright \u00a9 2007 by the Genetics Society of America", "title" : "Evolutionary Conservation of the FLOWERING LOCUS C-Mediated Vernalization Response: Evidence From the Sugar Beet (Beta vulgaris)", "type" : "article-journal", "volume" : "176" }, "uris" : [ "http://www.mendeley.com/documents/?uuid=06c8c058-0f4b-4b3e-9bf8-e52cd5ecc6ff" ] } ], "mendeley" : { "formattedCitation" : "(Reeves et al. 2007)", "plainTextFormattedCitation" : "(Reeves et al. 2007)", "previouslyFormattedCitation" : "(Reeves et al. 2007)" }, "properties" : { "noteIndex" : 0 }, "schema" : "https://github.com/citation-style-language/schema/raw/master/csl-citation.json" }</w:instrText>
      </w:r>
      <w:r w:rsidR="000A620C">
        <w:rPr>
          <w:rFonts w:ascii="Arial" w:hAnsi="Arial" w:cs="Arial"/>
        </w:rPr>
        <w:fldChar w:fldCharType="separate"/>
      </w:r>
      <w:r w:rsidR="00376520" w:rsidRPr="009F4D5B">
        <w:rPr>
          <w:rFonts w:ascii="Arial" w:hAnsi="Arial" w:cs="Arial"/>
          <w:noProof/>
        </w:rPr>
        <w:t>(Reeves et al. 2007)</w:t>
      </w:r>
      <w:r w:rsidR="000A620C">
        <w:rPr>
          <w:rFonts w:ascii="Arial" w:hAnsi="Arial" w:cs="Arial"/>
        </w:rPr>
        <w:fldChar w:fldCharType="end"/>
      </w:r>
      <w:r w:rsidR="00376520" w:rsidRPr="00EA78E3">
        <w:rPr>
          <w:rFonts w:ascii="Arial" w:hAnsi="Arial" w:cs="Arial"/>
        </w:rPr>
        <w:t xml:space="preserve">. </w:t>
      </w:r>
      <w:r w:rsidR="00376520">
        <w:rPr>
          <w:rFonts w:ascii="Arial" w:hAnsi="Arial" w:cs="Arial"/>
        </w:rPr>
        <w:t xml:space="preserve">Despite these differences, </w:t>
      </w:r>
      <w:r w:rsidR="00376520" w:rsidRPr="00EA78E3">
        <w:rPr>
          <w:rFonts w:ascii="Arial" w:hAnsi="Arial" w:cs="Arial"/>
        </w:rPr>
        <w:t xml:space="preserve">the </w:t>
      </w:r>
      <w:r w:rsidR="00376520">
        <w:rPr>
          <w:rFonts w:ascii="Arial" w:hAnsi="Arial" w:cs="Arial"/>
        </w:rPr>
        <w:t>gene pathways in</w:t>
      </w:r>
      <w:r w:rsidR="00376520" w:rsidRPr="00EA78E3">
        <w:rPr>
          <w:rFonts w:ascii="Arial" w:hAnsi="Arial" w:cs="Arial"/>
        </w:rPr>
        <w:t xml:space="preserve"> vernalisa</w:t>
      </w:r>
      <w:r w:rsidR="00376520">
        <w:rPr>
          <w:rFonts w:ascii="Arial" w:hAnsi="Arial" w:cs="Arial"/>
        </w:rPr>
        <w:t>tion responsive plant species are</w:t>
      </w:r>
      <w:r w:rsidR="00376520" w:rsidRPr="00EA78E3">
        <w:rPr>
          <w:rFonts w:ascii="Arial" w:hAnsi="Arial" w:cs="Arial"/>
        </w:rPr>
        <w:t xml:space="preserve"> </w:t>
      </w:r>
      <w:r w:rsidR="00376520">
        <w:rPr>
          <w:rFonts w:ascii="Arial" w:hAnsi="Arial" w:cs="Arial"/>
        </w:rPr>
        <w:t xml:space="preserve">epigenetic </w:t>
      </w:r>
      <w:r w:rsidR="00CB415A">
        <w:rPr>
          <w:rFonts w:ascii="Arial" w:hAnsi="Arial" w:cs="Arial"/>
        </w:rPr>
        <w:t>in nature</w:t>
      </w:r>
      <w:r w:rsidR="00376520">
        <w:rPr>
          <w:rFonts w:ascii="Arial" w:hAnsi="Arial" w:cs="Arial"/>
        </w:rPr>
        <w:t xml:space="preserve"> </w:t>
      </w:r>
      <w:r w:rsidR="00CB415A">
        <w:rPr>
          <w:rFonts w:ascii="Arial" w:hAnsi="Arial" w:cs="Arial"/>
        </w:rPr>
        <w:t>(</w:t>
      </w:r>
      <w:r w:rsidR="00376520">
        <w:rPr>
          <w:rFonts w:ascii="Arial" w:hAnsi="Arial" w:cs="Arial"/>
        </w:rPr>
        <w:t>i.e. a vernalisation sensitive variety of a plant species will</w:t>
      </w:r>
      <w:r w:rsidR="00376520" w:rsidRPr="00EA78E3">
        <w:rPr>
          <w:rFonts w:ascii="Arial" w:hAnsi="Arial" w:cs="Arial"/>
        </w:rPr>
        <w:t xml:space="preserve"> </w:t>
      </w:r>
      <w:r w:rsidR="00376520">
        <w:rPr>
          <w:rFonts w:ascii="Arial" w:hAnsi="Arial" w:cs="Arial"/>
        </w:rPr>
        <w:t xml:space="preserve">resulting in expression of a different phenotype when exposed to vernalisation </w:t>
      </w:r>
      <w:r w:rsidR="008858BA">
        <w:rPr>
          <w:rFonts w:ascii="Arial" w:hAnsi="Arial" w:cs="Arial"/>
        </w:rPr>
        <w:t>conditions</w:t>
      </w:r>
      <w:r w:rsidR="00CB415A">
        <w:rPr>
          <w:rFonts w:ascii="Arial" w:hAnsi="Arial" w:cs="Arial"/>
        </w:rPr>
        <w:t>)</w:t>
      </w:r>
      <w:r w:rsidR="00376520">
        <w:rPr>
          <w:rFonts w:ascii="Arial" w:hAnsi="Arial" w:cs="Arial"/>
        </w:rPr>
        <w:t>. These epigenetic changes are</w:t>
      </w:r>
      <w:r w:rsidR="00CF5CF3">
        <w:rPr>
          <w:rFonts w:ascii="Arial" w:hAnsi="Arial" w:cs="Arial"/>
        </w:rPr>
        <w:t xml:space="preserve"> reset</w:t>
      </w:r>
      <w:r w:rsidR="00422003">
        <w:rPr>
          <w:rFonts w:ascii="Arial" w:hAnsi="Arial" w:cs="Arial"/>
        </w:rPr>
        <w:t xml:space="preserve"> in</w:t>
      </w:r>
      <w:r w:rsidR="00CF5CF3">
        <w:rPr>
          <w:rFonts w:ascii="Arial" w:hAnsi="Arial" w:cs="Arial"/>
        </w:rPr>
        <w:t xml:space="preserve"> the next generation</w:t>
      </w:r>
      <w:r w:rsidR="00376520">
        <w:rPr>
          <w:rFonts w:ascii="Arial" w:hAnsi="Arial" w:cs="Arial"/>
        </w:rPr>
        <w:t>.</w:t>
      </w:r>
    </w:p>
    <w:p w:rsidR="0033131A" w:rsidRDefault="00482D0B" w:rsidP="00425A4E">
      <w:pPr>
        <w:rPr>
          <w:rFonts w:ascii="Arial" w:hAnsi="Arial" w:cs="Arial"/>
        </w:rPr>
      </w:pPr>
      <w:r>
        <w:rPr>
          <w:rFonts w:ascii="Arial" w:hAnsi="Arial" w:cs="Arial"/>
        </w:rPr>
        <w:t xml:space="preserve">In </w:t>
      </w:r>
      <w:r w:rsidR="00FD7B26" w:rsidRPr="00482D0B">
        <w:rPr>
          <w:rFonts w:ascii="Arial" w:hAnsi="Arial" w:cs="Arial"/>
          <w:i/>
        </w:rPr>
        <w:t>Arabidopsis</w:t>
      </w:r>
      <w:r w:rsidR="00FD7B26">
        <w:rPr>
          <w:rFonts w:ascii="Arial" w:hAnsi="Arial" w:cs="Arial"/>
        </w:rPr>
        <w:t xml:space="preserve"> and other</w:t>
      </w:r>
      <w:r w:rsidR="007B1E01">
        <w:rPr>
          <w:rFonts w:ascii="Arial" w:hAnsi="Arial" w:cs="Arial"/>
        </w:rPr>
        <w:t xml:space="preserve"> dicots</w:t>
      </w:r>
      <w:r w:rsidR="00FD7B26">
        <w:rPr>
          <w:rFonts w:ascii="Arial" w:hAnsi="Arial" w:cs="Arial"/>
        </w:rPr>
        <w:t>, t</w:t>
      </w:r>
      <w:r w:rsidR="00C128D5" w:rsidRPr="00FD7B26">
        <w:rPr>
          <w:rFonts w:ascii="Arial" w:hAnsi="Arial" w:cs="Arial"/>
        </w:rPr>
        <w:t>he</w:t>
      </w:r>
      <w:r w:rsidR="00CB415A">
        <w:rPr>
          <w:rFonts w:ascii="Arial" w:hAnsi="Arial" w:cs="Arial"/>
        </w:rPr>
        <w:t xml:space="preserve"> shoot tip</w:t>
      </w:r>
      <w:r w:rsidR="00C128D5">
        <w:rPr>
          <w:rFonts w:ascii="Arial" w:hAnsi="Arial" w:cs="Arial"/>
        </w:rPr>
        <w:t xml:space="preserve"> </w:t>
      </w:r>
      <w:r w:rsidR="00CB415A">
        <w:rPr>
          <w:rFonts w:ascii="Arial" w:hAnsi="Arial" w:cs="Arial"/>
        </w:rPr>
        <w:t>is located at the crown of the plant and contains the shoot apical meristem (SAM)</w:t>
      </w:r>
      <w:r w:rsidR="00FD7B26">
        <w:rPr>
          <w:rFonts w:ascii="Arial" w:hAnsi="Arial" w:cs="Arial"/>
        </w:rPr>
        <w:t xml:space="preserve"> </w:t>
      </w:r>
      <w:r w:rsidR="007B1E01">
        <w:rPr>
          <w:rFonts w:ascii="Arial" w:hAnsi="Arial" w:cs="Arial"/>
        </w:rPr>
        <w:t>and is</w:t>
      </w:r>
      <w:r w:rsidR="00FD7B26">
        <w:rPr>
          <w:rFonts w:ascii="Arial" w:hAnsi="Arial" w:cs="Arial"/>
        </w:rPr>
        <w:t xml:space="preserve"> composed of</w:t>
      </w:r>
      <w:r w:rsidR="00C128D5">
        <w:rPr>
          <w:rFonts w:ascii="Arial" w:hAnsi="Arial" w:cs="Arial"/>
        </w:rPr>
        <w:t xml:space="preserve"> a collection of</w:t>
      </w:r>
      <w:r w:rsidR="00C128D5" w:rsidRPr="00EA78E3">
        <w:rPr>
          <w:rFonts w:ascii="Arial" w:hAnsi="Arial" w:cs="Arial"/>
        </w:rPr>
        <w:t xml:space="preserve"> </w:t>
      </w:r>
      <w:proofErr w:type="spellStart"/>
      <w:r w:rsidR="00C128D5">
        <w:rPr>
          <w:rFonts w:ascii="Arial" w:hAnsi="Arial" w:cs="Arial"/>
        </w:rPr>
        <w:t>pluripotent</w:t>
      </w:r>
      <w:proofErr w:type="spellEnd"/>
      <w:r w:rsidR="00C128D5">
        <w:rPr>
          <w:rFonts w:ascii="Arial" w:hAnsi="Arial" w:cs="Arial"/>
        </w:rPr>
        <w:t xml:space="preserve"> stem cells that slowly divide and</w:t>
      </w:r>
      <w:r w:rsidR="00C128D5" w:rsidRPr="00EA78E3">
        <w:rPr>
          <w:rFonts w:ascii="Arial" w:hAnsi="Arial" w:cs="Arial"/>
        </w:rPr>
        <w:t xml:space="preserve"> differentiate into </w:t>
      </w:r>
      <w:r w:rsidR="00C128D5">
        <w:rPr>
          <w:rFonts w:ascii="Arial" w:hAnsi="Arial" w:cs="Arial"/>
        </w:rPr>
        <w:t>the various progenitor cells necessary for</w:t>
      </w:r>
      <w:r w:rsidR="00C128D5" w:rsidRPr="00EA78E3">
        <w:rPr>
          <w:rFonts w:ascii="Arial" w:hAnsi="Arial" w:cs="Arial"/>
        </w:rPr>
        <w:t xml:space="preserve"> vegetative </w:t>
      </w:r>
      <w:r w:rsidR="00C128D5">
        <w:rPr>
          <w:rFonts w:ascii="Arial" w:hAnsi="Arial" w:cs="Arial"/>
        </w:rPr>
        <w:t xml:space="preserve">tissue </w:t>
      </w:r>
      <w:r w:rsidR="00C128D5" w:rsidRPr="00EA78E3">
        <w:rPr>
          <w:rFonts w:ascii="Arial" w:hAnsi="Arial" w:cs="Arial"/>
        </w:rPr>
        <w:t xml:space="preserve">growth </w:t>
      </w:r>
      <w:r w:rsidR="000A620C">
        <w:rPr>
          <w:rFonts w:ascii="Arial" w:hAnsi="Arial" w:cs="Arial"/>
        </w:rPr>
        <w:fldChar w:fldCharType="begin" w:fldLock="1"/>
      </w:r>
      <w:r w:rsidR="00C128D5">
        <w:rPr>
          <w:rFonts w:ascii="Arial" w:hAnsi="Arial" w:cs="Arial"/>
        </w:rPr>
        <w:instrText>ADDIN CSL_CITATION { "citationItems" : [ { "id" : "ITEM-1", "itemData" : { "DOI" : "http://dx.doi.org/10.1016/S0092-8674(00)81868-1", "ISSN" : "0092-8674", "author" : [ { "dropping-particle" : "", "family" : "Meyerowitz", "given" : "Elliot M", "non-dropping-particle" : "", "parse-names" : false, "suffix" : "" } ], "container-title" : "Cell", "id" : "ITEM-1", "issue" : "3", "issued" : { "date-parts" : [ [ "1997", "2", "7" ] ] }, "page" : "299-308", "title" : "Genetic Control of Cell Division Patterns in Developing Plants", "type" : "article-journal", "volume" : "88" }, "uris" : [ "http://www.mendeley.com/documents/?uuid=a185a7b6-2502-4ca8-9085-070242c9b5e6" ] }, { "id" : "ITEM-2", "itemData" : { "DOI" : "10.1146/annurev.arplant.53.092701.143332", "ISSN" : "1543-5008", "author" : [ { "dropping-particle" : "", "family" : "Fletcher", "given" : "Jennifer C", "non-dropping-particle" : "", "parse-names" : false, "suffix" : "" } ], "container-title" : "Annual Review of Plant Biology", "id" : "ITEM-2", "issue" : "1", "issued" : { "date-parts" : [ [ "2002", "6", "1" ] ] }, "note" : "doi: 10.1146/annurev.arplant.53.092701.143332", "page" : "45-66", "publisher" : "Annual Reviews", "title" : "Shoot and Floral Meristem Maintenance in Arabidopsis", "type" : "article-journal", "volume" : "53" }, "uris" : [ "http://www.mendeley.com/documents/?uuid=15e6946f-bff1-4fa4-ba98-7ed71fa254e6" ] } ], "mendeley" : { "formattedCitation" : "(Meyerowitz 1997; Fletcher 2002)", "plainTextFormattedCitation" : "(Meyerowitz 1997; Fletcher 2002)", "previouslyFormattedCitation" : "(Meyerowitz 1997; Fletcher 2002)" }, "properties" : { "noteIndex" : 0 }, "schema" : "https://github.com/citation-style-language/schema/raw/master/csl-citation.json" }</w:instrText>
      </w:r>
      <w:r w:rsidR="000A620C">
        <w:rPr>
          <w:rFonts w:ascii="Arial" w:hAnsi="Arial" w:cs="Arial"/>
        </w:rPr>
        <w:fldChar w:fldCharType="separate"/>
      </w:r>
      <w:r w:rsidR="00C128D5" w:rsidRPr="000141DA">
        <w:rPr>
          <w:rFonts w:ascii="Arial" w:hAnsi="Arial" w:cs="Arial"/>
          <w:noProof/>
        </w:rPr>
        <w:t>(Meyerowitz 1997; Fletcher 2002)</w:t>
      </w:r>
      <w:r w:rsidR="000A620C">
        <w:rPr>
          <w:rFonts w:ascii="Arial" w:hAnsi="Arial" w:cs="Arial"/>
        </w:rPr>
        <w:fldChar w:fldCharType="end"/>
      </w:r>
      <w:r w:rsidR="00C128D5">
        <w:rPr>
          <w:rFonts w:ascii="Arial" w:hAnsi="Arial" w:cs="Arial"/>
        </w:rPr>
        <w:t xml:space="preserve">. </w:t>
      </w:r>
      <w:r w:rsidR="007B1E01" w:rsidRPr="00A24CF0">
        <w:rPr>
          <w:rFonts w:ascii="Arial" w:hAnsi="Arial" w:cs="Arial"/>
        </w:rPr>
        <w:t xml:space="preserve">In </w:t>
      </w:r>
      <w:proofErr w:type="spellStart"/>
      <w:r w:rsidR="007B1E01" w:rsidRPr="00A24CF0">
        <w:rPr>
          <w:rFonts w:ascii="Arial" w:hAnsi="Arial" w:cs="Arial"/>
          <w:i/>
        </w:rPr>
        <w:t>Poa</w:t>
      </w:r>
      <w:proofErr w:type="spellEnd"/>
      <w:r w:rsidR="007B1E01" w:rsidRPr="00A24CF0">
        <w:rPr>
          <w:rFonts w:ascii="Arial" w:hAnsi="Arial" w:cs="Arial"/>
          <w:i/>
        </w:rPr>
        <w:t xml:space="preserve"> </w:t>
      </w:r>
      <w:proofErr w:type="spellStart"/>
      <w:r w:rsidR="007B1E01" w:rsidRPr="00A24CF0">
        <w:rPr>
          <w:rFonts w:ascii="Arial" w:hAnsi="Arial" w:cs="Arial"/>
          <w:i/>
        </w:rPr>
        <w:t>pratensis</w:t>
      </w:r>
      <w:proofErr w:type="spellEnd"/>
      <w:r w:rsidR="007B1E01" w:rsidRPr="00A24CF0">
        <w:rPr>
          <w:rFonts w:ascii="Arial" w:hAnsi="Arial" w:cs="Arial"/>
        </w:rPr>
        <w:t xml:space="preserve"> (Kentucky Bluegrass) and other monocots, the location of the </w:t>
      </w:r>
      <w:proofErr w:type="spellStart"/>
      <w:r w:rsidR="007B1E01" w:rsidRPr="00A24CF0">
        <w:rPr>
          <w:rFonts w:ascii="Arial" w:hAnsi="Arial" w:cs="Arial"/>
        </w:rPr>
        <w:t>pluripotent</w:t>
      </w:r>
      <w:proofErr w:type="spellEnd"/>
      <w:r w:rsidR="007B1E01" w:rsidRPr="00A24CF0">
        <w:rPr>
          <w:rFonts w:ascii="Arial" w:hAnsi="Arial" w:cs="Arial"/>
        </w:rPr>
        <w:t xml:space="preserve"> stems cells are in the basal meristem</w:t>
      </w:r>
      <w:r w:rsidR="00AA0C3D" w:rsidRPr="00A24CF0">
        <w:rPr>
          <w:rFonts w:ascii="Arial" w:hAnsi="Arial" w:cs="Arial"/>
        </w:rPr>
        <w:t xml:space="preserve"> at the bottom of the plant, just above the soil line</w:t>
      </w:r>
      <w:r w:rsidR="00A24CF0" w:rsidRPr="00A24CF0">
        <w:rPr>
          <w:rFonts w:ascii="Arial" w:hAnsi="Arial" w:cs="Arial"/>
        </w:rPr>
        <w:t xml:space="preserve"> </w:t>
      </w:r>
      <w:r w:rsidR="000A620C">
        <w:rPr>
          <w:rFonts w:ascii="Arial" w:hAnsi="Arial" w:cs="Arial"/>
        </w:rPr>
        <w:fldChar w:fldCharType="begin" w:fldLock="1"/>
      </w:r>
      <w:r w:rsidR="002A6182">
        <w:rPr>
          <w:rFonts w:ascii="Arial" w:hAnsi="Arial" w:cs="Arial"/>
        </w:rPr>
        <w:instrText>ADDIN CSL_CITATION { "citationItems" : [ { "id" : "ITEM-1", "itemData" : { "DOI" : "10.2307/2394639", "ISSN" : "00266493", "author" : [ { "dropping-particle" : "", "family" : "Etter", "given" : "Alfred Gordon", "non-dropping-particle" : "", "parse-names" : false, "suffix" : "" } ], "container-title" : "Annals of the Missouri Botanical Garden", "id" : "ITEM-1", "issue" : "3", "issued" : { "date-parts" : [ [ "1951", "9", "1" ] ] }, "page" : "293-375 CR - Copyright &amp;#169; 1951 Missouri Botani", "publisher" : "Missouri Botanical Garden Press", "title" : "How Kentucky Bluegrass Grows", "type" : "article-journal", "volume" : "38" }, "uris" : [ "http://www.mendeley.com/documents/?uuid=42ac3cfe-80ac-449c-b911-28993f9458d2" ] } ], "mendeley" : { "formattedCitation" : "(Etter 1951)", "plainTextFormattedCitation" : "(Etter 1951)", "previouslyFormattedCitation" : "(Etter 1951)" }, "properties" : { "noteIndex" : 0 }, "schema" : "https://github.com/citation-style-language/schema/raw/master/csl-citation.json" }</w:instrText>
      </w:r>
      <w:r w:rsidR="000A620C">
        <w:rPr>
          <w:rFonts w:ascii="Arial" w:hAnsi="Arial" w:cs="Arial"/>
        </w:rPr>
        <w:fldChar w:fldCharType="separate"/>
      </w:r>
      <w:r w:rsidR="00A24CF0" w:rsidRPr="00A24CF0">
        <w:rPr>
          <w:rFonts w:ascii="Arial" w:hAnsi="Arial" w:cs="Arial"/>
          <w:noProof/>
        </w:rPr>
        <w:t>(Etter 1951)</w:t>
      </w:r>
      <w:r w:rsidR="000A620C">
        <w:rPr>
          <w:rFonts w:ascii="Arial" w:hAnsi="Arial" w:cs="Arial"/>
        </w:rPr>
        <w:fldChar w:fldCharType="end"/>
      </w:r>
      <w:r w:rsidR="007B1E01" w:rsidRPr="00A24CF0">
        <w:rPr>
          <w:rFonts w:ascii="Arial" w:hAnsi="Arial" w:cs="Arial"/>
        </w:rPr>
        <w:t>.</w:t>
      </w:r>
      <w:r w:rsidR="007B1E01">
        <w:rPr>
          <w:rFonts w:ascii="Arial" w:hAnsi="Arial" w:cs="Arial"/>
        </w:rPr>
        <w:t xml:space="preserve"> Regardless of </w:t>
      </w:r>
      <w:r w:rsidR="007B1E01">
        <w:rPr>
          <w:rFonts w:ascii="Arial" w:hAnsi="Arial" w:cs="Arial"/>
        </w:rPr>
        <w:lastRenderedPageBreak/>
        <w:t>location</w:t>
      </w:r>
      <w:r w:rsidR="00AA0C3D">
        <w:rPr>
          <w:rFonts w:ascii="Arial" w:hAnsi="Arial" w:cs="Arial"/>
        </w:rPr>
        <w:t>,</w:t>
      </w:r>
      <w:r w:rsidR="007B1E01">
        <w:rPr>
          <w:rFonts w:ascii="Arial" w:hAnsi="Arial" w:cs="Arial"/>
        </w:rPr>
        <w:t xml:space="preserve"> a</w:t>
      </w:r>
      <w:r w:rsidR="00C128D5">
        <w:rPr>
          <w:rFonts w:ascii="Arial" w:hAnsi="Arial" w:cs="Arial"/>
        </w:rPr>
        <w:t>fter floral induction, the types of progenitor cells that the</w:t>
      </w:r>
      <w:r w:rsidR="006E3A8E">
        <w:rPr>
          <w:rFonts w:ascii="Arial" w:hAnsi="Arial" w:cs="Arial"/>
        </w:rPr>
        <w:t xml:space="preserve"> </w:t>
      </w:r>
      <w:proofErr w:type="spellStart"/>
      <w:r w:rsidR="006E3A8E">
        <w:rPr>
          <w:rFonts w:ascii="Arial" w:hAnsi="Arial" w:cs="Arial"/>
        </w:rPr>
        <w:t>pluripotent</w:t>
      </w:r>
      <w:proofErr w:type="spellEnd"/>
      <w:r w:rsidR="00C128D5">
        <w:rPr>
          <w:rFonts w:ascii="Arial" w:hAnsi="Arial" w:cs="Arial"/>
        </w:rPr>
        <w:t xml:space="preserve"> </w:t>
      </w:r>
      <w:r w:rsidR="006E3A8E">
        <w:rPr>
          <w:rFonts w:ascii="Arial" w:hAnsi="Arial" w:cs="Arial"/>
        </w:rPr>
        <w:t>meristem</w:t>
      </w:r>
      <w:r w:rsidR="007B1E01">
        <w:rPr>
          <w:rFonts w:ascii="Arial" w:hAnsi="Arial" w:cs="Arial"/>
        </w:rPr>
        <w:t xml:space="preserve"> cells produce</w:t>
      </w:r>
      <w:r w:rsidR="00C128D5">
        <w:rPr>
          <w:rFonts w:ascii="Arial" w:hAnsi="Arial" w:cs="Arial"/>
        </w:rPr>
        <w:t xml:space="preserve"> changes into</w:t>
      </w:r>
      <w:r w:rsidR="007B1E01">
        <w:rPr>
          <w:rFonts w:ascii="Arial" w:hAnsi="Arial" w:cs="Arial"/>
        </w:rPr>
        <w:t xml:space="preserve"> those progeny</w:t>
      </w:r>
      <w:r w:rsidR="00C128D5">
        <w:rPr>
          <w:rFonts w:ascii="Arial" w:hAnsi="Arial" w:cs="Arial"/>
        </w:rPr>
        <w:t xml:space="preserve"> cells necessary </w:t>
      </w:r>
      <w:r w:rsidR="007B1E01">
        <w:rPr>
          <w:rFonts w:ascii="Arial" w:hAnsi="Arial" w:cs="Arial"/>
        </w:rPr>
        <w:t xml:space="preserve">for the </w:t>
      </w:r>
      <w:r w:rsidR="00C128D5">
        <w:rPr>
          <w:rFonts w:ascii="Arial" w:hAnsi="Arial" w:cs="Arial"/>
        </w:rPr>
        <w:t>c</w:t>
      </w:r>
      <w:r w:rsidR="007B1E01">
        <w:rPr>
          <w:rFonts w:ascii="Arial" w:hAnsi="Arial" w:cs="Arial"/>
        </w:rPr>
        <w:t>reation of</w:t>
      </w:r>
      <w:r w:rsidR="00C128D5">
        <w:rPr>
          <w:rFonts w:ascii="Arial" w:hAnsi="Arial" w:cs="Arial"/>
        </w:rPr>
        <w:t xml:space="preserve"> tissues and structures </w:t>
      </w:r>
      <w:r w:rsidR="007B1E01">
        <w:rPr>
          <w:rFonts w:ascii="Arial" w:hAnsi="Arial" w:cs="Arial"/>
        </w:rPr>
        <w:t>for</w:t>
      </w:r>
      <w:r w:rsidR="00C128D5">
        <w:rPr>
          <w:rFonts w:ascii="Arial" w:hAnsi="Arial" w:cs="Arial"/>
        </w:rPr>
        <w:t xml:space="preserve"> flowering.</w:t>
      </w:r>
      <w:r>
        <w:rPr>
          <w:rFonts w:ascii="Arial" w:hAnsi="Arial" w:cs="Arial"/>
        </w:rPr>
        <w:t xml:space="preserve"> </w:t>
      </w:r>
      <w:r w:rsidR="00264027">
        <w:rPr>
          <w:rFonts w:ascii="Arial" w:hAnsi="Arial" w:cs="Arial"/>
        </w:rPr>
        <w:t xml:space="preserve">In 1962, </w:t>
      </w:r>
      <w:proofErr w:type="spellStart"/>
      <w:r>
        <w:rPr>
          <w:rFonts w:ascii="Arial" w:hAnsi="Arial" w:cs="Arial"/>
        </w:rPr>
        <w:t>Wellensiek</w:t>
      </w:r>
      <w:proofErr w:type="spellEnd"/>
      <w:r>
        <w:rPr>
          <w:rFonts w:ascii="Arial" w:hAnsi="Arial" w:cs="Arial"/>
        </w:rPr>
        <w:t xml:space="preserve"> </w:t>
      </w:r>
      <w:r w:rsidR="000A620C">
        <w:rPr>
          <w:rFonts w:ascii="Arial" w:hAnsi="Arial" w:cs="Arial"/>
        </w:rPr>
        <w:fldChar w:fldCharType="begin" w:fldLock="1"/>
      </w:r>
      <w:r w:rsidR="0039042A">
        <w:rPr>
          <w:rFonts w:ascii="Arial" w:hAnsi="Arial" w:cs="Arial"/>
        </w:rPr>
        <w:instrText>ADDIN CSL_CITATION { "citationItems" : [ { "id" : "ITEM-1", "itemData" : { "author" : [ { "dropping-particle" : "", "family" : "Wellensiek", "given" : "S J", "non-dropping-particle" : "", "parse-names" : false, "suffix" : "" } ], "container-title" : "Nature", "id" : "ITEM-1", "issue" : "4838", "issued" : { "date-parts" : [ [ "1962", "7", "21" ] ] }, "note" : "From Duplicate 1 ( ", "page" : "307-308", "title" : "Dividing Cells as the Locus for Vernalization", "type" : "article-journal", "volume" : "195" }, "uris" : [ "http://www.mendeley.com/documents/?uuid=97e2a121-dbf5-4a6a-86ac-9a604b0896b5" ] } ], "mendeley" : { "formattedCitation" : "(Wellensiek 1962)", "plainTextFormattedCitation" : "(Wellensiek 1962)", "previouslyFormattedCitation" : "(Wellensiek 1962)" }, "properties" : { "noteIndex" : 0 }, "schema" : "https://github.com/citation-style-language/schema/raw/master/csl-citation.json" }</w:instrText>
      </w:r>
      <w:r w:rsidR="000A620C">
        <w:rPr>
          <w:rFonts w:ascii="Arial" w:hAnsi="Arial" w:cs="Arial"/>
        </w:rPr>
        <w:fldChar w:fldCharType="separate"/>
      </w:r>
      <w:r w:rsidR="00264027" w:rsidRPr="00264027">
        <w:rPr>
          <w:rFonts w:ascii="Arial" w:hAnsi="Arial" w:cs="Arial"/>
          <w:noProof/>
        </w:rPr>
        <w:t>(Wellensiek 1962)</w:t>
      </w:r>
      <w:r w:rsidR="000A620C">
        <w:rPr>
          <w:rFonts w:ascii="Arial" w:hAnsi="Arial" w:cs="Arial"/>
        </w:rPr>
        <w:fldChar w:fldCharType="end"/>
      </w:r>
      <w:r w:rsidR="00264027">
        <w:rPr>
          <w:rFonts w:ascii="Arial" w:hAnsi="Arial" w:cs="Arial"/>
        </w:rPr>
        <w:t xml:space="preserve"> </w:t>
      </w:r>
      <w:r>
        <w:rPr>
          <w:rFonts w:ascii="Arial" w:hAnsi="Arial" w:cs="Arial"/>
        </w:rPr>
        <w:t xml:space="preserve">showed that in a number of plants with a SAM, moving vernalised shoot stock to non-vernalised root stock resulted in a vernalised plant. Similarly, moving non-vernalised shoot stock to vernalised root stock did not result in </w:t>
      </w:r>
      <w:r w:rsidR="006E3A8E">
        <w:rPr>
          <w:rFonts w:ascii="Arial" w:hAnsi="Arial" w:cs="Arial"/>
        </w:rPr>
        <w:t>an expressed</w:t>
      </w:r>
      <w:r>
        <w:rPr>
          <w:rFonts w:ascii="Arial" w:hAnsi="Arial" w:cs="Arial"/>
        </w:rPr>
        <w:t xml:space="preserve"> vernalised phenotype, meaning that while other organs may respond </w:t>
      </w:r>
      <w:r w:rsidR="008858BA">
        <w:rPr>
          <w:rFonts w:ascii="Arial" w:hAnsi="Arial" w:cs="Arial"/>
        </w:rPr>
        <w:t>to vernalisation</w:t>
      </w:r>
      <w:r w:rsidR="006E3A8E">
        <w:rPr>
          <w:rFonts w:ascii="Arial" w:hAnsi="Arial" w:cs="Arial"/>
        </w:rPr>
        <w:t xml:space="preserve"> conditions</w:t>
      </w:r>
      <w:r w:rsidR="008858BA">
        <w:rPr>
          <w:rFonts w:ascii="Arial" w:hAnsi="Arial" w:cs="Arial"/>
        </w:rPr>
        <w:t>, the most profound location for phenotypic expression of vernalisation in dicots is the shoot tip containing the SAM.</w:t>
      </w:r>
      <w:r w:rsidR="008858BA" w:rsidRPr="00C128D5">
        <w:rPr>
          <w:rFonts w:ascii="Arial" w:hAnsi="Arial" w:cs="Arial"/>
        </w:rPr>
        <w:t xml:space="preserve"> </w:t>
      </w:r>
      <w:r w:rsidR="00A66B64">
        <w:rPr>
          <w:rFonts w:ascii="Arial" w:hAnsi="Arial" w:cs="Arial"/>
        </w:rPr>
        <w:t>Presumably, a similar effect would be seen in monocots, where grafting a basal meristem of a vernalised plant onto non-vernalised root stock would result in a</w:t>
      </w:r>
      <w:r w:rsidR="00264027">
        <w:rPr>
          <w:rFonts w:ascii="Arial" w:hAnsi="Arial" w:cs="Arial"/>
        </w:rPr>
        <w:t>n expressed</w:t>
      </w:r>
      <w:r w:rsidR="00A66B64">
        <w:rPr>
          <w:rFonts w:ascii="Arial" w:hAnsi="Arial" w:cs="Arial"/>
        </w:rPr>
        <w:t xml:space="preserve"> phenotype showing exposure to vernalisation, and vice versa. However, the literature is not clear in this regard.</w:t>
      </w:r>
    </w:p>
    <w:commentRangeEnd w:id="6"/>
    <w:p w:rsidR="00274C3A" w:rsidRDefault="006F1FFF" w:rsidP="001F1F9B">
      <w:pPr>
        <w:rPr>
          <w:rFonts w:ascii="Arial" w:hAnsi="Arial" w:cs="Arial"/>
        </w:rPr>
      </w:pPr>
      <w:r>
        <w:rPr>
          <w:rStyle w:val="CommentReference"/>
        </w:rPr>
        <w:commentReference w:id="6"/>
      </w:r>
    </w:p>
    <w:p w:rsidR="001F1F9B" w:rsidRPr="00A07F1A" w:rsidRDefault="001F1F9B" w:rsidP="001F1F9B">
      <w:pPr>
        <w:rPr>
          <w:rFonts w:ascii="Arial" w:hAnsi="Arial" w:cs="Arial"/>
          <w:i/>
        </w:rPr>
      </w:pPr>
      <w:commentRangeStart w:id="7"/>
      <w:r w:rsidRPr="00EA78E3">
        <w:rPr>
          <w:rFonts w:ascii="Arial" w:hAnsi="Arial" w:cs="Arial"/>
        </w:rPr>
        <w:t xml:space="preserve">Vernalisation in </w:t>
      </w:r>
      <w:r w:rsidRPr="00A07F1A">
        <w:rPr>
          <w:rFonts w:ascii="Arial" w:hAnsi="Arial" w:cs="Arial"/>
          <w:i/>
        </w:rPr>
        <w:t>Arabidopsis</w:t>
      </w:r>
      <w:r w:rsidRPr="00EA78E3">
        <w:rPr>
          <w:rFonts w:ascii="Arial" w:hAnsi="Arial" w:cs="Arial"/>
        </w:rPr>
        <w:t xml:space="preserve"> </w:t>
      </w:r>
      <w:r w:rsidR="00A07F1A">
        <w:rPr>
          <w:rFonts w:ascii="Arial" w:hAnsi="Arial" w:cs="Arial"/>
          <w:i/>
        </w:rPr>
        <w:t>thaliana</w:t>
      </w:r>
      <w:commentRangeEnd w:id="7"/>
      <w:r w:rsidR="008E2B80">
        <w:rPr>
          <w:rStyle w:val="CommentReference"/>
        </w:rPr>
        <w:commentReference w:id="7"/>
      </w:r>
    </w:p>
    <w:p w:rsidR="00397CD3" w:rsidRDefault="001F1F9B" w:rsidP="001F1F9B">
      <w:pPr>
        <w:rPr>
          <w:rFonts w:ascii="Arial" w:hAnsi="Arial" w:cs="Arial"/>
        </w:rPr>
      </w:pPr>
      <w:r>
        <w:rPr>
          <w:rFonts w:ascii="Arial" w:hAnsi="Arial" w:cs="Arial"/>
        </w:rPr>
        <w:t xml:space="preserve">In </w:t>
      </w:r>
      <w:r w:rsidRPr="00087D0D">
        <w:rPr>
          <w:rFonts w:ascii="Arial" w:hAnsi="Arial" w:cs="Arial"/>
          <w:i/>
        </w:rPr>
        <w:t>Arabidopsis</w:t>
      </w:r>
      <w:r>
        <w:rPr>
          <w:rFonts w:ascii="Arial" w:hAnsi="Arial" w:cs="Arial"/>
        </w:rPr>
        <w:t>, t</w:t>
      </w:r>
      <w:r w:rsidRPr="00EA78E3">
        <w:rPr>
          <w:rFonts w:ascii="Arial" w:hAnsi="Arial" w:cs="Arial"/>
        </w:rPr>
        <w:t>he MADS-box</w:t>
      </w:r>
      <w:r w:rsidR="000F5A05">
        <w:rPr>
          <w:rFonts w:ascii="Arial" w:hAnsi="Arial" w:cs="Arial"/>
        </w:rPr>
        <w:t xml:space="preserve"> (</w:t>
      </w:r>
      <w:r w:rsidR="000F5A05" w:rsidRPr="000F5A05">
        <w:rPr>
          <w:rFonts w:ascii="Arial" w:hAnsi="Arial" w:cs="Arial"/>
        </w:rPr>
        <w:t>MCM1, AGAMOUS, DEFICIENS, and SRF, serum response factor)</w:t>
      </w:r>
      <w:r w:rsidR="000F5A05">
        <w:rPr>
          <w:rFonts w:ascii="Arial" w:hAnsi="Arial" w:cs="Arial"/>
        </w:rPr>
        <w:t xml:space="preserve"> </w:t>
      </w:r>
      <w:r w:rsidR="000A620C">
        <w:rPr>
          <w:rFonts w:ascii="Arial" w:hAnsi="Arial" w:cs="Arial"/>
        </w:rPr>
        <w:fldChar w:fldCharType="begin" w:fldLock="1"/>
      </w:r>
      <w:r w:rsidR="00AC3831">
        <w:rPr>
          <w:rFonts w:ascii="Arial" w:hAnsi="Arial" w:cs="Arial"/>
        </w:rPr>
        <w:instrText>ADDIN CSL_CITATION { "citationItems" : [ { "id" : "ITEM-1", "itemData" : { "DOI" : "10.1515/bchm.1997.378.10.1079", "ISBN" : "14374315", "author" : [ { "dropping-particle" : "", "family" : "Riechmann", "given" : "J. L.", "non-dropping-particle" : "", "parse-names" : false, "suffix" : "" }, { "dropping-particle" : "", "family" : "Meyerowitz", "given" : "Elliot M", "non-dropping-particle" : "", "parse-names" : false, "suffix" : "" } ], "container-title" : "Biological Chemistry", "id" : "ITEM-1", "issued" : { "date-parts" : [ [ "1997" ] ] }, "page" : "1079-1118", "title" : "MADS domain proteins in plant development", "type" : "article-journal", "volume" : "378" }, "uris" : [ "http://www.mendeley.com/documents/?uuid=f1140767-232d-4236-84ed-53897dc22303" ] } ], "mendeley" : { "formattedCitation" : "(Riechmann &amp; Meyerowitz 1997)", "plainTextFormattedCitation" : "(Riechmann &amp; Meyerowitz 1997)", "previouslyFormattedCitation" : "(Riechmann &amp; Meyerowitz 1997)" }, "properties" : { "noteIndex" : 0 }, "schema" : "https://github.com/citation-style-language/schema/raw/master/csl-citation.json" }</w:instrText>
      </w:r>
      <w:r w:rsidR="000A620C">
        <w:rPr>
          <w:rFonts w:ascii="Arial" w:hAnsi="Arial" w:cs="Arial"/>
        </w:rPr>
        <w:fldChar w:fldCharType="separate"/>
      </w:r>
      <w:r w:rsidR="000F5A05" w:rsidRPr="000F5A05">
        <w:rPr>
          <w:rFonts w:ascii="Arial" w:hAnsi="Arial" w:cs="Arial"/>
          <w:noProof/>
        </w:rPr>
        <w:t>(Riechmann &amp; Meyerowitz 1997)</w:t>
      </w:r>
      <w:r w:rsidR="000A620C">
        <w:rPr>
          <w:rFonts w:ascii="Arial" w:hAnsi="Arial" w:cs="Arial"/>
        </w:rPr>
        <w:fldChar w:fldCharType="end"/>
      </w:r>
      <w:r w:rsidRPr="00EA78E3">
        <w:rPr>
          <w:rFonts w:ascii="Arial" w:hAnsi="Arial" w:cs="Arial"/>
        </w:rPr>
        <w:t xml:space="preserve"> transcription factor </w:t>
      </w:r>
      <w:r>
        <w:rPr>
          <w:rFonts w:ascii="Arial" w:hAnsi="Arial" w:cs="Arial"/>
        </w:rPr>
        <w:t>Flowering Locus C (FLC)</w:t>
      </w:r>
      <w:r w:rsidRPr="00EA78E3">
        <w:rPr>
          <w:rFonts w:ascii="Arial" w:hAnsi="Arial" w:cs="Arial"/>
        </w:rPr>
        <w:t xml:space="preserve"> </w:t>
      </w:r>
      <w:r>
        <w:rPr>
          <w:rFonts w:ascii="Arial" w:hAnsi="Arial" w:cs="Arial"/>
        </w:rPr>
        <w:t>is the key mediator in the</w:t>
      </w:r>
      <w:r w:rsidRPr="00EA78E3">
        <w:rPr>
          <w:rFonts w:ascii="Arial" w:hAnsi="Arial" w:cs="Arial"/>
        </w:rPr>
        <w:t xml:space="preserve"> transition </w:t>
      </w:r>
      <w:r w:rsidRPr="00087D0D">
        <w:rPr>
          <w:rFonts w:ascii="Arial" w:hAnsi="Arial" w:cs="Arial"/>
        </w:rPr>
        <w:t>to flowering</w:t>
      </w:r>
      <w:r>
        <w:rPr>
          <w:rFonts w:ascii="Arial" w:hAnsi="Arial" w:cs="Arial"/>
        </w:rPr>
        <w:t>.</w:t>
      </w:r>
      <w:r w:rsidR="000F5A05">
        <w:rPr>
          <w:rFonts w:ascii="Arial" w:hAnsi="Arial" w:cs="Arial"/>
        </w:rPr>
        <w:t xml:space="preserve"> Before vernalisation,</w:t>
      </w:r>
      <w:r>
        <w:rPr>
          <w:rFonts w:ascii="Arial" w:hAnsi="Arial" w:cs="Arial"/>
        </w:rPr>
        <w:t xml:space="preserve"> </w:t>
      </w:r>
      <w:r w:rsidRPr="00455E27">
        <w:rPr>
          <w:rFonts w:ascii="Arial" w:hAnsi="Arial" w:cs="Arial"/>
          <w:i/>
        </w:rPr>
        <w:t>FLC</w:t>
      </w:r>
      <w:r>
        <w:rPr>
          <w:rFonts w:ascii="Arial" w:hAnsi="Arial" w:cs="Arial"/>
        </w:rPr>
        <w:t xml:space="preserve"> expression is </w:t>
      </w:r>
      <w:r w:rsidRPr="00455E27">
        <w:rPr>
          <w:rFonts w:ascii="Arial" w:hAnsi="Arial" w:cs="Arial"/>
        </w:rPr>
        <w:t>promoted</w:t>
      </w:r>
      <w:r>
        <w:rPr>
          <w:rFonts w:ascii="Arial" w:hAnsi="Arial" w:cs="Arial"/>
        </w:rPr>
        <w:t xml:space="preserve"> by </w:t>
      </w:r>
      <w:r w:rsidRPr="00EA78E3">
        <w:rPr>
          <w:rFonts w:ascii="Arial" w:hAnsi="Arial" w:cs="Arial"/>
          <w:i/>
        </w:rPr>
        <w:t>FRIGIDA</w:t>
      </w:r>
      <w:r w:rsidRPr="00EA78E3">
        <w:rPr>
          <w:rFonts w:ascii="Arial" w:hAnsi="Arial" w:cs="Arial"/>
        </w:rPr>
        <w:t xml:space="preserve"> (</w:t>
      </w:r>
      <w:r w:rsidRPr="00EA78E3">
        <w:rPr>
          <w:rFonts w:ascii="Arial" w:hAnsi="Arial" w:cs="Arial"/>
          <w:i/>
        </w:rPr>
        <w:t>FRI</w:t>
      </w:r>
      <w:r w:rsidRPr="00EA78E3">
        <w:rPr>
          <w:rFonts w:ascii="Arial" w:hAnsi="Arial" w:cs="Arial"/>
        </w:rPr>
        <w:t xml:space="preserve">), </w:t>
      </w:r>
      <w:r w:rsidRPr="00EA78E3">
        <w:rPr>
          <w:rFonts w:ascii="Arial" w:hAnsi="Arial" w:cs="Arial"/>
          <w:i/>
        </w:rPr>
        <w:t xml:space="preserve">FRIGIDA-LIKE 1 </w:t>
      </w:r>
      <w:r w:rsidRPr="00EA78E3">
        <w:rPr>
          <w:rFonts w:ascii="Arial" w:hAnsi="Arial" w:cs="Arial"/>
        </w:rPr>
        <w:t>(</w:t>
      </w:r>
      <w:r w:rsidRPr="00EA78E3">
        <w:rPr>
          <w:rFonts w:ascii="Arial" w:hAnsi="Arial" w:cs="Arial"/>
          <w:i/>
        </w:rPr>
        <w:t>FRL1</w:t>
      </w:r>
      <w:r w:rsidRPr="00EA78E3">
        <w:rPr>
          <w:rFonts w:ascii="Arial" w:hAnsi="Arial" w:cs="Arial"/>
        </w:rPr>
        <w:t xml:space="preserve">) and </w:t>
      </w:r>
      <w:r w:rsidRPr="00EA78E3">
        <w:rPr>
          <w:rFonts w:ascii="Arial" w:hAnsi="Arial" w:cs="Arial"/>
          <w:i/>
        </w:rPr>
        <w:t>FRIGIDA-LIKE 2</w:t>
      </w:r>
      <w:r w:rsidRPr="00EA78E3">
        <w:rPr>
          <w:rFonts w:ascii="Arial" w:hAnsi="Arial" w:cs="Arial"/>
        </w:rPr>
        <w:t xml:space="preserve"> (</w:t>
      </w:r>
      <w:r w:rsidRPr="00EA78E3">
        <w:rPr>
          <w:rFonts w:ascii="Arial" w:hAnsi="Arial" w:cs="Arial"/>
          <w:i/>
        </w:rPr>
        <w:t>FRL2</w:t>
      </w:r>
      <w:r w:rsidRPr="00EA78E3">
        <w:rPr>
          <w:rFonts w:ascii="Arial" w:hAnsi="Arial" w:cs="Arial"/>
        </w:rPr>
        <w:t>)</w:t>
      </w:r>
      <w:r>
        <w:rPr>
          <w:rFonts w:ascii="Arial" w:hAnsi="Arial" w:cs="Arial"/>
        </w:rPr>
        <w:t xml:space="preserve"> </w:t>
      </w:r>
      <w:r w:rsidR="000A620C">
        <w:rPr>
          <w:rFonts w:ascii="Arial" w:hAnsi="Arial" w:cs="Arial"/>
        </w:rPr>
        <w:fldChar w:fldCharType="begin" w:fldLock="1"/>
      </w:r>
      <w:r w:rsidR="00AD5DDE">
        <w:rPr>
          <w:rFonts w:ascii="Arial" w:hAnsi="Arial" w:cs="Arial"/>
        </w:rPr>
        <w:instrText>ADDIN CSL_CITATION { "citationItems" : [ { "id" : "ITEM-1", "itemData" : { "DOI" : "10.1534/genetics.104.036533", "ISBN" : "0016-6731 (Print)\\n0016-6731 (Linking)", "ISSN" : "00166731", "PMID" : "15911588", "abstract" : "FRIGIDA (FRI) and FLOWERING LOCUS C (FLC) are two genes that, unless plants are vernalized, greatly delay flowering time in Arabidopsis thaliana. Natural loss-of-function mutations in FRI cause the early flowering growth habits of many A. thaliana accessions. To quantify the variation among wild accessions due to FRI, and to identify additional genetic loci in wild accessions that influence flowering time, we surveyed the flowering times of 145 accessions in long-day photoperiods, with and without a 30-day vernalization treatment, and genotyped them for two common natural lesions in FRI. FRI is disrupted in at least 84 of the accessions, accounting for only approximately 40% of the flowering-time variation in long days. During efforts to dissect the causes for variation that are independent of known dysfunctional FRI alleles, we found new loss-of-function alleles in FLC, as well as late-flowering alleles that do not map to FRI or FLC. An FLC nonsense mutation was found in the early flowering Van-0 accession, which has otherwise functional FRI. In contrast, Lz-0 flowers late because of high levels of FLC expression, even though it has a deletion in FRI. Finally, eXtreme array mapping identified genomic regions linked to the vernalization-independent, late-flowering habit of Bur-0, which has an alternatively spliced FLC allele that behaves as a null allele.", "author" : [ { "dropping-particle" : "", "family" : "Werner", "given" : "Jonathan D", "non-dropping-particle" : "", "parse-names" : false, "suffix" : "" }, { "dropping-particle" : "", "family" : "Borevitz", "given" : "Justin O", "non-dropping-particle" : "", "parse-names" : false, "suffix" : "" }, { "dropping-particle" : "", "family" : "Henriette Uhlenhaut", "given" : "N.", "non-dropping-particle" : "", "parse-names" : false, "suffix" : "" }, { "dropping-particle" : "", "family" : "Ecker", "given" : "Joseph R", "non-dropping-particle" : "", "parse-names" : false, "suffix" : "" }, { "dropping-particle" : "", "family" : "Chory", "given" : "Joanne", "non-dropping-particle" : "", "parse-names" : false, "suffix" : "" }, { "dropping-particle" : "", "family" : "Weigel", "given" : "Detlef", "non-dropping-particle" : "", "parse-names" : false, "suffix" : "" } ], "container-title" : "Genetics", "id" : "ITEM-1", "issue" : "3", "issued" : { "date-parts" : [ [ "2005", "7" ] ] }, "page" : "1197-1207", "publisher" : "Genetics Society of America", "title" : "FRIGIDA-independent variation in flowering time of natural Arabidopsis thaliana accessions", "type" : "article-journal", "volume" : "170" }, "uris" : [ "http://www.mendeley.com/documents/?uuid=866e4b77-4626-4bf5-ae8a-7128fb060fe6", "http://www.mendeley.com/documents/?uuid=97763c8d-ebb0-4bb6-a54a-8e142756581d" ] } ], "mendeley" : { "formattedCitation" : "(Werner et al. 2005)", "plainTextFormattedCitation" : "(Werner et al. 2005)", "previouslyFormattedCitation" : "(Werner et al. 2005)" }, "properties" : { "noteIndex" : 0 }, "schema" : "https://github.com/citation-style-language/schema/raw/master/csl-citation.json" }</w:instrText>
      </w:r>
      <w:r w:rsidR="000A620C">
        <w:rPr>
          <w:rFonts w:ascii="Arial" w:hAnsi="Arial" w:cs="Arial"/>
        </w:rPr>
        <w:fldChar w:fldCharType="separate"/>
      </w:r>
      <w:r w:rsidRPr="005430BE">
        <w:rPr>
          <w:rFonts w:ascii="Arial" w:hAnsi="Arial" w:cs="Arial"/>
          <w:noProof/>
        </w:rPr>
        <w:t>(Werner et al. 2005)</w:t>
      </w:r>
      <w:r w:rsidR="000A620C">
        <w:rPr>
          <w:rFonts w:ascii="Arial" w:hAnsi="Arial" w:cs="Arial"/>
        </w:rPr>
        <w:fldChar w:fldCharType="end"/>
      </w:r>
      <w:r>
        <w:rPr>
          <w:rFonts w:ascii="Arial" w:hAnsi="Arial" w:cs="Arial"/>
        </w:rPr>
        <w:t xml:space="preserve">. While </w:t>
      </w:r>
      <w:r w:rsidRPr="005430BE">
        <w:rPr>
          <w:rFonts w:ascii="Arial" w:hAnsi="Arial" w:cs="Arial"/>
          <w:i/>
        </w:rPr>
        <w:t>FLC</w:t>
      </w:r>
      <w:r>
        <w:rPr>
          <w:rFonts w:ascii="Arial" w:hAnsi="Arial" w:cs="Arial"/>
        </w:rPr>
        <w:t xml:space="preserve"> is expressed, it represses </w:t>
      </w:r>
      <w:r>
        <w:rPr>
          <w:rFonts w:ascii="Arial" w:hAnsi="Arial" w:cs="Arial"/>
          <w:i/>
        </w:rPr>
        <w:t xml:space="preserve">Flowering Locus </w:t>
      </w:r>
      <w:r w:rsidRPr="00455E27">
        <w:rPr>
          <w:rFonts w:ascii="Arial" w:hAnsi="Arial" w:cs="Arial"/>
          <w:i/>
        </w:rPr>
        <w:t xml:space="preserve">T </w:t>
      </w:r>
      <w:r w:rsidRPr="00455E27">
        <w:rPr>
          <w:rFonts w:ascii="Arial" w:hAnsi="Arial" w:cs="Arial"/>
        </w:rPr>
        <w:t>(</w:t>
      </w:r>
      <w:r w:rsidRPr="00455E27">
        <w:rPr>
          <w:rFonts w:ascii="Arial" w:hAnsi="Arial" w:cs="Arial"/>
          <w:i/>
        </w:rPr>
        <w:t>FT</w:t>
      </w:r>
      <w:r w:rsidRPr="00455E27">
        <w:rPr>
          <w:rFonts w:ascii="Arial" w:hAnsi="Arial" w:cs="Arial"/>
        </w:rPr>
        <w:t xml:space="preserve">) </w:t>
      </w:r>
      <w:r w:rsidR="000D23EE">
        <w:rPr>
          <w:rFonts w:ascii="Arial" w:hAnsi="Arial" w:cs="Arial"/>
        </w:rPr>
        <w:t xml:space="preserve">expression </w:t>
      </w:r>
      <w:r w:rsidR="000A620C">
        <w:rPr>
          <w:rFonts w:ascii="Arial" w:hAnsi="Arial" w:cs="Arial"/>
        </w:rPr>
        <w:fldChar w:fldCharType="begin" w:fldLock="1"/>
      </w:r>
      <w:r>
        <w:rPr>
          <w:rFonts w:ascii="Arial" w:hAnsi="Arial" w:cs="Arial"/>
        </w:rPr>
        <w:instrText>ADDIN CSL_CITATION { "citationItems" : [ { "id" : "ITEM-1", "itemData" : { "DOI" : "10.1073/pnas.97.7.3753", "abstract" : "In Arabidopsis, the MADS-box protein encoded by FLOWERING LOCUS C (FLC) is a repressor of flowering. Vernalization, which promotes flowering in the late-flowering ecotypes and many late-flowering mutants, decreases the level of FLC transcript and protein in the plant. This vernalization-induced reduction in FLC transcript levels is mitotically stable and occurs in all tissues. FLC activity is restored in each generation, as is the requirement of a low-temperature exposure for the promotion of flowering. The level of FLC determines the extent of the vernalization response in the promotion of flowering, and there is a quantitative relationship between the duration of cold treatment and the extent of down-regulation of FLC activity. We conclude that FLC is the central regulator of the induction of flowering by vernalization. Other vernalization-responsive late-flowering mutants, which are disrupted in genes that encode regulators of FLC, are late-flowering as a consequence of their elevated levels of FLC.", "author" : [ { "dropping-particle" : "", "family" : "Sheldon", "given" : "Candice C", "non-dropping-particle" : "", "parse-names" : false, "suffix" : "" }, { "dropping-particle" : "", "family" : "Rouse", "given" : "Dean T", "non-dropping-particle" : "", "parse-names" : false, "suffix" : "" }, { "dropping-particle" : "", "family" : "Finnegan", "given" : "E Jean", "non-dropping-particle" : "", "parse-names" : false, "suffix" : "" }, { "dropping-particle" : "", "family" : "Peacock", "given" : "W James", "non-dropping-particle" : "", "parse-names" : false, "suffix" : "" }, { "dropping-particle" : "", "family" : "Dennis", "given" : "Elizabeth S", "non-dropping-particle" : "", "parse-names" : false, "suffix" : "" } ], "container-title" : "Proceedings of the National Academy of Sciences", "id" : "ITEM-1", "issue" : "7", "issued" : { "date-parts" : [ [ "2000", "3", "28" ] ] }, "note" : "10.1073/pnas.97.7.3753", "page" : "3753-3758", "title" : "The molecular basis of vernalization: The central role of FLOWERING LOCUS C (FLC)", "type" : "article-journal", "volume" : "97" }, "uris" : [ "http://www.mendeley.com/documents/?uuid=716be896-5c38-42e3-84c4-52008e97fbfc" ] } ], "mendeley" : { "formattedCitation" : "(Sheldon et al. 2000)", "plainTextFormattedCitation" : "(Sheldon et al. 2000)", "previouslyFormattedCitation" : "(Sheldon et al. 2000)" }, "properties" : { "noteIndex" : 0 }, "schema" : "https://github.com/citation-style-language/schema/raw/master/csl-citation.json" }</w:instrText>
      </w:r>
      <w:r w:rsidR="000A620C">
        <w:rPr>
          <w:rFonts w:ascii="Arial" w:hAnsi="Arial" w:cs="Arial"/>
        </w:rPr>
        <w:fldChar w:fldCharType="separate"/>
      </w:r>
      <w:r w:rsidRPr="00D92E85">
        <w:rPr>
          <w:rFonts w:ascii="Arial" w:hAnsi="Arial" w:cs="Arial"/>
          <w:noProof/>
        </w:rPr>
        <w:t>(Sheldon et al. 2000)</w:t>
      </w:r>
      <w:r w:rsidR="000A620C">
        <w:rPr>
          <w:rFonts w:ascii="Arial" w:hAnsi="Arial" w:cs="Arial"/>
        </w:rPr>
        <w:fldChar w:fldCharType="end"/>
      </w:r>
      <w:r>
        <w:rPr>
          <w:rFonts w:ascii="Arial" w:hAnsi="Arial" w:cs="Arial"/>
        </w:rPr>
        <w:t xml:space="preserve">. In the </w:t>
      </w:r>
      <w:r>
        <w:rPr>
          <w:rFonts w:ascii="Arial" w:hAnsi="Arial" w:cs="Arial"/>
          <w:i/>
        </w:rPr>
        <w:t>Arabidopsis</w:t>
      </w:r>
      <w:r>
        <w:rPr>
          <w:rFonts w:ascii="Arial" w:hAnsi="Arial" w:cs="Arial"/>
        </w:rPr>
        <w:t xml:space="preserve"> ecotype </w:t>
      </w:r>
      <w:r>
        <w:rPr>
          <w:rFonts w:ascii="Arial" w:hAnsi="Arial" w:cs="Arial"/>
          <w:i/>
        </w:rPr>
        <w:t>Col</w:t>
      </w:r>
      <w:r>
        <w:rPr>
          <w:rFonts w:ascii="Arial" w:hAnsi="Arial" w:cs="Arial"/>
        </w:rPr>
        <w:t>-0, during FLC expression</w:t>
      </w:r>
      <w:r w:rsidRPr="00EA78E3">
        <w:rPr>
          <w:rFonts w:ascii="Arial" w:hAnsi="Arial" w:cs="Arial"/>
        </w:rPr>
        <w:t>,</w:t>
      </w:r>
      <w:r>
        <w:rPr>
          <w:rFonts w:ascii="Arial" w:hAnsi="Arial" w:cs="Arial"/>
        </w:rPr>
        <w:t xml:space="preserve"> VERNALISATION 2 (VRN2) binds with </w:t>
      </w:r>
      <w:r w:rsidRPr="005430BE">
        <w:rPr>
          <w:rFonts w:ascii="Arial" w:hAnsi="Arial" w:cs="Arial"/>
        </w:rPr>
        <w:t>CURLY LEAF (CLF), SWINGER (SWN) and FERTILIZATION-INDEPENDENT ENDOSPERM (FIE)</w:t>
      </w:r>
      <w:r>
        <w:rPr>
          <w:rFonts w:ascii="Arial" w:hAnsi="Arial" w:cs="Arial"/>
        </w:rPr>
        <w:t xml:space="preserve"> to form </w:t>
      </w:r>
      <w:r w:rsidRPr="00EA78E3">
        <w:rPr>
          <w:rFonts w:ascii="Arial" w:hAnsi="Arial" w:cs="Arial"/>
        </w:rPr>
        <w:t>the VERNALISATION 2 (</w:t>
      </w:r>
      <w:r w:rsidRPr="000D1E0D">
        <w:rPr>
          <w:rFonts w:ascii="Arial" w:hAnsi="Arial" w:cs="Arial"/>
        </w:rPr>
        <w:t>VRN2</w:t>
      </w:r>
      <w:r w:rsidRPr="00EA78E3">
        <w:rPr>
          <w:rFonts w:ascii="Arial" w:hAnsi="Arial" w:cs="Arial"/>
        </w:rPr>
        <w:t xml:space="preserve">)/Plant </w:t>
      </w:r>
      <w:proofErr w:type="spellStart"/>
      <w:r w:rsidRPr="00EA78E3">
        <w:rPr>
          <w:rFonts w:ascii="Arial" w:hAnsi="Arial" w:cs="Arial"/>
        </w:rPr>
        <w:t>Homeo</w:t>
      </w:r>
      <w:proofErr w:type="spellEnd"/>
      <w:r w:rsidRPr="00EA78E3">
        <w:rPr>
          <w:rFonts w:ascii="Arial" w:hAnsi="Arial" w:cs="Arial"/>
        </w:rPr>
        <w:t xml:space="preserve"> domain </w:t>
      </w:r>
      <w:proofErr w:type="spellStart"/>
      <w:r w:rsidRPr="00EA78E3">
        <w:rPr>
          <w:rFonts w:ascii="Arial" w:hAnsi="Arial" w:cs="Arial"/>
        </w:rPr>
        <w:t>Polycomb</w:t>
      </w:r>
      <w:proofErr w:type="spellEnd"/>
      <w:r w:rsidRPr="00EA78E3">
        <w:rPr>
          <w:rFonts w:ascii="Arial" w:hAnsi="Arial" w:cs="Arial"/>
        </w:rPr>
        <w:t xml:space="preserve"> Repression Complex 2 (PHD-PRC2) </w:t>
      </w:r>
      <w:r w:rsidR="000A620C">
        <w:rPr>
          <w:rFonts w:ascii="Arial" w:hAnsi="Arial" w:cs="Arial"/>
        </w:rPr>
        <w:fldChar w:fldCharType="begin" w:fldLock="1"/>
      </w:r>
      <w:r>
        <w:rPr>
          <w:rFonts w:ascii="Arial" w:hAnsi="Arial" w:cs="Arial"/>
        </w:rPr>
        <w:instrText>ADDIN CSL_CITATION { "citationItems" : [ { "id" : "ITEM-1", "itemData" : { "DOI" : "http://dx.doi.org/10.1016/j.tcb.2008.02.005", "ISSN" : "0962-8924", "author" : [ { "dropping-particle" : "", "family" : "K\u00f6hler", "given" : "Claudia", "non-dropping-particle" : "", "parse-names" : false, "suffix" : "" }, { "dropping-particle" : "", "family" : "Villar", "given" : "Corina B R", "non-dropping-particle" : "", "parse-names" : false, "suffix" : "" } ], "container-title" : "Trends in Cell Biology", "id" : "ITEM-1", "issue" : "5", "issued" : { "date-parts" : [ [ "2008", "5" ] ] }, "page" : "236-243", "title" : "Programming of gene expression by Polycomb group proteins", "type" : "article-journal", "volume" : "18" }, "uris" : [ "http://www.mendeley.com/documents/?uuid=8380382e-3574-4852-afaf-07a8fa64a1d6" ] } ], "mendeley" : { "formattedCitation" : "(K\u00f6hler &amp; Villar 2008)", "plainTextFormattedCitation" : "(K\u00f6hler &amp; Villar 2008)", "previouslyFormattedCitation" : "(K\u00f6hler &amp; Villar 2008)" }, "properties" : { "noteIndex" : 0 }, "schema" : "https://github.com/citation-style-language/schema/raw/master/csl-citation.json" }</w:instrText>
      </w:r>
      <w:r w:rsidR="000A620C">
        <w:rPr>
          <w:rFonts w:ascii="Arial" w:hAnsi="Arial" w:cs="Arial"/>
        </w:rPr>
        <w:fldChar w:fldCharType="separate"/>
      </w:r>
      <w:r w:rsidRPr="009F4D5B">
        <w:rPr>
          <w:rFonts w:ascii="Arial" w:hAnsi="Arial" w:cs="Arial"/>
          <w:noProof/>
        </w:rPr>
        <w:t>(Köhler &amp; Villar 2008)</w:t>
      </w:r>
      <w:r w:rsidR="000A620C">
        <w:rPr>
          <w:rFonts w:ascii="Arial" w:hAnsi="Arial" w:cs="Arial"/>
        </w:rPr>
        <w:fldChar w:fldCharType="end"/>
      </w:r>
      <w:r>
        <w:rPr>
          <w:rFonts w:ascii="Arial" w:hAnsi="Arial" w:cs="Arial"/>
        </w:rPr>
        <w:t xml:space="preserve">. This protein complex </w:t>
      </w:r>
      <w:r w:rsidRPr="00EA78E3">
        <w:rPr>
          <w:rFonts w:ascii="Arial" w:hAnsi="Arial" w:cs="Arial"/>
        </w:rPr>
        <w:t xml:space="preserve">is constitutively bound to the </w:t>
      </w:r>
      <w:r w:rsidRPr="00EA78E3">
        <w:rPr>
          <w:rFonts w:ascii="Arial" w:hAnsi="Arial" w:cs="Arial"/>
          <w:i/>
        </w:rPr>
        <w:t>FLC</w:t>
      </w:r>
      <w:r w:rsidRPr="00EA78E3">
        <w:rPr>
          <w:rFonts w:ascii="Arial" w:hAnsi="Arial" w:cs="Arial"/>
        </w:rPr>
        <w:t xml:space="preserve"> locus</w:t>
      </w:r>
      <w:r>
        <w:rPr>
          <w:rFonts w:ascii="Arial" w:hAnsi="Arial" w:cs="Arial"/>
        </w:rPr>
        <w:t>, maintaining</w:t>
      </w:r>
      <w:r w:rsidRPr="00EA78E3">
        <w:rPr>
          <w:rFonts w:ascii="Arial" w:hAnsi="Arial" w:cs="Arial"/>
        </w:rPr>
        <w:t xml:space="preserve"> the locus </w:t>
      </w:r>
      <w:r>
        <w:rPr>
          <w:rFonts w:ascii="Arial" w:hAnsi="Arial" w:cs="Arial"/>
        </w:rPr>
        <w:t>in an open conformational shape</w:t>
      </w:r>
      <w:r w:rsidR="000D23EE">
        <w:rPr>
          <w:rFonts w:ascii="Arial" w:hAnsi="Arial" w:cs="Arial"/>
        </w:rPr>
        <w:t xml:space="preserve"> </w:t>
      </w:r>
      <w:r w:rsidR="000D23EE" w:rsidRPr="00EA78E3">
        <w:rPr>
          <w:rFonts w:ascii="Arial" w:hAnsi="Arial" w:cs="Arial"/>
        </w:rPr>
        <w:t xml:space="preserve">via H3 </w:t>
      </w:r>
      <w:proofErr w:type="spellStart"/>
      <w:r w:rsidR="000D23EE" w:rsidRPr="00EA78E3">
        <w:rPr>
          <w:rFonts w:ascii="Arial" w:hAnsi="Arial" w:cs="Arial"/>
        </w:rPr>
        <w:t>acetylation</w:t>
      </w:r>
      <w:proofErr w:type="spellEnd"/>
      <w:r>
        <w:rPr>
          <w:rFonts w:ascii="Arial" w:hAnsi="Arial" w:cs="Arial"/>
        </w:rPr>
        <w:t xml:space="preserve"> and</w:t>
      </w:r>
      <w:r w:rsidR="000D23EE">
        <w:rPr>
          <w:rFonts w:ascii="Arial" w:hAnsi="Arial" w:cs="Arial"/>
        </w:rPr>
        <w:t xml:space="preserve"> allows</w:t>
      </w:r>
      <w:r w:rsidRPr="00EA78E3">
        <w:rPr>
          <w:rFonts w:ascii="Arial" w:hAnsi="Arial" w:cs="Arial"/>
        </w:rPr>
        <w:t xml:space="preserve"> transcriptional machinery to access the </w:t>
      </w:r>
      <w:r w:rsidRPr="00EA78E3">
        <w:rPr>
          <w:rFonts w:ascii="Arial" w:hAnsi="Arial" w:cs="Arial"/>
          <w:i/>
        </w:rPr>
        <w:t>FLC</w:t>
      </w:r>
      <w:r w:rsidRPr="00EA78E3">
        <w:rPr>
          <w:rFonts w:ascii="Arial" w:hAnsi="Arial" w:cs="Arial"/>
        </w:rPr>
        <w:t xml:space="preserve"> regulatory sequence and promote </w:t>
      </w:r>
      <w:r w:rsidRPr="00EA78E3">
        <w:rPr>
          <w:rFonts w:ascii="Arial" w:hAnsi="Arial" w:cs="Arial"/>
          <w:i/>
        </w:rPr>
        <w:t>FLC</w:t>
      </w:r>
      <w:r w:rsidRPr="00EA78E3">
        <w:rPr>
          <w:rFonts w:ascii="Arial" w:hAnsi="Arial" w:cs="Arial"/>
        </w:rPr>
        <w:t xml:space="preserve"> expression </w:t>
      </w:r>
      <w:r w:rsidR="000A620C">
        <w:rPr>
          <w:rFonts w:ascii="Arial" w:hAnsi="Arial" w:cs="Arial"/>
        </w:rPr>
        <w:fldChar w:fldCharType="begin" w:fldLock="1"/>
      </w:r>
      <w:r>
        <w:rPr>
          <w:rFonts w:ascii="Arial" w:hAnsi="Arial" w:cs="Arial"/>
        </w:rPr>
        <w:instrText>ADDIN CSL_CITATION { "citationItems" : [ { "id" : "ITEM-1", "itemData" : { "DOI" : "10.1073/pnas.0808687105", "abstract" : "Vernalization, the acceleration of flowering by winter, involves cold-induced epigenetic silencing of Arabidopsis FLC. This process has been shown to require conserved Polycomb Repressive Complex 2 (PRC2) components including the Su(z)12 homologue, VRN2, and two plant homeodomain (PHD) finger proteins, VRN5 and VIN3. However, the sequence of events leading to FLC repression was unclear. Here we show that, contrary to expectations, VRN2 associates throughout the FLC locus independently of cold. The vernalization-induced silencing is triggered by the cold-dependent association of the PHD finger protein VRN5 to a specific domain in FLC intron 1, and this association is dependent on the cold-induced PHD protein VIN3. In plants returned to warm conditions, VRN5 distribution changes, and it associates more broadly over FLC, coincident with significant increases in H3K27me3. Biochemical purification of a VRN5 complex showed that during prolonged cold a PHD-PRC2 complex forms composed of core PRC2 components (VRN2, SWINGER [an E(Z) HMTase homologue], FIE [an ESC homologue], MSI1 [p55 homologue]), and three related PHD finger proteins, VRN5, VIN3, and VEL1. The PHD-PRC2 activity increases H3K27me3 throughout the locus to levels sufficient for stable silencing. Arabidopsis PHD-PRC2 thus seems to act similarly to Pcl-PRC2 of Drosophila and PHF1-PRC2 of mammals. These data show FLC silencing involves changed composition and dynamic redistribution of Polycomb complexes at different stages of the vernalization process, a mechanism with greater parallels to Polycomb silencing of certain mammalian loci than the classic Drosophila Polycomb targets.", "author" : [ { "dropping-particle" : "", "family" : "Lucia", "given" : "Filomena", "non-dropping-particle" : "De", "parse-names" : false, "suffix" : "" }, { "dropping-particle" : "", "family" : "Crevillen", "given" : "Pedro", "non-dropping-particle" : "", "parse-names" : false, "suffix" : "" }, { "dropping-particle" : "", "family" : "Jones", "given" : "Alexandra M E", "non-dropping-particle" : "", "parse-names" : false, "suffix" : "" }, { "dropping-particle" : "", "family" : "Greb", "given" : "Thomas", "non-dropping-particle" : "", "parse-names" : false, "suffix" : "" }, { "dropping-particle" : "", "family" : "Dean", "given" : "Caroline", "non-dropping-particle" : "", "parse-names" : false, "suffix" : "" } ], "container-title" : "Proceedings of the National Academy of Sciences", "id" : "ITEM-1", "issue" : "44", "issued" : { "date-parts" : [ [ "2008", "11", "4" ] ] }, "note" : "10.1073/pnas.0808687105", "page" : "16831-16836", "title" : "A PHD-Polycomb Repressive Complex 2 triggers the epigenetic silencing of FLC during vernalization", "type" : "article-journal", "volume" : "105" }, "uris" : [ "http://www.mendeley.com/documents/?uuid=15598686-e894-40a8-8a0c-d4fa61c20bae" ] } ], "mendeley" : { "formattedCitation" : "(De Lucia et al. 2008)", "plainTextFormattedCitation" : "(De Lucia et al. 2008)", "previouslyFormattedCitation" : "(De Lucia et al. 2008)" }, "properties" : { "noteIndex" : 0 }, "schema" : "https://github.com/citation-style-language/schema/raw/master/csl-citation.json" }</w:instrText>
      </w:r>
      <w:r w:rsidR="000A620C">
        <w:rPr>
          <w:rFonts w:ascii="Arial" w:hAnsi="Arial" w:cs="Arial"/>
        </w:rPr>
        <w:fldChar w:fldCharType="separate"/>
      </w:r>
      <w:r w:rsidRPr="009F4D5B">
        <w:rPr>
          <w:rFonts w:ascii="Arial" w:hAnsi="Arial" w:cs="Arial"/>
          <w:noProof/>
        </w:rPr>
        <w:t>(De Lucia et al. 2008)</w:t>
      </w:r>
      <w:r w:rsidR="000A620C">
        <w:rPr>
          <w:rFonts w:ascii="Arial" w:hAnsi="Arial" w:cs="Arial"/>
        </w:rPr>
        <w:fldChar w:fldCharType="end"/>
      </w:r>
      <w:r w:rsidRPr="00EA78E3">
        <w:rPr>
          <w:rFonts w:ascii="Arial" w:hAnsi="Arial" w:cs="Arial"/>
        </w:rPr>
        <w:t>.</w:t>
      </w:r>
      <w:r w:rsidR="00397CD3">
        <w:rPr>
          <w:rFonts w:ascii="Arial" w:hAnsi="Arial" w:cs="Arial"/>
        </w:rPr>
        <w:t xml:space="preserve"> </w:t>
      </w:r>
    </w:p>
    <w:p w:rsidR="00397CD3" w:rsidRPr="000F5A05" w:rsidRDefault="001F1F9B" w:rsidP="001F1F9B">
      <w:pPr>
        <w:rPr>
          <w:rFonts w:ascii="Arial" w:hAnsi="Arial" w:cs="Arial"/>
        </w:rPr>
      </w:pPr>
      <w:r>
        <w:rPr>
          <w:rFonts w:ascii="Arial" w:hAnsi="Arial" w:cs="Arial"/>
        </w:rPr>
        <w:t xml:space="preserve">When </w:t>
      </w:r>
      <w:r w:rsidR="005E4CE4">
        <w:rPr>
          <w:rFonts w:ascii="Arial" w:hAnsi="Arial" w:cs="Arial"/>
        </w:rPr>
        <w:t xml:space="preserve">the </w:t>
      </w:r>
      <w:r w:rsidR="005E4CE4" w:rsidRPr="005E4CE4">
        <w:rPr>
          <w:rFonts w:ascii="Arial" w:hAnsi="Arial" w:cs="Arial"/>
          <w:i/>
        </w:rPr>
        <w:t>Arabidopsis</w:t>
      </w:r>
      <w:r>
        <w:rPr>
          <w:rFonts w:ascii="Arial" w:hAnsi="Arial" w:cs="Arial"/>
        </w:rPr>
        <w:t xml:space="preserve"> </w:t>
      </w:r>
      <w:r w:rsidR="005E4CE4">
        <w:rPr>
          <w:rFonts w:ascii="Arial" w:hAnsi="Arial" w:cs="Arial"/>
        </w:rPr>
        <w:t xml:space="preserve">cultivar </w:t>
      </w:r>
      <w:r w:rsidR="005E4CE4" w:rsidRPr="005E4CE4">
        <w:rPr>
          <w:rFonts w:ascii="Arial" w:hAnsi="Arial" w:cs="Arial"/>
          <w:i/>
        </w:rPr>
        <w:t>Col</w:t>
      </w:r>
      <w:r w:rsidR="005E4CE4">
        <w:rPr>
          <w:rFonts w:ascii="Arial" w:hAnsi="Arial" w:cs="Arial"/>
        </w:rPr>
        <w:t xml:space="preserve">-0 </w:t>
      </w:r>
      <w:r w:rsidRPr="005E4CE4">
        <w:rPr>
          <w:rFonts w:ascii="Arial" w:hAnsi="Arial" w:cs="Arial"/>
        </w:rPr>
        <w:t>is</w:t>
      </w:r>
      <w:r>
        <w:rPr>
          <w:rFonts w:ascii="Arial" w:hAnsi="Arial" w:cs="Arial"/>
        </w:rPr>
        <w:t xml:space="preserve"> exposed to non-freezing cold</w:t>
      </w:r>
      <w:r w:rsidRPr="00EA78E3">
        <w:rPr>
          <w:rFonts w:ascii="Arial" w:hAnsi="Arial" w:cs="Arial"/>
        </w:rPr>
        <w:t>,</w:t>
      </w:r>
      <w:r>
        <w:rPr>
          <w:rFonts w:ascii="Arial" w:hAnsi="Arial" w:cs="Arial"/>
        </w:rPr>
        <w:t xml:space="preserve"> this triggers expression of </w:t>
      </w:r>
      <w:r w:rsidRPr="00EA78E3">
        <w:rPr>
          <w:rFonts w:ascii="Arial" w:hAnsi="Arial" w:cs="Arial"/>
          <w:i/>
        </w:rPr>
        <w:t xml:space="preserve">VERNALISATION INSENSITIVE 3 </w:t>
      </w:r>
      <w:r w:rsidRPr="005430BE">
        <w:rPr>
          <w:rFonts w:ascii="Arial" w:hAnsi="Arial" w:cs="Arial"/>
        </w:rPr>
        <w:t>(</w:t>
      </w:r>
      <w:r w:rsidRPr="00EA78E3">
        <w:rPr>
          <w:rFonts w:ascii="Arial" w:hAnsi="Arial" w:cs="Arial"/>
          <w:i/>
        </w:rPr>
        <w:t>VIN3</w:t>
      </w:r>
      <w:r w:rsidRPr="005430BE">
        <w:rPr>
          <w:rFonts w:ascii="Arial" w:hAnsi="Arial" w:cs="Arial"/>
        </w:rPr>
        <w:t>)</w:t>
      </w:r>
      <w:r>
        <w:rPr>
          <w:rFonts w:ascii="Arial" w:hAnsi="Arial" w:cs="Arial"/>
        </w:rPr>
        <w:t>,</w:t>
      </w:r>
      <w:r w:rsidRPr="00EA78E3">
        <w:rPr>
          <w:rFonts w:ascii="Arial" w:hAnsi="Arial" w:cs="Arial"/>
        </w:rPr>
        <w:t xml:space="preserve"> </w:t>
      </w:r>
      <w:r w:rsidRPr="00EA78E3">
        <w:rPr>
          <w:rFonts w:ascii="Arial" w:hAnsi="Arial" w:cs="Arial"/>
          <w:i/>
        </w:rPr>
        <w:t xml:space="preserve">VERNALISATION 5/VIN3-LIKE </w:t>
      </w:r>
      <w:r w:rsidRPr="00EA78E3">
        <w:rPr>
          <w:rFonts w:ascii="Arial" w:hAnsi="Arial" w:cs="Arial"/>
        </w:rPr>
        <w:t>(</w:t>
      </w:r>
      <w:r w:rsidRPr="00EA78E3">
        <w:rPr>
          <w:rFonts w:ascii="Arial" w:hAnsi="Arial" w:cs="Arial"/>
          <w:i/>
        </w:rPr>
        <w:t>VEL1</w:t>
      </w:r>
      <w:r w:rsidRPr="00EA78E3">
        <w:rPr>
          <w:rFonts w:ascii="Arial" w:hAnsi="Arial" w:cs="Arial"/>
        </w:rPr>
        <w:t xml:space="preserve">) and </w:t>
      </w:r>
      <w:r w:rsidRPr="00EA78E3">
        <w:rPr>
          <w:rFonts w:ascii="Arial" w:hAnsi="Arial" w:cs="Arial"/>
          <w:i/>
        </w:rPr>
        <w:t xml:space="preserve">VERNALISATION 5 </w:t>
      </w:r>
      <w:r w:rsidRPr="00EA78E3">
        <w:rPr>
          <w:rFonts w:ascii="Arial" w:hAnsi="Arial" w:cs="Arial"/>
        </w:rPr>
        <w:t>(</w:t>
      </w:r>
      <w:r w:rsidRPr="00EA78E3">
        <w:rPr>
          <w:rFonts w:ascii="Arial" w:hAnsi="Arial" w:cs="Arial"/>
          <w:i/>
        </w:rPr>
        <w:t>VRN5</w:t>
      </w:r>
      <w:r w:rsidRPr="00EA78E3">
        <w:rPr>
          <w:rFonts w:ascii="Arial" w:hAnsi="Arial" w:cs="Arial"/>
        </w:rPr>
        <w:t>)</w:t>
      </w:r>
      <w:r>
        <w:rPr>
          <w:rFonts w:ascii="Arial" w:hAnsi="Arial" w:cs="Arial"/>
        </w:rPr>
        <w:t>. The</w:t>
      </w:r>
      <w:r w:rsidR="002C0C8F">
        <w:rPr>
          <w:rFonts w:ascii="Arial" w:hAnsi="Arial" w:cs="Arial"/>
        </w:rPr>
        <w:t xml:space="preserve"> translated</w:t>
      </w:r>
      <w:r>
        <w:rPr>
          <w:rFonts w:ascii="Arial" w:hAnsi="Arial" w:cs="Arial"/>
        </w:rPr>
        <w:t xml:space="preserve"> proteins</w:t>
      </w:r>
      <w:r w:rsidRPr="00EA78E3">
        <w:rPr>
          <w:rFonts w:ascii="Arial" w:hAnsi="Arial" w:cs="Arial"/>
        </w:rPr>
        <w:t xml:space="preserve"> bind to the </w:t>
      </w:r>
      <w:r>
        <w:rPr>
          <w:rFonts w:ascii="Arial" w:hAnsi="Arial" w:cs="Arial"/>
        </w:rPr>
        <w:t>VRN2/</w:t>
      </w:r>
      <w:r w:rsidRPr="00EA78E3">
        <w:rPr>
          <w:rFonts w:ascii="Arial" w:hAnsi="Arial" w:cs="Arial"/>
        </w:rPr>
        <w:t>PHD-PCR2 complex</w:t>
      </w:r>
      <w:r>
        <w:rPr>
          <w:rFonts w:ascii="Arial" w:hAnsi="Arial" w:cs="Arial"/>
        </w:rPr>
        <w:t xml:space="preserve"> </w:t>
      </w:r>
      <w:r w:rsidRPr="00EA78E3">
        <w:rPr>
          <w:rFonts w:ascii="Arial" w:hAnsi="Arial" w:cs="Arial"/>
        </w:rPr>
        <w:t xml:space="preserve">to promote </w:t>
      </w:r>
      <w:proofErr w:type="spellStart"/>
      <w:r w:rsidRPr="00EA78E3">
        <w:rPr>
          <w:rFonts w:ascii="Arial" w:hAnsi="Arial" w:cs="Arial"/>
        </w:rPr>
        <w:t>histone</w:t>
      </w:r>
      <w:proofErr w:type="spellEnd"/>
      <w:r w:rsidRPr="00EA78E3">
        <w:rPr>
          <w:rFonts w:ascii="Arial" w:hAnsi="Arial" w:cs="Arial"/>
        </w:rPr>
        <w:t xml:space="preserve"> H3 </w:t>
      </w:r>
      <w:proofErr w:type="spellStart"/>
      <w:r w:rsidRPr="00EA78E3">
        <w:rPr>
          <w:rFonts w:ascii="Arial" w:hAnsi="Arial" w:cs="Arial"/>
        </w:rPr>
        <w:t>deacetylation</w:t>
      </w:r>
      <w:proofErr w:type="spellEnd"/>
      <w:r w:rsidRPr="00EA78E3">
        <w:rPr>
          <w:rFonts w:ascii="Arial" w:hAnsi="Arial" w:cs="Arial"/>
        </w:rPr>
        <w:t xml:space="preserve"> and </w:t>
      </w:r>
      <w:r w:rsidRPr="00EA78E3">
        <w:rPr>
          <w:rFonts w:ascii="Arial" w:hAnsi="Arial" w:cs="Arial"/>
          <w:i/>
        </w:rPr>
        <w:t>VRN2</w:t>
      </w:r>
      <w:r w:rsidRPr="00EA78E3">
        <w:rPr>
          <w:rFonts w:ascii="Arial" w:hAnsi="Arial" w:cs="Arial"/>
        </w:rPr>
        <w:t xml:space="preserve">-directed </w:t>
      </w:r>
      <w:proofErr w:type="spellStart"/>
      <w:r>
        <w:rPr>
          <w:rFonts w:ascii="Arial" w:hAnsi="Arial" w:cs="Arial"/>
        </w:rPr>
        <w:t>tri</w:t>
      </w:r>
      <w:r w:rsidRPr="00EA78E3">
        <w:rPr>
          <w:rFonts w:ascii="Arial" w:hAnsi="Arial" w:cs="Arial"/>
        </w:rPr>
        <w:t>methylation</w:t>
      </w:r>
      <w:proofErr w:type="spellEnd"/>
      <w:r w:rsidRPr="00EA78E3">
        <w:rPr>
          <w:rFonts w:ascii="Arial" w:hAnsi="Arial" w:cs="Arial"/>
        </w:rPr>
        <w:t xml:space="preserve"> of H3K9 and H3K27</w:t>
      </w:r>
      <w:r>
        <w:rPr>
          <w:rFonts w:ascii="Arial" w:hAnsi="Arial" w:cs="Arial"/>
        </w:rPr>
        <w:t xml:space="preserve"> at</w:t>
      </w:r>
      <w:r w:rsidRPr="00EA78E3">
        <w:rPr>
          <w:rFonts w:ascii="Arial" w:hAnsi="Arial" w:cs="Arial"/>
        </w:rPr>
        <w:t xml:space="preserve"> the </w:t>
      </w:r>
      <w:r w:rsidRPr="00EA78E3">
        <w:rPr>
          <w:rFonts w:ascii="Arial" w:hAnsi="Arial" w:cs="Arial"/>
          <w:i/>
        </w:rPr>
        <w:t>FLC</w:t>
      </w:r>
      <w:r w:rsidRPr="00EA78E3">
        <w:rPr>
          <w:rFonts w:ascii="Arial" w:hAnsi="Arial" w:cs="Arial"/>
        </w:rPr>
        <w:t xml:space="preserve"> locus</w:t>
      </w:r>
      <w:r w:rsidR="003D68D8">
        <w:rPr>
          <w:rFonts w:ascii="Arial" w:hAnsi="Arial" w:cs="Arial"/>
        </w:rPr>
        <w:t xml:space="preserve"> </w:t>
      </w:r>
      <w:r w:rsidR="000A620C">
        <w:rPr>
          <w:rFonts w:ascii="Arial" w:hAnsi="Arial" w:cs="Arial"/>
        </w:rPr>
        <w:fldChar w:fldCharType="begin" w:fldLock="1"/>
      </w:r>
      <w:r w:rsidR="00127FD6">
        <w:rPr>
          <w:rFonts w:ascii="Arial" w:hAnsi="Arial" w:cs="Arial"/>
        </w:rPr>
        <w:instrText>ADDIN CSL_CITATION { "citationItems" : [ { "id" : "ITEM-1", "itemData" : { "DOI" : "http://dx.doi.org/10.1016/j.pbi.2003.11.010", "ISSN" : "1369-5266", "author" : [ { "dropping-particle" : "", "family" : "Sung", "given" : "Sibum", "non-dropping-particle" : "", "parse-names" : false, "suffix" : "" }, { "dropping-particle" : "", "family" : "Amasino", "given" : "Richard M", "non-dropping-particle" : "", "parse-names" : false, "suffix" : "" } ], "container-title" : "Current Opinion in Plant Biology", "id" : "ITEM-1", "issue" : "1", "issued" : { "date-parts" : [ [ "2004", "2" ] ] }, "page" : "4-10", "title" : "Vernalization and epigenetics: how plants remember winter", "type" : "article-journal", "volume" : "7" }, "uris" : [ "http://www.mendeley.com/documents/?uuid=95d876c4-895a-4949-b002-a9ade7d4499f" ] } ], "mendeley" : { "formattedCitation" : "(Sung &amp; Amasino 2004)", "plainTextFormattedCitation" : "(Sung &amp; Amasino 2004)", "previouslyFormattedCitation" : "(Sung &amp; Amasino 2004)" }, "properties" : { "noteIndex" : 0 }, "schema" : "https://github.com/citation-style-language/schema/raw/master/csl-citation.json" }</w:instrText>
      </w:r>
      <w:r w:rsidR="000A620C">
        <w:rPr>
          <w:rFonts w:ascii="Arial" w:hAnsi="Arial" w:cs="Arial"/>
        </w:rPr>
        <w:fldChar w:fldCharType="separate"/>
      </w:r>
      <w:r w:rsidR="003D68D8" w:rsidRPr="003D68D8">
        <w:rPr>
          <w:rFonts w:ascii="Arial" w:hAnsi="Arial" w:cs="Arial"/>
          <w:noProof/>
        </w:rPr>
        <w:t>(Sung &amp; Amasino 2004)</w:t>
      </w:r>
      <w:r w:rsidR="000A620C">
        <w:rPr>
          <w:rFonts w:ascii="Arial" w:hAnsi="Arial" w:cs="Arial"/>
        </w:rPr>
        <w:fldChar w:fldCharType="end"/>
      </w:r>
      <w:r w:rsidR="00127FD6">
        <w:rPr>
          <w:rFonts w:ascii="Arial" w:hAnsi="Arial" w:cs="Arial"/>
        </w:rPr>
        <w:t xml:space="preserve">, while simultaneously </w:t>
      </w:r>
      <w:proofErr w:type="spellStart"/>
      <w:r w:rsidR="00127FD6">
        <w:rPr>
          <w:rFonts w:ascii="Arial" w:hAnsi="Arial" w:cs="Arial"/>
        </w:rPr>
        <w:t>demethylating</w:t>
      </w:r>
      <w:proofErr w:type="spellEnd"/>
      <w:r w:rsidR="00127FD6">
        <w:rPr>
          <w:rFonts w:ascii="Arial" w:hAnsi="Arial" w:cs="Arial"/>
        </w:rPr>
        <w:t xml:space="preserve"> the H3K4 </w:t>
      </w:r>
      <w:proofErr w:type="spellStart"/>
      <w:r w:rsidR="00127FD6">
        <w:rPr>
          <w:rFonts w:ascii="Arial" w:hAnsi="Arial" w:cs="Arial"/>
        </w:rPr>
        <w:t>promotor</w:t>
      </w:r>
      <w:proofErr w:type="spellEnd"/>
      <w:r w:rsidR="00127FD6">
        <w:rPr>
          <w:rFonts w:ascii="Arial" w:hAnsi="Arial" w:cs="Arial"/>
        </w:rPr>
        <w:t xml:space="preserve"> region </w:t>
      </w:r>
      <w:proofErr w:type="spellStart"/>
      <w:r w:rsidR="00127FD6">
        <w:rPr>
          <w:rFonts w:ascii="Arial" w:hAnsi="Arial" w:cs="Arial"/>
        </w:rPr>
        <w:t>upstreamof</w:t>
      </w:r>
      <w:proofErr w:type="spellEnd"/>
      <w:r w:rsidR="00127FD6">
        <w:rPr>
          <w:rFonts w:ascii="Arial" w:hAnsi="Arial" w:cs="Arial"/>
        </w:rPr>
        <w:t xml:space="preserve"> </w:t>
      </w:r>
      <w:r w:rsidR="00127FD6">
        <w:rPr>
          <w:rFonts w:ascii="Arial" w:hAnsi="Arial" w:cs="Arial"/>
          <w:i/>
        </w:rPr>
        <w:t>FLC</w:t>
      </w:r>
      <w:r w:rsidR="00127FD6">
        <w:rPr>
          <w:rFonts w:ascii="Arial" w:hAnsi="Arial" w:cs="Arial"/>
        </w:rPr>
        <w:t xml:space="preserve"> </w:t>
      </w:r>
      <w:r w:rsidR="000A620C">
        <w:rPr>
          <w:rFonts w:ascii="Arial" w:hAnsi="Arial" w:cs="Arial"/>
        </w:rPr>
        <w:fldChar w:fldCharType="begin" w:fldLock="1"/>
      </w:r>
      <w:r w:rsidR="00AD5DDE">
        <w:rPr>
          <w:rFonts w:ascii="Arial" w:hAnsi="Arial" w:cs="Arial"/>
        </w:rPr>
        <w:instrText>ADDIN CSL_CITATION { "citationItems" : [ { "id" : "ITEM-1", "itemData" : { "DOI" : "10.1111/j.1365-313X.2005.02541.x", "ISSN" : "1365-313X", "author" : [ { "dropping-particle" : "", "family" : "Finnegan", "given" : "E Jean", "non-dropping-particle" : "", "parse-names" : false, "suffix" : "" }, { "dropping-particle" : "", "family" : "Kovac", "given" : "Kathryn A", "non-dropping-particle" : "", "parse-names" : false, "suffix" : "" }, { "dropping-particle" : "", "family" : "Jaligot", "given" : "Estelle", "non-dropping-particle" : "", "parse-names" : false, "suffix" : "" }, { "dropping-particle" : "", "family" : "Sheldon", "given" : "Candice C", "non-dropping-particle" : "", "parse-names" : false, "suffix" : "" }, { "dropping-particle" : "", "family" : "Peacock", "given" : "W James", "non-dropping-particle" : "", "parse-names" : false, "suffix" : "" }, { "dropping-particle" : "", "family" : "Dennis", "given" : "Elizabeth S", "non-dropping-particle" : "", "parse-names" : false, "suffix" : "" } ], "container-title" : "The Plant Journal", "id" : "ITEM-1", "issue" : "3", "issued" : { "date-parts" : [ [ "2005", "11", "1" ] ] }, "page" : "420-432", "publisher" : "Blackwell Science Ltd", "title" : "The downregulation of FLOWERING LOCUS C (FLC) expression in plants with low levels of DNA methylation and by vernalization occurs by distinct mechanisms", "type" : "article-journal", "volume" : "44" }, "uris" : [ "http://www.mendeley.com/documents/?uuid=efec4171-649c-4138-af3d-2aa3d05fe046" ] } ], "mendeley" : { "formattedCitation" : "(Finnegan et al. 2005)", "plainTextFormattedCitation" : "(Finnegan et al. 2005)", "previouslyFormattedCitation" : "(Finnegan et al. 2005)" }, "properties" : { "noteIndex" : 0 }, "schema" : "https://github.com/citation-style-language/schema/raw/master/csl-citation.json" }</w:instrText>
      </w:r>
      <w:r w:rsidR="000A620C">
        <w:rPr>
          <w:rFonts w:ascii="Arial" w:hAnsi="Arial" w:cs="Arial"/>
        </w:rPr>
        <w:fldChar w:fldCharType="separate"/>
      </w:r>
      <w:r w:rsidR="00127FD6" w:rsidRPr="00127FD6">
        <w:rPr>
          <w:rFonts w:ascii="Arial" w:hAnsi="Arial" w:cs="Arial"/>
          <w:noProof/>
        </w:rPr>
        <w:t>(Finnegan et al. 2005)</w:t>
      </w:r>
      <w:r w:rsidR="000A620C">
        <w:rPr>
          <w:rFonts w:ascii="Arial" w:hAnsi="Arial" w:cs="Arial"/>
        </w:rPr>
        <w:fldChar w:fldCharType="end"/>
      </w:r>
      <w:r>
        <w:rPr>
          <w:rFonts w:ascii="Arial" w:hAnsi="Arial" w:cs="Arial"/>
        </w:rPr>
        <w:t>. This</w:t>
      </w:r>
      <w:r w:rsidRPr="00EA78E3">
        <w:rPr>
          <w:rFonts w:ascii="Arial" w:hAnsi="Arial" w:cs="Arial"/>
        </w:rPr>
        <w:t xml:space="preserve"> closes the conformation</w:t>
      </w:r>
      <w:r>
        <w:rPr>
          <w:rFonts w:ascii="Arial" w:hAnsi="Arial" w:cs="Arial"/>
        </w:rPr>
        <w:t>al shape</w:t>
      </w:r>
      <w:r w:rsidRPr="00EA78E3">
        <w:rPr>
          <w:rFonts w:ascii="Arial" w:hAnsi="Arial" w:cs="Arial"/>
        </w:rPr>
        <w:t xml:space="preserve"> of </w:t>
      </w:r>
      <w:r w:rsidRPr="00EA78E3">
        <w:rPr>
          <w:rFonts w:ascii="Arial" w:hAnsi="Arial" w:cs="Arial"/>
          <w:i/>
        </w:rPr>
        <w:t>FLC</w:t>
      </w:r>
      <w:r w:rsidRPr="00EA78E3">
        <w:rPr>
          <w:rFonts w:ascii="Arial" w:hAnsi="Arial" w:cs="Arial"/>
        </w:rPr>
        <w:t xml:space="preserve">, </w:t>
      </w:r>
      <w:r>
        <w:rPr>
          <w:rFonts w:ascii="Arial" w:hAnsi="Arial" w:cs="Arial"/>
        </w:rPr>
        <w:t xml:space="preserve">blocking </w:t>
      </w:r>
      <w:r w:rsidRPr="00EA78E3">
        <w:rPr>
          <w:rFonts w:ascii="Arial" w:hAnsi="Arial" w:cs="Arial"/>
        </w:rPr>
        <w:t>transcription</w:t>
      </w:r>
      <w:r>
        <w:rPr>
          <w:rFonts w:ascii="Arial" w:hAnsi="Arial" w:cs="Arial"/>
        </w:rPr>
        <w:t>al</w:t>
      </w:r>
      <w:r w:rsidRPr="00EA78E3">
        <w:rPr>
          <w:rFonts w:ascii="Arial" w:hAnsi="Arial" w:cs="Arial"/>
        </w:rPr>
        <w:t xml:space="preserve"> machinery from accessing </w:t>
      </w:r>
      <w:r w:rsidR="00D01EC5" w:rsidRPr="00D01EC5">
        <w:rPr>
          <w:rFonts w:ascii="Arial" w:hAnsi="Arial" w:cs="Arial"/>
        </w:rPr>
        <w:t>the locus</w:t>
      </w:r>
      <w:r w:rsidRPr="00EA78E3">
        <w:rPr>
          <w:rFonts w:ascii="Arial" w:hAnsi="Arial" w:cs="Arial"/>
        </w:rPr>
        <w:t>, thereby repressing</w:t>
      </w:r>
      <w:r w:rsidR="00D01EC5">
        <w:rPr>
          <w:rFonts w:ascii="Arial" w:hAnsi="Arial" w:cs="Arial"/>
        </w:rPr>
        <w:t xml:space="preserve"> </w:t>
      </w:r>
      <w:r w:rsidR="00D01EC5">
        <w:rPr>
          <w:rFonts w:ascii="Arial" w:hAnsi="Arial" w:cs="Arial"/>
          <w:i/>
        </w:rPr>
        <w:t>FLC</w:t>
      </w:r>
      <w:r w:rsidRPr="00EA78E3">
        <w:rPr>
          <w:rFonts w:ascii="Arial" w:hAnsi="Arial" w:cs="Arial"/>
        </w:rPr>
        <w:t xml:space="preserve"> expression </w:t>
      </w:r>
      <w:r w:rsidR="000A620C">
        <w:rPr>
          <w:rFonts w:ascii="Arial" w:hAnsi="Arial" w:cs="Arial"/>
        </w:rPr>
        <w:fldChar w:fldCharType="begin" w:fldLock="1"/>
      </w:r>
      <w:r>
        <w:rPr>
          <w:rFonts w:ascii="Arial" w:hAnsi="Arial" w:cs="Arial"/>
        </w:rPr>
        <w:instrText>ADDIN CSL_CITATION { "citationItems" : [ { "id" : "ITEM-1", "itemData" : { "DOI" : "10.1016/j.cub.2007.10.026", "author" : [ { "dropping-particle" : "", "family" : "Finnegan", "given" : "E Jean", "non-dropping-particle" : "", "parse-names" : false, "suffix" : "" }, { "dropping-particle" : "", "family" : "Dennis", "given" : "Elizabeth S", "non-dropping-particle" : "", "parse-names" : false, "suffix" : "" } ], "container-title" : "Current Biology", "id" : "ITEM-1", "issue" : "22", "issued" : { "date-parts" : [ [ "2007", "12", "27" ] ] }, "note" : "From Duplicate 1 ( ", "page" : "1978-1983", "publisher" : "Elsevier", "title" : "Vernalization-Induced Trimethylation of Histone H3 Lysine 27 at FLC Is Not Maintained in Mitotically Quiescent Cells", "type" : "article-journal", "volume" : "17" }, "uris" : [ "http://www.mendeley.com/documents/?uuid=0ff54c9f-7fea-4ccc-af0b-76a17c780449" ] } ], "mendeley" : { "formattedCitation" : "(Finnegan &amp; Dennis 2007)", "plainTextFormattedCitation" : "(Finnegan &amp; Dennis 2007)", "previouslyFormattedCitation" : "(Finnegan &amp; Dennis 2007)" }, "properties" : { "noteIndex" : 0 }, "schema" : "https://github.com/citation-style-language/schema/raw/master/csl-citation.json" }</w:instrText>
      </w:r>
      <w:r w:rsidR="000A620C">
        <w:rPr>
          <w:rFonts w:ascii="Arial" w:hAnsi="Arial" w:cs="Arial"/>
        </w:rPr>
        <w:fldChar w:fldCharType="separate"/>
      </w:r>
      <w:r w:rsidRPr="009F4D5B">
        <w:rPr>
          <w:rFonts w:ascii="Arial" w:hAnsi="Arial" w:cs="Arial"/>
          <w:noProof/>
        </w:rPr>
        <w:t>(Finnegan &amp; Dennis 2007)</w:t>
      </w:r>
      <w:r w:rsidR="000A620C">
        <w:rPr>
          <w:rFonts w:ascii="Arial" w:hAnsi="Arial" w:cs="Arial"/>
        </w:rPr>
        <w:fldChar w:fldCharType="end"/>
      </w:r>
      <w:r w:rsidRPr="00EA78E3">
        <w:rPr>
          <w:rFonts w:ascii="Arial" w:hAnsi="Arial" w:cs="Arial"/>
        </w:rPr>
        <w:t>.</w:t>
      </w:r>
      <w:r>
        <w:rPr>
          <w:rFonts w:ascii="Arial" w:hAnsi="Arial" w:cs="Arial"/>
        </w:rPr>
        <w:t xml:space="preserve"> </w:t>
      </w:r>
      <w:r w:rsidRPr="00EA78E3">
        <w:rPr>
          <w:rFonts w:ascii="Arial" w:hAnsi="Arial" w:cs="Arial"/>
        </w:rPr>
        <w:t xml:space="preserve">This epigenetic repression of </w:t>
      </w:r>
      <w:r w:rsidRPr="00EA78E3">
        <w:rPr>
          <w:rFonts w:ascii="Arial" w:hAnsi="Arial" w:cs="Arial"/>
          <w:i/>
        </w:rPr>
        <w:t>FLC</w:t>
      </w:r>
      <w:r w:rsidRPr="00EA78E3">
        <w:rPr>
          <w:rFonts w:ascii="Arial" w:hAnsi="Arial" w:cs="Arial"/>
        </w:rPr>
        <w:t xml:space="preserve"> is stable and irreversible, ensuring the transition to a flowering state is permanent</w:t>
      </w:r>
      <w:r>
        <w:rPr>
          <w:rFonts w:ascii="Arial" w:hAnsi="Arial" w:cs="Arial"/>
        </w:rPr>
        <w:t xml:space="preserve"> </w:t>
      </w:r>
      <w:r w:rsidR="000A620C">
        <w:rPr>
          <w:rFonts w:ascii="Arial" w:hAnsi="Arial" w:cs="Arial"/>
        </w:rPr>
        <w:fldChar w:fldCharType="begin" w:fldLock="1"/>
      </w:r>
      <w:r w:rsidR="003D68D8">
        <w:rPr>
          <w:rFonts w:ascii="Arial" w:hAnsi="Arial" w:cs="Arial"/>
        </w:rPr>
        <w:instrText>ADDIN CSL_CITATION { "citationItems" : [ { "id" : "ITEM-1", "itemData" : { "DOI" : "10.1126/science.1072147", "abstract" : "Arabidopsis VRN genes mediate vernalization, the process by which a long period of cold induces a mitotically stable state that leads to accelerated flowering during later development. VRN1 encodes a protein that binds DNA in vitro in a non\u2013sequence-specific manner and functions in stable repression of the major target of the vernalization pathway, the floral repressor FLC. Overexpression of VRN1 reveals a vernalization-independent function for VRN1, mediated predominantly through the floral pathway integratorFT, and demonstrates that VRN1 requires vernalization-specific factors to target FLC.", "author" : [ { "dropping-particle" : "", "family" : "Levy", "given" : "Yaron Y", "non-dropping-particle" : "", "parse-names" : false, "suffix" : "" }, { "dropping-particle" : "", "family" : "Mesnage", "given" : "St\u00e9phane", "non-dropping-particle" : "", "parse-names" : false, "suffix" : "" }, { "dropping-particle" : "", "family" : "Mylne", "given" : "Joshua S", "non-dropping-particle" : "", "parse-names" : false, "suffix" : "" }, { "dropping-particle" : "", "family" : "Gendall", "given" : "Anthony R", "non-dropping-particle" : "", "parse-names" : false, "suffix" : "" }, { "dropping-particle" : "", "family" : "Dean", "given" : "Caroline", "non-dropping-particle" : "", "parse-names" : false, "suffix" : "" } ], "container-title" : "Science", "id" : "ITEM-1", "issue" : "5579", "issued" : { "date-parts" : [ [ "2002", "7", "12" ] ] }, "note" : "10.1126/science.1072147 ", "page" : "243-246", "title" : "Multiple Roles of Arabidopsis VRN1 in Vernalization and Flowering Time Control", "type" : "article-journal", "volume" : "297" }, "uris" : [ "http://www.mendeley.com/documents/?uuid=b240d22e-7dd2-4468-810e-7598fce18347" ] } ], "mendeley" : { "formattedCitation" : "(Levy et al. 2002)", "plainTextFormattedCitation" : "(Levy et al. 2002)", "previouslyFormattedCitation" : "(Levy et al. 2002)" }, "properties" : { "noteIndex" : 0 }, "schema" : "https://github.com/citation-style-language/schema/raw/master/csl-citation.json" }</w:instrText>
      </w:r>
      <w:r w:rsidR="000A620C">
        <w:rPr>
          <w:rFonts w:ascii="Arial" w:hAnsi="Arial" w:cs="Arial"/>
        </w:rPr>
        <w:fldChar w:fldCharType="separate"/>
      </w:r>
      <w:r w:rsidR="003D68D8" w:rsidRPr="003D68D8">
        <w:rPr>
          <w:rFonts w:ascii="Arial" w:hAnsi="Arial" w:cs="Arial"/>
          <w:noProof/>
        </w:rPr>
        <w:t>(Levy et al. 2002)</w:t>
      </w:r>
      <w:r w:rsidR="000A620C">
        <w:rPr>
          <w:rFonts w:ascii="Arial" w:hAnsi="Arial" w:cs="Arial"/>
        </w:rPr>
        <w:fldChar w:fldCharType="end"/>
      </w:r>
      <w:r>
        <w:rPr>
          <w:rFonts w:ascii="Arial" w:hAnsi="Arial" w:cs="Arial"/>
        </w:rPr>
        <w:t>.</w:t>
      </w:r>
      <w:r w:rsidR="000F5A05">
        <w:rPr>
          <w:rFonts w:ascii="Arial" w:hAnsi="Arial" w:cs="Arial"/>
        </w:rPr>
        <w:t xml:space="preserve"> </w:t>
      </w:r>
    </w:p>
    <w:p w:rsidR="002C2536" w:rsidRDefault="001F1F9B" w:rsidP="0035420A">
      <w:pPr>
        <w:rPr>
          <w:rFonts w:ascii="Arial" w:hAnsi="Arial" w:cs="Arial"/>
        </w:rPr>
      </w:pPr>
      <w:r>
        <w:rPr>
          <w:rFonts w:ascii="Arial" w:hAnsi="Arial" w:cs="Arial"/>
        </w:rPr>
        <w:t xml:space="preserve">When the </w:t>
      </w:r>
      <w:r>
        <w:rPr>
          <w:rFonts w:ascii="Arial" w:hAnsi="Arial" w:cs="Arial"/>
          <w:i/>
        </w:rPr>
        <w:t>FLC</w:t>
      </w:r>
      <w:r>
        <w:rPr>
          <w:rFonts w:ascii="Arial" w:hAnsi="Arial" w:cs="Arial"/>
        </w:rPr>
        <w:t xml:space="preserve"> locus is closed,</w:t>
      </w:r>
      <w:r w:rsidRPr="00EA78E3">
        <w:rPr>
          <w:rFonts w:ascii="Arial" w:hAnsi="Arial" w:cs="Arial"/>
        </w:rPr>
        <w:t xml:space="preserve"> </w:t>
      </w:r>
      <w:r w:rsidRPr="00EA78E3">
        <w:rPr>
          <w:rFonts w:ascii="Arial" w:hAnsi="Arial" w:cs="Arial"/>
          <w:i/>
        </w:rPr>
        <w:t xml:space="preserve">FLOWERING TIME </w:t>
      </w:r>
      <w:r w:rsidRPr="00EA78E3">
        <w:rPr>
          <w:rFonts w:ascii="Arial" w:hAnsi="Arial" w:cs="Arial"/>
        </w:rPr>
        <w:t>(</w:t>
      </w:r>
      <w:r w:rsidRPr="00EA78E3">
        <w:rPr>
          <w:rFonts w:ascii="Arial" w:hAnsi="Arial" w:cs="Arial"/>
          <w:i/>
        </w:rPr>
        <w:t>FT</w:t>
      </w:r>
      <w:r w:rsidRPr="00EA78E3">
        <w:rPr>
          <w:rFonts w:ascii="Arial" w:hAnsi="Arial" w:cs="Arial"/>
        </w:rPr>
        <w:t>)</w:t>
      </w:r>
      <w:r w:rsidR="00127FD6">
        <w:rPr>
          <w:rFonts w:ascii="Arial" w:hAnsi="Arial" w:cs="Arial"/>
        </w:rPr>
        <w:t xml:space="preserve">, its homolog </w:t>
      </w:r>
      <w:r w:rsidR="00127FD6" w:rsidRPr="00EA78E3">
        <w:rPr>
          <w:rFonts w:ascii="Arial" w:hAnsi="Arial" w:cs="Arial"/>
          <w:i/>
        </w:rPr>
        <w:t xml:space="preserve">TWIN SISTER OF FT </w:t>
      </w:r>
      <w:r w:rsidR="00127FD6" w:rsidRPr="00EA78E3">
        <w:rPr>
          <w:rFonts w:ascii="Arial" w:hAnsi="Arial" w:cs="Arial"/>
        </w:rPr>
        <w:t>(</w:t>
      </w:r>
      <w:r w:rsidR="00127FD6" w:rsidRPr="00EA78E3">
        <w:rPr>
          <w:rFonts w:ascii="Arial" w:hAnsi="Arial" w:cs="Arial"/>
          <w:i/>
        </w:rPr>
        <w:t>TSF</w:t>
      </w:r>
      <w:r w:rsidR="00127FD6" w:rsidRPr="00EA78E3">
        <w:rPr>
          <w:rFonts w:ascii="Arial" w:hAnsi="Arial" w:cs="Arial"/>
        </w:rPr>
        <w:t xml:space="preserve">), and </w:t>
      </w:r>
      <w:r w:rsidR="00127FD6" w:rsidRPr="00EA78E3">
        <w:rPr>
          <w:rFonts w:ascii="Arial" w:hAnsi="Arial" w:cs="Arial"/>
          <w:i/>
        </w:rPr>
        <w:t xml:space="preserve">SUPPRESSOR OF OVEREXPRESSION OF CONSTANS 1 </w:t>
      </w:r>
      <w:r w:rsidR="00127FD6" w:rsidRPr="00EA78E3">
        <w:rPr>
          <w:rFonts w:ascii="Arial" w:hAnsi="Arial" w:cs="Arial"/>
        </w:rPr>
        <w:t>(</w:t>
      </w:r>
      <w:r w:rsidR="00127FD6" w:rsidRPr="00EA78E3">
        <w:rPr>
          <w:rFonts w:ascii="Arial" w:hAnsi="Arial" w:cs="Arial"/>
          <w:i/>
        </w:rPr>
        <w:t>SOC1</w:t>
      </w:r>
      <w:r w:rsidR="00127FD6">
        <w:rPr>
          <w:rFonts w:ascii="Arial" w:hAnsi="Arial" w:cs="Arial"/>
        </w:rPr>
        <w:t>)</w:t>
      </w:r>
      <w:r w:rsidRPr="00EA78E3">
        <w:rPr>
          <w:rFonts w:ascii="Arial" w:hAnsi="Arial" w:cs="Arial"/>
        </w:rPr>
        <w:t xml:space="preserve"> </w:t>
      </w:r>
      <w:r>
        <w:rPr>
          <w:rFonts w:ascii="Arial" w:hAnsi="Arial" w:cs="Arial"/>
        </w:rPr>
        <w:t>can then be</w:t>
      </w:r>
      <w:r w:rsidRPr="00EA78E3">
        <w:rPr>
          <w:rFonts w:ascii="Arial" w:hAnsi="Arial" w:cs="Arial"/>
        </w:rPr>
        <w:t xml:space="preserve"> expressed</w:t>
      </w:r>
      <w:r>
        <w:rPr>
          <w:rFonts w:ascii="Arial" w:hAnsi="Arial" w:cs="Arial"/>
        </w:rPr>
        <w:t>.</w:t>
      </w:r>
      <w:r w:rsidRPr="00EA78E3">
        <w:rPr>
          <w:rFonts w:ascii="Arial" w:hAnsi="Arial" w:cs="Arial"/>
        </w:rPr>
        <w:t xml:space="preserve"> FT travels through the phloem and into meristem tissues </w:t>
      </w:r>
      <w:r w:rsidR="000A620C">
        <w:rPr>
          <w:rFonts w:ascii="Arial" w:hAnsi="Arial" w:cs="Arial"/>
        </w:rPr>
        <w:fldChar w:fldCharType="begin" w:fldLock="1"/>
      </w:r>
      <w:r>
        <w:rPr>
          <w:rFonts w:ascii="Arial" w:hAnsi="Arial" w:cs="Arial"/>
        </w:rPr>
        <w:instrText>ADDIN CSL_CITATION { "citationItems" : [ { "id" : "ITEM-1", "itemData" : { "DOI" : "10.1126/science.1141752", "abstract" : "In plants, seasonal changes in day length are perceived in leaves, which initiate long-distance signaling that induces flowering at the shoot apex. The identity of the long-distance signal has yet to be determined. In Arabidopsis, activation of FLOWERING LOCUS T (FT) transcription in leaf vascular tissue (phloem) induces flowering. We found that FT messenger RNA is required only transiently in the leaf. In addition, FT fusion proteins expressed specifically in phloem cells move to the apex and move long distances between grafted plants. Finally, we provide evidence that FT does not activate an intermediate messenger in leaves. We conclude that FT protein acts as a long-distance signal that induces Arabidopsis flowering.", "author" : [ { "dropping-particle" : "", "family" : "Corbesier", "given" : "Laurent", "non-dropping-particle" : "", "parse-names" : false, "suffix" : "" }, { "dropping-particle" : "", "family" : "Vincent", "given" : "Coral", "non-dropping-particle" : "", "parse-names" : false, "suffix" : "" }, { "dropping-particle" : "", "family" : "Jang", "given" : "Seonghoe", "non-dropping-particle" : "", "parse-names" : false, "suffix" : "" }, { "dropping-particle" : "", "family" : "Fornara", "given" : "Fabio", "non-dropping-particle" : "", "parse-names" : false, "suffix" : "" }, { "dropping-particle" : "", "family" : "Fan", "given" : "Qingzhi", "non-dropping-particle" : "", "parse-names" : false, "suffix" : "" }, { "dropping-particle" : "", "family" : "Searle", "given" : "Iain", "non-dropping-particle" : "", "parse-names" : false, "suffix" : "" }, { "dropping-particle" : "", "family" : "Giakountis", "given" : "Antonis", "non-dropping-particle" : "", "parse-names" : false, "suffix" : "" }, { "dropping-particle" : "", "family" : "Farrona", "given" : "Sara", "non-dropping-particle" : "", "parse-names" : false, "suffix" : "" }, { "dropping-particle" : "", "family" : "Gissot", "given" : "Lionel", "non-dropping-particle" : "", "parse-names" : false, "suffix" : "" }, { "dropping-particle" : "", "family" : "Turnbull", "given" : "Colin", "non-dropping-particle" : "", "parse-names" : false, "suffix" : "" }, { "dropping-particle" : "", "family" : "Coupland", "given" : "George", "non-dropping-particle" : "", "parse-names" : false, "suffix" : "" } ], "container-title" : "Science", "id" : "ITEM-1", "issue" : "5827", "issued" : { "date-parts" : [ [ "2007", "5", "18" ] ] }, "note" : "From Duplicate 1 ( ", "page" : "1030-1033", "title" : "FT Protein Movement Contributes to Long-Distance Signaling in Floral Induction of Arabidopsis", "type" : "article-journal", "volume" : "316" }, "uris" : [ "http://www.mendeley.com/documents/?uuid=b31cfc91-f948-4ed3-9727-3f19adf52c0b" ] } ], "mendeley" : { "formattedCitation" : "(Corbesier et al. 2007)", "plainTextFormattedCitation" : "(Corbesier et al. 2007)", "previouslyFormattedCitation" : "(Corbesier et al. 2007)" }, "properties" : { "noteIndex" : 0 }, "schema" : "https://github.com/citation-style-language/schema/raw/master/csl-citation.json" }</w:instrText>
      </w:r>
      <w:r w:rsidR="000A620C">
        <w:rPr>
          <w:rFonts w:ascii="Arial" w:hAnsi="Arial" w:cs="Arial"/>
        </w:rPr>
        <w:fldChar w:fldCharType="separate"/>
      </w:r>
      <w:r w:rsidRPr="009F4D5B">
        <w:rPr>
          <w:rFonts w:ascii="Arial" w:hAnsi="Arial" w:cs="Arial"/>
          <w:noProof/>
        </w:rPr>
        <w:t>(Corbesier et al. 2007)</w:t>
      </w:r>
      <w:r w:rsidR="000A620C">
        <w:rPr>
          <w:rFonts w:ascii="Arial" w:hAnsi="Arial" w:cs="Arial"/>
        </w:rPr>
        <w:fldChar w:fldCharType="end"/>
      </w:r>
      <w:r w:rsidRPr="00EA78E3">
        <w:rPr>
          <w:rFonts w:ascii="Arial" w:hAnsi="Arial" w:cs="Arial"/>
        </w:rPr>
        <w:t>. Once there, FT triggers floral induction by transitioning meristem cells to a reproductive state</w:t>
      </w:r>
      <w:r w:rsidRPr="000D1E0D">
        <w:rPr>
          <w:rFonts w:ascii="Arial" w:hAnsi="Arial" w:cs="Arial"/>
        </w:rPr>
        <w:t xml:space="preserve"> </w:t>
      </w:r>
      <w:r>
        <w:rPr>
          <w:rFonts w:ascii="Arial" w:hAnsi="Arial" w:cs="Arial"/>
        </w:rPr>
        <w:t>by</w:t>
      </w:r>
      <w:r w:rsidRPr="00EA78E3">
        <w:rPr>
          <w:rFonts w:ascii="Arial" w:hAnsi="Arial" w:cs="Arial"/>
        </w:rPr>
        <w:t xml:space="preserve"> </w:t>
      </w:r>
      <w:r>
        <w:rPr>
          <w:rFonts w:ascii="Arial" w:hAnsi="Arial" w:cs="Arial"/>
        </w:rPr>
        <w:t>promoting</w:t>
      </w:r>
      <w:r w:rsidRPr="00EA78E3">
        <w:rPr>
          <w:rFonts w:ascii="Arial" w:hAnsi="Arial" w:cs="Arial"/>
          <w:i/>
        </w:rPr>
        <w:t xml:space="preserve"> LEAFY </w:t>
      </w:r>
      <w:r w:rsidRPr="00EA78E3">
        <w:rPr>
          <w:rFonts w:ascii="Arial" w:hAnsi="Arial" w:cs="Arial"/>
        </w:rPr>
        <w:t>(</w:t>
      </w:r>
      <w:r w:rsidRPr="00EA78E3">
        <w:rPr>
          <w:rFonts w:ascii="Arial" w:hAnsi="Arial" w:cs="Arial"/>
          <w:i/>
        </w:rPr>
        <w:t>LFY</w:t>
      </w:r>
      <w:r w:rsidRPr="00EA78E3">
        <w:rPr>
          <w:rFonts w:ascii="Arial" w:hAnsi="Arial" w:cs="Arial"/>
        </w:rPr>
        <w:t>) and</w:t>
      </w:r>
      <w:r w:rsidRPr="00EA78E3">
        <w:rPr>
          <w:rFonts w:ascii="Arial" w:hAnsi="Arial" w:cs="Arial"/>
          <w:i/>
          <w:color w:val="000000"/>
          <w:szCs w:val="24"/>
          <w:shd w:val="clear" w:color="auto" w:fill="FFFFFF"/>
        </w:rPr>
        <w:t xml:space="preserve"> APETALA1</w:t>
      </w:r>
      <w:r w:rsidRPr="00EA78E3">
        <w:rPr>
          <w:rFonts w:ascii="Arial" w:hAnsi="Arial" w:cs="Arial"/>
          <w:i/>
        </w:rPr>
        <w:t xml:space="preserve"> </w:t>
      </w:r>
      <w:r w:rsidRPr="00EA78E3">
        <w:rPr>
          <w:rFonts w:ascii="Arial" w:hAnsi="Arial" w:cs="Arial"/>
        </w:rPr>
        <w:t>(</w:t>
      </w:r>
      <w:r w:rsidRPr="00EA78E3">
        <w:rPr>
          <w:rFonts w:ascii="Arial" w:hAnsi="Arial" w:cs="Arial"/>
          <w:i/>
        </w:rPr>
        <w:t>AP1</w:t>
      </w:r>
      <w:r w:rsidRPr="00EA78E3">
        <w:rPr>
          <w:rFonts w:ascii="Arial" w:hAnsi="Arial" w:cs="Arial"/>
        </w:rPr>
        <w:t xml:space="preserve">), the two primary promoters of floral apical </w:t>
      </w:r>
      <w:r w:rsidR="00C46C87" w:rsidRPr="00EA78E3">
        <w:rPr>
          <w:rFonts w:ascii="Arial" w:hAnsi="Arial" w:cs="Arial"/>
        </w:rPr>
        <w:t xml:space="preserve">meristem growth </w:t>
      </w:r>
      <w:r w:rsidR="000A620C">
        <w:rPr>
          <w:rFonts w:ascii="Arial" w:hAnsi="Arial" w:cs="Arial"/>
        </w:rPr>
        <w:fldChar w:fldCharType="begin" w:fldLock="1"/>
      </w:r>
      <w:r w:rsidR="00C46C87">
        <w:rPr>
          <w:rFonts w:ascii="Arial" w:hAnsi="Arial" w:cs="Arial"/>
        </w:rPr>
        <w:instrText>ADDIN CSL_CITATION { "citationItems" : [ { "id" : "ITEM-1", "itemData" : { "DOI" : "10.1105/tpc.104.161070", "author" : [ { "dropping-particle" : "", "family" : "Amasino", "given" : "Richard", "non-dropping-particle" : "", "parse-names" : false, "suffix" : "" } ], "container-title" : "The Plant Cell Online", "id" : "ITEM-1", "issue" : "10", "issued" : { "date-parts" : [ [ "2004", "10", "1" ] ] }, "note" : "10.1105/tpc.104.161070 ", "page" : "2553-2559", "title" : "Vernalization, Competence, and the Epigenetic Memory of Winter", "type" : "article-journal", "volume" : "16" }, "uris" : [ "http://www.mendeley.com/documents/?uuid=e712e16f-d6dd-4a73-96a1-88e150581d29" ] } ], "mendeley" : { "formattedCitation" : "(Amasino 2004)", "plainTextFormattedCitation" : "(Amasino 2004)", "previouslyFormattedCitation" : "(Amasino 2004)" }, "properties" : { "noteIndex" : 0 }, "schema" : "https://github.com/citation-style-language/schema/raw/master/csl-citation.json" }</w:instrText>
      </w:r>
      <w:r w:rsidR="000A620C">
        <w:rPr>
          <w:rFonts w:ascii="Arial" w:hAnsi="Arial" w:cs="Arial"/>
        </w:rPr>
        <w:fldChar w:fldCharType="separate"/>
      </w:r>
      <w:r w:rsidR="00C46C87" w:rsidRPr="009F4D5B">
        <w:rPr>
          <w:rFonts w:ascii="Arial" w:hAnsi="Arial" w:cs="Arial"/>
          <w:noProof/>
        </w:rPr>
        <w:t>(Amasino 2004)</w:t>
      </w:r>
      <w:r w:rsidR="000A620C">
        <w:rPr>
          <w:rFonts w:ascii="Arial" w:hAnsi="Arial" w:cs="Arial"/>
        </w:rPr>
        <w:fldChar w:fldCharType="end"/>
      </w:r>
      <w:r w:rsidR="00C46C87" w:rsidRPr="00EA78E3">
        <w:rPr>
          <w:rFonts w:ascii="Arial" w:hAnsi="Arial" w:cs="Arial"/>
        </w:rPr>
        <w:t>. These then</w:t>
      </w:r>
      <w:r w:rsidR="00C46C87">
        <w:rPr>
          <w:rFonts w:ascii="Arial" w:hAnsi="Arial" w:cs="Arial"/>
        </w:rPr>
        <w:t xml:space="preserve"> cause </w:t>
      </w:r>
      <w:proofErr w:type="spellStart"/>
      <w:r w:rsidR="00C46C87">
        <w:rPr>
          <w:rFonts w:ascii="Arial" w:hAnsi="Arial" w:cs="Arial"/>
        </w:rPr>
        <w:t>pluripotent</w:t>
      </w:r>
      <w:proofErr w:type="spellEnd"/>
      <w:r w:rsidR="00C46C87">
        <w:rPr>
          <w:rFonts w:ascii="Arial" w:hAnsi="Arial" w:cs="Arial"/>
        </w:rPr>
        <w:t xml:space="preserve"> cells in the SAM t</w:t>
      </w:r>
      <w:r w:rsidR="00971F89">
        <w:rPr>
          <w:rFonts w:ascii="Arial" w:hAnsi="Arial" w:cs="Arial"/>
        </w:rPr>
        <w:t xml:space="preserve">o </w:t>
      </w:r>
      <w:r w:rsidR="0035420A">
        <w:rPr>
          <w:rFonts w:ascii="Arial" w:hAnsi="Arial" w:cs="Arial"/>
        </w:rPr>
        <w:t>differentiate</w:t>
      </w:r>
      <w:r w:rsidR="0035420A" w:rsidRPr="00EA78E3">
        <w:rPr>
          <w:rFonts w:ascii="Arial" w:hAnsi="Arial" w:cs="Arial"/>
        </w:rPr>
        <w:t xml:space="preserve"> </w:t>
      </w:r>
      <w:r w:rsidR="0035420A">
        <w:rPr>
          <w:rFonts w:ascii="Arial" w:hAnsi="Arial" w:cs="Arial"/>
        </w:rPr>
        <w:t xml:space="preserve">and divide </w:t>
      </w:r>
      <w:r w:rsidR="0035420A" w:rsidRPr="00EA78E3">
        <w:rPr>
          <w:rFonts w:ascii="Arial" w:hAnsi="Arial" w:cs="Arial"/>
        </w:rPr>
        <w:t xml:space="preserve">into reproductive </w:t>
      </w:r>
      <w:r w:rsidR="0035420A">
        <w:rPr>
          <w:rFonts w:ascii="Arial" w:hAnsi="Arial" w:cs="Arial"/>
        </w:rPr>
        <w:t>tissues and eventually flowering bodies.</w:t>
      </w:r>
      <w:r w:rsidR="002C2536" w:rsidRPr="002C2536">
        <w:rPr>
          <w:rFonts w:ascii="Arial" w:hAnsi="Arial" w:cs="Arial"/>
        </w:rPr>
        <w:t xml:space="preserve"> </w:t>
      </w:r>
    </w:p>
    <w:p w:rsidR="0035420A" w:rsidRDefault="002C2536" w:rsidP="0035420A">
      <w:pPr>
        <w:rPr>
          <w:ins w:id="8" w:author="Trevaskis, Ben (Agriculture, Black Mountain)" w:date="2015-06-30T12:35:00Z"/>
          <w:rFonts w:ascii="Arial" w:hAnsi="Arial" w:cs="Arial"/>
        </w:rPr>
      </w:pPr>
      <w:r w:rsidRPr="00C31F3D">
        <w:rPr>
          <w:rFonts w:ascii="Arial" w:hAnsi="Arial" w:cs="Arial"/>
        </w:rPr>
        <w:lastRenderedPageBreak/>
        <w:t xml:space="preserve">There are another five </w:t>
      </w:r>
      <w:proofErr w:type="spellStart"/>
      <w:r w:rsidRPr="00C31F3D">
        <w:rPr>
          <w:rFonts w:ascii="Arial" w:hAnsi="Arial" w:cs="Arial"/>
        </w:rPr>
        <w:t>homologs</w:t>
      </w:r>
      <w:proofErr w:type="spellEnd"/>
      <w:r w:rsidRPr="00C31F3D">
        <w:rPr>
          <w:rFonts w:ascii="Arial" w:hAnsi="Arial" w:cs="Arial"/>
        </w:rPr>
        <w:t xml:space="preserve"> of FLC within </w:t>
      </w:r>
      <w:r w:rsidRPr="00C31F3D">
        <w:rPr>
          <w:rFonts w:ascii="Arial" w:hAnsi="Arial" w:cs="Arial"/>
          <w:i/>
        </w:rPr>
        <w:t xml:space="preserve">Arabidopsis </w:t>
      </w:r>
      <w:r w:rsidRPr="00C31F3D">
        <w:rPr>
          <w:rFonts w:ascii="Arial" w:hAnsi="Arial" w:cs="Arial"/>
        </w:rPr>
        <w:t xml:space="preserve">that are regulated by vernalisation. Expression of </w:t>
      </w:r>
      <w:r w:rsidRPr="00C31F3D">
        <w:rPr>
          <w:rFonts w:ascii="Arial" w:hAnsi="Arial" w:cs="Arial"/>
          <w:i/>
        </w:rPr>
        <w:t>MADS AFFECTING FLOWERING1</w:t>
      </w:r>
      <w:r w:rsidRPr="00C31F3D">
        <w:rPr>
          <w:rFonts w:ascii="Arial" w:hAnsi="Arial" w:cs="Arial"/>
        </w:rPr>
        <w:t xml:space="preserve"> (</w:t>
      </w:r>
      <w:r w:rsidRPr="00C31F3D">
        <w:rPr>
          <w:rFonts w:ascii="Arial" w:hAnsi="Arial" w:cs="Arial"/>
          <w:i/>
        </w:rPr>
        <w:t>MAF1</w:t>
      </w:r>
      <w:r w:rsidRPr="00C31F3D">
        <w:rPr>
          <w:rFonts w:ascii="Arial" w:hAnsi="Arial" w:cs="Arial"/>
        </w:rPr>
        <w:t>)</w:t>
      </w:r>
      <w:r w:rsidRPr="00C31F3D">
        <w:rPr>
          <w:rFonts w:ascii="Arial" w:hAnsi="Arial" w:cs="Arial"/>
          <w:i/>
        </w:rPr>
        <w:t xml:space="preserve"> </w:t>
      </w:r>
      <w:r w:rsidRPr="00C31F3D">
        <w:rPr>
          <w:rFonts w:ascii="Arial" w:hAnsi="Arial" w:cs="Arial"/>
        </w:rPr>
        <w:t xml:space="preserve">through </w:t>
      </w:r>
      <w:r w:rsidRPr="00C31F3D">
        <w:rPr>
          <w:rFonts w:ascii="Arial" w:hAnsi="Arial" w:cs="Arial"/>
          <w:i/>
        </w:rPr>
        <w:t>MAF4</w:t>
      </w:r>
      <w:r w:rsidRPr="00C31F3D">
        <w:rPr>
          <w:rFonts w:ascii="Arial" w:hAnsi="Arial" w:cs="Arial"/>
        </w:rPr>
        <w:t xml:space="preserve"> are all </w:t>
      </w:r>
      <w:proofErr w:type="spellStart"/>
      <w:r w:rsidRPr="00C31F3D">
        <w:rPr>
          <w:rFonts w:ascii="Arial" w:hAnsi="Arial" w:cs="Arial"/>
        </w:rPr>
        <w:t>downregulated</w:t>
      </w:r>
      <w:proofErr w:type="spellEnd"/>
      <w:r w:rsidRPr="00C31F3D">
        <w:rPr>
          <w:rFonts w:ascii="Arial" w:hAnsi="Arial" w:cs="Arial"/>
        </w:rPr>
        <w:t xml:space="preserve"> by vernalisation, whereas </w:t>
      </w:r>
      <w:r w:rsidRPr="00C31F3D">
        <w:rPr>
          <w:rFonts w:ascii="Arial" w:hAnsi="Arial" w:cs="Arial"/>
          <w:i/>
        </w:rPr>
        <w:t>MAF5</w:t>
      </w:r>
      <w:r w:rsidRPr="00C31F3D">
        <w:rPr>
          <w:rFonts w:ascii="Arial" w:hAnsi="Arial" w:cs="Arial"/>
        </w:rPr>
        <w:t xml:space="preserve"> is </w:t>
      </w:r>
      <w:proofErr w:type="spellStart"/>
      <w:r w:rsidRPr="00C31F3D">
        <w:rPr>
          <w:rFonts w:ascii="Arial" w:hAnsi="Arial" w:cs="Arial"/>
        </w:rPr>
        <w:t>upregulated</w:t>
      </w:r>
      <w:proofErr w:type="spellEnd"/>
      <w:r w:rsidRPr="00C31F3D">
        <w:rPr>
          <w:rFonts w:ascii="Arial" w:hAnsi="Arial" w:cs="Arial"/>
        </w:rPr>
        <w:t xml:space="preserve"> </w:t>
      </w:r>
      <w:r w:rsidR="000A620C">
        <w:rPr>
          <w:rFonts w:ascii="Arial" w:hAnsi="Arial" w:cs="Arial"/>
        </w:rPr>
        <w:fldChar w:fldCharType="begin" w:fldLock="1"/>
      </w:r>
      <w:r>
        <w:rPr>
          <w:rFonts w:ascii="Arial" w:hAnsi="Arial" w:cs="Arial"/>
        </w:rPr>
        <w:instrText>ADDIN CSL_CITATION { "citationItems" : [ { "id" : "ITEM-1", "itemData" : { "DOI" : "10.1105/tpc.009506", "abstract" : "The Arabidopsis FLOWERING LOCUS C (FLC) gene is a key floral repressor in the maintenance of a vernalization response. In vernalization-sensitive genetic backgrounds, FLC levels are high, and they decline after exposure to long cold periods. Four FLC paralogs (MAF2 [MADS AFFECTING FLOWERING2] to MAF5) are arranged in a tandem array on the bottom of Arabidopsis chromosome V. We used a reverse genetics approach to analyze their functions. Loss-of-function and gain-of-function studies indicate that MAF2 acts as a floral repressor. In particular, maf2 mutant plants display a pronounced vernalization response when subjected to relatively short cold periods, which are insufficient to elicit a strong flowering response in the wild type, despite producing a large reduction in FLC levels. MAF2 expression is less sensitive to vernalization than that of FLC, and its repressor activity is exerted independently or downstream of FLC transcription. Thus, MAF2 can prevent premature vernalization in response to brief cold spells. Overexpression of MAF3 or MAF4 produces alterations in flowering time that suggest that these genes also act as floral repressors and might contribute to the maintenance of a vernalization requirement. However, the final gene in the cluster, MAF5, is upregulated by vernalization. Therefore, MAF5 could play an opposite role to FLC in the vernalization response.", "author" : [ { "dropping-particle" : "", "family" : "Ratcliffe", "given" : "Oliver J", "non-dropping-particle" : "", "parse-names" : false, "suffix" : "" }, { "dropping-particle" : "", "family" : "Kumimoto", "given" : "Roderick W", "non-dropping-particle" : "", "parse-names" : false, "suffix" : "" }, { "dropping-particle" : "", "family" : "Wong", "given" : "Becky J", "non-dropping-particle" : "", "parse-names" : false, "suffix" : "" }, { "dropping-particle" : "", "family" : "Riechmann", "given" : "Jos\u00e9 Luis", "non-dropping-particle" : "", "parse-names" : false, "suffix" : "" } ], "container-title" : "The Plant Cell Online", "id" : "ITEM-1", "issue" : "5", "issued" : { "date-parts" : [ [ "2003", "5", "1" ] ] }, "note" : "10.1105/tpc.009506", "page" : "1159-1169", "title" : "Analysis of the Arabidopsis MADS AFFECTING FLOWERING Gene Family: MAF2 Prevents Vernalization by Short Periods of Cold", "type" : "article-journal", "volume" : "15" }, "uris" : [ "http://www.mendeley.com/documents/?uuid=19292062-bf60-469a-bc75-5ebfee5b6c48" ] } ], "mendeley" : { "formattedCitation" : "(Ratcliffe et al. 2003)", "plainTextFormattedCitation" : "(Ratcliffe et al. 2003)", "previouslyFormattedCitation" : "(Ratcliffe et al. 2003)" }, "properties" : { "noteIndex" : 0 }, "schema" : "https://github.com/citation-style-language/schema/raw/master/csl-citation.json" }</w:instrText>
      </w:r>
      <w:r w:rsidR="000A620C">
        <w:rPr>
          <w:rFonts w:ascii="Arial" w:hAnsi="Arial" w:cs="Arial"/>
        </w:rPr>
        <w:fldChar w:fldCharType="separate"/>
      </w:r>
      <w:r w:rsidRPr="00C31F3D">
        <w:rPr>
          <w:rFonts w:ascii="Arial" w:hAnsi="Arial" w:cs="Arial"/>
          <w:noProof/>
        </w:rPr>
        <w:t>(Ratcliffe et al. 2003)</w:t>
      </w:r>
      <w:r w:rsidR="000A620C">
        <w:rPr>
          <w:rFonts w:ascii="Arial" w:hAnsi="Arial" w:cs="Arial"/>
        </w:rPr>
        <w:fldChar w:fldCharType="end"/>
      </w:r>
      <w:r w:rsidRPr="00C31F3D">
        <w:rPr>
          <w:rFonts w:ascii="Arial" w:hAnsi="Arial" w:cs="Arial"/>
        </w:rPr>
        <w:t xml:space="preserve">. </w:t>
      </w:r>
      <w:r>
        <w:rPr>
          <w:rFonts w:ascii="Arial" w:hAnsi="Arial" w:cs="Arial"/>
        </w:rPr>
        <w:t xml:space="preserve">Different </w:t>
      </w:r>
      <w:proofErr w:type="spellStart"/>
      <w:r>
        <w:rPr>
          <w:rFonts w:ascii="Arial" w:hAnsi="Arial" w:cs="Arial"/>
        </w:rPr>
        <w:t>isoforms</w:t>
      </w:r>
      <w:proofErr w:type="spellEnd"/>
      <w:r>
        <w:rPr>
          <w:rFonts w:ascii="Arial" w:hAnsi="Arial" w:cs="Arial"/>
        </w:rPr>
        <w:t xml:space="preserve"> of </w:t>
      </w:r>
      <w:r>
        <w:rPr>
          <w:rFonts w:ascii="Arial" w:hAnsi="Arial" w:cs="Arial"/>
          <w:i/>
        </w:rPr>
        <w:t xml:space="preserve">MAF2 </w:t>
      </w:r>
      <w:r>
        <w:rPr>
          <w:rFonts w:ascii="Arial" w:hAnsi="Arial" w:cs="Arial"/>
        </w:rPr>
        <w:t xml:space="preserve">are expressed at different temperatures, with </w:t>
      </w:r>
      <w:r>
        <w:rPr>
          <w:rFonts w:ascii="Arial" w:hAnsi="Arial" w:cs="Arial"/>
          <w:i/>
        </w:rPr>
        <w:t xml:space="preserve">maf2 </w:t>
      </w:r>
      <w:r>
        <w:rPr>
          <w:rFonts w:ascii="Arial" w:hAnsi="Arial" w:cs="Arial"/>
        </w:rPr>
        <w:t>mutants</w:t>
      </w:r>
    </w:p>
    <w:p w:rsidR="008E2B80" w:rsidRDefault="008E2B80" w:rsidP="0035420A">
      <w:pPr>
        <w:rPr>
          <w:ins w:id="9" w:author="Trevaskis, Ben (Agriculture, Black Mountain)" w:date="2015-06-30T12:35:00Z"/>
          <w:rFonts w:ascii="Arial" w:hAnsi="Arial" w:cs="Arial"/>
        </w:rPr>
      </w:pPr>
    </w:p>
    <w:p w:rsidR="008E2B80" w:rsidRDefault="008E2B80" w:rsidP="0035420A">
      <w:pPr>
        <w:rPr>
          <w:ins w:id="10" w:author="Trevaskis, Ben (Agriculture, Black Mountain)" w:date="2015-06-30T12:35:00Z"/>
          <w:rFonts w:ascii="Arial" w:hAnsi="Arial" w:cs="Arial"/>
        </w:rPr>
      </w:pPr>
    </w:p>
    <w:p w:rsidR="008E2B80" w:rsidRDefault="008E2B80" w:rsidP="0035420A">
      <w:pPr>
        <w:rPr>
          <w:ins w:id="11" w:author="Trevaskis, Ben (Agriculture, Black Mountain)" w:date="2015-06-30T12:36:00Z"/>
          <w:rFonts w:ascii="Arial" w:hAnsi="Arial" w:cs="Arial"/>
        </w:rPr>
      </w:pPr>
      <w:ins w:id="12" w:author="Trevaskis, Ben (Agriculture, Black Mountain)" w:date="2015-06-30T12:35:00Z">
        <w:r>
          <w:rPr>
            <w:rFonts w:ascii="Arial" w:hAnsi="Arial" w:cs="Arial"/>
          </w:rPr>
          <w:t>RE: Figure 1. How does FT expression increase during winter? Where is the long-day signal??</w:t>
        </w:r>
      </w:ins>
    </w:p>
    <w:p w:rsidR="008E2B80" w:rsidRDefault="008E2B80" w:rsidP="0035420A">
      <w:pPr>
        <w:rPr>
          <w:rFonts w:ascii="Arial" w:hAnsi="Arial" w:cs="Arial"/>
        </w:rPr>
      </w:pPr>
      <w:ins w:id="13" w:author="Trevaskis, Ben (Agriculture, Black Mountain)" w:date="2015-06-30T12:36:00Z">
        <w:r>
          <w:rPr>
            <w:rFonts w:ascii="Arial" w:hAnsi="Arial" w:cs="Arial"/>
          </w:rPr>
          <w:t>The cereal VRN2 gene is not expressed in SD so is not repressed by cold. Best to have it off completely in winter (less than 10 hour days is a threshold)</w:t>
        </w:r>
      </w:ins>
    </w:p>
    <w:p w:rsidR="001F1F9B" w:rsidRPr="001F1F9B" w:rsidRDefault="001F1F9B" w:rsidP="001F1F9B">
      <w:pPr>
        <w:rPr>
          <w:rFonts w:ascii="Arial" w:hAnsi="Arial" w:cs="Arial"/>
        </w:rPr>
        <w:sectPr w:rsidR="001F1F9B" w:rsidRPr="001F1F9B" w:rsidSect="00EB6C77">
          <w:footerReference w:type="default" r:id="rId9"/>
          <w:pgSz w:w="11906" w:h="16838"/>
          <w:pgMar w:top="1440" w:right="1440" w:bottom="1440" w:left="1440" w:header="708" w:footer="708" w:gutter="0"/>
          <w:cols w:space="708"/>
          <w:docGrid w:linePitch="360"/>
        </w:sectPr>
      </w:pPr>
    </w:p>
    <w:p w:rsidR="00274C3A" w:rsidRPr="00274C3A" w:rsidRDefault="000A620C" w:rsidP="00274C3A">
      <w:pPr>
        <w:pStyle w:val="ListParagraph"/>
        <w:rPr>
          <w:rFonts w:ascii="Arial" w:hAnsi="Arial" w:cs="Arial"/>
        </w:rPr>
      </w:pPr>
      <w:r>
        <w:rPr>
          <w:rFonts w:ascii="Arial" w:hAnsi="Arial" w:cs="Arial"/>
        </w:rPr>
      </w:r>
      <w:r>
        <w:rPr>
          <w:rFonts w:ascii="Arial" w:hAnsi="Arial" w:cs="Arial"/>
        </w:rPr>
        <w:pict>
          <v:shapetype id="_x0000_t202" coordsize="21600,21600" o:spt="202" path="m,l,21600r21600,l21600,xe">
            <v:stroke joinstyle="miter"/>
            <v:path gradientshapeok="t" o:connecttype="rect"/>
          </v:shapetype>
          <v:shape id="_x0000_s1026" type="#_x0000_t202" style="width:656.05pt;height:454.15pt;mso-position-horizontal-relative:char;mso-position-vertical-relative:line;mso-width-relative:margin;mso-height-relative:margin" stroked="f">
            <v:textbox style="mso-next-textbox:#_x0000_s1026">
              <w:txbxContent>
                <w:p w:rsidR="002C2536" w:rsidRDefault="001C3B95">
                  <w:r>
                    <w:rPr>
                      <w:noProof/>
                      <w:lang w:eastAsia="en-AU"/>
                    </w:rPr>
                    <w:drawing>
                      <wp:inline distT="0" distB="0" distL="0" distR="0">
                        <wp:extent cx="7972425" cy="5219700"/>
                        <wp:effectExtent l="0" t="0" r="0" b="0"/>
                        <wp:docPr id="2" name="Picture 4" descr="VRN in Flowering Plants - New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RN in Flowering Plants - New Page.png"/>
                                <pic:cNvPicPr>
                                  <a:picLocks noChangeAspect="1" noChangeArrowheads="1"/>
                                </pic:cNvPicPr>
                              </pic:nvPicPr>
                              <pic:blipFill>
                                <a:blip r:embed="rId10"/>
                                <a:srcRect l="3955" t="5997" r="3862" b="5460"/>
                                <a:stretch>
                                  <a:fillRect/>
                                </a:stretch>
                              </pic:blipFill>
                              <pic:spPr bwMode="auto">
                                <a:xfrm>
                                  <a:off x="0" y="0"/>
                                  <a:ext cx="7972425" cy="5219700"/>
                                </a:xfrm>
                                <a:prstGeom prst="rect">
                                  <a:avLst/>
                                </a:prstGeom>
                                <a:noFill/>
                                <a:ln w="9525">
                                  <a:noFill/>
                                  <a:miter lim="800000"/>
                                  <a:headEnd/>
                                  <a:tailEnd/>
                                </a:ln>
                              </pic:spPr>
                            </pic:pic>
                          </a:graphicData>
                        </a:graphic>
                      </wp:inline>
                    </w:drawing>
                  </w:r>
                </w:p>
                <w:p w:rsidR="002C2536" w:rsidRPr="002C2536" w:rsidRDefault="002C2536">
                  <w:pPr>
                    <w:rPr>
                      <w:rFonts w:ascii="Arial" w:hAnsi="Arial" w:cs="Arial"/>
                      <w:sz w:val="18"/>
                      <w:szCs w:val="18"/>
                    </w:rPr>
                  </w:pPr>
                  <w:r>
                    <w:rPr>
                      <w:rFonts w:ascii="Arial" w:hAnsi="Arial" w:cs="Arial"/>
                      <w:sz w:val="18"/>
                      <w:szCs w:val="18"/>
                    </w:rPr>
                    <w:t>Figure 1 – Summary of genes expressed in several plant species after exposure to vernalisation conditions.</w:t>
                  </w:r>
                </w:p>
              </w:txbxContent>
            </v:textbox>
            <w10:wrap type="none"/>
            <w10:anchorlock/>
          </v:shape>
        </w:pict>
      </w:r>
    </w:p>
    <w:p w:rsidR="00274C3A" w:rsidRPr="00274C3A" w:rsidRDefault="00274C3A" w:rsidP="00C46C87">
      <w:pPr>
        <w:pStyle w:val="ListParagraph"/>
        <w:ind w:left="1080"/>
        <w:rPr>
          <w:rFonts w:ascii="Arial" w:hAnsi="Arial" w:cs="Arial"/>
        </w:rPr>
        <w:sectPr w:rsidR="00274C3A" w:rsidRPr="00274C3A" w:rsidSect="00EB6C77">
          <w:pgSz w:w="16838" w:h="11906" w:orient="landscape"/>
          <w:pgMar w:top="1440" w:right="1440" w:bottom="1440" w:left="1440" w:header="708" w:footer="708" w:gutter="0"/>
          <w:cols w:space="708"/>
          <w:docGrid w:linePitch="360"/>
        </w:sectPr>
      </w:pPr>
    </w:p>
    <w:p w:rsidR="00397CD3" w:rsidRPr="00AD5DDE" w:rsidRDefault="00397CD3" w:rsidP="00397CD3">
      <w:pPr>
        <w:rPr>
          <w:rFonts w:ascii="Arial" w:hAnsi="Arial" w:cs="Arial"/>
        </w:rPr>
      </w:pPr>
      <w:r>
        <w:rPr>
          <w:rFonts w:ascii="Arial" w:hAnsi="Arial" w:cs="Arial"/>
        </w:rPr>
        <w:lastRenderedPageBreak/>
        <w:t xml:space="preserve">showing an inability to repress flowering at low temperatures </w:t>
      </w:r>
      <w:r w:rsidR="000A620C">
        <w:rPr>
          <w:rFonts w:ascii="Arial" w:hAnsi="Arial" w:cs="Arial"/>
        </w:rPr>
        <w:fldChar w:fldCharType="begin" w:fldLock="1"/>
      </w:r>
      <w:r w:rsidR="0030502B">
        <w:rPr>
          <w:rFonts w:ascii="Arial" w:hAnsi="Arial" w:cs="Arial"/>
        </w:rPr>
        <w:instrText>ADDIN CSL_CITATION { "citationItems" : [ { "id" : "ITEM-1", "itemData" : { "abstract" : "Plants enter their reproductive phase when the environmental conditions are favourable for the successful production of progeny. The transition from vegetative to reproductive phase is influenced by several environmental factors including ambient temperature. In the model plant Arabidopsis thaliana, SHORT VEGETATIVE PHASE (SVP) is critical for this pathway; svp mutants cannot modify their flowering time in response to ambient temperature. SVP encodes a MADS-box transcription factor that directly represses genes that promote flowering. SVP binds DNA in complexes with other MADS-box transcription factors, including FLOWERING LOCUS M (FLM), which acts with SVP to repress the floral transition at low temperatures. Small temperature changes post-transcriptionally regulate FLM through temperature-dependent alternative splicing (TD-AS). As ambient temperature increases, the predominant FLM splice isoform shifts to encode a protein incapable of exerting a repressive effect on flowering. Here we characterize a closely related MADS-box transcription factor, MADS AFFECTING FLOWERING2 (MAF2), which has independently evolved TD-AS. At low temperatures the most abundant MAF2 splice variant encodes a protein that interacts with SVP to repress flowering. At increased temperature the relative abundance of splice isoforms shifts in favour of an intron-retaining variant that introduces a premature termination codon. We show that this isoform encodes a protein that cannot interact with SVP or repress flowering. At lower temperatures MAF2 and SVP repress flowering in parallel with FLM and SVP, providing an additional input to sense ambient temperature for the control of flowering.", "author" : [ { "dropping-particle" : "", "family" : "Airoldi", "given" : "Chiara A", "non-dropping-particle" : "", "parse-names" : false, "suffix" : "" }, { "dropping-particle" : "", "family" : "McKay", "given" : "Mary", "non-dropping-particle" : "", "parse-names" : false, "suffix" : "" }, { "dropping-particle" : "", "family" : "Davies", "given" : "Brendan", "non-dropping-particle" : "", "parse-names" : false, "suffix" : "" } ], "container-title" : "PLoS ONE", "id" : "ITEM-1", "issue" : "5", "issued" : { "date-parts" : [ [ "2015", "5", "8" ] ] }, "page" : "e0126516", "publisher" : "Public Library of Science", "title" : "MAF2 Is Regulated by Temperature-Dependent Splicing and Represses Flowering at Low Temperatures in Parallel with FLM", "type" : "article-journal", "volume" : "10" }, "uris" : [ "http://www.mendeley.com/documents/?uuid=bec7f854-385a-40ac-b9b7-7a3856b5c19a" ] } ], "mendeley" : { "formattedCitation" : "(Airoldi et al. 2015)", "plainTextFormattedCitation" : "(Airoldi et al. 2015)", "previouslyFormattedCitation" : "(Airoldi et al. 2015)" }, "properties" : { "noteIndex" : 0 }, "schema" : "https://github.com/citation-style-language/schema/raw/master/csl-citation.json" }</w:instrText>
      </w:r>
      <w:r w:rsidR="000A620C">
        <w:rPr>
          <w:rFonts w:ascii="Arial" w:hAnsi="Arial" w:cs="Arial"/>
        </w:rPr>
        <w:fldChar w:fldCharType="separate"/>
      </w:r>
      <w:r w:rsidRPr="000D06D8">
        <w:rPr>
          <w:rFonts w:ascii="Arial" w:hAnsi="Arial" w:cs="Arial"/>
          <w:noProof/>
        </w:rPr>
        <w:t>(Airoldi et al. 2015)</w:t>
      </w:r>
      <w:r w:rsidR="000A620C">
        <w:rPr>
          <w:rFonts w:ascii="Arial" w:hAnsi="Arial" w:cs="Arial"/>
        </w:rPr>
        <w:fldChar w:fldCharType="end"/>
      </w:r>
      <w:r>
        <w:rPr>
          <w:rFonts w:ascii="Arial" w:hAnsi="Arial" w:cs="Arial"/>
        </w:rPr>
        <w:t xml:space="preserve">. This indicates that while </w:t>
      </w:r>
      <w:r>
        <w:rPr>
          <w:rFonts w:ascii="Arial" w:hAnsi="Arial" w:cs="Arial"/>
          <w:i/>
        </w:rPr>
        <w:t>FLC</w:t>
      </w:r>
      <w:r>
        <w:rPr>
          <w:rFonts w:ascii="Arial" w:hAnsi="Arial" w:cs="Arial"/>
        </w:rPr>
        <w:t xml:space="preserve"> is still the primary regulator of flowering time and main target of regulation by vernalisation, it does not act as the sole regulator. Modifications to genes </w:t>
      </w:r>
      <w:r w:rsidR="009F5707">
        <w:rPr>
          <w:rFonts w:ascii="Arial" w:hAnsi="Arial" w:cs="Arial"/>
        </w:rPr>
        <w:t xml:space="preserve">upstream of </w:t>
      </w:r>
      <w:r w:rsidR="009F5707">
        <w:rPr>
          <w:rFonts w:ascii="Arial" w:hAnsi="Arial" w:cs="Arial"/>
          <w:i/>
        </w:rPr>
        <w:t>FLC</w:t>
      </w:r>
      <w:r>
        <w:rPr>
          <w:rFonts w:ascii="Arial" w:hAnsi="Arial" w:cs="Arial"/>
        </w:rPr>
        <w:t xml:space="preserve"> regulate </w:t>
      </w:r>
      <w:r w:rsidR="009F5707">
        <w:rPr>
          <w:rFonts w:ascii="Arial" w:hAnsi="Arial" w:cs="Arial"/>
        </w:rPr>
        <w:t>its</w:t>
      </w:r>
      <w:r>
        <w:rPr>
          <w:rFonts w:ascii="Arial" w:hAnsi="Arial" w:cs="Arial"/>
        </w:rPr>
        <w:t xml:space="preserve"> expression, not just </w:t>
      </w:r>
      <w:proofErr w:type="spellStart"/>
      <w:r>
        <w:rPr>
          <w:rFonts w:ascii="Arial" w:hAnsi="Arial" w:cs="Arial"/>
          <w:i/>
        </w:rPr>
        <w:t>flc</w:t>
      </w:r>
      <w:proofErr w:type="spellEnd"/>
      <w:r>
        <w:rPr>
          <w:rFonts w:ascii="Arial" w:hAnsi="Arial" w:cs="Arial"/>
        </w:rPr>
        <w:t xml:space="preserve"> mutants</w:t>
      </w:r>
      <w:r w:rsidR="00AD5DDE">
        <w:rPr>
          <w:rFonts w:ascii="Arial" w:hAnsi="Arial" w:cs="Arial"/>
        </w:rPr>
        <w:t xml:space="preserve">. Natural variations in </w:t>
      </w:r>
      <w:r w:rsidR="00AD5DDE">
        <w:rPr>
          <w:rFonts w:ascii="Arial" w:hAnsi="Arial" w:cs="Arial"/>
          <w:i/>
        </w:rPr>
        <w:t>FRI</w:t>
      </w:r>
      <w:r w:rsidR="00AD5DDE">
        <w:rPr>
          <w:rFonts w:ascii="Arial" w:hAnsi="Arial" w:cs="Arial"/>
        </w:rPr>
        <w:t xml:space="preserve"> in </w:t>
      </w:r>
      <w:r w:rsidR="00AD5DDE">
        <w:rPr>
          <w:rFonts w:ascii="Arial" w:hAnsi="Arial" w:cs="Arial"/>
          <w:i/>
        </w:rPr>
        <w:t>Arabidopsis</w:t>
      </w:r>
      <w:r w:rsidR="00AD5DDE">
        <w:rPr>
          <w:rFonts w:ascii="Arial" w:hAnsi="Arial" w:cs="Arial"/>
        </w:rPr>
        <w:t xml:space="preserve"> ecotypes </w:t>
      </w:r>
      <w:r w:rsidR="007F1C20">
        <w:rPr>
          <w:rFonts w:ascii="Arial" w:hAnsi="Arial" w:cs="Arial"/>
        </w:rPr>
        <w:t xml:space="preserve">resulting in low FRI levels </w:t>
      </w:r>
      <w:r w:rsidR="00AD5DDE">
        <w:rPr>
          <w:rFonts w:ascii="Arial" w:hAnsi="Arial" w:cs="Arial"/>
        </w:rPr>
        <w:t xml:space="preserve">have been shown </w:t>
      </w:r>
      <w:r w:rsidR="007F1C20">
        <w:rPr>
          <w:rFonts w:ascii="Arial" w:hAnsi="Arial" w:cs="Arial"/>
        </w:rPr>
        <w:t xml:space="preserve">to decrease the time to flowering, meaning the presence of </w:t>
      </w:r>
      <w:r w:rsidR="007F1C20">
        <w:rPr>
          <w:rFonts w:ascii="Arial" w:hAnsi="Arial" w:cs="Arial"/>
          <w:i/>
        </w:rPr>
        <w:t>FRI</w:t>
      </w:r>
      <w:r w:rsidR="007F1C20">
        <w:rPr>
          <w:rFonts w:ascii="Arial" w:hAnsi="Arial" w:cs="Arial"/>
        </w:rPr>
        <w:t xml:space="preserve"> promotes expression of </w:t>
      </w:r>
      <w:r w:rsidR="007F1C20">
        <w:rPr>
          <w:rFonts w:ascii="Arial" w:hAnsi="Arial" w:cs="Arial"/>
          <w:i/>
        </w:rPr>
        <w:t xml:space="preserve">FLC </w:t>
      </w:r>
      <w:r w:rsidR="000A620C">
        <w:rPr>
          <w:rFonts w:ascii="Arial" w:hAnsi="Arial" w:cs="Arial"/>
        </w:rPr>
        <w:fldChar w:fldCharType="begin" w:fldLock="1"/>
      </w:r>
      <w:r w:rsidR="0030502B">
        <w:rPr>
          <w:rFonts w:ascii="Arial" w:hAnsi="Arial" w:cs="Arial"/>
        </w:rPr>
        <w:instrText>ADDIN CSL_CITATION { "citationItems" : [ { "id" : "ITEM-1", "itemData" : { "DOI" : "10.1534/genetics.104.036533", "ISBN" : "0016-6731 (Print)\\n0016-6731 (Linking)", "ISSN" : "00166731", "PMID" : "15911588", "abstract" : "FRIGIDA (FRI) and FLOWERING LOCUS C (FLC) are two genes that, unless plants are vernalized, greatly delay flowering time in Arabidopsis thaliana. Natural loss-of-function mutations in FRI cause the early flowering growth habits of many A. thaliana accessions. To quantify the variation among wild accessions due to FRI, and to identify additional genetic loci in wild accessions that influence flowering time, we surveyed the flowering times of 145 accessions in long-day photoperiods, with and without a 30-day vernalization treatment, and genotyped them for two common natural lesions in FRI. FRI is disrupted in at least 84 of the accessions, accounting for only approximately 40% of the flowering-time variation in long days. During efforts to dissect the causes for variation that are independent of known dysfunctional FRI alleles, we found new loss-of-function alleles in FLC, as well as late-flowering alleles that do not map to FRI or FLC. An FLC nonsense mutation was found in the early flowering Van-0 accession, which has otherwise functional FRI. In contrast, Lz-0 flowers late because of high levels of FLC expression, even though it has a deletion in FRI. Finally, eXtreme array mapping identified genomic regions linked to the vernalization-independent, late-flowering habit of Bur-0, which has an alternatively spliced FLC allele that behaves as a null allele.", "author" : [ { "dropping-particle" : "", "family" : "Werner", "given" : "Jonathan D", "non-dropping-particle" : "", "parse-names" : false, "suffix" : "" }, { "dropping-particle" : "", "family" : "Borevitz", "given" : "Justin O", "non-dropping-particle" : "", "parse-names" : false, "suffix" : "" }, { "dropping-particle" : "", "family" : "Henriette Uhlenhaut", "given" : "N.", "non-dropping-particle" : "", "parse-names" : false, "suffix" : "" }, { "dropping-particle" : "", "family" : "Ecker", "given" : "Joseph R", "non-dropping-particle" : "", "parse-names" : false, "suffix" : "" }, { "dropping-particle" : "", "family" : "Chory", "given" : "Joanne", "non-dropping-particle" : "", "parse-names" : false, "suffix" : "" }, { "dropping-particle" : "", "family" : "Weigel", "given" : "Detlef", "non-dropping-particle" : "", "parse-names" : false, "suffix" : "" } ], "container-title" : "Genetics", "id" : "ITEM-1", "issue" : "3", "issued" : { "date-parts" : [ [ "2005", "7" ] ] }, "page" : "1197-1207", "publisher" : "Genetics Society of America", "title" : "FRIGIDA-independent variation in flowering time of natural Arabidopsis thaliana accessions", "type" : "article-journal", "volume" : "170" }, "uris" : [ "http://www.mendeley.com/documents/?uuid=97763c8d-ebb0-4bb6-a54a-8e142756581d" ] } ], "mendeley" : { "formattedCitation" : "(Werner et al. 2005)", "plainTextFormattedCitation" : "(Werner et al. 2005)", "previouslyFormattedCitation" : "(Werner et al. 2005)" }, "properties" : { "noteIndex" : 0 }, "schema" : "https://github.com/citation-style-language/schema/raw/master/csl-citation.json" }</w:instrText>
      </w:r>
      <w:r w:rsidR="000A620C">
        <w:rPr>
          <w:rFonts w:ascii="Arial" w:hAnsi="Arial" w:cs="Arial"/>
        </w:rPr>
        <w:fldChar w:fldCharType="separate"/>
      </w:r>
      <w:r w:rsidR="00AD5DDE" w:rsidRPr="00AD5DDE">
        <w:rPr>
          <w:rFonts w:ascii="Arial" w:hAnsi="Arial" w:cs="Arial"/>
          <w:noProof/>
        </w:rPr>
        <w:t>(Werner et al. 2005)</w:t>
      </w:r>
      <w:r w:rsidR="000A620C">
        <w:rPr>
          <w:rFonts w:ascii="Arial" w:hAnsi="Arial" w:cs="Arial"/>
        </w:rPr>
        <w:fldChar w:fldCharType="end"/>
      </w:r>
      <w:r w:rsidR="00AD5DDE">
        <w:rPr>
          <w:rFonts w:ascii="Arial" w:hAnsi="Arial" w:cs="Arial"/>
        </w:rPr>
        <w:t xml:space="preserve">. Similarly, </w:t>
      </w:r>
      <w:r w:rsidR="00AD5DDE">
        <w:rPr>
          <w:rFonts w:ascii="Arial" w:hAnsi="Arial" w:cs="Arial"/>
          <w:i/>
        </w:rPr>
        <w:t>vin3</w:t>
      </w:r>
      <w:r w:rsidR="00AD5DDE">
        <w:rPr>
          <w:rFonts w:ascii="Arial" w:hAnsi="Arial" w:cs="Arial"/>
        </w:rPr>
        <w:t xml:space="preserve"> loss of function mutants are shown to lose the ability to detect cold,</w:t>
      </w:r>
      <w:r w:rsidR="007F1C20">
        <w:rPr>
          <w:rFonts w:ascii="Arial" w:hAnsi="Arial" w:cs="Arial"/>
        </w:rPr>
        <w:t xml:space="preserve"> meaning the plant no longer responds to </w:t>
      </w:r>
      <w:r w:rsidR="00AD5DDE">
        <w:rPr>
          <w:rFonts w:ascii="Arial" w:hAnsi="Arial" w:cs="Arial"/>
        </w:rPr>
        <w:t>vernalisation</w:t>
      </w:r>
      <w:r w:rsidR="007F1C20">
        <w:rPr>
          <w:rFonts w:ascii="Arial" w:hAnsi="Arial" w:cs="Arial"/>
        </w:rPr>
        <w:t xml:space="preserve"> </w:t>
      </w:r>
      <w:r w:rsidR="000A620C">
        <w:rPr>
          <w:rFonts w:ascii="Arial" w:hAnsi="Arial" w:cs="Arial"/>
        </w:rPr>
        <w:fldChar w:fldCharType="begin" w:fldLock="1"/>
      </w:r>
      <w:r w:rsidR="00AD5DDE">
        <w:rPr>
          <w:rFonts w:ascii="Arial" w:hAnsi="Arial" w:cs="Arial"/>
        </w:rPr>
        <w:instrText>ADDIN CSL_CITATION { "citationItems" : [ { "id" : "ITEM-1", "itemData" : { "DOI" : "http://dx.doi.org/10.1016/j.pbi.2003.11.010", "ISSN" : "1369-5266", "author" : [ { "dropping-particle" : "", "family" : "Sung", "given" : "Sibum", "non-dropping-particle" : "", "parse-names" : false, "suffix" : "" }, { "dropping-particle" : "", "family" : "Amasino", "given" : "Richard M", "non-dropping-particle" : "", "parse-names" : false, "suffix" : "" } ], "container-title" : "Current Opinion in Plant Biology", "id" : "ITEM-1", "issue" : "1", "issued" : { "date-parts" : [ [ "2004", "2" ] ] }, "page" : "4-10", "title" : "Vernalization and epigenetics: how plants remember winter", "type" : "article-journal", "volume" : "7" }, "uris" : [ "http://www.mendeley.com/documents/?uuid=95d876c4-895a-4949-b002-a9ade7d4499f" ] } ], "mendeley" : { "formattedCitation" : "(Sung &amp; Amasino 2004)", "plainTextFormattedCitation" : "(Sung &amp; Amasino 2004)", "previouslyFormattedCitation" : "(Sung &amp; Amasino 2004)" }, "properties" : { "noteIndex" : 0 }, "schema" : "https://github.com/citation-style-language/schema/raw/master/csl-citation.json" }</w:instrText>
      </w:r>
      <w:r w:rsidR="000A620C">
        <w:rPr>
          <w:rFonts w:ascii="Arial" w:hAnsi="Arial" w:cs="Arial"/>
        </w:rPr>
        <w:fldChar w:fldCharType="separate"/>
      </w:r>
      <w:r w:rsidR="00AD5DDE" w:rsidRPr="00980073">
        <w:rPr>
          <w:rFonts w:ascii="Arial" w:hAnsi="Arial" w:cs="Arial"/>
          <w:noProof/>
        </w:rPr>
        <w:t>(Sung &amp; Amasino 2004)</w:t>
      </w:r>
      <w:r w:rsidR="000A620C">
        <w:rPr>
          <w:rFonts w:ascii="Arial" w:hAnsi="Arial" w:cs="Arial"/>
        </w:rPr>
        <w:fldChar w:fldCharType="end"/>
      </w:r>
      <w:r w:rsidR="00AD5DDE">
        <w:rPr>
          <w:rFonts w:ascii="Arial" w:hAnsi="Arial" w:cs="Arial"/>
        </w:rPr>
        <w:t>.</w:t>
      </w:r>
    </w:p>
    <w:p w:rsidR="008C6488" w:rsidRPr="00EA78E3" w:rsidRDefault="008C6488" w:rsidP="00422003">
      <w:pPr>
        <w:pStyle w:val="NormalWeb"/>
        <w:ind w:left="480" w:hanging="480"/>
        <w:divId w:val="1839153566"/>
        <w:rPr>
          <w:rFonts w:ascii="Arial" w:hAnsi="Arial" w:cs="Arial"/>
        </w:rPr>
      </w:pPr>
    </w:p>
    <w:sectPr w:rsidR="008C6488" w:rsidRPr="00EA78E3" w:rsidSect="00EB6C77">
      <w:footerReference w:type="default" r:id="rId11"/>
      <w:pgSz w:w="11906" w:h="16838"/>
      <w:pgMar w:top="1440" w:right="1440" w:bottom="1440" w:left="1440"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Trevaskis, Ben (Agriculture, Black Mountain)" w:date="2015-06-30T12:19:00Z" w:initials="tre137 ">
    <w:p w:rsidR="006F1FFF" w:rsidRDefault="006F1FFF">
      <w:pPr>
        <w:pStyle w:val="CommentText"/>
      </w:pPr>
      <w:r>
        <w:rPr>
          <w:rStyle w:val="CommentReference"/>
        </w:rPr>
        <w:annotationRef/>
      </w:r>
      <w:r>
        <w:t>The key is to avoid predictable cold periods in winter or early spring. Flowering pathways cannot avoid unpredictable events, except at a population level where there is diversity in flowering behaviour</w:t>
      </w:r>
    </w:p>
  </w:comment>
  <w:comment w:id="1" w:author="Trevaskis, Ben (Agriculture, Black Mountain)" w:date="2015-06-30T12:21:00Z" w:initials="tre137 ">
    <w:p w:rsidR="006F1FFF" w:rsidRDefault="006F1FFF">
      <w:pPr>
        <w:pStyle w:val="CommentText"/>
      </w:pPr>
      <w:r>
        <w:rPr>
          <w:rStyle w:val="CommentReference"/>
        </w:rPr>
        <w:annotationRef/>
      </w:r>
      <w:r>
        <w:t>You might be better describing mechanisms. Genotype differences act between individuals in a species. Different pathways or molecular mechanisms evolve over longer time periods.</w:t>
      </w:r>
    </w:p>
  </w:comment>
  <w:comment w:id="2" w:author="Trevaskis, Ben (Agriculture, Black Mountain)" w:date="2015-06-30T13:50:00Z" w:initials="tre137 ">
    <w:p w:rsidR="006F1FFF" w:rsidRDefault="006F1FFF">
      <w:pPr>
        <w:pStyle w:val="CommentText"/>
      </w:pPr>
      <w:r>
        <w:rPr>
          <w:rStyle w:val="CommentReference"/>
        </w:rPr>
        <w:annotationRef/>
      </w:r>
      <w:r w:rsidR="004346AC">
        <w:t>We can be more precise here</w:t>
      </w:r>
    </w:p>
  </w:comment>
  <w:comment w:id="3" w:author="Trevaskis, Ben (Agriculture, Black Mountain)" w:date="2015-06-30T12:22:00Z" w:initials="tre137 ">
    <w:p w:rsidR="006F1FFF" w:rsidRDefault="006F1FFF">
      <w:pPr>
        <w:pStyle w:val="CommentText"/>
      </w:pPr>
      <w:r>
        <w:rPr>
          <w:rStyle w:val="CommentReference"/>
        </w:rPr>
        <w:annotationRef/>
      </w:r>
      <w:proofErr w:type="spellStart"/>
      <w:r>
        <w:t>Vernus</w:t>
      </w:r>
      <w:proofErr w:type="spellEnd"/>
      <w:r>
        <w:t>? Spring-like</w:t>
      </w:r>
    </w:p>
  </w:comment>
  <w:comment w:id="4" w:author="Trevaskis, Ben (Agriculture, Black Mountain)" w:date="2015-06-30T12:23:00Z" w:initials="tre137 ">
    <w:p w:rsidR="006F1FFF" w:rsidRDefault="006F1FFF">
      <w:pPr>
        <w:pStyle w:val="CommentText"/>
      </w:pPr>
      <w:r>
        <w:rPr>
          <w:rStyle w:val="CommentReference"/>
        </w:rPr>
        <w:annotationRef/>
      </w:r>
      <w:r>
        <w:t>An interesting topic maybe or an important topic for research</w:t>
      </w:r>
    </w:p>
  </w:comment>
  <w:comment w:id="5" w:author="Trevaskis, Ben (Agriculture, Black Mountain)" w:date="2015-06-30T12:25:00Z" w:initials="tre137 ">
    <w:p w:rsidR="006F1FFF" w:rsidRDefault="006F1FFF">
      <w:pPr>
        <w:pStyle w:val="CommentText"/>
      </w:pPr>
      <w:r>
        <w:rPr>
          <w:rStyle w:val="CommentReference"/>
        </w:rPr>
        <w:annotationRef/>
      </w:r>
      <w:r>
        <w:t>How critical is this? Does it fit here?</w:t>
      </w:r>
    </w:p>
  </w:comment>
  <w:comment w:id="6" w:author="Trevaskis, Ben (Agriculture, Black Mountain)" w:date="2015-06-30T12:27:00Z" w:initials="tre137 ">
    <w:p w:rsidR="006F1FFF" w:rsidRDefault="006F1FFF">
      <w:pPr>
        <w:pStyle w:val="CommentText"/>
      </w:pPr>
      <w:r>
        <w:rPr>
          <w:rStyle w:val="CommentReference"/>
        </w:rPr>
        <w:annotationRef/>
      </w:r>
      <w:r>
        <w:t>This section is fairly random and pre-empts details that are provide later on. A better strategy is to focus on the big picture, with general points. What is vernalization? Use a single example to illustrate the physiology. I would suggest Arabidopsis.</w:t>
      </w:r>
    </w:p>
  </w:comment>
  <w:comment w:id="7" w:author="Trevaskis, Ben (Agriculture, Black Mountain)" w:date="2015-06-30T13:45:00Z" w:initials="tre137 ">
    <w:p w:rsidR="008E2B80" w:rsidRDefault="008E2B80" w:rsidP="008E2B80">
      <w:pPr>
        <w:pStyle w:val="CommentText"/>
      </w:pPr>
      <w:r>
        <w:rPr>
          <w:rStyle w:val="CommentReference"/>
        </w:rPr>
        <w:annotationRef/>
      </w:r>
      <w:r>
        <w:t>This section has the right content</w:t>
      </w:r>
      <w:r w:rsidR="000C5C66">
        <w:t xml:space="preserve"> but jumps between topics</w:t>
      </w:r>
      <w:r>
        <w:t>. Now think about orders of information. A more general intro paragraph will help. What is the most important factor of the vernalization response in Arabidopsis?  FLC. What does FLC do? It represses flowering but is itself repressed by cold.</w:t>
      </w:r>
    </w:p>
    <w:p w:rsidR="008E2B80" w:rsidRDefault="008E2B80" w:rsidP="008E2B80">
      <w:pPr>
        <w:pStyle w:val="CommentText"/>
      </w:pPr>
      <w:r>
        <w:t>Then reorganise rest around subheadings:</w:t>
      </w:r>
    </w:p>
    <w:p w:rsidR="008E2B80" w:rsidRDefault="008E2B80" w:rsidP="008E2B80">
      <w:pPr>
        <w:pStyle w:val="CommentText"/>
      </w:pPr>
    </w:p>
    <w:p w:rsidR="008E2B80" w:rsidRDefault="008E2B80" w:rsidP="008E2B80">
      <w:pPr>
        <w:pStyle w:val="CommentText"/>
      </w:pPr>
      <w:r>
        <w:t>Cold repression of FLC to allow flowering</w:t>
      </w:r>
    </w:p>
    <w:p w:rsidR="00BD45C5" w:rsidRDefault="00BD45C5" w:rsidP="008E2B80">
      <w:pPr>
        <w:pStyle w:val="CommentText"/>
      </w:pPr>
      <w:r>
        <w:t>Targets of FLC (FT), interaction with long-day response</w:t>
      </w:r>
    </w:p>
    <w:p w:rsidR="008E2B80" w:rsidRDefault="008E2B80" w:rsidP="008E2B80">
      <w:pPr>
        <w:pStyle w:val="CommentText"/>
      </w:pPr>
      <w:r>
        <w:t>Natural variation in vernalization response</w:t>
      </w:r>
    </w:p>
    <w:p w:rsidR="008E2B80" w:rsidRDefault="008E2B80" w:rsidP="008E2B80">
      <w:pPr>
        <w:pStyle w:val="CommentText"/>
      </w:pPr>
      <w:r>
        <w:t>Other FLC-like genes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4E15" w:rsidRDefault="003D4E15" w:rsidP="00EA1FF8">
      <w:pPr>
        <w:spacing w:after="0" w:line="240" w:lineRule="auto"/>
      </w:pPr>
      <w:r>
        <w:separator/>
      </w:r>
    </w:p>
  </w:endnote>
  <w:endnote w:type="continuationSeparator" w:id="0">
    <w:p w:rsidR="003D4E15" w:rsidRDefault="003D4E15" w:rsidP="00EA1F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4C3A" w:rsidRDefault="00274C3A">
    <w:pPr>
      <w:pStyle w:val="Footer"/>
    </w:pPr>
    <w:r>
      <w:t xml:space="preserve">Page </w:t>
    </w:r>
    <w:fldSimple w:instr=" PAGE   \* MERGEFORMAT ">
      <w:r w:rsidR="00167528">
        <w:rPr>
          <w:noProof/>
        </w:rPr>
        <w:t>1</w:t>
      </w:r>
    </w:fldSimple>
    <w:r>
      <w:t xml:space="preserve"> of </w:t>
    </w:r>
    <w:fldSimple w:instr=" NUMPAGES   \* MERGEFORMAT ">
      <w:r w:rsidR="00167528">
        <w:rPr>
          <w:noProof/>
        </w:rPr>
        <w:t>5</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A1FF8" w:rsidRDefault="00EA1FF8">
    <w:pPr>
      <w:pStyle w:val="Footer"/>
    </w:pPr>
    <w:r>
      <w:t xml:space="preserve">Page </w:t>
    </w:r>
    <w:fldSimple w:instr=" PAGE   \* MERGEFORMAT ">
      <w:r w:rsidR="00167528">
        <w:rPr>
          <w:noProof/>
        </w:rPr>
        <w:t>5</w:t>
      </w:r>
    </w:fldSimple>
    <w:r>
      <w:t xml:space="preserve"> of </w:t>
    </w:r>
    <w:fldSimple w:instr=" NUMPAGES   \* MERGEFORMAT ">
      <w:r w:rsidR="00167528">
        <w:rPr>
          <w:noProof/>
        </w:rPr>
        <w:t>5</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4E15" w:rsidRDefault="003D4E15" w:rsidP="00EA1FF8">
      <w:pPr>
        <w:spacing w:after="0" w:line="240" w:lineRule="auto"/>
      </w:pPr>
      <w:r>
        <w:separator/>
      </w:r>
    </w:p>
  </w:footnote>
  <w:footnote w:type="continuationSeparator" w:id="0">
    <w:p w:rsidR="003D4E15" w:rsidRDefault="003D4E15" w:rsidP="00EA1F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07D9C"/>
    <w:multiLevelType w:val="hybridMultilevel"/>
    <w:tmpl w:val="F9189E3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6F0D7F"/>
    <w:multiLevelType w:val="hybridMultilevel"/>
    <w:tmpl w:val="C23AD25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718223A"/>
    <w:multiLevelType w:val="hybridMultilevel"/>
    <w:tmpl w:val="842E72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FCE628F"/>
    <w:multiLevelType w:val="hybridMultilevel"/>
    <w:tmpl w:val="9AB817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3830D56"/>
    <w:multiLevelType w:val="hybridMultilevel"/>
    <w:tmpl w:val="82B034C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2EBC2A3A"/>
    <w:multiLevelType w:val="hybridMultilevel"/>
    <w:tmpl w:val="6A7698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FD11942"/>
    <w:multiLevelType w:val="hybridMultilevel"/>
    <w:tmpl w:val="8B90A0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3FF55111"/>
    <w:multiLevelType w:val="hybridMultilevel"/>
    <w:tmpl w:val="8BFCE300"/>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nsid w:val="4D0C7F9E"/>
    <w:multiLevelType w:val="hybridMultilevel"/>
    <w:tmpl w:val="389E5382"/>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9">
    <w:nsid w:val="589D58D3"/>
    <w:multiLevelType w:val="hybridMultilevel"/>
    <w:tmpl w:val="D758D1E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59CF29EE"/>
    <w:multiLevelType w:val="hybridMultilevel"/>
    <w:tmpl w:val="804EC082"/>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nsid w:val="5D22206F"/>
    <w:multiLevelType w:val="hybridMultilevel"/>
    <w:tmpl w:val="A72CCAC4"/>
    <w:lvl w:ilvl="0" w:tplc="2B4C5844">
      <w:start w:val="1"/>
      <w:numFmt w:val="decimal"/>
      <w:lvlText w:val="%1)"/>
      <w:lvlJc w:val="left"/>
      <w:pPr>
        <w:ind w:left="1080" w:hanging="360"/>
      </w:pPr>
      <w:rPr>
        <w:rFonts w:cs="Times New Roman" w:hint="default"/>
      </w:rPr>
    </w:lvl>
    <w:lvl w:ilvl="1" w:tplc="0C090019" w:tentative="1">
      <w:start w:val="1"/>
      <w:numFmt w:val="lowerLetter"/>
      <w:lvlText w:val="%2."/>
      <w:lvlJc w:val="left"/>
      <w:pPr>
        <w:ind w:left="1800" w:hanging="360"/>
      </w:pPr>
      <w:rPr>
        <w:rFonts w:cs="Times New Roman"/>
      </w:rPr>
    </w:lvl>
    <w:lvl w:ilvl="2" w:tplc="0C09001B" w:tentative="1">
      <w:start w:val="1"/>
      <w:numFmt w:val="lowerRoman"/>
      <w:lvlText w:val="%3."/>
      <w:lvlJc w:val="right"/>
      <w:pPr>
        <w:ind w:left="2520" w:hanging="180"/>
      </w:pPr>
      <w:rPr>
        <w:rFonts w:cs="Times New Roman"/>
      </w:rPr>
    </w:lvl>
    <w:lvl w:ilvl="3" w:tplc="0C09000F" w:tentative="1">
      <w:start w:val="1"/>
      <w:numFmt w:val="decimal"/>
      <w:lvlText w:val="%4."/>
      <w:lvlJc w:val="left"/>
      <w:pPr>
        <w:ind w:left="3240" w:hanging="360"/>
      </w:pPr>
      <w:rPr>
        <w:rFonts w:cs="Times New Roman"/>
      </w:rPr>
    </w:lvl>
    <w:lvl w:ilvl="4" w:tplc="0C090019" w:tentative="1">
      <w:start w:val="1"/>
      <w:numFmt w:val="lowerLetter"/>
      <w:lvlText w:val="%5."/>
      <w:lvlJc w:val="left"/>
      <w:pPr>
        <w:ind w:left="3960" w:hanging="360"/>
      </w:pPr>
      <w:rPr>
        <w:rFonts w:cs="Times New Roman"/>
      </w:rPr>
    </w:lvl>
    <w:lvl w:ilvl="5" w:tplc="0C09001B" w:tentative="1">
      <w:start w:val="1"/>
      <w:numFmt w:val="lowerRoman"/>
      <w:lvlText w:val="%6."/>
      <w:lvlJc w:val="right"/>
      <w:pPr>
        <w:ind w:left="4680" w:hanging="180"/>
      </w:pPr>
      <w:rPr>
        <w:rFonts w:cs="Times New Roman"/>
      </w:rPr>
    </w:lvl>
    <w:lvl w:ilvl="6" w:tplc="0C09000F" w:tentative="1">
      <w:start w:val="1"/>
      <w:numFmt w:val="decimal"/>
      <w:lvlText w:val="%7."/>
      <w:lvlJc w:val="left"/>
      <w:pPr>
        <w:ind w:left="5400" w:hanging="360"/>
      </w:pPr>
      <w:rPr>
        <w:rFonts w:cs="Times New Roman"/>
      </w:rPr>
    </w:lvl>
    <w:lvl w:ilvl="7" w:tplc="0C090019" w:tentative="1">
      <w:start w:val="1"/>
      <w:numFmt w:val="lowerLetter"/>
      <w:lvlText w:val="%8."/>
      <w:lvlJc w:val="left"/>
      <w:pPr>
        <w:ind w:left="6120" w:hanging="360"/>
      </w:pPr>
      <w:rPr>
        <w:rFonts w:cs="Times New Roman"/>
      </w:rPr>
    </w:lvl>
    <w:lvl w:ilvl="8" w:tplc="0C09001B" w:tentative="1">
      <w:start w:val="1"/>
      <w:numFmt w:val="lowerRoman"/>
      <w:lvlText w:val="%9."/>
      <w:lvlJc w:val="right"/>
      <w:pPr>
        <w:ind w:left="6840" w:hanging="180"/>
      </w:pPr>
      <w:rPr>
        <w:rFonts w:cs="Times New Roman"/>
      </w:rPr>
    </w:lvl>
  </w:abstractNum>
  <w:abstractNum w:abstractNumId="12">
    <w:nsid w:val="63754FCB"/>
    <w:multiLevelType w:val="hybridMultilevel"/>
    <w:tmpl w:val="D8ACF80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66A92D65"/>
    <w:multiLevelType w:val="hybridMultilevel"/>
    <w:tmpl w:val="5106AE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1"/>
  </w:num>
  <w:num w:numId="4">
    <w:abstractNumId w:val="9"/>
  </w:num>
  <w:num w:numId="5">
    <w:abstractNumId w:val="2"/>
  </w:num>
  <w:num w:numId="6">
    <w:abstractNumId w:val="10"/>
  </w:num>
  <w:num w:numId="7">
    <w:abstractNumId w:val="5"/>
  </w:num>
  <w:num w:numId="8">
    <w:abstractNumId w:val="12"/>
  </w:num>
  <w:num w:numId="9">
    <w:abstractNumId w:val="13"/>
  </w:num>
  <w:num w:numId="10">
    <w:abstractNumId w:val="11"/>
  </w:num>
  <w:num w:numId="11">
    <w:abstractNumId w:val="0"/>
  </w:num>
  <w:num w:numId="12">
    <w:abstractNumId w:val="3"/>
  </w:num>
  <w:num w:numId="13">
    <w:abstractNumId w:val="7"/>
  </w:num>
  <w:num w:numId="14">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trackRevisions/>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4A5B1C"/>
    <w:rsid w:val="00003308"/>
    <w:rsid w:val="000141DA"/>
    <w:rsid w:val="00023FE6"/>
    <w:rsid w:val="000274C0"/>
    <w:rsid w:val="00034B6B"/>
    <w:rsid w:val="00037DED"/>
    <w:rsid w:val="0004518A"/>
    <w:rsid w:val="0005070F"/>
    <w:rsid w:val="00051937"/>
    <w:rsid w:val="0005442F"/>
    <w:rsid w:val="000768CF"/>
    <w:rsid w:val="00080913"/>
    <w:rsid w:val="00086DE3"/>
    <w:rsid w:val="00087D0D"/>
    <w:rsid w:val="00092EA1"/>
    <w:rsid w:val="000A620C"/>
    <w:rsid w:val="000A7718"/>
    <w:rsid w:val="000B0554"/>
    <w:rsid w:val="000B2E80"/>
    <w:rsid w:val="000B4D0E"/>
    <w:rsid w:val="000B59E3"/>
    <w:rsid w:val="000B6D81"/>
    <w:rsid w:val="000C49A3"/>
    <w:rsid w:val="000C5C66"/>
    <w:rsid w:val="000D06D8"/>
    <w:rsid w:val="000D1374"/>
    <w:rsid w:val="000D1E0D"/>
    <w:rsid w:val="000D23EE"/>
    <w:rsid w:val="000D3442"/>
    <w:rsid w:val="000E0677"/>
    <w:rsid w:val="000E0E56"/>
    <w:rsid w:val="000E5B3D"/>
    <w:rsid w:val="000F5A05"/>
    <w:rsid w:val="000F7B29"/>
    <w:rsid w:val="001012AE"/>
    <w:rsid w:val="00114DBC"/>
    <w:rsid w:val="001237E3"/>
    <w:rsid w:val="00125050"/>
    <w:rsid w:val="00126563"/>
    <w:rsid w:val="00127FD6"/>
    <w:rsid w:val="00131A98"/>
    <w:rsid w:val="00132412"/>
    <w:rsid w:val="00142B25"/>
    <w:rsid w:val="00167528"/>
    <w:rsid w:val="00177F1D"/>
    <w:rsid w:val="001806F5"/>
    <w:rsid w:val="00184A7C"/>
    <w:rsid w:val="001858C7"/>
    <w:rsid w:val="00190E84"/>
    <w:rsid w:val="00195F00"/>
    <w:rsid w:val="00196688"/>
    <w:rsid w:val="001C3B95"/>
    <w:rsid w:val="001C41FD"/>
    <w:rsid w:val="001C4982"/>
    <w:rsid w:val="001D1DDE"/>
    <w:rsid w:val="001D3EC2"/>
    <w:rsid w:val="001E1C0E"/>
    <w:rsid w:val="001E6B37"/>
    <w:rsid w:val="001F11DF"/>
    <w:rsid w:val="001F1F9B"/>
    <w:rsid w:val="001F23EF"/>
    <w:rsid w:val="001F3C50"/>
    <w:rsid w:val="001F4CFF"/>
    <w:rsid w:val="00205B5D"/>
    <w:rsid w:val="0020730F"/>
    <w:rsid w:val="00221D0B"/>
    <w:rsid w:val="00222A13"/>
    <w:rsid w:val="002232F6"/>
    <w:rsid w:val="002347A9"/>
    <w:rsid w:val="00235F26"/>
    <w:rsid w:val="00247605"/>
    <w:rsid w:val="0025349B"/>
    <w:rsid w:val="0026223C"/>
    <w:rsid w:val="00264027"/>
    <w:rsid w:val="0026471E"/>
    <w:rsid w:val="00267370"/>
    <w:rsid w:val="002705A2"/>
    <w:rsid w:val="00271424"/>
    <w:rsid w:val="00274C3A"/>
    <w:rsid w:val="00275733"/>
    <w:rsid w:val="0029284F"/>
    <w:rsid w:val="00292E34"/>
    <w:rsid w:val="00294372"/>
    <w:rsid w:val="002A1889"/>
    <w:rsid w:val="002A3EDB"/>
    <w:rsid w:val="002A5B07"/>
    <w:rsid w:val="002A6182"/>
    <w:rsid w:val="002C0C8F"/>
    <w:rsid w:val="002C2536"/>
    <w:rsid w:val="002C2BC9"/>
    <w:rsid w:val="002D0548"/>
    <w:rsid w:val="002D213D"/>
    <w:rsid w:val="002D2148"/>
    <w:rsid w:val="002D5C7D"/>
    <w:rsid w:val="0030488A"/>
    <w:rsid w:val="00304A37"/>
    <w:rsid w:val="0030502B"/>
    <w:rsid w:val="00305FBE"/>
    <w:rsid w:val="00313BCF"/>
    <w:rsid w:val="003157CC"/>
    <w:rsid w:val="00315DFF"/>
    <w:rsid w:val="003213CC"/>
    <w:rsid w:val="0032408B"/>
    <w:rsid w:val="0033131A"/>
    <w:rsid w:val="00340661"/>
    <w:rsid w:val="003436F8"/>
    <w:rsid w:val="00345E47"/>
    <w:rsid w:val="0035420A"/>
    <w:rsid w:val="00362056"/>
    <w:rsid w:val="00363B11"/>
    <w:rsid w:val="00367383"/>
    <w:rsid w:val="00370E64"/>
    <w:rsid w:val="00371A38"/>
    <w:rsid w:val="00373539"/>
    <w:rsid w:val="00376520"/>
    <w:rsid w:val="00377407"/>
    <w:rsid w:val="0038015B"/>
    <w:rsid w:val="003847ED"/>
    <w:rsid w:val="0038535F"/>
    <w:rsid w:val="0039042A"/>
    <w:rsid w:val="00390C46"/>
    <w:rsid w:val="00397CD3"/>
    <w:rsid w:val="003A01D9"/>
    <w:rsid w:val="003A3418"/>
    <w:rsid w:val="003D4E15"/>
    <w:rsid w:val="003D562B"/>
    <w:rsid w:val="003D572B"/>
    <w:rsid w:val="003D68D8"/>
    <w:rsid w:val="003D75CB"/>
    <w:rsid w:val="003E0608"/>
    <w:rsid w:val="003E5C43"/>
    <w:rsid w:val="003E6BF9"/>
    <w:rsid w:val="0040275B"/>
    <w:rsid w:val="00413F2C"/>
    <w:rsid w:val="00415A36"/>
    <w:rsid w:val="0041638A"/>
    <w:rsid w:val="00422003"/>
    <w:rsid w:val="00425A4E"/>
    <w:rsid w:val="004346AC"/>
    <w:rsid w:val="00436597"/>
    <w:rsid w:val="004436E6"/>
    <w:rsid w:val="00451279"/>
    <w:rsid w:val="00455E27"/>
    <w:rsid w:val="004566F4"/>
    <w:rsid w:val="00461574"/>
    <w:rsid w:val="0046381D"/>
    <w:rsid w:val="00463C82"/>
    <w:rsid w:val="00481B0C"/>
    <w:rsid w:val="00482D0B"/>
    <w:rsid w:val="00494FDB"/>
    <w:rsid w:val="004A4482"/>
    <w:rsid w:val="004A5B1C"/>
    <w:rsid w:val="004A7A64"/>
    <w:rsid w:val="004B0D3B"/>
    <w:rsid w:val="004B16D4"/>
    <w:rsid w:val="004B3860"/>
    <w:rsid w:val="004B67E6"/>
    <w:rsid w:val="004B75EF"/>
    <w:rsid w:val="004C0BB2"/>
    <w:rsid w:val="004C2043"/>
    <w:rsid w:val="004C2A6C"/>
    <w:rsid w:val="004D0155"/>
    <w:rsid w:val="004D43F8"/>
    <w:rsid w:val="004E26DC"/>
    <w:rsid w:val="004E4E65"/>
    <w:rsid w:val="004F1B18"/>
    <w:rsid w:val="004F43DC"/>
    <w:rsid w:val="004F4FEE"/>
    <w:rsid w:val="00502FBB"/>
    <w:rsid w:val="00504175"/>
    <w:rsid w:val="00515B1B"/>
    <w:rsid w:val="00530F0A"/>
    <w:rsid w:val="00536191"/>
    <w:rsid w:val="005430BE"/>
    <w:rsid w:val="005444D9"/>
    <w:rsid w:val="005454F4"/>
    <w:rsid w:val="00552413"/>
    <w:rsid w:val="00554C16"/>
    <w:rsid w:val="0056350F"/>
    <w:rsid w:val="0057069A"/>
    <w:rsid w:val="005727DB"/>
    <w:rsid w:val="00572E61"/>
    <w:rsid w:val="005904E5"/>
    <w:rsid w:val="005A13C0"/>
    <w:rsid w:val="005A4C7B"/>
    <w:rsid w:val="005B06F5"/>
    <w:rsid w:val="005B358D"/>
    <w:rsid w:val="005C0682"/>
    <w:rsid w:val="005C3C51"/>
    <w:rsid w:val="005D46A2"/>
    <w:rsid w:val="005D6048"/>
    <w:rsid w:val="005D73DE"/>
    <w:rsid w:val="005E4CE4"/>
    <w:rsid w:val="005F404C"/>
    <w:rsid w:val="005F6978"/>
    <w:rsid w:val="006062A5"/>
    <w:rsid w:val="00606C46"/>
    <w:rsid w:val="00620D90"/>
    <w:rsid w:val="00622145"/>
    <w:rsid w:val="00627870"/>
    <w:rsid w:val="00652624"/>
    <w:rsid w:val="006571BD"/>
    <w:rsid w:val="006579C0"/>
    <w:rsid w:val="00677D66"/>
    <w:rsid w:val="00682FDB"/>
    <w:rsid w:val="006B3715"/>
    <w:rsid w:val="006C264E"/>
    <w:rsid w:val="006D0A34"/>
    <w:rsid w:val="006D13CE"/>
    <w:rsid w:val="006E0428"/>
    <w:rsid w:val="006E3A8E"/>
    <w:rsid w:val="006E4B8F"/>
    <w:rsid w:val="006F1FFF"/>
    <w:rsid w:val="0070541E"/>
    <w:rsid w:val="00725F13"/>
    <w:rsid w:val="00727BDE"/>
    <w:rsid w:val="00737446"/>
    <w:rsid w:val="007430C0"/>
    <w:rsid w:val="00743651"/>
    <w:rsid w:val="00763447"/>
    <w:rsid w:val="0077190E"/>
    <w:rsid w:val="00782584"/>
    <w:rsid w:val="007939DE"/>
    <w:rsid w:val="007A0523"/>
    <w:rsid w:val="007A1E0A"/>
    <w:rsid w:val="007A5BC3"/>
    <w:rsid w:val="007B035B"/>
    <w:rsid w:val="007B09B5"/>
    <w:rsid w:val="007B1E01"/>
    <w:rsid w:val="007D26D5"/>
    <w:rsid w:val="007E581D"/>
    <w:rsid w:val="007F1C20"/>
    <w:rsid w:val="007F2C73"/>
    <w:rsid w:val="0080043D"/>
    <w:rsid w:val="00802004"/>
    <w:rsid w:val="00804938"/>
    <w:rsid w:val="00805798"/>
    <w:rsid w:val="0082551A"/>
    <w:rsid w:val="0083384C"/>
    <w:rsid w:val="00835291"/>
    <w:rsid w:val="008404B5"/>
    <w:rsid w:val="00840C33"/>
    <w:rsid w:val="00847CBE"/>
    <w:rsid w:val="008558E7"/>
    <w:rsid w:val="0085597D"/>
    <w:rsid w:val="00863825"/>
    <w:rsid w:val="00866622"/>
    <w:rsid w:val="0087067A"/>
    <w:rsid w:val="00875D77"/>
    <w:rsid w:val="00876A10"/>
    <w:rsid w:val="0088482D"/>
    <w:rsid w:val="008858BA"/>
    <w:rsid w:val="00887EC6"/>
    <w:rsid w:val="00893110"/>
    <w:rsid w:val="00895709"/>
    <w:rsid w:val="00895B19"/>
    <w:rsid w:val="008A7BE1"/>
    <w:rsid w:val="008B11F9"/>
    <w:rsid w:val="008B425A"/>
    <w:rsid w:val="008C6488"/>
    <w:rsid w:val="008D0315"/>
    <w:rsid w:val="008D06D7"/>
    <w:rsid w:val="008E2B80"/>
    <w:rsid w:val="008F576B"/>
    <w:rsid w:val="008F7793"/>
    <w:rsid w:val="00902B64"/>
    <w:rsid w:val="009032D2"/>
    <w:rsid w:val="00905A72"/>
    <w:rsid w:val="00914D8A"/>
    <w:rsid w:val="0092171D"/>
    <w:rsid w:val="009247BC"/>
    <w:rsid w:val="00930C33"/>
    <w:rsid w:val="00932BAA"/>
    <w:rsid w:val="00942EA7"/>
    <w:rsid w:val="00945A54"/>
    <w:rsid w:val="00950FFB"/>
    <w:rsid w:val="00963CE1"/>
    <w:rsid w:val="00964AFD"/>
    <w:rsid w:val="00964BB8"/>
    <w:rsid w:val="00971F89"/>
    <w:rsid w:val="009758CE"/>
    <w:rsid w:val="0097655E"/>
    <w:rsid w:val="00980073"/>
    <w:rsid w:val="00981109"/>
    <w:rsid w:val="00984B24"/>
    <w:rsid w:val="009950EF"/>
    <w:rsid w:val="009A1726"/>
    <w:rsid w:val="009A255C"/>
    <w:rsid w:val="009B3AA5"/>
    <w:rsid w:val="009B4511"/>
    <w:rsid w:val="009C124B"/>
    <w:rsid w:val="009C311C"/>
    <w:rsid w:val="009D730B"/>
    <w:rsid w:val="009F4D5B"/>
    <w:rsid w:val="009F5707"/>
    <w:rsid w:val="00A05E89"/>
    <w:rsid w:val="00A05EEF"/>
    <w:rsid w:val="00A07F1A"/>
    <w:rsid w:val="00A20D15"/>
    <w:rsid w:val="00A224ED"/>
    <w:rsid w:val="00A23198"/>
    <w:rsid w:val="00A23D1D"/>
    <w:rsid w:val="00A24CF0"/>
    <w:rsid w:val="00A26F04"/>
    <w:rsid w:val="00A34336"/>
    <w:rsid w:val="00A409FD"/>
    <w:rsid w:val="00A42134"/>
    <w:rsid w:val="00A44145"/>
    <w:rsid w:val="00A46911"/>
    <w:rsid w:val="00A4794A"/>
    <w:rsid w:val="00A66B64"/>
    <w:rsid w:val="00A700CC"/>
    <w:rsid w:val="00A70E3C"/>
    <w:rsid w:val="00A73096"/>
    <w:rsid w:val="00A75D41"/>
    <w:rsid w:val="00A77C5D"/>
    <w:rsid w:val="00A849CC"/>
    <w:rsid w:val="00AA0C3D"/>
    <w:rsid w:val="00AA2B80"/>
    <w:rsid w:val="00AA48CE"/>
    <w:rsid w:val="00AA60DC"/>
    <w:rsid w:val="00AA6280"/>
    <w:rsid w:val="00AC3831"/>
    <w:rsid w:val="00AC5144"/>
    <w:rsid w:val="00AC75E8"/>
    <w:rsid w:val="00AD24DB"/>
    <w:rsid w:val="00AD360A"/>
    <w:rsid w:val="00AD5DDE"/>
    <w:rsid w:val="00AD7561"/>
    <w:rsid w:val="00AF36A8"/>
    <w:rsid w:val="00B05A30"/>
    <w:rsid w:val="00B21362"/>
    <w:rsid w:val="00B21F77"/>
    <w:rsid w:val="00B244D8"/>
    <w:rsid w:val="00B25012"/>
    <w:rsid w:val="00B30003"/>
    <w:rsid w:val="00B5076F"/>
    <w:rsid w:val="00B51C9D"/>
    <w:rsid w:val="00B52799"/>
    <w:rsid w:val="00B5557C"/>
    <w:rsid w:val="00B64389"/>
    <w:rsid w:val="00B7166E"/>
    <w:rsid w:val="00B7688B"/>
    <w:rsid w:val="00B851AA"/>
    <w:rsid w:val="00B879E2"/>
    <w:rsid w:val="00BC09B1"/>
    <w:rsid w:val="00BC4230"/>
    <w:rsid w:val="00BD3747"/>
    <w:rsid w:val="00BD45C5"/>
    <w:rsid w:val="00BD7905"/>
    <w:rsid w:val="00BE573D"/>
    <w:rsid w:val="00BF7D52"/>
    <w:rsid w:val="00C10CCE"/>
    <w:rsid w:val="00C128D5"/>
    <w:rsid w:val="00C13228"/>
    <w:rsid w:val="00C26CCF"/>
    <w:rsid w:val="00C30D4B"/>
    <w:rsid w:val="00C31F3D"/>
    <w:rsid w:val="00C32FA3"/>
    <w:rsid w:val="00C3409D"/>
    <w:rsid w:val="00C370BE"/>
    <w:rsid w:val="00C373E0"/>
    <w:rsid w:val="00C45129"/>
    <w:rsid w:val="00C46C87"/>
    <w:rsid w:val="00C508DA"/>
    <w:rsid w:val="00C67F29"/>
    <w:rsid w:val="00C72B65"/>
    <w:rsid w:val="00C86C87"/>
    <w:rsid w:val="00CB415A"/>
    <w:rsid w:val="00CB4C36"/>
    <w:rsid w:val="00CB6661"/>
    <w:rsid w:val="00CC7AF9"/>
    <w:rsid w:val="00CD4A6B"/>
    <w:rsid w:val="00CE44A1"/>
    <w:rsid w:val="00CE7F8A"/>
    <w:rsid w:val="00CF5CF3"/>
    <w:rsid w:val="00CF6B09"/>
    <w:rsid w:val="00D01EC5"/>
    <w:rsid w:val="00D02E71"/>
    <w:rsid w:val="00D06953"/>
    <w:rsid w:val="00D10FF8"/>
    <w:rsid w:val="00D130FF"/>
    <w:rsid w:val="00D146E8"/>
    <w:rsid w:val="00D2036E"/>
    <w:rsid w:val="00D204BE"/>
    <w:rsid w:val="00D20525"/>
    <w:rsid w:val="00D2066C"/>
    <w:rsid w:val="00D2174D"/>
    <w:rsid w:val="00D4311D"/>
    <w:rsid w:val="00D52FAB"/>
    <w:rsid w:val="00D531BE"/>
    <w:rsid w:val="00D5612E"/>
    <w:rsid w:val="00D574CD"/>
    <w:rsid w:val="00D57506"/>
    <w:rsid w:val="00D619F2"/>
    <w:rsid w:val="00D70888"/>
    <w:rsid w:val="00D739B0"/>
    <w:rsid w:val="00D80FFD"/>
    <w:rsid w:val="00D81AB5"/>
    <w:rsid w:val="00D8648A"/>
    <w:rsid w:val="00D91ECF"/>
    <w:rsid w:val="00D92E85"/>
    <w:rsid w:val="00D96857"/>
    <w:rsid w:val="00D96E05"/>
    <w:rsid w:val="00D97D07"/>
    <w:rsid w:val="00DA72D0"/>
    <w:rsid w:val="00DA7B4D"/>
    <w:rsid w:val="00DE672F"/>
    <w:rsid w:val="00DF0389"/>
    <w:rsid w:val="00DF1319"/>
    <w:rsid w:val="00DF7D91"/>
    <w:rsid w:val="00E13CE3"/>
    <w:rsid w:val="00E13EB9"/>
    <w:rsid w:val="00E2571C"/>
    <w:rsid w:val="00E27B96"/>
    <w:rsid w:val="00E3210A"/>
    <w:rsid w:val="00E3569D"/>
    <w:rsid w:val="00E65349"/>
    <w:rsid w:val="00E72F1A"/>
    <w:rsid w:val="00E7526A"/>
    <w:rsid w:val="00E77E61"/>
    <w:rsid w:val="00E83582"/>
    <w:rsid w:val="00E86431"/>
    <w:rsid w:val="00E87A65"/>
    <w:rsid w:val="00E922A9"/>
    <w:rsid w:val="00EA06D8"/>
    <w:rsid w:val="00EA1FF8"/>
    <w:rsid w:val="00EA253E"/>
    <w:rsid w:val="00EA2CFE"/>
    <w:rsid w:val="00EA41FA"/>
    <w:rsid w:val="00EA78E3"/>
    <w:rsid w:val="00EB2B29"/>
    <w:rsid w:val="00EB6C77"/>
    <w:rsid w:val="00EC6A08"/>
    <w:rsid w:val="00ED2D4C"/>
    <w:rsid w:val="00ED31A7"/>
    <w:rsid w:val="00ED3E9A"/>
    <w:rsid w:val="00ED52AA"/>
    <w:rsid w:val="00EE0797"/>
    <w:rsid w:val="00EE5B75"/>
    <w:rsid w:val="00EE6C29"/>
    <w:rsid w:val="00F00A78"/>
    <w:rsid w:val="00F00C33"/>
    <w:rsid w:val="00F02606"/>
    <w:rsid w:val="00F039C5"/>
    <w:rsid w:val="00F05EB1"/>
    <w:rsid w:val="00F05EED"/>
    <w:rsid w:val="00F05FFF"/>
    <w:rsid w:val="00F11C82"/>
    <w:rsid w:val="00F12286"/>
    <w:rsid w:val="00F154B6"/>
    <w:rsid w:val="00F236E0"/>
    <w:rsid w:val="00F25DE7"/>
    <w:rsid w:val="00F327CB"/>
    <w:rsid w:val="00F406DE"/>
    <w:rsid w:val="00F4280B"/>
    <w:rsid w:val="00F44908"/>
    <w:rsid w:val="00F473B4"/>
    <w:rsid w:val="00F500EC"/>
    <w:rsid w:val="00F542E6"/>
    <w:rsid w:val="00F6062C"/>
    <w:rsid w:val="00F64D0B"/>
    <w:rsid w:val="00F71C38"/>
    <w:rsid w:val="00F73493"/>
    <w:rsid w:val="00F74BDA"/>
    <w:rsid w:val="00F820F3"/>
    <w:rsid w:val="00F97058"/>
    <w:rsid w:val="00FA0467"/>
    <w:rsid w:val="00FA241E"/>
    <w:rsid w:val="00FA2AE6"/>
    <w:rsid w:val="00FA45A5"/>
    <w:rsid w:val="00FB5C29"/>
    <w:rsid w:val="00FC0609"/>
    <w:rsid w:val="00FC31F4"/>
    <w:rsid w:val="00FC68C9"/>
    <w:rsid w:val="00FC6B72"/>
    <w:rsid w:val="00FD1EA2"/>
    <w:rsid w:val="00FD27DB"/>
    <w:rsid w:val="00FD295C"/>
    <w:rsid w:val="00FD5C44"/>
    <w:rsid w:val="00FD7B26"/>
    <w:rsid w:val="00FE013C"/>
    <w:rsid w:val="00FE2222"/>
    <w:rsid w:val="00FE6E89"/>
    <w:rsid w:val="00FE7DFC"/>
    <w:rsid w:val="00FF0D3C"/>
    <w:rsid w:val="00FF0F5F"/>
    <w:rsid w:val="00FF7731"/>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015B"/>
    <w:rPr>
      <w:rFonts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2F1A"/>
    <w:pPr>
      <w:ind w:left="720"/>
      <w:contextualSpacing/>
    </w:pPr>
  </w:style>
  <w:style w:type="paragraph" w:styleId="NormalWeb">
    <w:name w:val="Normal (Web)"/>
    <w:basedOn w:val="Normal"/>
    <w:uiPriority w:val="99"/>
    <w:unhideWhenUsed/>
    <w:rsid w:val="00D91ECF"/>
    <w:pPr>
      <w:spacing w:before="100" w:beforeAutospacing="1" w:after="100" w:afterAutospacing="1" w:line="240" w:lineRule="auto"/>
    </w:pPr>
    <w:rPr>
      <w:rFonts w:ascii="Times New Roman" w:eastAsiaTheme="minorEastAsia" w:hAnsi="Times New Roman"/>
      <w:sz w:val="24"/>
      <w:szCs w:val="24"/>
      <w:lang w:eastAsia="en-AU"/>
    </w:rPr>
  </w:style>
  <w:style w:type="paragraph" w:styleId="Header">
    <w:name w:val="header"/>
    <w:basedOn w:val="Normal"/>
    <w:link w:val="HeaderChar"/>
    <w:uiPriority w:val="99"/>
    <w:semiHidden/>
    <w:unhideWhenUsed/>
    <w:rsid w:val="00EA1FF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locked/>
    <w:rsid w:val="00EA1FF8"/>
    <w:rPr>
      <w:rFonts w:cs="Times New Roman"/>
    </w:rPr>
  </w:style>
  <w:style w:type="paragraph" w:styleId="Footer">
    <w:name w:val="footer"/>
    <w:basedOn w:val="Normal"/>
    <w:link w:val="FooterChar"/>
    <w:uiPriority w:val="99"/>
    <w:semiHidden/>
    <w:unhideWhenUsed/>
    <w:rsid w:val="00EA1FF8"/>
    <w:pPr>
      <w:tabs>
        <w:tab w:val="center" w:pos="4513"/>
        <w:tab w:val="right" w:pos="9026"/>
      </w:tabs>
      <w:spacing w:after="0" w:line="240" w:lineRule="auto"/>
    </w:pPr>
  </w:style>
  <w:style w:type="character" w:customStyle="1" w:styleId="FooterChar">
    <w:name w:val="Footer Char"/>
    <w:basedOn w:val="DefaultParagraphFont"/>
    <w:link w:val="Footer"/>
    <w:uiPriority w:val="99"/>
    <w:semiHidden/>
    <w:locked/>
    <w:rsid w:val="00EA1FF8"/>
    <w:rPr>
      <w:rFonts w:cs="Times New Roman"/>
    </w:rPr>
  </w:style>
  <w:style w:type="paragraph" w:styleId="BalloonText">
    <w:name w:val="Balloon Text"/>
    <w:basedOn w:val="Normal"/>
    <w:link w:val="BalloonTextChar"/>
    <w:uiPriority w:val="99"/>
    <w:semiHidden/>
    <w:unhideWhenUsed/>
    <w:rsid w:val="00E257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E2571C"/>
    <w:rPr>
      <w:rFonts w:ascii="Tahoma" w:hAnsi="Tahoma" w:cs="Tahoma"/>
      <w:sz w:val="16"/>
      <w:szCs w:val="16"/>
    </w:rPr>
  </w:style>
  <w:style w:type="paragraph" w:styleId="CommentText">
    <w:name w:val="annotation text"/>
    <w:basedOn w:val="Normal"/>
    <w:link w:val="CommentTextChar"/>
    <w:uiPriority w:val="99"/>
    <w:semiHidden/>
    <w:unhideWhenUsed/>
    <w:rsid w:val="0092171D"/>
    <w:pPr>
      <w:spacing w:line="240" w:lineRule="auto"/>
    </w:pPr>
    <w:rPr>
      <w:sz w:val="20"/>
      <w:szCs w:val="20"/>
    </w:rPr>
  </w:style>
  <w:style w:type="character" w:customStyle="1" w:styleId="CommentTextChar">
    <w:name w:val="Comment Text Char"/>
    <w:basedOn w:val="DefaultParagraphFont"/>
    <w:link w:val="CommentText"/>
    <w:uiPriority w:val="99"/>
    <w:semiHidden/>
    <w:locked/>
    <w:rsid w:val="0092171D"/>
    <w:rPr>
      <w:rFonts w:cs="Times New Roman"/>
      <w:sz w:val="20"/>
      <w:szCs w:val="20"/>
    </w:rPr>
  </w:style>
  <w:style w:type="table" w:styleId="TableGrid">
    <w:name w:val="Table Grid"/>
    <w:basedOn w:val="TableNormal"/>
    <w:uiPriority w:val="59"/>
    <w:rsid w:val="00B3000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9C311C"/>
    <w:rPr>
      <w:rFonts w:cs="Times New Roman"/>
      <w:color w:val="0000FF" w:themeColor="hyperlink"/>
      <w:u w:val="single"/>
    </w:rPr>
  </w:style>
  <w:style w:type="character" w:styleId="FollowedHyperlink">
    <w:name w:val="FollowedHyperlink"/>
    <w:basedOn w:val="DefaultParagraphFont"/>
    <w:uiPriority w:val="99"/>
    <w:semiHidden/>
    <w:unhideWhenUsed/>
    <w:rsid w:val="00A05EEF"/>
    <w:rPr>
      <w:rFonts w:cs="Times New Roman"/>
      <w:color w:val="800080" w:themeColor="followedHyperlink"/>
      <w:u w:val="single"/>
    </w:rPr>
  </w:style>
  <w:style w:type="table" w:styleId="LightShading">
    <w:name w:val="Light Shading"/>
    <w:basedOn w:val="TableNormal"/>
    <w:uiPriority w:val="60"/>
    <w:rsid w:val="003D562B"/>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pPr>
      <w:rPr>
        <w:rFonts w:cstheme="minorHAnsi"/>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pPr>
      <w:rPr>
        <w:rFonts w:cstheme="minorHAnsi"/>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rFonts w:cstheme="minorHAnsi"/>
        <w:b/>
        <w:bCs/>
      </w:rPr>
    </w:tblStylePr>
    <w:tblStylePr w:type="lastCol">
      <w:rPr>
        <w:rFonts w:cstheme="minorHAnsi"/>
        <w:b/>
        <w:bCs/>
      </w:rPr>
    </w:tblStylePr>
    <w:tblStylePr w:type="band1Vert">
      <w:rPr>
        <w:rFonts w:cstheme="minorHAnsi"/>
      </w:rPr>
      <w:tblPr/>
      <w:tcPr>
        <w:tcBorders>
          <w:left w:val="nil"/>
          <w:right w:val="nil"/>
          <w:insideH w:val="nil"/>
          <w:insideV w:val="nil"/>
        </w:tcBorders>
        <w:shd w:val="clear" w:color="auto" w:fill="C0C0C0" w:themeFill="text1" w:themeFillTint="3F"/>
      </w:tcPr>
    </w:tblStylePr>
    <w:tblStylePr w:type="band1Horz">
      <w:rPr>
        <w:rFonts w:cstheme="minorHAnsi"/>
      </w:rPr>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184A7C"/>
    <w:rPr>
      <w:rFonts w:cs="Times New Roman"/>
    </w:rPr>
  </w:style>
  <w:style w:type="table" w:styleId="LightList">
    <w:name w:val="Light List"/>
    <w:basedOn w:val="TableNormal"/>
    <w:uiPriority w:val="61"/>
    <w:rsid w:val="00EB6C77"/>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pPr>
      <w:rPr>
        <w:rFonts w:cstheme="minorHAnsi"/>
        <w:b/>
        <w:bCs/>
        <w:color w:val="FFFFFF" w:themeColor="background1"/>
      </w:rPr>
      <w:tblPr/>
      <w:tcPr>
        <w:shd w:val="clear" w:color="auto" w:fill="000000" w:themeFill="text1"/>
      </w:tcPr>
    </w:tblStylePr>
    <w:tblStylePr w:type="lastRow">
      <w:pPr>
        <w:spacing w:before="0" w:after="0"/>
      </w:pPr>
      <w:rPr>
        <w:rFonts w:cstheme="minorHAns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rFonts w:cstheme="minorHAnsi"/>
        <w:b/>
        <w:bCs/>
      </w:rPr>
    </w:tblStylePr>
    <w:tblStylePr w:type="lastCol">
      <w:rPr>
        <w:rFonts w:cstheme="minorHAnsi"/>
        <w:b/>
        <w:bCs/>
      </w:rPr>
    </w:tblStylePr>
    <w:tblStylePr w:type="band1Vert">
      <w:rPr>
        <w:rFonts w:cstheme="minorHAnsi"/>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rPr>
        <w:rFonts w:cstheme="minorHAnsi"/>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CommentReference">
    <w:name w:val="annotation reference"/>
    <w:basedOn w:val="DefaultParagraphFont"/>
    <w:uiPriority w:val="99"/>
    <w:semiHidden/>
    <w:unhideWhenUsed/>
    <w:rsid w:val="006F1FFF"/>
    <w:rPr>
      <w:sz w:val="16"/>
      <w:szCs w:val="16"/>
    </w:rPr>
  </w:style>
  <w:style w:type="paragraph" w:styleId="CommentSubject">
    <w:name w:val="annotation subject"/>
    <w:basedOn w:val="CommentText"/>
    <w:next w:val="CommentText"/>
    <w:link w:val="CommentSubjectChar"/>
    <w:uiPriority w:val="99"/>
    <w:semiHidden/>
    <w:unhideWhenUsed/>
    <w:rsid w:val="006F1FFF"/>
    <w:rPr>
      <w:b/>
      <w:bCs/>
    </w:rPr>
  </w:style>
  <w:style w:type="character" w:customStyle="1" w:styleId="CommentSubjectChar">
    <w:name w:val="Comment Subject Char"/>
    <w:basedOn w:val="CommentTextChar"/>
    <w:link w:val="CommentSubject"/>
    <w:uiPriority w:val="99"/>
    <w:semiHidden/>
    <w:rsid w:val="006F1FFF"/>
    <w:rPr>
      <w:b/>
      <w:bCs/>
    </w:rPr>
  </w:style>
</w:styles>
</file>

<file path=word/webSettings.xml><?xml version="1.0" encoding="utf-8"?>
<w:webSettings xmlns:r="http://schemas.openxmlformats.org/officeDocument/2006/relationships" xmlns:w="http://schemas.openxmlformats.org/wordprocessingml/2006/main">
  <w:divs>
    <w:div w:id="1839153525">
      <w:marLeft w:val="0"/>
      <w:marRight w:val="0"/>
      <w:marTop w:val="0"/>
      <w:marBottom w:val="0"/>
      <w:divBdr>
        <w:top w:val="none" w:sz="0" w:space="0" w:color="auto"/>
        <w:left w:val="none" w:sz="0" w:space="0" w:color="auto"/>
        <w:bottom w:val="none" w:sz="0" w:space="0" w:color="auto"/>
        <w:right w:val="none" w:sz="0" w:space="0" w:color="auto"/>
      </w:divBdr>
      <w:divsChild>
        <w:div w:id="1839153523">
          <w:marLeft w:val="0"/>
          <w:marRight w:val="0"/>
          <w:marTop w:val="0"/>
          <w:marBottom w:val="0"/>
          <w:divBdr>
            <w:top w:val="none" w:sz="0" w:space="0" w:color="auto"/>
            <w:left w:val="none" w:sz="0" w:space="0" w:color="auto"/>
            <w:bottom w:val="none" w:sz="0" w:space="0" w:color="auto"/>
            <w:right w:val="none" w:sz="0" w:space="0" w:color="auto"/>
          </w:divBdr>
          <w:divsChild>
            <w:div w:id="1839153535">
              <w:marLeft w:val="0"/>
              <w:marRight w:val="0"/>
              <w:marTop w:val="0"/>
              <w:marBottom w:val="0"/>
              <w:divBdr>
                <w:top w:val="none" w:sz="0" w:space="0" w:color="auto"/>
                <w:left w:val="none" w:sz="0" w:space="0" w:color="auto"/>
                <w:bottom w:val="none" w:sz="0" w:space="0" w:color="auto"/>
                <w:right w:val="none" w:sz="0" w:space="0" w:color="auto"/>
              </w:divBdr>
              <w:divsChild>
                <w:div w:id="1839153528">
                  <w:marLeft w:val="0"/>
                  <w:marRight w:val="0"/>
                  <w:marTop w:val="0"/>
                  <w:marBottom w:val="0"/>
                  <w:divBdr>
                    <w:top w:val="none" w:sz="0" w:space="0" w:color="auto"/>
                    <w:left w:val="none" w:sz="0" w:space="0" w:color="auto"/>
                    <w:bottom w:val="none" w:sz="0" w:space="0" w:color="auto"/>
                    <w:right w:val="none" w:sz="0" w:space="0" w:color="auto"/>
                  </w:divBdr>
                  <w:divsChild>
                    <w:div w:id="1839153531">
                      <w:marLeft w:val="0"/>
                      <w:marRight w:val="0"/>
                      <w:marTop w:val="0"/>
                      <w:marBottom w:val="0"/>
                      <w:divBdr>
                        <w:top w:val="none" w:sz="0" w:space="0" w:color="auto"/>
                        <w:left w:val="none" w:sz="0" w:space="0" w:color="auto"/>
                        <w:bottom w:val="none" w:sz="0" w:space="0" w:color="auto"/>
                        <w:right w:val="none" w:sz="0" w:space="0" w:color="auto"/>
                      </w:divBdr>
                      <w:divsChild>
                        <w:div w:id="1839153534">
                          <w:marLeft w:val="0"/>
                          <w:marRight w:val="0"/>
                          <w:marTop w:val="0"/>
                          <w:marBottom w:val="0"/>
                          <w:divBdr>
                            <w:top w:val="none" w:sz="0" w:space="0" w:color="auto"/>
                            <w:left w:val="none" w:sz="0" w:space="0" w:color="auto"/>
                            <w:bottom w:val="none" w:sz="0" w:space="0" w:color="auto"/>
                            <w:right w:val="none" w:sz="0" w:space="0" w:color="auto"/>
                          </w:divBdr>
                          <w:divsChild>
                            <w:div w:id="1839153526">
                              <w:marLeft w:val="0"/>
                              <w:marRight w:val="0"/>
                              <w:marTop w:val="0"/>
                              <w:marBottom w:val="0"/>
                              <w:divBdr>
                                <w:top w:val="none" w:sz="0" w:space="0" w:color="auto"/>
                                <w:left w:val="none" w:sz="0" w:space="0" w:color="auto"/>
                                <w:bottom w:val="none" w:sz="0" w:space="0" w:color="auto"/>
                                <w:right w:val="none" w:sz="0" w:space="0" w:color="auto"/>
                              </w:divBdr>
                              <w:divsChild>
                                <w:div w:id="1839153529">
                                  <w:marLeft w:val="0"/>
                                  <w:marRight w:val="0"/>
                                  <w:marTop w:val="0"/>
                                  <w:marBottom w:val="0"/>
                                  <w:divBdr>
                                    <w:top w:val="none" w:sz="0" w:space="0" w:color="auto"/>
                                    <w:left w:val="none" w:sz="0" w:space="0" w:color="auto"/>
                                    <w:bottom w:val="none" w:sz="0" w:space="0" w:color="auto"/>
                                    <w:right w:val="none" w:sz="0" w:space="0" w:color="auto"/>
                                  </w:divBdr>
                                  <w:divsChild>
                                    <w:div w:id="1839153532">
                                      <w:marLeft w:val="0"/>
                                      <w:marRight w:val="0"/>
                                      <w:marTop w:val="0"/>
                                      <w:marBottom w:val="0"/>
                                      <w:divBdr>
                                        <w:top w:val="none" w:sz="0" w:space="0" w:color="auto"/>
                                        <w:left w:val="none" w:sz="0" w:space="0" w:color="auto"/>
                                        <w:bottom w:val="none" w:sz="0" w:space="0" w:color="auto"/>
                                        <w:right w:val="none" w:sz="0" w:space="0" w:color="auto"/>
                                      </w:divBdr>
                                      <w:divsChild>
                                        <w:div w:id="1839153524">
                                          <w:marLeft w:val="0"/>
                                          <w:marRight w:val="0"/>
                                          <w:marTop w:val="0"/>
                                          <w:marBottom w:val="0"/>
                                          <w:divBdr>
                                            <w:top w:val="none" w:sz="0" w:space="0" w:color="auto"/>
                                            <w:left w:val="none" w:sz="0" w:space="0" w:color="auto"/>
                                            <w:bottom w:val="none" w:sz="0" w:space="0" w:color="auto"/>
                                            <w:right w:val="none" w:sz="0" w:space="0" w:color="auto"/>
                                          </w:divBdr>
                                          <w:divsChild>
                                            <w:div w:id="1839153527">
                                              <w:marLeft w:val="0"/>
                                              <w:marRight w:val="0"/>
                                              <w:marTop w:val="0"/>
                                              <w:marBottom w:val="0"/>
                                              <w:divBdr>
                                                <w:top w:val="none" w:sz="0" w:space="0" w:color="auto"/>
                                                <w:left w:val="none" w:sz="0" w:space="0" w:color="auto"/>
                                                <w:bottom w:val="none" w:sz="0" w:space="0" w:color="auto"/>
                                                <w:right w:val="none" w:sz="0" w:space="0" w:color="auto"/>
                                              </w:divBdr>
                                              <w:divsChild>
                                                <w:div w:id="1839153533">
                                                  <w:marLeft w:val="0"/>
                                                  <w:marRight w:val="0"/>
                                                  <w:marTop w:val="0"/>
                                                  <w:marBottom w:val="0"/>
                                                  <w:divBdr>
                                                    <w:top w:val="none" w:sz="0" w:space="0" w:color="auto"/>
                                                    <w:left w:val="none" w:sz="0" w:space="0" w:color="auto"/>
                                                    <w:bottom w:val="none" w:sz="0" w:space="0" w:color="auto"/>
                                                    <w:right w:val="none" w:sz="0" w:space="0" w:color="auto"/>
                                                  </w:divBdr>
                                                  <w:divsChild>
                                                    <w:div w:id="1839153517">
                                                      <w:marLeft w:val="0"/>
                                                      <w:marRight w:val="0"/>
                                                      <w:marTop w:val="0"/>
                                                      <w:marBottom w:val="0"/>
                                                      <w:divBdr>
                                                        <w:top w:val="none" w:sz="0" w:space="0" w:color="auto"/>
                                                        <w:left w:val="none" w:sz="0" w:space="0" w:color="auto"/>
                                                        <w:bottom w:val="none" w:sz="0" w:space="0" w:color="auto"/>
                                                        <w:right w:val="none" w:sz="0" w:space="0" w:color="auto"/>
                                                      </w:divBdr>
                                                      <w:divsChild>
                                                        <w:div w:id="1839153536">
                                                          <w:marLeft w:val="0"/>
                                                          <w:marRight w:val="0"/>
                                                          <w:marTop w:val="0"/>
                                                          <w:marBottom w:val="0"/>
                                                          <w:divBdr>
                                                            <w:top w:val="none" w:sz="0" w:space="0" w:color="auto"/>
                                                            <w:left w:val="none" w:sz="0" w:space="0" w:color="auto"/>
                                                            <w:bottom w:val="none" w:sz="0" w:space="0" w:color="auto"/>
                                                            <w:right w:val="none" w:sz="0" w:space="0" w:color="auto"/>
                                                          </w:divBdr>
                                                          <w:divsChild>
                                                            <w:div w:id="1839153518">
                                                              <w:marLeft w:val="0"/>
                                                              <w:marRight w:val="0"/>
                                                              <w:marTop w:val="0"/>
                                                              <w:marBottom w:val="0"/>
                                                              <w:divBdr>
                                                                <w:top w:val="none" w:sz="0" w:space="0" w:color="auto"/>
                                                                <w:left w:val="none" w:sz="0" w:space="0" w:color="auto"/>
                                                                <w:bottom w:val="none" w:sz="0" w:space="0" w:color="auto"/>
                                                                <w:right w:val="none" w:sz="0" w:space="0" w:color="auto"/>
                                                              </w:divBdr>
                                                              <w:divsChild>
                                                                <w:div w:id="1839153522">
                                                                  <w:marLeft w:val="0"/>
                                                                  <w:marRight w:val="0"/>
                                                                  <w:marTop w:val="0"/>
                                                                  <w:marBottom w:val="0"/>
                                                                  <w:divBdr>
                                                                    <w:top w:val="none" w:sz="0" w:space="0" w:color="auto"/>
                                                                    <w:left w:val="none" w:sz="0" w:space="0" w:color="auto"/>
                                                                    <w:bottom w:val="none" w:sz="0" w:space="0" w:color="auto"/>
                                                                    <w:right w:val="none" w:sz="0" w:space="0" w:color="auto"/>
                                                                  </w:divBdr>
                                                                  <w:divsChild>
                                                                    <w:div w:id="1839153519">
                                                                      <w:marLeft w:val="0"/>
                                                                      <w:marRight w:val="0"/>
                                                                      <w:marTop w:val="0"/>
                                                                      <w:marBottom w:val="0"/>
                                                                      <w:divBdr>
                                                                        <w:top w:val="none" w:sz="0" w:space="0" w:color="auto"/>
                                                                        <w:left w:val="none" w:sz="0" w:space="0" w:color="auto"/>
                                                                        <w:bottom w:val="none" w:sz="0" w:space="0" w:color="auto"/>
                                                                        <w:right w:val="none" w:sz="0" w:space="0" w:color="auto"/>
                                                                      </w:divBdr>
                                                                      <w:divsChild>
                                                                        <w:div w:id="1839153516">
                                                                          <w:marLeft w:val="0"/>
                                                                          <w:marRight w:val="0"/>
                                                                          <w:marTop w:val="0"/>
                                                                          <w:marBottom w:val="0"/>
                                                                          <w:divBdr>
                                                                            <w:top w:val="none" w:sz="0" w:space="0" w:color="auto"/>
                                                                            <w:left w:val="none" w:sz="0" w:space="0" w:color="auto"/>
                                                                            <w:bottom w:val="none" w:sz="0" w:space="0" w:color="auto"/>
                                                                            <w:right w:val="none" w:sz="0" w:space="0" w:color="auto"/>
                                                                          </w:divBdr>
                                                                          <w:divsChild>
                                                                            <w:div w:id="1839153521">
                                                                              <w:marLeft w:val="0"/>
                                                                              <w:marRight w:val="0"/>
                                                                              <w:marTop w:val="0"/>
                                                                              <w:marBottom w:val="0"/>
                                                                              <w:divBdr>
                                                                                <w:top w:val="none" w:sz="0" w:space="0" w:color="auto"/>
                                                                                <w:left w:val="none" w:sz="0" w:space="0" w:color="auto"/>
                                                                                <w:bottom w:val="none" w:sz="0" w:space="0" w:color="auto"/>
                                                                                <w:right w:val="none" w:sz="0" w:space="0" w:color="auto"/>
                                                                              </w:divBdr>
                                                                              <w:divsChild>
                                                                                <w:div w:id="1839153520">
                                                                                  <w:marLeft w:val="0"/>
                                                                                  <w:marRight w:val="0"/>
                                                                                  <w:marTop w:val="0"/>
                                                                                  <w:marBottom w:val="0"/>
                                                                                  <w:divBdr>
                                                                                    <w:top w:val="none" w:sz="0" w:space="0" w:color="auto"/>
                                                                                    <w:left w:val="none" w:sz="0" w:space="0" w:color="auto"/>
                                                                                    <w:bottom w:val="none" w:sz="0" w:space="0" w:color="auto"/>
                                                                                    <w:right w:val="none" w:sz="0" w:space="0" w:color="auto"/>
                                                                                  </w:divBdr>
                                                                                  <w:divsChild>
                                                                                    <w:div w:id="1839153515">
                                                                                      <w:marLeft w:val="0"/>
                                                                                      <w:marRight w:val="0"/>
                                                                                      <w:marTop w:val="0"/>
                                                                                      <w:marBottom w:val="0"/>
                                                                                      <w:divBdr>
                                                                                        <w:top w:val="none" w:sz="0" w:space="0" w:color="auto"/>
                                                                                        <w:left w:val="none" w:sz="0" w:space="0" w:color="auto"/>
                                                                                        <w:bottom w:val="none" w:sz="0" w:space="0" w:color="auto"/>
                                                                                        <w:right w:val="none" w:sz="0" w:space="0" w:color="auto"/>
                                                                                      </w:divBdr>
                                                                                      <w:divsChild>
                                                                                        <w:div w:id="1839153510">
                                                                                          <w:marLeft w:val="0"/>
                                                                                          <w:marRight w:val="0"/>
                                                                                          <w:marTop w:val="0"/>
                                                                                          <w:marBottom w:val="0"/>
                                                                                          <w:divBdr>
                                                                                            <w:top w:val="none" w:sz="0" w:space="0" w:color="auto"/>
                                                                                            <w:left w:val="none" w:sz="0" w:space="0" w:color="auto"/>
                                                                                            <w:bottom w:val="none" w:sz="0" w:space="0" w:color="auto"/>
                                                                                            <w:right w:val="none" w:sz="0" w:space="0" w:color="auto"/>
                                                                                          </w:divBdr>
                                                                                          <w:divsChild>
                                                                                            <w:div w:id="1839153512">
                                                                                              <w:marLeft w:val="0"/>
                                                                                              <w:marRight w:val="0"/>
                                                                                              <w:marTop w:val="0"/>
                                                                                              <w:marBottom w:val="0"/>
                                                                                              <w:divBdr>
                                                                                                <w:top w:val="none" w:sz="0" w:space="0" w:color="auto"/>
                                                                                                <w:left w:val="none" w:sz="0" w:space="0" w:color="auto"/>
                                                                                                <w:bottom w:val="none" w:sz="0" w:space="0" w:color="auto"/>
                                                                                                <w:right w:val="none" w:sz="0" w:space="0" w:color="auto"/>
                                                                                              </w:divBdr>
                                                                                              <w:divsChild>
                                                                                                <w:div w:id="1839153513">
                                                                                                  <w:marLeft w:val="0"/>
                                                                                                  <w:marRight w:val="0"/>
                                                                                                  <w:marTop w:val="0"/>
                                                                                                  <w:marBottom w:val="0"/>
                                                                                                  <w:divBdr>
                                                                                                    <w:top w:val="none" w:sz="0" w:space="0" w:color="auto"/>
                                                                                                    <w:left w:val="none" w:sz="0" w:space="0" w:color="auto"/>
                                                                                                    <w:bottom w:val="none" w:sz="0" w:space="0" w:color="auto"/>
                                                                                                    <w:right w:val="none" w:sz="0" w:space="0" w:color="auto"/>
                                                                                                  </w:divBdr>
                                                                                                  <w:divsChild>
                                                                                                    <w:div w:id="1839153514">
                                                                                                      <w:marLeft w:val="0"/>
                                                                                                      <w:marRight w:val="0"/>
                                                                                                      <w:marTop w:val="0"/>
                                                                                                      <w:marBottom w:val="0"/>
                                                                                                      <w:divBdr>
                                                                                                        <w:top w:val="none" w:sz="0" w:space="0" w:color="auto"/>
                                                                                                        <w:left w:val="none" w:sz="0" w:space="0" w:color="auto"/>
                                                                                                        <w:bottom w:val="none" w:sz="0" w:space="0" w:color="auto"/>
                                                                                                        <w:right w:val="none" w:sz="0" w:space="0" w:color="auto"/>
                                                                                                      </w:divBdr>
                                                                                                      <w:divsChild>
                                                                                                        <w:div w:id="1839153511">
                                                                                                          <w:marLeft w:val="0"/>
                                                                                                          <w:marRight w:val="0"/>
                                                                                                          <w:marTop w:val="0"/>
                                                                                                          <w:marBottom w:val="0"/>
                                                                                                          <w:divBdr>
                                                                                                            <w:top w:val="none" w:sz="0" w:space="0" w:color="auto"/>
                                                                                                            <w:left w:val="none" w:sz="0" w:space="0" w:color="auto"/>
                                                                                                            <w:bottom w:val="none" w:sz="0" w:space="0" w:color="auto"/>
                                                                                                            <w:right w:val="none" w:sz="0" w:space="0" w:color="auto"/>
                                                                                                          </w:divBdr>
                                                                                                          <w:divsChild>
                                                                                                            <w:div w:id="1839153509">
                                                                                                              <w:marLeft w:val="0"/>
                                                                                                              <w:marRight w:val="0"/>
                                                                                                              <w:marTop w:val="0"/>
                                                                                                              <w:marBottom w:val="0"/>
                                                                                                              <w:divBdr>
                                                                                                                <w:top w:val="none" w:sz="0" w:space="0" w:color="auto"/>
                                                                                                                <w:left w:val="none" w:sz="0" w:space="0" w:color="auto"/>
                                                                                                                <w:bottom w:val="none" w:sz="0" w:space="0" w:color="auto"/>
                                                                                                                <w:right w:val="none" w:sz="0" w:space="0" w:color="auto"/>
                                                                                                              </w:divBdr>
                                                                                                              <w:divsChild>
                                                                                                                <w:div w:id="1839153537">
                                                                                                                  <w:marLeft w:val="0"/>
                                                                                                                  <w:marRight w:val="0"/>
                                                                                                                  <w:marTop w:val="0"/>
                                                                                                                  <w:marBottom w:val="0"/>
                                                                                                                  <w:divBdr>
                                                                                                                    <w:top w:val="none" w:sz="0" w:space="0" w:color="auto"/>
                                                                                                                    <w:left w:val="none" w:sz="0" w:space="0" w:color="auto"/>
                                                                                                                    <w:bottom w:val="none" w:sz="0" w:space="0" w:color="auto"/>
                                                                                                                    <w:right w:val="none" w:sz="0" w:space="0" w:color="auto"/>
                                                                                                                  </w:divBdr>
                                                                                                                  <w:divsChild>
                                                                                                                    <w:div w:id="1839153538">
                                                                                                                      <w:marLeft w:val="0"/>
                                                                                                                      <w:marRight w:val="0"/>
                                                                                                                      <w:marTop w:val="0"/>
                                                                                                                      <w:marBottom w:val="0"/>
                                                                                                                      <w:divBdr>
                                                                                                                        <w:top w:val="none" w:sz="0" w:space="0" w:color="auto"/>
                                                                                                                        <w:left w:val="none" w:sz="0" w:space="0" w:color="auto"/>
                                                                                                                        <w:bottom w:val="none" w:sz="0" w:space="0" w:color="auto"/>
                                                                                                                        <w:right w:val="none" w:sz="0" w:space="0" w:color="auto"/>
                                                                                                                      </w:divBdr>
                                                                                                                      <w:divsChild>
                                                                                                                        <w:div w:id="1839153540">
                                                                                                                          <w:marLeft w:val="0"/>
                                                                                                                          <w:marRight w:val="0"/>
                                                                                                                          <w:marTop w:val="0"/>
                                                                                                                          <w:marBottom w:val="0"/>
                                                                                                                          <w:divBdr>
                                                                                                                            <w:top w:val="none" w:sz="0" w:space="0" w:color="auto"/>
                                                                                                                            <w:left w:val="none" w:sz="0" w:space="0" w:color="auto"/>
                                                                                                                            <w:bottom w:val="none" w:sz="0" w:space="0" w:color="auto"/>
                                                                                                                            <w:right w:val="none" w:sz="0" w:space="0" w:color="auto"/>
                                                                                                                          </w:divBdr>
                                                                                                                          <w:divsChild>
                                                                                                                            <w:div w:id="1839153507">
                                                                                                                              <w:marLeft w:val="0"/>
                                                                                                                              <w:marRight w:val="0"/>
                                                                                                                              <w:marTop w:val="0"/>
                                                                                                                              <w:marBottom w:val="0"/>
                                                                                                                              <w:divBdr>
                                                                                                                                <w:top w:val="none" w:sz="0" w:space="0" w:color="auto"/>
                                                                                                                                <w:left w:val="none" w:sz="0" w:space="0" w:color="auto"/>
                                                                                                                                <w:bottom w:val="none" w:sz="0" w:space="0" w:color="auto"/>
                                                                                                                                <w:right w:val="none" w:sz="0" w:space="0" w:color="auto"/>
                                                                                                                              </w:divBdr>
                                                                                                                              <w:divsChild>
                                                                                                                                <w:div w:id="1839153539">
                                                                                                                                  <w:marLeft w:val="0"/>
                                                                                                                                  <w:marRight w:val="0"/>
                                                                                                                                  <w:marTop w:val="0"/>
                                                                                                                                  <w:marBottom w:val="0"/>
                                                                                                                                  <w:divBdr>
                                                                                                                                    <w:top w:val="none" w:sz="0" w:space="0" w:color="auto"/>
                                                                                                                                    <w:left w:val="none" w:sz="0" w:space="0" w:color="auto"/>
                                                                                                                                    <w:bottom w:val="none" w:sz="0" w:space="0" w:color="auto"/>
                                                                                                                                    <w:right w:val="none" w:sz="0" w:space="0" w:color="auto"/>
                                                                                                                                  </w:divBdr>
                                                                                                                                  <w:divsChild>
                                                                                                                                    <w:div w:id="1839153506">
                                                                                                                                      <w:marLeft w:val="0"/>
                                                                                                                                      <w:marRight w:val="0"/>
                                                                                                                                      <w:marTop w:val="0"/>
                                                                                                                                      <w:marBottom w:val="0"/>
                                                                                                                                      <w:divBdr>
                                                                                                                                        <w:top w:val="none" w:sz="0" w:space="0" w:color="auto"/>
                                                                                                                                        <w:left w:val="none" w:sz="0" w:space="0" w:color="auto"/>
                                                                                                                                        <w:bottom w:val="none" w:sz="0" w:space="0" w:color="auto"/>
                                                                                                                                        <w:right w:val="none" w:sz="0" w:space="0" w:color="auto"/>
                                                                                                                                      </w:divBdr>
                                                                                                                                      <w:divsChild>
                                                                                                                                        <w:div w:id="1839153508">
                                                                                                                                          <w:marLeft w:val="0"/>
                                                                                                                                          <w:marRight w:val="0"/>
                                                                                                                                          <w:marTop w:val="0"/>
                                                                                                                                          <w:marBottom w:val="0"/>
                                                                                                                                          <w:divBdr>
                                                                                                                                            <w:top w:val="none" w:sz="0" w:space="0" w:color="auto"/>
                                                                                                                                            <w:left w:val="none" w:sz="0" w:space="0" w:color="auto"/>
                                                                                                                                            <w:bottom w:val="none" w:sz="0" w:space="0" w:color="auto"/>
                                                                                                                                            <w:right w:val="none" w:sz="0" w:space="0" w:color="auto"/>
                                                                                                                                          </w:divBdr>
                                                                                                                                          <w:divsChild>
                                                                                                                                            <w:div w:id="1839153504">
                                                                                                                                              <w:marLeft w:val="0"/>
                                                                                                                                              <w:marRight w:val="0"/>
                                                                                                                                              <w:marTop w:val="0"/>
                                                                                                                                              <w:marBottom w:val="0"/>
                                                                                                                                              <w:divBdr>
                                                                                                                                                <w:top w:val="none" w:sz="0" w:space="0" w:color="auto"/>
                                                                                                                                                <w:left w:val="none" w:sz="0" w:space="0" w:color="auto"/>
                                                                                                                                                <w:bottom w:val="none" w:sz="0" w:space="0" w:color="auto"/>
                                                                                                                                                <w:right w:val="none" w:sz="0" w:space="0" w:color="auto"/>
                                                                                                                                              </w:divBdr>
                                                                                                                                              <w:divsChild>
                                                                                                                                                <w:div w:id="1839153542">
                                                                                                                                                  <w:marLeft w:val="0"/>
                                                                                                                                                  <w:marRight w:val="0"/>
                                                                                                                                                  <w:marTop w:val="0"/>
                                                                                                                                                  <w:marBottom w:val="0"/>
                                                                                                                                                  <w:divBdr>
                                                                                                                                                    <w:top w:val="none" w:sz="0" w:space="0" w:color="auto"/>
                                                                                                                                                    <w:left w:val="none" w:sz="0" w:space="0" w:color="auto"/>
                                                                                                                                                    <w:bottom w:val="none" w:sz="0" w:space="0" w:color="auto"/>
                                                                                                                                                    <w:right w:val="none" w:sz="0" w:space="0" w:color="auto"/>
                                                                                                                                                  </w:divBdr>
                                                                                                                                                  <w:divsChild>
                                                                                                                                                    <w:div w:id="1839153505">
                                                                                                                                                      <w:marLeft w:val="0"/>
                                                                                                                                                      <w:marRight w:val="0"/>
                                                                                                                                                      <w:marTop w:val="0"/>
                                                                                                                                                      <w:marBottom w:val="0"/>
                                                                                                                                                      <w:divBdr>
                                                                                                                                                        <w:top w:val="none" w:sz="0" w:space="0" w:color="auto"/>
                                                                                                                                                        <w:left w:val="none" w:sz="0" w:space="0" w:color="auto"/>
                                                                                                                                                        <w:bottom w:val="none" w:sz="0" w:space="0" w:color="auto"/>
                                                                                                                                                        <w:right w:val="none" w:sz="0" w:space="0" w:color="auto"/>
                                                                                                                                                      </w:divBdr>
                                                                                                                                                      <w:divsChild>
                                                                                                                                                        <w:div w:id="1839153503">
                                                                                                                                                          <w:marLeft w:val="0"/>
                                                                                                                                                          <w:marRight w:val="0"/>
                                                                                                                                                          <w:marTop w:val="0"/>
                                                                                                                                                          <w:marBottom w:val="0"/>
                                                                                                                                                          <w:divBdr>
                                                                                                                                                            <w:top w:val="none" w:sz="0" w:space="0" w:color="auto"/>
                                                                                                                                                            <w:left w:val="none" w:sz="0" w:space="0" w:color="auto"/>
                                                                                                                                                            <w:bottom w:val="none" w:sz="0" w:space="0" w:color="auto"/>
                                                                                                                                                            <w:right w:val="none" w:sz="0" w:space="0" w:color="auto"/>
                                                                                                                                                          </w:divBdr>
                                                                                                                                                          <w:divsChild>
                                                                                                                                                            <w:div w:id="1839153546">
                                                                                                                                                              <w:marLeft w:val="0"/>
                                                                                                                                                              <w:marRight w:val="0"/>
                                                                                                                                                              <w:marTop w:val="0"/>
                                                                                                                                                              <w:marBottom w:val="0"/>
                                                                                                                                                              <w:divBdr>
                                                                                                                                                                <w:top w:val="none" w:sz="0" w:space="0" w:color="auto"/>
                                                                                                                                                                <w:left w:val="none" w:sz="0" w:space="0" w:color="auto"/>
                                                                                                                                                                <w:bottom w:val="none" w:sz="0" w:space="0" w:color="auto"/>
                                                                                                                                                                <w:right w:val="none" w:sz="0" w:space="0" w:color="auto"/>
                                                                                                                                                              </w:divBdr>
                                                                                                                                                              <w:divsChild>
                                                                                                                                                                <w:div w:id="1839153502">
                                                                                                                                                                  <w:marLeft w:val="0"/>
                                                                                                                                                                  <w:marRight w:val="0"/>
                                                                                                                                                                  <w:marTop w:val="0"/>
                                                                                                                                                                  <w:marBottom w:val="0"/>
                                                                                                                                                                  <w:divBdr>
                                                                                                                                                                    <w:top w:val="none" w:sz="0" w:space="0" w:color="auto"/>
                                                                                                                                                                    <w:left w:val="none" w:sz="0" w:space="0" w:color="auto"/>
                                                                                                                                                                    <w:bottom w:val="none" w:sz="0" w:space="0" w:color="auto"/>
                                                                                                                                                                    <w:right w:val="none" w:sz="0" w:space="0" w:color="auto"/>
                                                                                                                                                                  </w:divBdr>
                                                                                                                                                                  <w:divsChild>
                                                                                                                                                                    <w:div w:id="1839153544">
                                                                                                                                                                      <w:marLeft w:val="0"/>
                                                                                                                                                                      <w:marRight w:val="0"/>
                                                                                                                                                                      <w:marTop w:val="0"/>
                                                                                                                                                                      <w:marBottom w:val="0"/>
                                                                                                                                                                      <w:divBdr>
                                                                                                                                                                        <w:top w:val="none" w:sz="0" w:space="0" w:color="auto"/>
                                                                                                                                                                        <w:left w:val="none" w:sz="0" w:space="0" w:color="auto"/>
                                                                                                                                                                        <w:bottom w:val="none" w:sz="0" w:space="0" w:color="auto"/>
                                                                                                                                                                        <w:right w:val="none" w:sz="0" w:space="0" w:color="auto"/>
                                                                                                                                                                      </w:divBdr>
                                                                                                                                                                      <w:divsChild>
                                                                                                                                                                        <w:div w:id="1839153545">
                                                                                                                                                                          <w:marLeft w:val="0"/>
                                                                                                                                                                          <w:marRight w:val="0"/>
                                                                                                                                                                          <w:marTop w:val="0"/>
                                                                                                                                                                          <w:marBottom w:val="0"/>
                                                                                                                                                                          <w:divBdr>
                                                                                                                                                                            <w:top w:val="none" w:sz="0" w:space="0" w:color="auto"/>
                                                                                                                                                                            <w:left w:val="none" w:sz="0" w:space="0" w:color="auto"/>
                                                                                                                                                                            <w:bottom w:val="none" w:sz="0" w:space="0" w:color="auto"/>
                                                                                                                                                                            <w:right w:val="none" w:sz="0" w:space="0" w:color="auto"/>
                                                                                                                                                                          </w:divBdr>
                                                                                                                                                                          <w:divsChild>
                                                                                                                                                                            <w:div w:id="1839153543">
                                                                                                                                                                              <w:marLeft w:val="0"/>
                                                                                                                                                                              <w:marRight w:val="0"/>
                                                                                                                                                                              <w:marTop w:val="0"/>
                                                                                                                                                                              <w:marBottom w:val="0"/>
                                                                                                                                                                              <w:divBdr>
                                                                                                                                                                                <w:top w:val="none" w:sz="0" w:space="0" w:color="auto"/>
                                                                                                                                                                                <w:left w:val="none" w:sz="0" w:space="0" w:color="auto"/>
                                                                                                                                                                                <w:bottom w:val="none" w:sz="0" w:space="0" w:color="auto"/>
                                                                                                                                                                                <w:right w:val="none" w:sz="0" w:space="0" w:color="auto"/>
                                                                                                                                                                              </w:divBdr>
                                                                                                                                                                              <w:divsChild>
                                                                                                                                                                                <w:div w:id="1839153499">
                                                                                                                                                                                  <w:marLeft w:val="0"/>
                                                                                                                                                                                  <w:marRight w:val="0"/>
                                                                                                                                                                                  <w:marTop w:val="0"/>
                                                                                                                                                                                  <w:marBottom w:val="0"/>
                                                                                                                                                                                  <w:divBdr>
                                                                                                                                                                                    <w:top w:val="none" w:sz="0" w:space="0" w:color="auto"/>
                                                                                                                                                                                    <w:left w:val="none" w:sz="0" w:space="0" w:color="auto"/>
                                                                                                                                                                                    <w:bottom w:val="none" w:sz="0" w:space="0" w:color="auto"/>
                                                                                                                                                                                    <w:right w:val="none" w:sz="0" w:space="0" w:color="auto"/>
                                                                                                                                                                                  </w:divBdr>
                                                                                                                                                                                  <w:divsChild>
                                                                                                                                                                                    <w:div w:id="1839153501">
                                                                                                                                                                                      <w:marLeft w:val="0"/>
                                                                                                                                                                                      <w:marRight w:val="0"/>
                                                                                                                                                                                      <w:marTop w:val="0"/>
                                                                                                                                                                                      <w:marBottom w:val="0"/>
                                                                                                                                                                                      <w:divBdr>
                                                                                                                                                                                        <w:top w:val="none" w:sz="0" w:space="0" w:color="auto"/>
                                                                                                                                                                                        <w:left w:val="none" w:sz="0" w:space="0" w:color="auto"/>
                                                                                                                                                                                        <w:bottom w:val="none" w:sz="0" w:space="0" w:color="auto"/>
                                                                                                                                                                                        <w:right w:val="none" w:sz="0" w:space="0" w:color="auto"/>
                                                                                                                                                                                      </w:divBdr>
                                                                                                                                                                                      <w:divsChild>
                                                                                                                                                                                        <w:div w:id="1839153498">
                                                                                                                                                                                          <w:marLeft w:val="0"/>
                                                                                                                                                                                          <w:marRight w:val="0"/>
                                                                                                                                                                                          <w:marTop w:val="0"/>
                                                                                                                                                                                          <w:marBottom w:val="0"/>
                                                                                                                                                                                          <w:divBdr>
                                                                                                                                                                                            <w:top w:val="none" w:sz="0" w:space="0" w:color="auto"/>
                                                                                                                                                                                            <w:left w:val="none" w:sz="0" w:space="0" w:color="auto"/>
                                                                                                                                                                                            <w:bottom w:val="none" w:sz="0" w:space="0" w:color="auto"/>
                                                                                                                                                                                            <w:right w:val="none" w:sz="0" w:space="0" w:color="auto"/>
                                                                                                                                                                                          </w:divBdr>
                                                                                                                                                                                          <w:divsChild>
                                                                                                                                                                                            <w:div w:id="1839153500">
                                                                                                                                                                                              <w:marLeft w:val="0"/>
                                                                                                                                                                                              <w:marRight w:val="0"/>
                                                                                                                                                                                              <w:marTop w:val="0"/>
                                                                                                                                                                                              <w:marBottom w:val="0"/>
                                                                                                                                                                                              <w:divBdr>
                                                                                                                                                                                                <w:top w:val="none" w:sz="0" w:space="0" w:color="auto"/>
                                                                                                                                                                                                <w:left w:val="none" w:sz="0" w:space="0" w:color="auto"/>
                                                                                                                                                                                                <w:bottom w:val="none" w:sz="0" w:space="0" w:color="auto"/>
                                                                                                                                                                                                <w:right w:val="none" w:sz="0" w:space="0" w:color="auto"/>
                                                                                                                                                                                              </w:divBdr>
                                                                                                                                                                                              <w:divsChild>
                                                                                                                                                                                                <w:div w:id="1839153547">
                                                                                                                                                                                                  <w:marLeft w:val="0"/>
                                                                                                                                                                                                  <w:marRight w:val="0"/>
                                                                                                                                                                                                  <w:marTop w:val="0"/>
                                                                                                                                                                                                  <w:marBottom w:val="0"/>
                                                                                                                                                                                                  <w:divBdr>
                                                                                                                                                                                                    <w:top w:val="none" w:sz="0" w:space="0" w:color="auto"/>
                                                                                                                                                                                                    <w:left w:val="none" w:sz="0" w:space="0" w:color="auto"/>
                                                                                                                                                                                                    <w:bottom w:val="none" w:sz="0" w:space="0" w:color="auto"/>
                                                                                                                                                                                                    <w:right w:val="none" w:sz="0" w:space="0" w:color="auto"/>
                                                                                                                                                                                                  </w:divBdr>
                                                                                                                                                                                                  <w:divsChild>
                                                                                                                                                                                                    <w:div w:id="1839153497">
                                                                                                                                                                                                      <w:marLeft w:val="0"/>
                                                                                                                                                                                                      <w:marRight w:val="0"/>
                                                                                                                                                                                                      <w:marTop w:val="0"/>
                                                                                                                                                                                                      <w:marBottom w:val="0"/>
                                                                                                                                                                                                      <w:divBdr>
                                                                                                                                                                                                        <w:top w:val="none" w:sz="0" w:space="0" w:color="auto"/>
                                                                                                                                                                                                        <w:left w:val="none" w:sz="0" w:space="0" w:color="auto"/>
                                                                                                                                                                                                        <w:bottom w:val="none" w:sz="0" w:space="0" w:color="auto"/>
                                                                                                                                                                                                        <w:right w:val="none" w:sz="0" w:space="0" w:color="auto"/>
                                                                                                                                                                                                      </w:divBdr>
                                                                                                                                                                                                      <w:divsChild>
                                                                                                                                                                                                        <w:div w:id="1839153548">
                                                                                                                                                                                                          <w:marLeft w:val="0"/>
                                                                                                                                                                                                          <w:marRight w:val="0"/>
                                                                                                                                                                                                          <w:marTop w:val="0"/>
                                                                                                                                                                                                          <w:marBottom w:val="0"/>
                                                                                                                                                                                                          <w:divBdr>
                                                                                                                                                                                                            <w:top w:val="none" w:sz="0" w:space="0" w:color="auto"/>
                                                                                                                                                                                                            <w:left w:val="none" w:sz="0" w:space="0" w:color="auto"/>
                                                                                                                                                                                                            <w:bottom w:val="none" w:sz="0" w:space="0" w:color="auto"/>
                                                                                                                                                                                                            <w:right w:val="none" w:sz="0" w:space="0" w:color="auto"/>
                                                                                                                                                                                                          </w:divBdr>
                                                                                                                                                                                                          <w:divsChild>
                                                                                                                                                                                                            <w:div w:id="1839153496">
                                                                                                                                                                                                              <w:marLeft w:val="0"/>
                                                                                                                                                                                                              <w:marRight w:val="0"/>
                                                                                                                                                                                                              <w:marTop w:val="0"/>
                                                                                                                                                                                                              <w:marBottom w:val="0"/>
                                                                                                                                                                                                              <w:divBdr>
                                                                                                                                                                                                                <w:top w:val="none" w:sz="0" w:space="0" w:color="auto"/>
                                                                                                                                                                                                                <w:left w:val="none" w:sz="0" w:space="0" w:color="auto"/>
                                                                                                                                                                                                                <w:bottom w:val="none" w:sz="0" w:space="0" w:color="auto"/>
                                                                                                                                                                                                                <w:right w:val="none" w:sz="0" w:space="0" w:color="auto"/>
                                                                                                                                                                                                              </w:divBdr>
                                                                                                                                                                                                              <w:divsChild>
                                                                                                                                                                                                                <w:div w:id="1839153550">
                                                                                                                                                                                                                  <w:marLeft w:val="0"/>
                                                                                                                                                                                                                  <w:marRight w:val="0"/>
                                                                                                                                                                                                                  <w:marTop w:val="0"/>
                                                                                                                                                                                                                  <w:marBottom w:val="0"/>
                                                                                                                                                                                                                  <w:divBdr>
                                                                                                                                                                                                                    <w:top w:val="none" w:sz="0" w:space="0" w:color="auto"/>
                                                                                                                                                                                                                    <w:left w:val="none" w:sz="0" w:space="0" w:color="auto"/>
                                                                                                                                                                                                                    <w:bottom w:val="none" w:sz="0" w:space="0" w:color="auto"/>
                                                                                                                                                                                                                    <w:right w:val="none" w:sz="0" w:space="0" w:color="auto"/>
                                                                                                                                                                                                                  </w:divBdr>
                                                                                                                                                                                                                  <w:divsChild>
                                                                                                                                                                                                                    <w:div w:id="1839153549">
                                                                                                                                                                                                                      <w:marLeft w:val="0"/>
                                                                                                                                                                                                                      <w:marRight w:val="0"/>
                                                                                                                                                                                                                      <w:marTop w:val="0"/>
                                                                                                                                                                                                                      <w:marBottom w:val="0"/>
                                                                                                                                                                                                                      <w:divBdr>
                                                                                                                                                                                                                        <w:top w:val="none" w:sz="0" w:space="0" w:color="auto"/>
                                                                                                                                                                                                                        <w:left w:val="none" w:sz="0" w:space="0" w:color="auto"/>
                                                                                                                                                                                                                        <w:bottom w:val="none" w:sz="0" w:space="0" w:color="auto"/>
                                                                                                                                                                                                                        <w:right w:val="none" w:sz="0" w:space="0" w:color="auto"/>
                                                                                                                                                                                                                      </w:divBdr>
                                                                                                                                                                                                                      <w:divsChild>
                                                                                                                                                                                                                        <w:div w:id="1839153551">
                                                                                                                                                                                                                          <w:marLeft w:val="0"/>
                                                                                                                                                                                                                          <w:marRight w:val="0"/>
                                                                                                                                                                                                                          <w:marTop w:val="0"/>
                                                                                                                                                                                                                          <w:marBottom w:val="0"/>
                                                                                                                                                                                                                          <w:divBdr>
                                                                                                                                                                                                                            <w:top w:val="none" w:sz="0" w:space="0" w:color="auto"/>
                                                                                                                                                                                                                            <w:left w:val="none" w:sz="0" w:space="0" w:color="auto"/>
                                                                                                                                                                                                                            <w:bottom w:val="none" w:sz="0" w:space="0" w:color="auto"/>
                                                                                                                                                                                                                            <w:right w:val="none" w:sz="0" w:space="0" w:color="auto"/>
                                                                                                                                                                                                                          </w:divBdr>
                                                                                                                                                                                                                          <w:divsChild>
                                                                                                                                                                                                                            <w:div w:id="1839153552">
                                                                                                                                                                                                                              <w:marLeft w:val="0"/>
                                                                                                                                                                                                                              <w:marRight w:val="0"/>
                                                                                                                                                                                                                              <w:marTop w:val="0"/>
                                                                                                                                                                                                                              <w:marBottom w:val="0"/>
                                                                                                                                                                                                                              <w:divBdr>
                                                                                                                                                                                                                                <w:top w:val="none" w:sz="0" w:space="0" w:color="auto"/>
                                                                                                                                                                                                                                <w:left w:val="none" w:sz="0" w:space="0" w:color="auto"/>
                                                                                                                                                                                                                                <w:bottom w:val="none" w:sz="0" w:space="0" w:color="auto"/>
                                                                                                                                                                                                                                <w:right w:val="none" w:sz="0" w:space="0" w:color="auto"/>
                                                                                                                                                                                                                              </w:divBdr>
                                                                                                                                                                                                                              <w:divsChild>
                                                                                                                                                                                                                                <w:div w:id="1839153495">
                                                                                                                                                                                                                                  <w:marLeft w:val="0"/>
                                                                                                                                                                                                                                  <w:marRight w:val="0"/>
                                                                                                                                                                                                                                  <w:marTop w:val="0"/>
                                                                                                                                                                                                                                  <w:marBottom w:val="0"/>
                                                                                                                                                                                                                                  <w:divBdr>
                                                                                                                                                                                                                                    <w:top w:val="none" w:sz="0" w:space="0" w:color="auto"/>
                                                                                                                                                                                                                                    <w:left w:val="none" w:sz="0" w:space="0" w:color="auto"/>
                                                                                                                                                                                                                                    <w:bottom w:val="none" w:sz="0" w:space="0" w:color="auto"/>
                                                                                                                                                                                                                                    <w:right w:val="none" w:sz="0" w:space="0" w:color="auto"/>
                                                                                                                                                                                                                                  </w:divBdr>
                                                                                                                                                                                                                                  <w:divsChild>
                                                                                                                                                                                                                                    <w:div w:id="1839153553">
                                                                                                                                                                                                                                      <w:marLeft w:val="0"/>
                                                                                                                                                                                                                                      <w:marRight w:val="0"/>
                                                                                                                                                                                                                                      <w:marTop w:val="0"/>
                                                                                                                                                                                                                                      <w:marBottom w:val="0"/>
                                                                                                                                                                                                                                      <w:divBdr>
                                                                                                                                                                                                                                        <w:top w:val="none" w:sz="0" w:space="0" w:color="auto"/>
                                                                                                                                                                                                                                        <w:left w:val="none" w:sz="0" w:space="0" w:color="auto"/>
                                                                                                                                                                                                                                        <w:bottom w:val="none" w:sz="0" w:space="0" w:color="auto"/>
                                                                                                                                                                                                                                        <w:right w:val="none" w:sz="0" w:space="0" w:color="auto"/>
                                                                                                                                                                                                                                      </w:divBdr>
                                                                                                                                                                                                                                      <w:divsChild>
                                                                                                                                                                                                                                        <w:div w:id="1839153554">
                                                                                                                                                                                                                                          <w:marLeft w:val="0"/>
                                                                                                                                                                                                                                          <w:marRight w:val="0"/>
                                                                                                                                                                                                                                          <w:marTop w:val="0"/>
                                                                                                                                                                                                                                          <w:marBottom w:val="0"/>
                                                                                                                                                                                                                                          <w:divBdr>
                                                                                                                                                                                                                                            <w:top w:val="none" w:sz="0" w:space="0" w:color="auto"/>
                                                                                                                                                                                                                                            <w:left w:val="none" w:sz="0" w:space="0" w:color="auto"/>
                                                                                                                                                                                                                                            <w:bottom w:val="none" w:sz="0" w:space="0" w:color="auto"/>
                                                                                                                                                                                                                                            <w:right w:val="none" w:sz="0" w:space="0" w:color="auto"/>
                                                                                                                                                                                                                                          </w:divBdr>
                                                                                                                                                                                                                                          <w:divsChild>
                                                                                                                                                                                                                                            <w:div w:id="1839153555">
                                                                                                                                                                                                                                              <w:marLeft w:val="0"/>
                                                                                                                                                                                                                                              <w:marRight w:val="0"/>
                                                                                                                                                                                                                                              <w:marTop w:val="0"/>
                                                                                                                                                                                                                                              <w:marBottom w:val="0"/>
                                                                                                                                                                                                                                              <w:divBdr>
                                                                                                                                                                                                                                                <w:top w:val="none" w:sz="0" w:space="0" w:color="auto"/>
                                                                                                                                                                                                                                                <w:left w:val="none" w:sz="0" w:space="0" w:color="auto"/>
                                                                                                                                                                                                                                                <w:bottom w:val="none" w:sz="0" w:space="0" w:color="auto"/>
                                                                                                                                                                                                                                                <w:right w:val="none" w:sz="0" w:space="0" w:color="auto"/>
                                                                                                                                                                                                                                              </w:divBdr>
                                                                                                                                                                                                                                              <w:divsChild>
                                                                                                                                                                                                                                                <w:div w:id="1839153494">
                                                                                                                                                                                                                                                  <w:marLeft w:val="0"/>
                                                                                                                                                                                                                                                  <w:marRight w:val="0"/>
                                                                                                                                                                                                                                                  <w:marTop w:val="0"/>
                                                                                                                                                                                                                                                  <w:marBottom w:val="0"/>
                                                                                                                                                                                                                                                  <w:divBdr>
                                                                                                                                                                                                                                                    <w:top w:val="none" w:sz="0" w:space="0" w:color="auto"/>
                                                                                                                                                                                                                                                    <w:left w:val="none" w:sz="0" w:space="0" w:color="auto"/>
                                                                                                                                                                                                                                                    <w:bottom w:val="none" w:sz="0" w:space="0" w:color="auto"/>
                                                                                                                                                                                                                                                    <w:right w:val="none" w:sz="0" w:space="0" w:color="auto"/>
                                                                                                                                                                                                                                                  </w:divBdr>
                                                                                                                                                                                                                                                  <w:divsChild>
                                                                                                                                                                                                                                                    <w:div w:id="1839153491">
                                                                                                                                                                                                                                                      <w:marLeft w:val="0"/>
                                                                                                                                                                                                                                                      <w:marRight w:val="0"/>
                                                                                                                                                                                                                                                      <w:marTop w:val="0"/>
                                                                                                                                                                                                                                                      <w:marBottom w:val="0"/>
                                                                                                                                                                                                                                                      <w:divBdr>
                                                                                                                                                                                                                                                        <w:top w:val="none" w:sz="0" w:space="0" w:color="auto"/>
                                                                                                                                                                                                                                                        <w:left w:val="none" w:sz="0" w:space="0" w:color="auto"/>
                                                                                                                                                                                                                                                        <w:bottom w:val="none" w:sz="0" w:space="0" w:color="auto"/>
                                                                                                                                                                                                                                                        <w:right w:val="none" w:sz="0" w:space="0" w:color="auto"/>
                                                                                                                                                                                                                                                      </w:divBdr>
                                                                                                                                                                                                                                                      <w:divsChild>
                                                                                                                                                                                                                                                        <w:div w:id="1839153490">
                                                                                                                                                                                                                                                          <w:marLeft w:val="0"/>
                                                                                                                                                                                                                                                          <w:marRight w:val="0"/>
                                                                                                                                                                                                                                                          <w:marTop w:val="0"/>
                                                                                                                                                                                                                                                          <w:marBottom w:val="0"/>
                                                                                                                                                                                                                                                          <w:divBdr>
                                                                                                                                                                                                                                                            <w:top w:val="none" w:sz="0" w:space="0" w:color="auto"/>
                                                                                                                                                                                                                                                            <w:left w:val="none" w:sz="0" w:space="0" w:color="auto"/>
                                                                                                                                                                                                                                                            <w:bottom w:val="none" w:sz="0" w:space="0" w:color="auto"/>
                                                                                                                                                                                                                                                            <w:right w:val="none" w:sz="0" w:space="0" w:color="auto"/>
                                                                                                                                                                                                                                                          </w:divBdr>
                                                                                                                                                                                                                                                          <w:divsChild>
                                                                                                                                                                                                                                                            <w:div w:id="1839153493">
                                                                                                                                                                                                                                                              <w:marLeft w:val="0"/>
                                                                                                                                                                                                                                                              <w:marRight w:val="0"/>
                                                                                                                                                                                                                                                              <w:marTop w:val="0"/>
                                                                                                                                                                                                                                                              <w:marBottom w:val="0"/>
                                                                                                                                                                                                                                                              <w:divBdr>
                                                                                                                                                                                                                                                                <w:top w:val="none" w:sz="0" w:space="0" w:color="auto"/>
                                                                                                                                                                                                                                                                <w:left w:val="none" w:sz="0" w:space="0" w:color="auto"/>
                                                                                                                                                                                                                                                                <w:bottom w:val="none" w:sz="0" w:space="0" w:color="auto"/>
                                                                                                                                                                                                                                                                <w:right w:val="none" w:sz="0" w:space="0" w:color="auto"/>
                                                                                                                                                                                                                                                              </w:divBdr>
                                                                                                                                                                                                                                                              <w:divsChild>
                                                                                                                                                                                                                                                                <w:div w:id="1839153492">
                                                                                                                                                                                                                                                                  <w:marLeft w:val="0"/>
                                                                                                                                                                                                                                                                  <w:marRight w:val="0"/>
                                                                                                                                                                                                                                                                  <w:marTop w:val="0"/>
                                                                                                                                                                                                                                                                  <w:marBottom w:val="0"/>
                                                                                                                                                                                                                                                                  <w:divBdr>
                                                                                                                                                                                                                                                                    <w:top w:val="none" w:sz="0" w:space="0" w:color="auto"/>
                                                                                                                                                                                                                                                                    <w:left w:val="none" w:sz="0" w:space="0" w:color="auto"/>
                                                                                                                                                                                                                                                                    <w:bottom w:val="none" w:sz="0" w:space="0" w:color="auto"/>
                                                                                                                                                                                                                                                                    <w:right w:val="none" w:sz="0" w:space="0" w:color="auto"/>
                                                                                                                                                                                                                                                                  </w:divBdr>
                                                                                                                                                                                                                                                                  <w:divsChild>
                                                                                                                                                                                                                                                                    <w:div w:id="1839153487">
                                                                                                                                                                                                                                                                      <w:marLeft w:val="0"/>
                                                                                                                                                                                                                                                                      <w:marRight w:val="0"/>
                                                                                                                                                                                                                                                                      <w:marTop w:val="0"/>
                                                                                                                                                                                                                                                                      <w:marBottom w:val="0"/>
                                                                                                                                                                                                                                                                      <w:divBdr>
                                                                                                                                                                                                                                                                        <w:top w:val="none" w:sz="0" w:space="0" w:color="auto"/>
                                                                                                                                                                                                                                                                        <w:left w:val="none" w:sz="0" w:space="0" w:color="auto"/>
                                                                                                                                                                                                                                                                        <w:bottom w:val="none" w:sz="0" w:space="0" w:color="auto"/>
                                                                                                                                                                                                                                                                        <w:right w:val="none" w:sz="0" w:space="0" w:color="auto"/>
                                                                                                                                                                                                                                                                      </w:divBdr>
                                                                                                                                                                                                                                                                      <w:divsChild>
                                                                                                                                                                                                                                                                        <w:div w:id="1839153556">
                                                                                                                                                                                                                                                                          <w:marLeft w:val="0"/>
                                                                                                                                                                                                                                                                          <w:marRight w:val="0"/>
                                                                                                                                                                                                                                                                          <w:marTop w:val="0"/>
                                                                                                                                                                                                                                                                          <w:marBottom w:val="0"/>
                                                                                                                                                                                                                                                                          <w:divBdr>
                                                                                                                                                                                                                                                                            <w:top w:val="none" w:sz="0" w:space="0" w:color="auto"/>
                                                                                                                                                                                                                                                                            <w:left w:val="none" w:sz="0" w:space="0" w:color="auto"/>
                                                                                                                                                                                                                                                                            <w:bottom w:val="none" w:sz="0" w:space="0" w:color="auto"/>
                                                                                                                                                                                                                                                                            <w:right w:val="none" w:sz="0" w:space="0" w:color="auto"/>
                                                                                                                                                                                                                                                                          </w:divBdr>
                                                                                                                                                                                                                                                                          <w:divsChild>
                                                                                                                                                                                                                                                                            <w:div w:id="1839153557">
                                                                                                                                                                                                                                                                              <w:marLeft w:val="0"/>
                                                                                                                                                                                                                                                                              <w:marRight w:val="0"/>
                                                                                                                                                                                                                                                                              <w:marTop w:val="0"/>
                                                                                                                                                                                                                                                                              <w:marBottom w:val="0"/>
                                                                                                                                                                                                                                                                              <w:divBdr>
                                                                                                                                                                                                                                                                                <w:top w:val="none" w:sz="0" w:space="0" w:color="auto"/>
                                                                                                                                                                                                                                                                                <w:left w:val="none" w:sz="0" w:space="0" w:color="auto"/>
                                                                                                                                                                                                                                                                                <w:bottom w:val="none" w:sz="0" w:space="0" w:color="auto"/>
                                                                                                                                                                                                                                                                                <w:right w:val="none" w:sz="0" w:space="0" w:color="auto"/>
                                                                                                                                                                                                                                                                              </w:divBdr>
                                                                                                                                                                                                                                                                              <w:divsChild>
                                                                                                                                                                                                                                                                                <w:div w:id="1839153558">
                                                                                                                                                                                                                                                                                  <w:marLeft w:val="0"/>
                                                                                                                                                                                                                                                                                  <w:marRight w:val="0"/>
                                                                                                                                                                                                                                                                                  <w:marTop w:val="0"/>
                                                                                                                                                                                                                                                                                  <w:marBottom w:val="0"/>
                                                                                                                                                                                                                                                                                  <w:divBdr>
                                                                                                                                                                                                                                                                                    <w:top w:val="none" w:sz="0" w:space="0" w:color="auto"/>
                                                                                                                                                                                                                                                                                    <w:left w:val="none" w:sz="0" w:space="0" w:color="auto"/>
                                                                                                                                                                                                                                                                                    <w:bottom w:val="none" w:sz="0" w:space="0" w:color="auto"/>
                                                                                                                                                                                                                                                                                    <w:right w:val="none" w:sz="0" w:space="0" w:color="auto"/>
                                                                                                                                                                                                                                                                                  </w:divBdr>
                                                                                                                                                                                                                                                                                  <w:divsChild>
                                                                                                                                                                                                                                                                                    <w:div w:id="1839153559">
                                                                                                                                                                                                                                                                                      <w:marLeft w:val="0"/>
                                                                                                                                                                                                                                                                                      <w:marRight w:val="0"/>
                                                                                                                                                                                                                                                                                      <w:marTop w:val="0"/>
                                                                                                                                                                                                                                                                                      <w:marBottom w:val="0"/>
                                                                                                                                                                                                                                                                                      <w:divBdr>
                                                                                                                                                                                                                                                                                        <w:top w:val="none" w:sz="0" w:space="0" w:color="auto"/>
                                                                                                                                                                                                                                                                                        <w:left w:val="none" w:sz="0" w:space="0" w:color="auto"/>
                                                                                                                                                                                                                                                                                        <w:bottom w:val="none" w:sz="0" w:space="0" w:color="auto"/>
                                                                                                                                                                                                                                                                                        <w:right w:val="none" w:sz="0" w:space="0" w:color="auto"/>
                                                                                                                                                                                                                                                                                      </w:divBdr>
                                                                                                                                                                                                                                                                                      <w:divsChild>
                                                                                                                                                                                                                                                                                        <w:div w:id="1839153488">
                                                                                                                                                                                                                                                                                          <w:marLeft w:val="0"/>
                                                                                                                                                                                                                                                                                          <w:marRight w:val="0"/>
                                                                                                                                                                                                                                                                                          <w:marTop w:val="0"/>
                                                                                                                                                                                                                                                                                          <w:marBottom w:val="0"/>
                                                                                                                                                                                                                                                                                          <w:divBdr>
                                                                                                                                                                                                                                                                                            <w:top w:val="none" w:sz="0" w:space="0" w:color="auto"/>
                                                                                                                                                                                                                                                                                            <w:left w:val="none" w:sz="0" w:space="0" w:color="auto"/>
                                                                                                                                                                                                                                                                                            <w:bottom w:val="none" w:sz="0" w:space="0" w:color="auto"/>
                                                                                                                                                                                                                                                                                            <w:right w:val="none" w:sz="0" w:space="0" w:color="auto"/>
                                                                                                                                                                                                                                                                                          </w:divBdr>
                                                                                                                                                                                                                                                                                          <w:divsChild>
                                                                                                                                                                                                                                                                                            <w:div w:id="1839153560">
                                                                                                                                                                                                                                                                                              <w:marLeft w:val="0"/>
                                                                                                                                                                                                                                                                                              <w:marRight w:val="0"/>
                                                                                                                                                                                                                                                                                              <w:marTop w:val="0"/>
                                                                                                                                                                                                                                                                                              <w:marBottom w:val="0"/>
                                                                                                                                                                                                                                                                                              <w:divBdr>
                                                                                                                                                                                                                                                                                                <w:top w:val="none" w:sz="0" w:space="0" w:color="auto"/>
                                                                                                                                                                                                                                                                                                <w:left w:val="none" w:sz="0" w:space="0" w:color="auto"/>
                                                                                                                                                                                                                                                                                                <w:bottom w:val="none" w:sz="0" w:space="0" w:color="auto"/>
                                                                                                                                                                                                                                                                                                <w:right w:val="none" w:sz="0" w:space="0" w:color="auto"/>
                                                                                                                                                                                                                                                                                              </w:divBdr>
                                                                                                                                                                                                                                                                                              <w:divsChild>
                                                                                                                                                                                                                                                                                                <w:div w:id="1839153489">
                                                                                                                                                                                                                                                                                                  <w:marLeft w:val="0"/>
                                                                                                                                                                                                                                                                                                  <w:marRight w:val="0"/>
                                                                                                                                                                                                                                                                                                  <w:marTop w:val="0"/>
                                                                                                                                                                                                                                                                                                  <w:marBottom w:val="0"/>
                                                                                                                                                                                                                                                                                                  <w:divBdr>
                                                                                                                                                                                                                                                                                                    <w:top w:val="none" w:sz="0" w:space="0" w:color="auto"/>
                                                                                                                                                                                                                                                                                                    <w:left w:val="none" w:sz="0" w:space="0" w:color="auto"/>
                                                                                                                                                                                                                                                                                                    <w:bottom w:val="none" w:sz="0" w:space="0" w:color="auto"/>
                                                                                                                                                                                                                                                                                                    <w:right w:val="none" w:sz="0" w:space="0" w:color="auto"/>
                                                                                                                                                                                                                                                                                                  </w:divBdr>
                                                                                                                                                                                                                                                                                                  <w:divsChild>
                                                                                                                                                                                                                                                                                                    <w:div w:id="1839153486">
                                                                                                                                                                                                                                                                                                      <w:marLeft w:val="0"/>
                                                                                                                                                                                                                                                                                                      <w:marRight w:val="0"/>
                                                                                                                                                                                                                                                                                                      <w:marTop w:val="0"/>
                                                                                                                                                                                                                                                                                                      <w:marBottom w:val="0"/>
                                                                                                                                                                                                                                                                                                      <w:divBdr>
                                                                                                                                                                                                                                                                                                        <w:top w:val="none" w:sz="0" w:space="0" w:color="auto"/>
                                                                                                                                                                                                                                                                                                        <w:left w:val="none" w:sz="0" w:space="0" w:color="auto"/>
                                                                                                                                                                                                                                                                                                        <w:bottom w:val="none" w:sz="0" w:space="0" w:color="auto"/>
                                                                                                                                                                                                                                                                                                        <w:right w:val="none" w:sz="0" w:space="0" w:color="auto"/>
                                                                                                                                                                                                                                                                                                      </w:divBdr>
                                                                                                                                                                                                                                                                                                      <w:divsChild>
                                                                                                                                                                                                                                                                                                        <w:div w:id="1839153482">
                                                                                                                                                                                                                                                                                                          <w:marLeft w:val="0"/>
                                                                                                                                                                                                                                                                                                          <w:marRight w:val="0"/>
                                                                                                                                                                                                                                                                                                          <w:marTop w:val="0"/>
                                                                                                                                                                                                                                                                                                          <w:marBottom w:val="0"/>
                                                                                                                                                                                                                                                                                                          <w:divBdr>
                                                                                                                                                                                                                                                                                                            <w:top w:val="none" w:sz="0" w:space="0" w:color="auto"/>
                                                                                                                                                                                                                                                                                                            <w:left w:val="none" w:sz="0" w:space="0" w:color="auto"/>
                                                                                                                                                                                                                                                                                                            <w:bottom w:val="none" w:sz="0" w:space="0" w:color="auto"/>
                                                                                                                                                                                                                                                                                                            <w:right w:val="none" w:sz="0" w:space="0" w:color="auto"/>
                                                                                                                                                                                                                                                                                                          </w:divBdr>
                                                                                                                                                                                                                                                                                                          <w:divsChild>
                                                                                                                                                                                                                                                                                                            <w:div w:id="1839153484">
                                                                                                                                                                                                                                                                                                              <w:marLeft w:val="0"/>
                                                                                                                                                                                                                                                                                                              <w:marRight w:val="0"/>
                                                                                                                                                                                                                                                                                                              <w:marTop w:val="0"/>
                                                                                                                                                                                                                                                                                                              <w:marBottom w:val="0"/>
                                                                                                                                                                                                                                                                                                              <w:divBdr>
                                                                                                                                                                                                                                                                                                                <w:top w:val="none" w:sz="0" w:space="0" w:color="auto"/>
                                                                                                                                                                                                                                                                                                                <w:left w:val="none" w:sz="0" w:space="0" w:color="auto"/>
                                                                                                                                                                                                                                                                                                                <w:bottom w:val="none" w:sz="0" w:space="0" w:color="auto"/>
                                                                                                                                                                                                                                                                                                                <w:right w:val="none" w:sz="0" w:space="0" w:color="auto"/>
                                                                                                                                                                                                                                                                                                              </w:divBdr>
                                                                                                                                                                                                                                                                                                              <w:divsChild>
                                                                                                                                                                                                                                                                                                                <w:div w:id="1839153483">
                                                                                                                                                                                                                                                                                                                  <w:marLeft w:val="0"/>
                                                                                                                                                                                                                                                                                                                  <w:marRight w:val="0"/>
                                                                                                                                                                                                                                                                                                                  <w:marTop w:val="0"/>
                                                                                                                                                                                                                                                                                                                  <w:marBottom w:val="0"/>
                                                                                                                                                                                                                                                                                                                  <w:divBdr>
                                                                                                                                                                                                                                                                                                                    <w:top w:val="none" w:sz="0" w:space="0" w:color="auto"/>
                                                                                                                                                                                                                                                                                                                    <w:left w:val="none" w:sz="0" w:space="0" w:color="auto"/>
                                                                                                                                                                                                                                                                                                                    <w:bottom w:val="none" w:sz="0" w:space="0" w:color="auto"/>
                                                                                                                                                                                                                                                                                                                    <w:right w:val="none" w:sz="0" w:space="0" w:color="auto"/>
                                                                                                                                                                                                                                                                                                                  </w:divBdr>
                                                                                                                                                                                                                                                                                                                  <w:divsChild>
                                                                                                                                                                                                                                                                                                                    <w:div w:id="1839153485">
                                                                                                                                                                                                                                                                                                                      <w:marLeft w:val="0"/>
                                                                                                                                                                                                                                                                                                                      <w:marRight w:val="0"/>
                                                                                                                                                                                                                                                                                                                      <w:marTop w:val="0"/>
                                                                                                                                                                                                                                                                                                                      <w:marBottom w:val="0"/>
                                                                                                                                                                                                                                                                                                                      <w:divBdr>
                                                                                                                                                                                                                                                                                                                        <w:top w:val="none" w:sz="0" w:space="0" w:color="auto"/>
                                                                                                                                                                                                                                                                                                                        <w:left w:val="none" w:sz="0" w:space="0" w:color="auto"/>
                                                                                                                                                                                                                                                                                                                        <w:bottom w:val="none" w:sz="0" w:space="0" w:color="auto"/>
                                                                                                                                                                                                                                                                                                                        <w:right w:val="none" w:sz="0" w:space="0" w:color="auto"/>
                                                                                                                                                                                                                                                                                                                      </w:divBdr>
                                                                                                                                                                                                                                                                                                                      <w:divsChild>
                                                                                                                                                                                                                                                                                                                        <w:div w:id="1839153480">
                                                                                                                                                                                                                                                                                                                          <w:marLeft w:val="0"/>
                                                                                                                                                                                                                                                                                                                          <w:marRight w:val="0"/>
                                                                                                                                                                                                                                                                                                                          <w:marTop w:val="0"/>
                                                                                                                                                                                                                                                                                                                          <w:marBottom w:val="0"/>
                                                                                                                                                                                                                                                                                                                          <w:divBdr>
                                                                                                                                                                                                                                                                                                                            <w:top w:val="none" w:sz="0" w:space="0" w:color="auto"/>
                                                                                                                                                                                                                                                                                                                            <w:left w:val="none" w:sz="0" w:space="0" w:color="auto"/>
                                                                                                                                                                                                                                                                                                                            <w:bottom w:val="none" w:sz="0" w:space="0" w:color="auto"/>
                                                                                                                                                                                                                                                                                                                            <w:right w:val="none" w:sz="0" w:space="0" w:color="auto"/>
                                                                                                                                                                                                                                                                                                                          </w:divBdr>
                                                                                                                                                                                                                                                                                                                          <w:divsChild>
                                                                                                                                                                                                                                                                                                                            <w:div w:id="1839153481">
                                                                                                                                                                                                                                                                                                                              <w:marLeft w:val="0"/>
                                                                                                                                                                                                                                                                                                                              <w:marRight w:val="0"/>
                                                                                                                                                                                                                                                                                                                              <w:marTop w:val="0"/>
                                                                                                                                                                                                                                                                                                                              <w:marBottom w:val="0"/>
                                                                                                                                                                                                                                                                                                                              <w:divBdr>
                                                                                                                                                                                                                                                                                                                                <w:top w:val="none" w:sz="0" w:space="0" w:color="auto"/>
                                                                                                                                                                                                                                                                                                                                <w:left w:val="none" w:sz="0" w:space="0" w:color="auto"/>
                                                                                                                                                                                                                                                                                                                                <w:bottom w:val="none" w:sz="0" w:space="0" w:color="auto"/>
                                                                                                                                                                                                                                                                                                                                <w:right w:val="none" w:sz="0" w:space="0" w:color="auto"/>
                                                                                                                                                                                                                                                                                                                              </w:divBdr>
                                                                                                                                                                                                                                                                                                                              <w:divsChild>
                                                                                                                                                                                                                                                                                                                                <w:div w:id="1839153563">
                                                                                                                                                                                                                                                                                                                                  <w:marLeft w:val="0"/>
                                                                                                                                                                                                                                                                                                                                  <w:marRight w:val="0"/>
                                                                                                                                                                                                                                                                                                                                  <w:marTop w:val="0"/>
                                                                                                                                                                                                                                                                                                                                  <w:marBottom w:val="0"/>
                                                                                                                                                                                                                                                                                                                                  <w:divBdr>
                                                                                                                                                                                                                                                                                                                                    <w:top w:val="none" w:sz="0" w:space="0" w:color="auto"/>
                                                                                                                                                                                                                                                                                                                                    <w:left w:val="none" w:sz="0" w:space="0" w:color="auto"/>
                                                                                                                                                                                                                                                                                                                                    <w:bottom w:val="none" w:sz="0" w:space="0" w:color="auto"/>
                                                                                                                                                                                                                                                                                                                                    <w:right w:val="none" w:sz="0" w:space="0" w:color="auto"/>
                                                                                                                                                                                                                                                                                                                                  </w:divBdr>
                                                                                                                                                                                                                                                                                                                                  <w:divsChild>
                                                                                                                                                                                                                                                                                                                                    <w:div w:id="1839153479">
                                                                                                                                                                                                                                                                                                                                      <w:marLeft w:val="0"/>
                                                                                                                                                                                                                                                                                                                                      <w:marRight w:val="0"/>
                                                                                                                                                                                                                                                                                                                                      <w:marTop w:val="0"/>
                                                                                                                                                                                                                                                                                                                                      <w:marBottom w:val="0"/>
                                                                                                                                                                                                                                                                                                                                      <w:divBdr>
                                                                                                                                                                                                                                                                                                                                        <w:top w:val="none" w:sz="0" w:space="0" w:color="auto"/>
                                                                                                                                                                                                                                                                                                                                        <w:left w:val="none" w:sz="0" w:space="0" w:color="auto"/>
                                                                                                                                                                                                                                                                                                                                        <w:bottom w:val="none" w:sz="0" w:space="0" w:color="auto"/>
                                                                                                                                                                                                                                                                                                                                        <w:right w:val="none" w:sz="0" w:space="0" w:color="auto"/>
                                                                                                                                                                                                                                                                                                                                      </w:divBdr>
                                                                                                                                                                                                                                                                                                                                      <w:divsChild>
                                                                                                                                                                                                                                                                                                                                        <w:div w:id="1839153561">
                                                                                                                                                                                                                                                                                                                                          <w:marLeft w:val="0"/>
                                                                                                                                                                                                                                                                                                                                          <w:marRight w:val="0"/>
                                                                                                                                                                                                                                                                                                                                          <w:marTop w:val="0"/>
                                                                                                                                                                                                                                                                                                                                          <w:marBottom w:val="0"/>
                                                                                                                                                                                                                                                                                                                                          <w:divBdr>
                                                                                                                                                                                                                                                                                                                                            <w:top w:val="none" w:sz="0" w:space="0" w:color="auto"/>
                                                                                                                                                                                                                                                                                                                                            <w:left w:val="none" w:sz="0" w:space="0" w:color="auto"/>
                                                                                                                                                                                                                                                                                                                                            <w:bottom w:val="none" w:sz="0" w:space="0" w:color="auto"/>
                                                                                                                                                                                                                                                                                                                                            <w:right w:val="none" w:sz="0" w:space="0" w:color="auto"/>
                                                                                                                                                                                                                                                                                                                                          </w:divBdr>
                                                                                                                                                                                                                                                                                                                                          <w:divsChild>
                                                                                                                                                                                                                                                                                                                                            <w:div w:id="1839153562">
                                                                                                                                                                                                                                                                                                                                              <w:marLeft w:val="0"/>
                                                                                                                                                                                                                                                                                                                                              <w:marRight w:val="0"/>
                                                                                                                                                                                                                                                                                                                                              <w:marTop w:val="0"/>
                                                                                                                                                                                                                                                                                                                                              <w:marBottom w:val="0"/>
                                                                                                                                                                                                                                                                                                                                              <w:divBdr>
                                                                                                                                                                                                                                                                                                                                                <w:top w:val="none" w:sz="0" w:space="0" w:color="auto"/>
                                                                                                                                                                                                                                                                                                                                                <w:left w:val="none" w:sz="0" w:space="0" w:color="auto"/>
                                                                                                                                                                                                                                                                                                                                                <w:bottom w:val="none" w:sz="0" w:space="0" w:color="auto"/>
                                                                                                                                                                                                                                                                                                                                                <w:right w:val="none" w:sz="0" w:space="0" w:color="auto"/>
                                                                                                                                                                                                                                                                                                                                              </w:divBdr>
                                                                                                                                                                                                                                                                                                                                              <w:divsChild>
                                                                                                                                                                                                                                                                                                                                                <w:div w:id="1839153565">
                                                                                                                                                                                                                                                                                                                                                  <w:marLeft w:val="0"/>
                                                                                                                                                                                                                                                                                                                                                  <w:marRight w:val="0"/>
                                                                                                                                                                                                                                                                                                                                                  <w:marTop w:val="0"/>
                                                                                                                                                                                                                                                                                                                                                  <w:marBottom w:val="0"/>
                                                                                                                                                                                                                                                                                                                                                  <w:divBdr>
                                                                                                                                                                                                                                                                                                                                                    <w:top w:val="none" w:sz="0" w:space="0" w:color="auto"/>
                                                                                                                                                                                                                                                                                                                                                    <w:left w:val="none" w:sz="0" w:space="0" w:color="auto"/>
                                                                                                                                                                                                                                                                                                                                                    <w:bottom w:val="none" w:sz="0" w:space="0" w:color="auto"/>
                                                                                                                                                                                                                                                                                                                                                    <w:right w:val="none" w:sz="0" w:space="0" w:color="auto"/>
                                                                                                                                                                                                                                                                                                                                                  </w:divBdr>
                                                                                                                                                                                                                                                                                                                                                  <w:divsChild>
                                                                                                                                                                                                                                                                                                                                                    <w:div w:id="1839153564">
                                                                                                                                                                                                                                                                                                                                                      <w:marLeft w:val="0"/>
                                                                                                                                                                                                                                                                                                                                                      <w:marRight w:val="0"/>
                                                                                                                                                                                                                                                                                                                                                      <w:marTop w:val="0"/>
                                                                                                                                                                                                                                                                                                                                                      <w:marBottom w:val="0"/>
                                                                                                                                                                                                                                                                                                                                                      <w:divBdr>
                                                                                                                                                                                                                                                                                                                                                        <w:top w:val="none" w:sz="0" w:space="0" w:color="auto"/>
                                                                                                                                                                                                                                                                                                                                                        <w:left w:val="none" w:sz="0" w:space="0" w:color="auto"/>
                                                                                                                                                                                                                                                                                                                                                        <w:bottom w:val="none" w:sz="0" w:space="0" w:color="auto"/>
                                                                                                                                                                                                                                                                                                                                                        <w:right w:val="none" w:sz="0" w:space="0" w:color="auto"/>
                                                                                                                                                                                                                                                                                                                                                      </w:divBdr>
                                                                                                                                                                                                                                                                                                                                                      <w:divsChild>
                                                                                                                                                                                                                                                                                                                                                        <w:div w:id="1839153478">
                                                                                                                                                                                                                                                                                                                                                          <w:marLeft w:val="0"/>
                                                                                                                                                                                                                                                                                                                                                          <w:marRight w:val="0"/>
                                                                                                                                                                                                                                                                                                                                                          <w:marTop w:val="0"/>
                                                                                                                                                                                                                                                                                                                                                          <w:marBottom w:val="0"/>
                                                                                                                                                                                                                                                                                                                                                          <w:divBdr>
                                                                                                                                                                                                                                                                                                                                                            <w:top w:val="none" w:sz="0" w:space="0" w:color="auto"/>
                                                                                                                                                                                                                                                                                                                                                            <w:left w:val="none" w:sz="0" w:space="0" w:color="auto"/>
                                                                                                                                                                                                                                                                                                                                                            <w:bottom w:val="none" w:sz="0" w:space="0" w:color="auto"/>
                                                                                                                                                                                                                                                                                                                                                            <w:right w:val="none" w:sz="0" w:space="0" w:color="auto"/>
                                                                                                                                                                                                                                                                                                                                                          </w:divBdr>
                                                                                                                                                                                                                                                                                                                                                          <w:divsChild>
                                                                                                                                                                                                                                                                                                                                                            <w:div w:id="1839153477">
                                                                                                                                                                                                                                                                                                                                                              <w:marLeft w:val="0"/>
                                                                                                                                                                                                                                                                                                                                                              <w:marRight w:val="0"/>
                                                                                                                                                                                                                                                                                                                                                              <w:marTop w:val="0"/>
                                                                                                                                                                                                                                                                                                                                                              <w:marBottom w:val="0"/>
                                                                                                                                                                                                                                                                                                                                                              <w:divBdr>
                                                                                                                                                                                                                                                                                                                                                                <w:top w:val="none" w:sz="0" w:space="0" w:color="auto"/>
                                                                                                                                                                                                                                                                                                                                                                <w:left w:val="none" w:sz="0" w:space="0" w:color="auto"/>
                                                                                                                                                                                                                                                                                                                                                                <w:bottom w:val="none" w:sz="0" w:space="0" w:color="auto"/>
                                                                                                                                                                                                                                                                                                                                                                <w:right w:val="none" w:sz="0" w:space="0" w:color="auto"/>
                                                                                                                                                                                                                                                                                                                                                              </w:divBdr>
                                                                                                                                                                                                                                                                                                                                                              <w:divsChild>
                                                                                                                                                                                                                                                                                                                                                                <w:div w:id="1839153566">
                                                                                                                                                                                                                                                                                                                                                                  <w:marLeft w:val="0"/>
                                                                                                                                                                                                                                                                                                                                                                  <w:marRight w:val="0"/>
                                                                                                                                                                                                                                                                                                                                                                  <w:marTop w:val="0"/>
                                                                                                                                                                                                                                                                                                                                                                  <w:marBottom w:val="0"/>
                                                                                                                                                                                                                                                                                                                                                                  <w:divBdr>
                                                                                                                                                                                                                                                                                                                                                                    <w:top w:val="none" w:sz="0" w:space="0" w:color="auto"/>
                                                                                                                                                                                                                                                                                                                                                                    <w:left w:val="none" w:sz="0" w:space="0" w:color="auto"/>
                                                                                                                                                                                                                                                                                                                                                                    <w:bottom w:val="none" w:sz="0" w:space="0" w:color="auto"/>
                                                                                                                                                                                                                                                                                                                                                                    <w:right w:val="none" w:sz="0" w:space="0" w:color="auto"/>
                                                                                                                                                                                                                                                                                                                                                                  </w:divBdr>
                                                                                                                                                                                                                                                                                                                                                                  <w:divsChild>
                                                                                                                                                                                                                                                                                                                                                                    <w:div w:id="183915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9153530">
      <w:marLeft w:val="0"/>
      <w:marRight w:val="0"/>
      <w:marTop w:val="0"/>
      <w:marBottom w:val="0"/>
      <w:divBdr>
        <w:top w:val="none" w:sz="0" w:space="0" w:color="auto"/>
        <w:left w:val="none" w:sz="0" w:space="0" w:color="auto"/>
        <w:bottom w:val="none" w:sz="0" w:space="0" w:color="auto"/>
        <w:right w:val="none" w:sz="0" w:space="0" w:color="auto"/>
      </w:divBdr>
    </w:div>
    <w:div w:id="183915354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ABEEE70-AAFC-4601-925B-7BA495BA2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10200</Words>
  <Characters>58141</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CSIRO</Company>
  <LinksUpToDate>false</LinksUpToDate>
  <CharactersWithSpaces>68205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Cullerne, Darren (Agriculture, Black Mountain)</dc:creator>
  <cp:lastModifiedBy>Cullerne, Darren (Agriculture, Black Mountain)</cp:lastModifiedBy>
  <cp:revision>2</cp:revision>
  <cp:lastPrinted>2015-06-30T02:04:00Z</cp:lastPrinted>
  <dcterms:created xsi:type="dcterms:W3CDTF">2015-07-13T01:45:00Z</dcterms:created>
  <dcterms:modified xsi:type="dcterms:W3CDTF">2015-07-13T01:45:00Z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quack.sawbones@gmail.com@www.mendeley.com</vt:lpwstr>
  </property>
  <property fmtid="{D5CDD505-2E9C-101B-9397-08002B2CF9AE}" pid="4" name="Mendeley Citation Style_1">
    <vt:lpwstr>http://www.zotero.org/styles/harvard1</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