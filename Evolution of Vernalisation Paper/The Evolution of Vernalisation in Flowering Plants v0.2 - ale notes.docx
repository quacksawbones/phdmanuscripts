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15B" w:rsidRPr="00EA78E3" w:rsidRDefault="004A5B1C">
      <w:pPr>
        <w:rPr>
          <w:rFonts w:ascii="Arial" w:hAnsi="Arial" w:cs="Arial"/>
        </w:rPr>
      </w:pPr>
      <w:r w:rsidRPr="00EA78E3">
        <w:rPr>
          <w:rFonts w:ascii="Arial" w:hAnsi="Arial" w:cs="Arial"/>
        </w:rPr>
        <w:t>The Evolution of Vernalisation in Flowering Plants</w:t>
      </w:r>
    </w:p>
    <w:p w:rsidR="00C46C87" w:rsidRPr="005A13C0" w:rsidRDefault="00ED2D4C" w:rsidP="005A13C0">
      <w:pPr>
        <w:rPr>
          <w:rFonts w:ascii="Arial" w:hAnsi="Arial" w:cs="Arial"/>
        </w:rPr>
      </w:pPr>
      <w:r w:rsidRPr="00ED2D4C">
        <w:rPr>
          <w:rFonts w:ascii="Arial" w:hAnsi="Arial" w:cs="Arial"/>
        </w:rPr>
        <w:t>In flowering plants,</w:t>
      </w:r>
      <w:r w:rsidR="004C0BB2">
        <w:rPr>
          <w:rFonts w:ascii="Arial" w:hAnsi="Arial" w:cs="Arial"/>
        </w:rPr>
        <w:t xml:space="preserve"> sensing </w:t>
      </w:r>
      <w:ins w:id="0" w:author="University of Newcastle" w:date="2015-07-02T07:30:00Z">
        <w:r w:rsidR="00382A4E">
          <w:rPr>
            <w:rFonts w:ascii="Arial" w:hAnsi="Arial" w:cs="Arial"/>
          </w:rPr>
          <w:t xml:space="preserve">surrounding </w:t>
        </w:r>
      </w:ins>
      <w:r w:rsidR="004C0BB2">
        <w:rPr>
          <w:rFonts w:ascii="Arial" w:hAnsi="Arial" w:cs="Arial"/>
        </w:rPr>
        <w:t>environmental conditions and regulating</w:t>
      </w:r>
      <w:r w:rsidRPr="00ED2D4C">
        <w:rPr>
          <w:rFonts w:ascii="Arial" w:hAnsi="Arial" w:cs="Arial"/>
        </w:rPr>
        <w:t xml:space="preserve"> flowering time</w:t>
      </w:r>
      <w:r w:rsidR="005A13C0">
        <w:rPr>
          <w:rFonts w:ascii="Arial" w:hAnsi="Arial" w:cs="Arial"/>
        </w:rPr>
        <w:t xml:space="preserve"> </w:t>
      </w:r>
      <w:ins w:id="1" w:author="University of Newcastle" w:date="2015-07-02T07:31:00Z">
        <w:r w:rsidR="00382A4E">
          <w:rPr>
            <w:rFonts w:ascii="Arial" w:hAnsi="Arial" w:cs="Arial"/>
          </w:rPr>
          <w:t xml:space="preserve">to tightly correspond with the changing environment </w:t>
        </w:r>
      </w:ins>
      <w:r w:rsidR="005A13C0">
        <w:rPr>
          <w:rFonts w:ascii="Arial" w:hAnsi="Arial" w:cs="Arial"/>
        </w:rPr>
        <w:t xml:space="preserve">is the </w:t>
      </w:r>
      <w:r w:rsidRPr="00ED2D4C">
        <w:rPr>
          <w:rFonts w:ascii="Arial" w:hAnsi="Arial" w:cs="Arial"/>
        </w:rPr>
        <w:t>key to maxim</w:t>
      </w:r>
      <w:r w:rsidR="005A13C0">
        <w:rPr>
          <w:rFonts w:ascii="Arial" w:hAnsi="Arial" w:cs="Arial"/>
        </w:rPr>
        <w:t>ising</w:t>
      </w:r>
      <w:r w:rsidRPr="00ED2D4C">
        <w:rPr>
          <w:rFonts w:ascii="Arial" w:hAnsi="Arial" w:cs="Arial"/>
        </w:rPr>
        <w:t xml:space="preserve"> </w:t>
      </w:r>
      <w:del w:id="2" w:author="University of Newcastle" w:date="2015-07-02T07:32:00Z">
        <w:r w:rsidRPr="00ED2D4C" w:rsidDel="00382A4E">
          <w:rPr>
            <w:rFonts w:ascii="Arial" w:hAnsi="Arial" w:cs="Arial"/>
          </w:rPr>
          <w:delText xml:space="preserve">the potential for </w:delText>
        </w:r>
      </w:del>
      <w:r w:rsidRPr="00ED2D4C">
        <w:rPr>
          <w:rFonts w:ascii="Arial" w:hAnsi="Arial" w:cs="Arial"/>
        </w:rPr>
        <w:t>reproduction</w:t>
      </w:r>
      <w:ins w:id="3" w:author="University of Newcastle" w:date="2015-07-02T07:32:00Z">
        <w:r w:rsidR="00382A4E">
          <w:rPr>
            <w:rFonts w:ascii="Arial" w:hAnsi="Arial" w:cs="Arial"/>
          </w:rPr>
          <w:t xml:space="preserve"> potential</w:t>
        </w:r>
      </w:ins>
      <w:r w:rsidRPr="00ED2D4C">
        <w:rPr>
          <w:rFonts w:ascii="Arial" w:hAnsi="Arial" w:cs="Arial"/>
        </w:rPr>
        <w:t xml:space="preserve">. </w:t>
      </w:r>
      <w:r w:rsidR="00D10FF8">
        <w:rPr>
          <w:rFonts w:ascii="Arial" w:hAnsi="Arial" w:cs="Arial"/>
        </w:rPr>
        <w:t>Flowering too early can resul</w:t>
      </w:r>
      <w:r w:rsidR="005904E5">
        <w:rPr>
          <w:rFonts w:ascii="Arial" w:hAnsi="Arial" w:cs="Arial"/>
        </w:rPr>
        <w:t xml:space="preserve">t in damage to </w:t>
      </w:r>
      <w:del w:id="4" w:author="University of Newcastle" w:date="2015-07-02T07:32:00Z">
        <w:r w:rsidR="005904E5" w:rsidDel="00382A4E">
          <w:rPr>
            <w:rFonts w:ascii="Arial" w:hAnsi="Arial" w:cs="Arial"/>
          </w:rPr>
          <w:delText xml:space="preserve">the </w:delText>
        </w:r>
      </w:del>
      <w:r w:rsidR="005904E5">
        <w:rPr>
          <w:rFonts w:ascii="Arial" w:hAnsi="Arial" w:cs="Arial"/>
        </w:rPr>
        <w:t xml:space="preserve">delicate reproductive organs </w:t>
      </w:r>
      <w:r w:rsidR="005A13C0">
        <w:rPr>
          <w:rFonts w:ascii="Arial" w:hAnsi="Arial" w:cs="Arial"/>
        </w:rPr>
        <w:t>during</w:t>
      </w:r>
      <w:r w:rsidR="004C0BB2">
        <w:rPr>
          <w:rFonts w:ascii="Arial" w:hAnsi="Arial" w:cs="Arial"/>
        </w:rPr>
        <w:t xml:space="preserve"> unseasonal</w:t>
      </w:r>
      <w:r w:rsidR="005A13C0">
        <w:rPr>
          <w:rFonts w:ascii="Arial" w:hAnsi="Arial" w:cs="Arial"/>
        </w:rPr>
        <w:t xml:space="preserve"> cold </w:t>
      </w:r>
      <w:ins w:id="5" w:author="University of Newcastle" w:date="2015-07-02T07:32:00Z">
        <w:r w:rsidR="00382A4E">
          <w:rPr>
            <w:rFonts w:ascii="Arial" w:hAnsi="Arial" w:cs="Arial"/>
          </w:rPr>
          <w:t>‘</w:t>
        </w:r>
      </w:ins>
      <w:r w:rsidR="005A13C0">
        <w:rPr>
          <w:rFonts w:ascii="Arial" w:hAnsi="Arial" w:cs="Arial"/>
        </w:rPr>
        <w:t>snaps</w:t>
      </w:r>
      <w:ins w:id="6" w:author="University of Newcastle" w:date="2015-07-02T07:32:00Z">
        <w:r w:rsidR="00382A4E">
          <w:rPr>
            <w:rFonts w:ascii="Arial" w:hAnsi="Arial" w:cs="Arial"/>
          </w:rPr>
          <w:t>’</w:t>
        </w:r>
      </w:ins>
      <w:r w:rsidR="005A13C0">
        <w:rPr>
          <w:rFonts w:ascii="Arial" w:hAnsi="Arial" w:cs="Arial"/>
        </w:rPr>
        <w:t xml:space="preserve">, while flowering too late </w:t>
      </w:r>
      <w:del w:id="7" w:author="University of Newcastle" w:date="2015-07-02T07:32:00Z">
        <w:r w:rsidR="005A13C0" w:rsidDel="00382A4E">
          <w:rPr>
            <w:rFonts w:ascii="Arial" w:hAnsi="Arial" w:cs="Arial"/>
          </w:rPr>
          <w:delText xml:space="preserve">means </w:delText>
        </w:r>
      </w:del>
      <w:ins w:id="8" w:author="University of Newcastle" w:date="2015-07-02T07:32:00Z">
        <w:r w:rsidR="00382A4E">
          <w:rPr>
            <w:rFonts w:ascii="Arial" w:hAnsi="Arial" w:cs="Arial"/>
          </w:rPr>
          <w:t xml:space="preserve">could result in </w:t>
        </w:r>
      </w:ins>
      <w:r w:rsidR="005A13C0">
        <w:rPr>
          <w:rFonts w:ascii="Arial" w:hAnsi="Arial" w:cs="Arial"/>
        </w:rPr>
        <w:t xml:space="preserve">the plant </w:t>
      </w:r>
      <w:del w:id="9" w:author="University of Newcastle" w:date="2015-07-02T07:33:00Z">
        <w:r w:rsidR="005A13C0" w:rsidDel="00382A4E">
          <w:rPr>
            <w:rFonts w:ascii="Arial" w:hAnsi="Arial" w:cs="Arial"/>
          </w:rPr>
          <w:delText xml:space="preserve">can </w:delText>
        </w:r>
      </w:del>
      <w:r w:rsidR="005A13C0">
        <w:rPr>
          <w:rFonts w:ascii="Arial" w:hAnsi="Arial" w:cs="Arial"/>
        </w:rPr>
        <w:t>miss</w:t>
      </w:r>
      <w:ins w:id="10" w:author="University of Newcastle" w:date="2015-07-02T07:33:00Z">
        <w:r w:rsidR="00382A4E">
          <w:rPr>
            <w:rFonts w:ascii="Arial" w:hAnsi="Arial" w:cs="Arial"/>
          </w:rPr>
          <w:t>ing</w:t>
        </w:r>
      </w:ins>
      <w:r w:rsidR="005A13C0">
        <w:rPr>
          <w:rFonts w:ascii="Arial" w:hAnsi="Arial" w:cs="Arial"/>
        </w:rPr>
        <w:t xml:space="preserve"> out on favourable </w:t>
      </w:r>
      <w:ins w:id="11" w:author="University of Newcastle" w:date="2015-07-02T07:33:00Z">
        <w:r w:rsidR="00382A4E">
          <w:rPr>
            <w:rFonts w:ascii="Arial" w:hAnsi="Arial" w:cs="Arial"/>
          </w:rPr>
          <w:t xml:space="preserve">spring time </w:t>
        </w:r>
      </w:ins>
      <w:r w:rsidR="005A13C0">
        <w:rPr>
          <w:rFonts w:ascii="Arial" w:hAnsi="Arial" w:cs="Arial"/>
        </w:rPr>
        <w:t>growing conditions</w:t>
      </w:r>
      <w:del w:id="12" w:author="University of Newcastle" w:date="2015-07-02T07:33:00Z">
        <w:r w:rsidR="005A13C0" w:rsidDel="00382A4E">
          <w:rPr>
            <w:rFonts w:ascii="Arial" w:hAnsi="Arial" w:cs="Arial"/>
          </w:rPr>
          <w:delText xml:space="preserve"> during spring</w:delText>
        </w:r>
      </w:del>
      <w:r w:rsidR="005A13C0">
        <w:rPr>
          <w:rFonts w:ascii="Arial" w:hAnsi="Arial" w:cs="Arial"/>
        </w:rPr>
        <w:t>.</w:t>
      </w:r>
      <w:r w:rsidR="00D10FF8">
        <w:rPr>
          <w:rFonts w:ascii="Arial" w:hAnsi="Arial" w:cs="Arial"/>
        </w:rPr>
        <w:t xml:space="preserve"> </w:t>
      </w:r>
      <w:r w:rsidR="004C0BB2">
        <w:rPr>
          <w:rFonts w:ascii="Arial" w:hAnsi="Arial" w:cs="Arial"/>
        </w:rPr>
        <w:t>Crop p</w:t>
      </w:r>
      <w:r w:rsidR="005A13C0">
        <w:rPr>
          <w:rFonts w:ascii="Arial" w:hAnsi="Arial" w:cs="Arial"/>
        </w:rPr>
        <w:t xml:space="preserve">lanting schedules are planned </w:t>
      </w:r>
      <w:ins w:id="13" w:author="University of Newcastle" w:date="2015-07-02T07:33:00Z">
        <w:r w:rsidR="00382A4E">
          <w:rPr>
            <w:rFonts w:ascii="Arial" w:hAnsi="Arial" w:cs="Arial"/>
          </w:rPr>
          <w:t xml:space="preserve">to </w:t>
        </w:r>
      </w:ins>
      <w:r w:rsidR="005A13C0">
        <w:rPr>
          <w:rFonts w:ascii="Arial" w:hAnsi="Arial" w:cs="Arial"/>
        </w:rPr>
        <w:t xml:space="preserve">specifically </w:t>
      </w:r>
      <w:del w:id="14" w:author="University of Newcastle" w:date="2015-07-02T07:33:00Z">
        <w:r w:rsidR="005A13C0" w:rsidDel="00382A4E">
          <w:rPr>
            <w:rFonts w:ascii="Arial" w:hAnsi="Arial" w:cs="Arial"/>
          </w:rPr>
          <w:delText xml:space="preserve">to </w:delText>
        </w:r>
      </w:del>
      <w:r w:rsidR="005A13C0">
        <w:rPr>
          <w:rFonts w:ascii="Arial" w:hAnsi="Arial" w:cs="Arial"/>
        </w:rPr>
        <w:t xml:space="preserve">exploit </w:t>
      </w:r>
      <w:ins w:id="15" w:author="University of Newcastle" w:date="2015-07-02T07:34:00Z">
        <w:r w:rsidR="00382A4E">
          <w:rPr>
            <w:rFonts w:ascii="Arial" w:hAnsi="Arial" w:cs="Arial"/>
          </w:rPr>
          <w:t xml:space="preserve">a plant’s </w:t>
        </w:r>
      </w:ins>
      <w:r w:rsidR="004C0BB2">
        <w:rPr>
          <w:rFonts w:ascii="Arial" w:hAnsi="Arial" w:cs="Arial"/>
        </w:rPr>
        <w:t xml:space="preserve">mechanisms </w:t>
      </w:r>
      <w:del w:id="16" w:author="University of Newcastle" w:date="2015-07-02T07:34:00Z">
        <w:r w:rsidR="004C0BB2" w:rsidDel="00382A4E">
          <w:rPr>
            <w:rFonts w:ascii="Arial" w:hAnsi="Arial" w:cs="Arial"/>
          </w:rPr>
          <w:delText xml:space="preserve">for </w:delText>
        </w:r>
      </w:del>
      <w:ins w:id="17" w:author="University of Newcastle" w:date="2015-07-02T07:34:00Z">
        <w:r w:rsidR="00382A4E">
          <w:rPr>
            <w:rFonts w:ascii="Arial" w:hAnsi="Arial" w:cs="Arial"/>
          </w:rPr>
          <w:t xml:space="preserve">to </w:t>
        </w:r>
      </w:ins>
      <w:r w:rsidR="004C0BB2">
        <w:rPr>
          <w:rFonts w:ascii="Arial" w:hAnsi="Arial" w:cs="Arial"/>
        </w:rPr>
        <w:t>respond</w:t>
      </w:r>
      <w:del w:id="18" w:author="University of Newcastle" w:date="2015-07-02T07:34:00Z">
        <w:r w:rsidR="004C0BB2" w:rsidDel="00382A4E">
          <w:rPr>
            <w:rFonts w:ascii="Arial" w:hAnsi="Arial" w:cs="Arial"/>
          </w:rPr>
          <w:delText>ing</w:delText>
        </w:r>
      </w:del>
      <w:r w:rsidR="004C0BB2">
        <w:rPr>
          <w:rFonts w:ascii="Arial" w:hAnsi="Arial" w:cs="Arial"/>
        </w:rPr>
        <w:t xml:space="preserve"> to </w:t>
      </w:r>
      <w:del w:id="19" w:author="University of Newcastle" w:date="2015-07-02T07:34:00Z">
        <w:r w:rsidR="004C0BB2" w:rsidDel="00382A4E">
          <w:rPr>
            <w:rFonts w:ascii="Arial" w:hAnsi="Arial" w:cs="Arial"/>
          </w:rPr>
          <w:delText xml:space="preserve">these </w:delText>
        </w:r>
      </w:del>
      <w:r w:rsidR="004C0BB2">
        <w:rPr>
          <w:rFonts w:ascii="Arial" w:hAnsi="Arial" w:cs="Arial"/>
        </w:rPr>
        <w:t>environmental cues, such as</w:t>
      </w:r>
      <w:r w:rsidR="005A13C0">
        <w:rPr>
          <w:rFonts w:ascii="Arial" w:hAnsi="Arial" w:cs="Arial"/>
        </w:rPr>
        <w:t xml:space="preserve"> vernalisation</w:t>
      </w:r>
      <w:r w:rsidR="004C0BB2">
        <w:rPr>
          <w:rFonts w:ascii="Arial" w:hAnsi="Arial" w:cs="Arial"/>
        </w:rPr>
        <w:t>,</w:t>
      </w:r>
      <w:r w:rsidR="005A13C0">
        <w:rPr>
          <w:rFonts w:ascii="Arial" w:hAnsi="Arial" w:cs="Arial"/>
        </w:rPr>
        <w:t xml:space="preserve"> to maximise yield. While </w:t>
      </w:r>
      <w:del w:id="20" w:author="University of Newcastle" w:date="2015-07-02T07:34:00Z">
        <w:r w:rsidR="005A13C0" w:rsidDel="00382A4E">
          <w:rPr>
            <w:rFonts w:ascii="Arial" w:hAnsi="Arial" w:cs="Arial"/>
          </w:rPr>
          <w:delText>d</w:delText>
        </w:r>
        <w:r w:rsidDel="00382A4E">
          <w:rPr>
            <w:rFonts w:ascii="Arial" w:hAnsi="Arial" w:cs="Arial"/>
          </w:rPr>
          <w:delText xml:space="preserve">ifferent </w:delText>
        </w:r>
      </w:del>
      <w:ins w:id="21" w:author="University of Newcastle" w:date="2015-07-02T07:34:00Z">
        <w:r w:rsidR="00382A4E">
          <w:rPr>
            <w:rFonts w:ascii="Arial" w:hAnsi="Arial" w:cs="Arial"/>
          </w:rPr>
          <w:t xml:space="preserve">individual </w:t>
        </w:r>
      </w:ins>
      <w:r>
        <w:rPr>
          <w:rFonts w:ascii="Arial" w:hAnsi="Arial" w:cs="Arial"/>
        </w:rPr>
        <w:t>plant</w:t>
      </w:r>
      <w:ins w:id="22" w:author="University of Newcastle" w:date="2015-07-02T07:34:00Z">
        <w:r w:rsidR="00382A4E">
          <w:rPr>
            <w:rFonts w:ascii="Arial" w:hAnsi="Arial" w:cs="Arial"/>
          </w:rPr>
          <w:t xml:space="preserve"> </w:t>
        </w:r>
      </w:ins>
      <w:r>
        <w:rPr>
          <w:rFonts w:ascii="Arial" w:hAnsi="Arial" w:cs="Arial"/>
        </w:rPr>
        <w:t>s</w:t>
      </w:r>
      <w:ins w:id="23" w:author="University of Newcastle" w:date="2015-07-02T07:34:00Z">
        <w:r w:rsidR="00382A4E">
          <w:rPr>
            <w:rFonts w:ascii="Arial" w:hAnsi="Arial" w:cs="Arial"/>
          </w:rPr>
          <w:t>pecies</w:t>
        </w:r>
      </w:ins>
      <w:r>
        <w:rPr>
          <w:rFonts w:ascii="Arial" w:hAnsi="Arial" w:cs="Arial"/>
        </w:rPr>
        <w:t xml:space="preserve"> </w:t>
      </w:r>
      <w:r w:rsidR="005A13C0">
        <w:rPr>
          <w:rFonts w:ascii="Arial" w:hAnsi="Arial" w:cs="Arial"/>
        </w:rPr>
        <w:t xml:space="preserve">respond differently </w:t>
      </w:r>
      <w:del w:id="24" w:author="University of Newcastle" w:date="2015-07-02T07:35:00Z">
        <w:r w:rsidR="005A13C0" w:rsidDel="00382A4E">
          <w:rPr>
            <w:rFonts w:ascii="Arial" w:hAnsi="Arial" w:cs="Arial"/>
          </w:rPr>
          <w:delText>on a</w:delText>
        </w:r>
      </w:del>
      <w:ins w:id="25" w:author="University of Newcastle" w:date="2015-07-02T07:35:00Z">
        <w:r w:rsidR="00382A4E">
          <w:rPr>
            <w:rFonts w:ascii="Arial" w:hAnsi="Arial" w:cs="Arial"/>
          </w:rPr>
          <w:t>at the</w:t>
        </w:r>
      </w:ins>
      <w:r w:rsidR="005A13C0">
        <w:rPr>
          <w:rFonts w:ascii="Arial" w:hAnsi="Arial" w:cs="Arial"/>
        </w:rPr>
        <w:t xml:space="preserve"> genetic level</w:t>
      </w:r>
      <w:ins w:id="26" w:author="University of Newcastle" w:date="2015-07-02T07:35:00Z">
        <w:r w:rsidR="00382A4E">
          <w:rPr>
            <w:rFonts w:ascii="Arial" w:hAnsi="Arial" w:cs="Arial"/>
          </w:rPr>
          <w:t xml:space="preserve"> to their changing environment</w:t>
        </w:r>
      </w:ins>
      <w:r w:rsidR="005A13C0">
        <w:rPr>
          <w:rFonts w:ascii="Arial" w:hAnsi="Arial" w:cs="Arial"/>
        </w:rPr>
        <w:t xml:space="preserve">, the </w:t>
      </w:r>
      <w:del w:id="27" w:author="University of Newcastle" w:date="2015-07-02T07:36:00Z">
        <w:r w:rsidR="005A13C0" w:rsidDel="00382A4E">
          <w:rPr>
            <w:rFonts w:ascii="Arial" w:hAnsi="Arial" w:cs="Arial"/>
          </w:rPr>
          <w:delText>overall response is</w:delText>
        </w:r>
      </w:del>
      <w:ins w:id="28" w:author="University of Newcastle" w:date="2015-07-02T07:36:00Z">
        <w:r w:rsidR="00382A4E">
          <w:rPr>
            <w:rFonts w:ascii="Arial" w:hAnsi="Arial" w:cs="Arial"/>
          </w:rPr>
          <w:t>predominant mechanism used by plants is to</w:t>
        </w:r>
      </w:ins>
      <w:r w:rsidR="005A13C0">
        <w:rPr>
          <w:rFonts w:ascii="Arial" w:hAnsi="Arial" w:cs="Arial"/>
        </w:rPr>
        <w:t xml:space="preserve"> </w:t>
      </w:r>
      <w:r w:rsidR="00CB415A">
        <w:rPr>
          <w:rFonts w:ascii="Arial" w:hAnsi="Arial" w:cs="Arial"/>
        </w:rPr>
        <w:t>regulat</w:t>
      </w:r>
      <w:ins w:id="29" w:author="University of Newcastle" w:date="2015-07-02T07:36:00Z">
        <w:r w:rsidR="00382A4E">
          <w:rPr>
            <w:rFonts w:ascii="Arial" w:hAnsi="Arial" w:cs="Arial"/>
          </w:rPr>
          <w:t>e</w:t>
        </w:r>
      </w:ins>
      <w:del w:id="30" w:author="University of Newcastle" w:date="2015-07-02T07:36:00Z">
        <w:r w:rsidR="00CB415A" w:rsidDel="00382A4E">
          <w:rPr>
            <w:rFonts w:ascii="Arial" w:hAnsi="Arial" w:cs="Arial"/>
          </w:rPr>
          <w:delText>ion</w:delText>
        </w:r>
      </w:del>
      <w:r w:rsidR="00CB415A">
        <w:rPr>
          <w:rFonts w:ascii="Arial" w:hAnsi="Arial" w:cs="Arial"/>
        </w:rPr>
        <w:t xml:space="preserve"> </w:t>
      </w:r>
      <w:del w:id="31" w:author="University of Newcastle" w:date="2015-07-02T07:37:00Z">
        <w:r w:rsidR="00CB415A" w:rsidDel="00382A4E">
          <w:rPr>
            <w:rFonts w:ascii="Arial" w:hAnsi="Arial" w:cs="Arial"/>
          </w:rPr>
          <w:delText xml:space="preserve">of </w:delText>
        </w:r>
      </w:del>
      <w:ins w:id="32" w:author="University of Newcastle" w:date="2015-07-02T07:37:00Z">
        <w:r w:rsidR="00382A4E">
          <w:rPr>
            <w:rFonts w:ascii="Arial" w:hAnsi="Arial" w:cs="Arial"/>
          </w:rPr>
          <w:t xml:space="preserve"> </w:t>
        </w:r>
      </w:ins>
      <w:r w:rsidR="00CB415A">
        <w:rPr>
          <w:rFonts w:ascii="Arial" w:hAnsi="Arial" w:cs="Arial"/>
        </w:rPr>
        <w:t>the</w:t>
      </w:r>
      <w:ins w:id="33" w:author="University of Newcastle" w:date="2015-07-02T07:37:00Z">
        <w:r w:rsidR="00382A4E">
          <w:rPr>
            <w:rFonts w:ascii="Arial" w:hAnsi="Arial" w:cs="Arial"/>
          </w:rPr>
          <w:t>ir time to</w:t>
        </w:r>
      </w:ins>
      <w:r w:rsidR="005A13C0">
        <w:rPr>
          <w:rFonts w:ascii="Arial" w:hAnsi="Arial" w:cs="Arial"/>
        </w:rPr>
        <w:t xml:space="preserve"> </w:t>
      </w:r>
      <w:del w:id="34" w:author="University of Newcastle" w:date="2015-07-02T07:37:00Z">
        <w:r w:rsidR="005A13C0" w:rsidDel="00382A4E">
          <w:rPr>
            <w:rFonts w:ascii="Arial" w:hAnsi="Arial" w:cs="Arial"/>
          </w:rPr>
          <w:delText xml:space="preserve">time </w:delText>
        </w:r>
        <w:r w:rsidR="00CB415A" w:rsidDel="00382A4E">
          <w:rPr>
            <w:rFonts w:ascii="Arial" w:hAnsi="Arial" w:cs="Arial"/>
          </w:rPr>
          <w:delText>a</w:delText>
        </w:r>
        <w:r w:rsidR="005A13C0" w:rsidDel="00382A4E">
          <w:rPr>
            <w:rFonts w:ascii="Arial" w:hAnsi="Arial" w:cs="Arial"/>
          </w:rPr>
          <w:delText xml:space="preserve"> plant </w:delText>
        </w:r>
      </w:del>
      <w:r w:rsidR="005A13C0">
        <w:rPr>
          <w:rFonts w:ascii="Arial" w:hAnsi="Arial" w:cs="Arial"/>
        </w:rPr>
        <w:t>transition</w:t>
      </w:r>
      <w:del w:id="35" w:author="University of Newcastle" w:date="2015-07-02T07:37:00Z">
        <w:r w:rsidR="005A13C0" w:rsidDel="00382A4E">
          <w:rPr>
            <w:rFonts w:ascii="Arial" w:hAnsi="Arial" w:cs="Arial"/>
          </w:rPr>
          <w:delText>s</w:delText>
        </w:r>
      </w:del>
      <w:r w:rsidR="005A13C0">
        <w:rPr>
          <w:rFonts w:ascii="Arial" w:hAnsi="Arial" w:cs="Arial"/>
        </w:rPr>
        <w:t xml:space="preserve"> from</w:t>
      </w:r>
      <w:del w:id="36" w:author="University of Newcastle" w:date="2015-07-02T07:37:00Z">
        <w:r w:rsidR="005A13C0" w:rsidDel="00382A4E">
          <w:rPr>
            <w:rFonts w:ascii="Arial" w:hAnsi="Arial" w:cs="Arial"/>
          </w:rPr>
          <w:delText xml:space="preserve"> a</w:delText>
        </w:r>
      </w:del>
      <w:r w:rsidR="005A13C0">
        <w:rPr>
          <w:rFonts w:ascii="Arial" w:hAnsi="Arial" w:cs="Arial"/>
        </w:rPr>
        <w:t xml:space="preserve"> vegetative </w:t>
      </w:r>
      <w:del w:id="37" w:author="University of Newcastle" w:date="2015-07-02T07:38:00Z">
        <w:r w:rsidR="005A13C0" w:rsidDel="00382A4E">
          <w:rPr>
            <w:rFonts w:ascii="Arial" w:hAnsi="Arial" w:cs="Arial"/>
          </w:rPr>
          <w:delText xml:space="preserve">growth state </w:delText>
        </w:r>
      </w:del>
      <w:r w:rsidR="005A13C0">
        <w:rPr>
          <w:rFonts w:ascii="Arial" w:hAnsi="Arial" w:cs="Arial"/>
        </w:rPr>
        <w:t>to</w:t>
      </w:r>
      <w:del w:id="38" w:author="University of Newcastle" w:date="2015-07-02T07:38:00Z">
        <w:r w:rsidR="005A13C0" w:rsidDel="00382A4E">
          <w:rPr>
            <w:rFonts w:ascii="Arial" w:hAnsi="Arial" w:cs="Arial"/>
          </w:rPr>
          <w:delText xml:space="preserve"> </w:delText>
        </w:r>
      </w:del>
      <w:ins w:id="39" w:author="University of Newcastle" w:date="2015-07-02T07:38:00Z">
        <w:r w:rsidR="00382A4E">
          <w:rPr>
            <w:rFonts w:ascii="Arial" w:hAnsi="Arial" w:cs="Arial"/>
          </w:rPr>
          <w:t xml:space="preserve"> reproductive growth</w:t>
        </w:r>
      </w:ins>
      <w:del w:id="40" w:author="University of Newcastle" w:date="2015-07-02T07:38:00Z">
        <w:r w:rsidR="005A13C0" w:rsidDel="00382A4E">
          <w:rPr>
            <w:rFonts w:ascii="Arial" w:hAnsi="Arial" w:cs="Arial"/>
          </w:rPr>
          <w:delText>a flowering one</w:delText>
        </w:r>
      </w:del>
      <w:r w:rsidR="005A13C0">
        <w:rPr>
          <w:rFonts w:ascii="Arial" w:hAnsi="Arial" w:cs="Arial"/>
        </w:rPr>
        <w:t>.</w:t>
      </w:r>
    </w:p>
    <w:p w:rsidR="002D5C7D" w:rsidRPr="00EA78E3" w:rsidRDefault="002D5C7D">
      <w:pPr>
        <w:rPr>
          <w:rFonts w:ascii="Arial" w:hAnsi="Arial" w:cs="Arial"/>
        </w:rPr>
      </w:pPr>
    </w:p>
    <w:p w:rsidR="000D3442" w:rsidRPr="00EA78E3" w:rsidRDefault="00763447" w:rsidP="000D3442">
      <w:pPr>
        <w:rPr>
          <w:rFonts w:ascii="Arial" w:hAnsi="Arial" w:cs="Arial"/>
        </w:rPr>
      </w:pPr>
      <w:r>
        <w:rPr>
          <w:rFonts w:ascii="Arial" w:hAnsi="Arial" w:cs="Arial"/>
        </w:rPr>
        <w:t>The Vernalisation R</w:t>
      </w:r>
      <w:r w:rsidR="000D3442" w:rsidRPr="00EA78E3">
        <w:rPr>
          <w:rFonts w:ascii="Arial" w:hAnsi="Arial" w:cs="Arial"/>
        </w:rPr>
        <w:t>esponse</w:t>
      </w:r>
    </w:p>
    <w:p w:rsidR="00376520" w:rsidRPr="00EA78E3" w:rsidRDefault="00C32FA3" w:rsidP="00376520">
      <w:pPr>
        <w:rPr>
          <w:rFonts w:ascii="Arial" w:hAnsi="Arial" w:cs="Arial"/>
        </w:rPr>
      </w:pPr>
      <w:r w:rsidRPr="00EA78E3">
        <w:rPr>
          <w:rFonts w:ascii="Arial" w:hAnsi="Arial" w:cs="Arial"/>
        </w:rPr>
        <w:t>Vernalisation is characterised by a prolonged (</w:t>
      </w:r>
      <w:del w:id="41" w:author="University of Newcastle" w:date="2015-07-02T07:38:00Z">
        <w:r w:rsidRPr="00EA78E3" w:rsidDel="00382A4E">
          <w:rPr>
            <w:rFonts w:ascii="Arial" w:hAnsi="Arial" w:cs="Arial"/>
          </w:rPr>
          <w:delText>i.e.</w:delText>
        </w:r>
      </w:del>
      <w:ins w:id="42" w:author="University of Newcastle" w:date="2015-07-02T07:38:00Z">
        <w:r w:rsidR="00382A4E">
          <w:rPr>
            <w:rFonts w:ascii="Arial" w:hAnsi="Arial" w:cs="Arial"/>
          </w:rPr>
          <w:t>a period of</w:t>
        </w:r>
      </w:ins>
      <w:r w:rsidRPr="00EA78E3">
        <w:rPr>
          <w:rFonts w:ascii="Arial" w:hAnsi="Arial" w:cs="Arial"/>
        </w:rPr>
        <w:t xml:space="preserve"> greater than ten days) exposure to low</w:t>
      </w:r>
      <w:ins w:id="43" w:author="University of Newcastle" w:date="2015-07-02T07:39:00Z">
        <w:r w:rsidR="00382A4E">
          <w:rPr>
            <w:rFonts w:ascii="Arial" w:hAnsi="Arial" w:cs="Arial"/>
          </w:rPr>
          <w:t>,</w:t>
        </w:r>
      </w:ins>
      <w:r w:rsidRPr="00EA78E3">
        <w:rPr>
          <w:rFonts w:ascii="Arial" w:hAnsi="Arial" w:cs="Arial"/>
        </w:rPr>
        <w:t xml:space="preserve"> but non-freezing temperature</w:t>
      </w:r>
      <w:r>
        <w:rPr>
          <w:rFonts w:ascii="Arial" w:hAnsi="Arial" w:cs="Arial"/>
        </w:rPr>
        <w:t>s.</w:t>
      </w:r>
      <w:r w:rsidRPr="00EA78E3">
        <w:rPr>
          <w:rFonts w:ascii="Arial" w:hAnsi="Arial" w:cs="Arial"/>
        </w:rPr>
        <w:t xml:space="preserve"> </w:t>
      </w:r>
      <w:r w:rsidR="005A13C0" w:rsidRPr="00ED2D4C">
        <w:rPr>
          <w:rFonts w:ascii="Arial" w:hAnsi="Arial" w:cs="Arial"/>
        </w:rPr>
        <w:t xml:space="preserve">Vernalisation (from the Latin </w:t>
      </w:r>
      <w:proofErr w:type="spellStart"/>
      <w:r w:rsidR="005A13C0" w:rsidRPr="00ED2D4C">
        <w:rPr>
          <w:rFonts w:ascii="Arial" w:hAnsi="Arial" w:cs="Arial"/>
          <w:i/>
        </w:rPr>
        <w:t>vernum</w:t>
      </w:r>
      <w:proofErr w:type="spellEnd"/>
      <w:r w:rsidR="005A13C0" w:rsidRPr="00ED2D4C">
        <w:rPr>
          <w:rFonts w:ascii="Arial" w:hAnsi="Arial" w:cs="Arial"/>
        </w:rPr>
        <w:t xml:space="preserve">, meaning </w:t>
      </w:r>
      <w:r w:rsidR="005A13C0" w:rsidRPr="00ED2D4C">
        <w:rPr>
          <w:rFonts w:ascii="Arial" w:hAnsi="Arial" w:cs="Arial"/>
          <w:i/>
        </w:rPr>
        <w:t>spring</w:t>
      </w:r>
      <w:r w:rsidR="005A13C0" w:rsidRPr="00ED2D4C">
        <w:rPr>
          <w:rFonts w:ascii="Arial" w:hAnsi="Arial" w:cs="Arial"/>
        </w:rPr>
        <w:t>), and its effect</w:t>
      </w:r>
      <w:r w:rsidR="00CB415A">
        <w:rPr>
          <w:rFonts w:ascii="Arial" w:hAnsi="Arial" w:cs="Arial"/>
        </w:rPr>
        <w:t xml:space="preserve"> on harvest time and crop yield</w:t>
      </w:r>
      <w:r w:rsidR="005A13C0" w:rsidRPr="00ED2D4C">
        <w:rPr>
          <w:rFonts w:ascii="Arial" w:hAnsi="Arial" w:cs="Arial"/>
        </w:rPr>
        <w:t xml:space="preserve"> has been a central </w:t>
      </w:r>
      <w:ins w:id="44" w:author="University of Newcastle" w:date="2015-07-02T07:39:00Z">
        <w:r w:rsidR="00382A4E">
          <w:rPr>
            <w:rFonts w:ascii="Arial" w:hAnsi="Arial" w:cs="Arial"/>
          </w:rPr>
          <w:t xml:space="preserve">plant biology research </w:t>
        </w:r>
      </w:ins>
      <w:del w:id="45" w:author="University of Newcastle" w:date="2015-07-02T07:39:00Z">
        <w:r w:rsidR="005A13C0" w:rsidRPr="00ED2D4C" w:rsidDel="00382A4E">
          <w:rPr>
            <w:rFonts w:ascii="Arial" w:hAnsi="Arial" w:cs="Arial"/>
          </w:rPr>
          <w:delText xml:space="preserve">research </w:delText>
        </w:r>
      </w:del>
      <w:r w:rsidR="005A13C0" w:rsidRPr="00ED2D4C">
        <w:rPr>
          <w:rFonts w:ascii="Arial" w:hAnsi="Arial" w:cs="Arial"/>
        </w:rPr>
        <w:t xml:space="preserve">focus </w:t>
      </w:r>
      <w:del w:id="46" w:author="University of Newcastle" w:date="2015-07-02T07:39:00Z">
        <w:r w:rsidR="005A13C0" w:rsidRPr="00ED2D4C" w:rsidDel="00382A4E">
          <w:rPr>
            <w:rFonts w:ascii="Arial" w:hAnsi="Arial" w:cs="Arial"/>
          </w:rPr>
          <w:delText xml:space="preserve">of the plant biology community </w:delText>
        </w:r>
      </w:del>
      <w:r w:rsidR="005A13C0" w:rsidRPr="00ED2D4C">
        <w:rPr>
          <w:rFonts w:ascii="Arial" w:hAnsi="Arial" w:cs="Arial"/>
        </w:rPr>
        <w:t xml:space="preserve">for over 150 years </w:t>
      </w:r>
      <w:r w:rsidR="005A13C0" w:rsidRPr="00ED2D4C">
        <w:rPr>
          <w:rFonts w:ascii="Arial" w:hAnsi="Arial" w:cs="Arial"/>
        </w:rPr>
        <w:fldChar w:fldCharType="begin" w:fldLock="1"/>
      </w:r>
      <w:r w:rsidR="005A13C0" w:rsidRPr="00ED2D4C">
        <w:rPr>
          <w:rFonts w:ascii="Arial" w:hAnsi="Arial"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"id" : "ITEM-2", "itemData" : { "author" : [ { "dropping-particle" : "", "family" : "Gassner", "given" : "Gustav", "non-dropping-particle" : "", "parse-names" : false, "suffix" : "" } ], "container-title" : "Zeitschrift f\u00fcr Botanik", "id" : "ITEM-2", "issued" : { "date-parts" : [ [ "1918" ] ] }, "page" : "417-480", "title" : "Beitr\u00e4ge zur physiologiischen Charakteristik sommer- und winterannueller Gew\u00e4chse, insbesondere der Getreidepflanzen.", "type" : "article-journal", "volume" : "10" }, "uris" : [ "http://www.mendeley.com/documents/?uuid=2409ae41-2c5d-4076-956e-024a7532e110" ] } ], "mendeley" : { "formattedCitation" : "(Klippart 1857; Gassner 1918)", "plainTextFormattedCitation" : "(Klippart 1857; Gassner 1918)", "previouslyFormattedCitation" : "(Klippart 1857; Gassner 1918)" }, "properties" : { "noteIndex" : 0 }, "schema" : "https://github.com/citation-style-language/schema/raw/master/csl-citation.json" }</w:instrText>
      </w:r>
      <w:r w:rsidR="005A13C0" w:rsidRPr="00ED2D4C">
        <w:rPr>
          <w:rFonts w:ascii="Arial" w:hAnsi="Arial" w:cs="Arial"/>
        </w:rPr>
        <w:fldChar w:fldCharType="separate"/>
      </w:r>
      <w:r w:rsidR="005A13C0" w:rsidRPr="00ED2D4C">
        <w:rPr>
          <w:rFonts w:ascii="Arial" w:hAnsi="Arial" w:cs="Arial"/>
          <w:noProof/>
        </w:rPr>
        <w:t>(Klippart 1857; Gassner 1918)</w:t>
      </w:r>
      <w:r w:rsidR="005A13C0" w:rsidRPr="00ED2D4C">
        <w:rPr>
          <w:rFonts w:ascii="Arial" w:hAnsi="Arial" w:cs="Arial"/>
        </w:rPr>
        <w:fldChar w:fldCharType="end"/>
      </w:r>
      <w:r w:rsidR="005A13C0" w:rsidRPr="00ED2D4C">
        <w:rPr>
          <w:rFonts w:ascii="Arial" w:hAnsi="Arial" w:cs="Arial"/>
        </w:rPr>
        <w:t>.</w:t>
      </w:r>
      <w:r w:rsidR="005A13C0">
        <w:rPr>
          <w:rFonts w:ascii="Arial" w:hAnsi="Arial" w:cs="Arial"/>
        </w:rPr>
        <w:t xml:space="preserve"> </w:t>
      </w:r>
      <w:r>
        <w:rPr>
          <w:rFonts w:ascii="Arial" w:hAnsi="Arial" w:cs="Arial"/>
        </w:rPr>
        <w:t>The t</w:t>
      </w:r>
      <w:r w:rsidR="001012AE">
        <w:rPr>
          <w:rFonts w:ascii="Arial" w:hAnsi="Arial" w:cs="Arial"/>
        </w:rPr>
        <w:t>emperature at which</w:t>
      </w:r>
      <w:r w:rsidR="008858BA">
        <w:rPr>
          <w:rFonts w:ascii="Arial" w:hAnsi="Arial" w:cs="Arial"/>
        </w:rPr>
        <w:t xml:space="preserve"> the</w:t>
      </w:r>
      <w:r w:rsidR="001012AE">
        <w:rPr>
          <w:rFonts w:ascii="Arial" w:hAnsi="Arial" w:cs="Arial"/>
        </w:rPr>
        <w:t xml:space="preserve"> vernalisation</w:t>
      </w:r>
      <w:r w:rsidR="008858BA">
        <w:rPr>
          <w:rFonts w:ascii="Arial" w:hAnsi="Arial" w:cs="Arial"/>
        </w:rPr>
        <w:t xml:space="preserve"> response is triggered</w:t>
      </w:r>
      <w:r w:rsidR="003213CC">
        <w:rPr>
          <w:rFonts w:ascii="Arial" w:hAnsi="Arial" w:cs="Arial"/>
        </w:rPr>
        <w:t xml:space="preserve"> </w:t>
      </w:r>
      <w:del w:id="47" w:author="University of Newcastle" w:date="2015-07-02T07:40:00Z">
        <w:r w:rsidR="001012AE" w:rsidDel="002075CB">
          <w:rPr>
            <w:rFonts w:ascii="Arial" w:hAnsi="Arial" w:cs="Arial"/>
          </w:rPr>
          <w:delText xml:space="preserve">is dependent on the </w:delText>
        </w:r>
        <w:r w:rsidR="00EA06D8" w:rsidDel="002075CB">
          <w:rPr>
            <w:rFonts w:ascii="Arial" w:hAnsi="Arial" w:cs="Arial"/>
          </w:rPr>
          <w:delText xml:space="preserve">plant </w:delText>
        </w:r>
        <w:r w:rsidR="001012AE" w:rsidDel="002075CB">
          <w:rPr>
            <w:rFonts w:ascii="Arial" w:hAnsi="Arial" w:cs="Arial"/>
          </w:rPr>
          <w:delText>species</w:delText>
        </w:r>
        <w:r w:rsidR="000F7B29" w:rsidDel="002075CB">
          <w:rPr>
            <w:rFonts w:ascii="Arial" w:hAnsi="Arial" w:cs="Arial"/>
          </w:rPr>
          <w:delText xml:space="preserve"> and</w:delText>
        </w:r>
        <w:r w:rsidDel="002075CB">
          <w:rPr>
            <w:rFonts w:ascii="Arial" w:hAnsi="Arial" w:cs="Arial"/>
          </w:rPr>
          <w:delText xml:space="preserve"> individual cultivar</w:delText>
        </w:r>
      </w:del>
      <w:ins w:id="48" w:author="University of Newcastle" w:date="2015-07-02T07:40:00Z">
        <w:r w:rsidR="002075CB">
          <w:rPr>
            <w:rFonts w:ascii="Arial" w:hAnsi="Arial" w:cs="Arial"/>
          </w:rPr>
          <w:t>differs widely between individual crop species, and even between cultivars of the same species</w:t>
        </w:r>
      </w:ins>
      <w:r w:rsidR="00F00C33">
        <w:rPr>
          <w:rFonts w:ascii="Arial" w:hAnsi="Arial" w:cs="Arial"/>
        </w:rPr>
        <w:t xml:space="preserve"> (</w:t>
      </w:r>
      <w:proofErr w:type="gramStart"/>
      <w:r w:rsidR="00F00C33">
        <w:rPr>
          <w:rFonts w:ascii="Arial" w:hAnsi="Arial" w:cs="Arial"/>
        </w:rPr>
        <w:t>see</w:t>
      </w:r>
      <w:proofErr w:type="gramEnd"/>
      <w:r w:rsidR="00F00C33">
        <w:rPr>
          <w:rFonts w:ascii="Arial" w:hAnsi="Arial" w:cs="Arial"/>
        </w:rPr>
        <w:t xml:space="preserve"> Table 1)</w:t>
      </w:r>
      <w:r w:rsidR="00304A37">
        <w:rPr>
          <w:rFonts w:ascii="Arial" w:hAnsi="Arial" w:cs="Arial"/>
        </w:rPr>
        <w:t xml:space="preserve">. </w:t>
      </w:r>
      <w:r w:rsidR="002D5C7D">
        <w:rPr>
          <w:rFonts w:ascii="Arial" w:hAnsi="Arial" w:cs="Arial"/>
        </w:rPr>
        <w:t>It is theorised that t</w:t>
      </w:r>
      <w:r w:rsidR="00EA06D8">
        <w:rPr>
          <w:rFonts w:ascii="Arial" w:hAnsi="Arial" w:cs="Arial"/>
        </w:rPr>
        <w:t>he</w:t>
      </w:r>
      <w:r w:rsidR="0057069A">
        <w:rPr>
          <w:rFonts w:ascii="Arial" w:hAnsi="Arial" w:cs="Arial"/>
        </w:rPr>
        <w:t xml:space="preserve"> threshold</w:t>
      </w:r>
      <w:r w:rsidR="00EA06D8">
        <w:rPr>
          <w:rFonts w:ascii="Arial" w:hAnsi="Arial" w:cs="Arial"/>
        </w:rPr>
        <w:t xml:space="preserve"> temperature that triggers a vernalisation</w:t>
      </w:r>
      <w:r w:rsidR="0057069A">
        <w:rPr>
          <w:rFonts w:ascii="Arial" w:hAnsi="Arial" w:cs="Arial"/>
        </w:rPr>
        <w:t xml:space="preserve"> response </w:t>
      </w:r>
      <w:r w:rsidR="00EA06D8">
        <w:rPr>
          <w:rFonts w:ascii="Arial" w:hAnsi="Arial" w:cs="Arial"/>
        </w:rPr>
        <w:t xml:space="preserve">can be </w:t>
      </w:r>
      <w:r w:rsidR="004F1B18">
        <w:rPr>
          <w:rFonts w:ascii="Arial" w:hAnsi="Arial" w:cs="Arial"/>
        </w:rPr>
        <w:t>calculated</w:t>
      </w:r>
      <w:r w:rsidR="00EA06D8">
        <w:rPr>
          <w:rFonts w:ascii="Arial" w:hAnsi="Arial" w:cs="Arial"/>
        </w:rPr>
        <w:t xml:space="preserve"> by </w:t>
      </w:r>
      <w:r w:rsidR="0057069A">
        <w:rPr>
          <w:rFonts w:ascii="Arial" w:hAnsi="Arial" w:cs="Arial"/>
        </w:rPr>
        <w:t xml:space="preserve">examining the rate of </w:t>
      </w:r>
      <w:del w:id="49" w:author="University of Newcastle" w:date="2015-07-02T07:41:00Z">
        <w:r w:rsidR="0057069A" w:rsidDel="002075CB">
          <w:rPr>
            <w:rFonts w:ascii="Arial" w:hAnsi="Arial" w:cs="Arial"/>
          </w:rPr>
          <w:delText xml:space="preserve">plant </w:delText>
        </w:r>
      </w:del>
      <w:r w:rsidR="0057069A">
        <w:rPr>
          <w:rFonts w:ascii="Arial" w:hAnsi="Arial" w:cs="Arial"/>
        </w:rPr>
        <w:t xml:space="preserve">growth under </w:t>
      </w:r>
      <w:r w:rsidR="004F1B18">
        <w:rPr>
          <w:rFonts w:ascii="Arial" w:hAnsi="Arial" w:cs="Arial"/>
        </w:rPr>
        <w:t xml:space="preserve">a range of </w:t>
      </w:r>
      <w:r w:rsidR="0057069A">
        <w:rPr>
          <w:rFonts w:ascii="Arial" w:hAnsi="Arial" w:cs="Arial"/>
        </w:rPr>
        <w:t>temperatures,</w:t>
      </w:r>
      <w:r w:rsidR="004F1B18">
        <w:rPr>
          <w:rFonts w:ascii="Arial" w:hAnsi="Arial" w:cs="Arial"/>
        </w:rPr>
        <w:t xml:space="preserve"> extrapolating the curve</w:t>
      </w:r>
      <w:ins w:id="50" w:author="University of Newcastle" w:date="2015-07-02T07:41:00Z">
        <w:r w:rsidR="002075CB">
          <w:rPr>
            <w:rFonts w:ascii="Arial" w:hAnsi="Arial" w:cs="Arial"/>
          </w:rPr>
          <w:t>,</w:t>
        </w:r>
      </w:ins>
      <w:r w:rsidR="0057069A">
        <w:rPr>
          <w:rFonts w:ascii="Arial" w:hAnsi="Arial" w:cs="Arial"/>
        </w:rPr>
        <w:t xml:space="preserve"> then selecting a temperature</w:t>
      </w:r>
      <w:r w:rsidR="00D97D07">
        <w:rPr>
          <w:rFonts w:ascii="Arial" w:hAnsi="Arial" w:cs="Arial"/>
        </w:rPr>
        <w:t xml:space="preserve"> a few degrees above the</w:t>
      </w:r>
      <w:r w:rsidR="0057069A">
        <w:rPr>
          <w:rFonts w:ascii="Arial" w:hAnsi="Arial" w:cs="Arial"/>
        </w:rPr>
        <w:t xml:space="preserve"> inferred basal</w:t>
      </w:r>
      <w:r w:rsidR="00EA06D8">
        <w:rPr>
          <w:rFonts w:ascii="Arial" w:hAnsi="Arial" w:cs="Arial"/>
        </w:rPr>
        <w:t xml:space="preserve"> </w:t>
      </w:r>
      <w:r w:rsidR="00D97D07">
        <w:rPr>
          <w:rFonts w:ascii="Arial" w:hAnsi="Arial" w:cs="Arial"/>
        </w:rPr>
        <w:t xml:space="preserve">temperature </w:t>
      </w:r>
      <w:r w:rsidR="00114DBC">
        <w:rPr>
          <w:rFonts w:ascii="Arial" w:hAnsi="Arial" w:cs="Arial"/>
        </w:rPr>
        <w:fldChar w:fldCharType="begin" w:fldLock="1"/>
      </w:r>
      <w:r w:rsidR="00114DBC">
        <w:rPr>
          <w:rFonts w:ascii="Arial" w:hAnsi="Arial" w:cs="Arial"/>
        </w:rPr>
        <w:instrText>ADDIN CSL_CITATION { "citationItems" : [ { "id" : "ITEM-1", "itemData" : { "author" : [ { "dropping-particle" : "", "family" : "Angus", "given" : "J. F.", "non-dropping-particle" : "", "parse-names" : false, "suffix" : "" }, { "dropping-particle" : "", "family" : "Cunningham", "given" : "R. B.", "non-dropping-particle" : "", "parse-names" : false, "suffix" : "" }, { "dropping-particle" : "", "family" : "Moncur", "given" : "M. W.", "non-dropping-particle" : "", "parse-names" : false, "suffix" : "" }, { "dropping-particle" : "", "family" : "MacKenzie", "given" : "D. H.", "non-dropping-particle" : "", "parse-names" : false, "suffix" : "" } ], "container-title" : "Field Crop Research", "id" : "ITEM-1", "issued" : { "date-parts" : [ [ "1980" ] ] }, "page" : "365-378", "title" : "Phasic development in field crops. I. Thermal response in the seedling phase", "type" : "article-journal", "volume" : "3" }, "uris" : [ "http://www.mendeley.com/documents/?uuid=34d9bfc7-7e49-4b3f-95e9-ef66446f6d00" ] } ], "mendeley" : { "formattedCitation" : "(Angus et al. 1980)", "plainTextFormattedCitation" : "(Angus et al. 1980)", "previouslyFormattedCitation" : "(Angus et al. 1980)" }, "properties" : { "noteIndex" : 0 }, "schema" : "https://github.com/citation-style-language/schema/raw/master/csl-citation.json" }</w:instrText>
      </w:r>
      <w:r w:rsidR="00114DBC">
        <w:rPr>
          <w:rFonts w:ascii="Arial" w:hAnsi="Arial" w:cs="Arial"/>
        </w:rPr>
        <w:fldChar w:fldCharType="separate"/>
      </w:r>
      <w:r w:rsidR="00D97D07" w:rsidRPr="00D97D07">
        <w:rPr>
          <w:rFonts w:ascii="Arial" w:hAnsi="Arial" w:cs="Arial"/>
          <w:noProof/>
        </w:rPr>
        <w:t>(Angus et al. 1980)</w:t>
      </w:r>
      <w:r w:rsidR="00114DBC">
        <w:rPr>
          <w:rFonts w:ascii="Arial" w:hAnsi="Arial" w:cs="Arial"/>
        </w:rPr>
        <w:fldChar w:fldCharType="end"/>
      </w:r>
      <w:r w:rsidR="00D97D07">
        <w:rPr>
          <w:rFonts w:ascii="Arial" w:hAnsi="Arial" w:cs="Arial"/>
        </w:rPr>
        <w:t>.</w:t>
      </w:r>
      <w:r w:rsidR="00D146E8">
        <w:rPr>
          <w:rFonts w:ascii="Arial" w:hAnsi="Arial" w:cs="Arial"/>
        </w:rPr>
        <w:t xml:space="preserve"> S</w:t>
      </w:r>
      <w:r w:rsidR="00D97D07">
        <w:rPr>
          <w:rFonts w:ascii="Arial" w:hAnsi="Arial" w:cs="Arial"/>
        </w:rPr>
        <w:t>uga</w:t>
      </w:r>
      <w:r w:rsidR="0057069A">
        <w:rPr>
          <w:rFonts w:ascii="Arial" w:hAnsi="Arial" w:cs="Arial"/>
        </w:rPr>
        <w:t xml:space="preserve">r </w:t>
      </w:r>
      <w:r w:rsidR="00376520">
        <w:rPr>
          <w:rFonts w:ascii="Arial" w:hAnsi="Arial" w:cs="Arial"/>
        </w:rPr>
        <w:t>b</w:t>
      </w:r>
      <w:r w:rsidR="0057069A">
        <w:rPr>
          <w:rFonts w:ascii="Arial" w:hAnsi="Arial" w:cs="Arial"/>
        </w:rPr>
        <w:t>eet</w:t>
      </w:r>
      <w:r w:rsidR="00D97D07">
        <w:rPr>
          <w:rFonts w:ascii="Arial" w:hAnsi="Arial" w:cs="Arial"/>
        </w:rPr>
        <w:t xml:space="preserve"> (</w:t>
      </w:r>
      <w:r w:rsidR="00D97D07">
        <w:rPr>
          <w:rFonts w:ascii="Arial" w:hAnsi="Arial" w:cs="Arial"/>
          <w:i/>
        </w:rPr>
        <w:t xml:space="preserve">Beta </w:t>
      </w:r>
      <w:r w:rsidR="00D97D07" w:rsidRPr="00EA78E3">
        <w:rPr>
          <w:rFonts w:ascii="Arial" w:hAnsi="Arial" w:cs="Arial"/>
          <w:i/>
        </w:rPr>
        <w:t>vulgaris</w:t>
      </w:r>
      <w:r w:rsidR="00D97D07" w:rsidRPr="00D97D07">
        <w:rPr>
          <w:rFonts w:ascii="Arial" w:hAnsi="Arial" w:cs="Arial"/>
        </w:rPr>
        <w:t>)</w:t>
      </w:r>
      <w:ins w:id="51" w:author="University of Newcastle" w:date="2015-07-02T07:41:00Z">
        <w:r w:rsidR="002075CB">
          <w:rPr>
            <w:rFonts w:ascii="Arial" w:hAnsi="Arial" w:cs="Arial"/>
          </w:rPr>
          <w:t>,</w:t>
        </w:r>
      </w:ins>
      <w:r w:rsidR="00971F89">
        <w:rPr>
          <w:rFonts w:ascii="Arial" w:hAnsi="Arial" w:cs="Arial"/>
        </w:rPr>
        <w:t xml:space="preserve"> </w:t>
      </w:r>
      <w:r w:rsidR="0057069A" w:rsidRPr="00D146E8">
        <w:rPr>
          <w:rFonts w:ascii="Arial" w:hAnsi="Arial" w:cs="Arial"/>
        </w:rPr>
        <w:t>and carrot</w:t>
      </w:r>
      <w:r w:rsidR="00D97D07" w:rsidRPr="00D146E8">
        <w:rPr>
          <w:rFonts w:ascii="Arial" w:hAnsi="Arial" w:cs="Arial"/>
        </w:rPr>
        <w:t xml:space="preserve"> (</w:t>
      </w:r>
      <w:proofErr w:type="spellStart"/>
      <w:r w:rsidR="00D97D07" w:rsidRPr="00D146E8">
        <w:rPr>
          <w:rFonts w:ascii="Arial" w:hAnsi="Arial" w:cs="Arial"/>
          <w:i/>
        </w:rPr>
        <w:t>Daucus</w:t>
      </w:r>
      <w:proofErr w:type="spellEnd"/>
      <w:r w:rsidR="00D97D07" w:rsidRPr="00D146E8">
        <w:rPr>
          <w:rFonts w:ascii="Arial" w:hAnsi="Arial" w:cs="Arial"/>
          <w:i/>
        </w:rPr>
        <w:t xml:space="preserve"> </w:t>
      </w:r>
      <w:proofErr w:type="spellStart"/>
      <w:r w:rsidR="00D97D07" w:rsidRPr="00D146E8">
        <w:rPr>
          <w:rFonts w:ascii="Arial" w:hAnsi="Arial" w:cs="Arial"/>
          <w:i/>
        </w:rPr>
        <w:t>carota</w:t>
      </w:r>
      <w:proofErr w:type="spellEnd"/>
      <w:r w:rsidR="00D97D07" w:rsidRPr="00D146E8">
        <w:rPr>
          <w:rFonts w:ascii="Arial" w:hAnsi="Arial" w:cs="Arial"/>
        </w:rPr>
        <w:t>)</w:t>
      </w:r>
      <w:ins w:id="52" w:author="University of Newcastle" w:date="2015-07-02T07:41:00Z">
        <w:r w:rsidR="002075CB">
          <w:rPr>
            <w:rFonts w:ascii="Arial" w:hAnsi="Arial" w:cs="Arial"/>
          </w:rPr>
          <w:t>,</w:t>
        </w:r>
      </w:ins>
      <w:r w:rsidR="005C3C51">
        <w:rPr>
          <w:rFonts w:ascii="Arial" w:hAnsi="Arial" w:cs="Arial"/>
        </w:rPr>
        <w:t xml:space="preserve"> must be exposed to</w:t>
      </w:r>
      <w:r w:rsidR="004F1B18">
        <w:rPr>
          <w:rFonts w:ascii="Arial" w:hAnsi="Arial" w:cs="Arial"/>
        </w:rPr>
        <w:t xml:space="preserve"> </w:t>
      </w:r>
      <w:r w:rsidR="005C3C51">
        <w:rPr>
          <w:rFonts w:ascii="Arial" w:hAnsi="Arial" w:cs="Arial"/>
        </w:rPr>
        <w:t xml:space="preserve">vernalisation before the plant </w:t>
      </w:r>
      <w:r w:rsidR="00D146E8">
        <w:rPr>
          <w:rFonts w:ascii="Arial" w:hAnsi="Arial" w:cs="Arial"/>
        </w:rPr>
        <w:t>is able to</w:t>
      </w:r>
      <w:r w:rsidR="005C3C51">
        <w:rPr>
          <w:rFonts w:ascii="Arial" w:hAnsi="Arial" w:cs="Arial"/>
        </w:rPr>
        <w:t xml:space="preserve"> </w:t>
      </w:r>
      <w:ins w:id="53" w:author="University of Newcastle" w:date="2015-07-02T07:41:00Z">
        <w:r w:rsidR="002075CB">
          <w:rPr>
            <w:rFonts w:ascii="Arial" w:hAnsi="Arial" w:cs="Arial"/>
          </w:rPr>
          <w:t xml:space="preserve">transition to </w:t>
        </w:r>
      </w:ins>
      <w:r w:rsidR="005C3C51">
        <w:rPr>
          <w:rFonts w:ascii="Arial" w:hAnsi="Arial" w:cs="Arial"/>
        </w:rPr>
        <w:t>flower</w:t>
      </w:r>
      <w:ins w:id="54" w:author="University of Newcastle" w:date="2015-07-02T07:42:00Z">
        <w:r w:rsidR="002075CB">
          <w:rPr>
            <w:rFonts w:ascii="Arial" w:hAnsi="Arial" w:cs="Arial"/>
          </w:rPr>
          <w:t>ing</w:t>
        </w:r>
      </w:ins>
      <w:r w:rsidR="005C3C51">
        <w:rPr>
          <w:rFonts w:ascii="Arial" w:hAnsi="Arial" w:cs="Arial"/>
        </w:rPr>
        <w:t xml:space="preserve"> (an </w:t>
      </w:r>
      <w:r w:rsidR="004F1B18" w:rsidRPr="003213CC">
        <w:rPr>
          <w:rFonts w:ascii="Arial" w:hAnsi="Arial" w:cs="Arial"/>
          <w:i/>
        </w:rPr>
        <w:t>absolute</w:t>
      </w:r>
      <w:r w:rsidR="004F1B18">
        <w:rPr>
          <w:rFonts w:ascii="Arial" w:hAnsi="Arial" w:cs="Arial"/>
        </w:rPr>
        <w:t xml:space="preserve"> vernalisation </w:t>
      </w:r>
      <w:r w:rsidR="00893110">
        <w:rPr>
          <w:rFonts w:ascii="Arial" w:hAnsi="Arial" w:cs="Arial"/>
        </w:rPr>
        <w:t>response</w:t>
      </w:r>
      <w:r w:rsidR="005C3C51">
        <w:rPr>
          <w:rFonts w:ascii="Arial" w:hAnsi="Arial" w:cs="Arial"/>
        </w:rPr>
        <w:t>)</w:t>
      </w:r>
      <w:r w:rsidR="00D146E8" w:rsidRPr="00D146E8">
        <w:rPr>
          <w:rFonts w:ascii="Arial" w:hAnsi="Arial" w:cs="Arial"/>
        </w:rPr>
        <w:t xml:space="preserve"> </w:t>
      </w:r>
      <w:r w:rsidR="00A24CF0">
        <w:rPr>
          <w:rFonts w:ascii="Arial" w:hAnsi="Arial" w:cs="Arial"/>
        </w:rPr>
        <w:fldChar w:fldCharType="begin" w:fldLock="1"/>
      </w:r>
      <w:r w:rsidR="00A24CF0">
        <w:rPr>
          <w:rFonts w:ascii="Arial" w:hAnsi="Arial" w:cs="Arial"/>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"id" : "ITEM-2", "itemData" : { "DOI" : "10.1007/s00122-012-1989-1", "ISSN" : "0040-5752", "author" : [ { "dropping-particle" : "", "family" : "Alessandro", "given" : "Mar\u00edaS.", "non-dropping-particle" : "", "parse-names" : false, "suffix" : "" }, { "dropping-particle" : "", "family" : "Galmarini", "given" : "ClaudioR.", "non-dropping-particle" : "", "parse-names" : false, "suffix" : "" }, { "dropping-particle" : "", "family" : "Iorizzo", "given" : "Massimo", "non-dropping-particle" : "", "parse-names" : false, "suffix" : "" }, { "dropping-particle" : "", "family" : "Simon", "given" : "PhilippW.", "non-dropping-particle" : "", "parse-names" : false, "suffix" : "" } ], "container-title" : "Theoretical and Applied Genetics", "id" : "ITEM-2", "issue" : "2", "issued" : { "date-parts" : [ [ "2013" ] ] }, "language" : "English", "page" : "415-423", "publisher" : "Springer-Verlag", "title" : "Molecular mapping of vernalization requirement and fertility restoration genes in carrot", "type" : "article-journal", "volume" : "126" }, "uris" : [ "http://www.mendeley.com/documents/?uuid=c91cfea6-1269-457f-b015-a5312ebe4c57" ] } ], "mendeley" : { "formattedCitation" : "(Dijk et al. 1997; Alessandro et al. 2013)", "plainTextFormattedCitation" : "(Dijk et al. 1997; Alessandro et al. 2013)", "previouslyFormattedCitation" : "(Dijk et al. 1997; Alessandro et al. 2013)" }, "properties" : { "noteIndex" : 0 }, "schema" : "https://github.com/citation-style-language/schema/raw/master/csl-citation.json" }</w:instrText>
      </w:r>
      <w:r w:rsidR="00A24CF0">
        <w:rPr>
          <w:rFonts w:ascii="Arial" w:hAnsi="Arial" w:cs="Arial"/>
        </w:rPr>
        <w:fldChar w:fldCharType="separate"/>
      </w:r>
      <w:r w:rsidR="00D146E8" w:rsidRPr="00D146E8">
        <w:rPr>
          <w:rFonts w:ascii="Arial" w:hAnsi="Arial" w:cs="Arial"/>
          <w:noProof/>
        </w:rPr>
        <w:t>(Dijk et al. 1997; Alessandro et al. 2013)</w:t>
      </w:r>
      <w:r w:rsidR="00A24CF0">
        <w:rPr>
          <w:rFonts w:ascii="Arial" w:hAnsi="Arial" w:cs="Arial"/>
        </w:rPr>
        <w:fldChar w:fldCharType="end"/>
      </w:r>
      <w:r w:rsidR="00D146E8">
        <w:rPr>
          <w:rFonts w:ascii="Arial" w:hAnsi="Arial" w:cs="Arial"/>
        </w:rPr>
        <w:t xml:space="preserve">. However, in wild populations, </w:t>
      </w:r>
      <w:del w:id="55" w:author="University of Newcastle" w:date="2015-07-02T07:42:00Z">
        <w:r w:rsidR="00D146E8" w:rsidDel="002075CB">
          <w:rPr>
            <w:rFonts w:ascii="Arial" w:hAnsi="Arial" w:cs="Arial"/>
          </w:rPr>
          <w:delText xml:space="preserve">those </w:delText>
        </w:r>
      </w:del>
      <w:ins w:id="56" w:author="University of Newcastle" w:date="2015-07-02T07:42:00Z">
        <w:r w:rsidR="002075CB">
          <w:rPr>
            <w:rFonts w:ascii="Arial" w:hAnsi="Arial" w:cs="Arial"/>
          </w:rPr>
          <w:t xml:space="preserve">plants </w:t>
        </w:r>
      </w:ins>
      <w:r w:rsidR="00D146E8">
        <w:rPr>
          <w:rFonts w:ascii="Arial" w:hAnsi="Arial" w:cs="Arial"/>
        </w:rPr>
        <w:t>grow</w:t>
      </w:r>
      <w:ins w:id="57" w:author="University of Newcastle" w:date="2015-07-02T07:42:00Z">
        <w:r w:rsidR="002075CB">
          <w:rPr>
            <w:rFonts w:ascii="Arial" w:hAnsi="Arial" w:cs="Arial"/>
          </w:rPr>
          <w:t>n</w:t>
        </w:r>
      </w:ins>
      <w:del w:id="58" w:author="University of Newcastle" w:date="2015-07-02T07:42:00Z">
        <w:r w:rsidR="00D146E8" w:rsidDel="002075CB">
          <w:rPr>
            <w:rFonts w:ascii="Arial" w:hAnsi="Arial" w:cs="Arial"/>
          </w:rPr>
          <w:delText>ing</w:delText>
        </w:r>
      </w:del>
      <w:r w:rsidR="00D146E8">
        <w:rPr>
          <w:rFonts w:ascii="Arial" w:hAnsi="Arial" w:cs="Arial"/>
        </w:rPr>
        <w:t xml:space="preserve"> in warmer temperatures require </w:t>
      </w:r>
      <w:del w:id="59" w:author="University of Newcastle" w:date="2015-07-02T07:42:00Z">
        <w:r w:rsidR="00D146E8" w:rsidDel="002075CB">
          <w:rPr>
            <w:rFonts w:ascii="Arial" w:hAnsi="Arial" w:cs="Arial"/>
          </w:rPr>
          <w:delText>less exposure to</w:delText>
        </w:r>
      </w:del>
      <w:ins w:id="60" w:author="University of Newcastle" w:date="2015-07-02T07:42:00Z">
        <w:r w:rsidR="002075CB">
          <w:rPr>
            <w:rFonts w:ascii="Arial" w:hAnsi="Arial" w:cs="Arial"/>
          </w:rPr>
          <w:t>a shorter period of</w:t>
        </w:r>
      </w:ins>
      <w:r w:rsidR="00D146E8">
        <w:rPr>
          <w:rFonts w:ascii="Arial" w:hAnsi="Arial" w:cs="Arial"/>
        </w:rPr>
        <w:t xml:space="preserve"> vernalisation to trigger flowering</w:t>
      </w:r>
      <w:r w:rsidR="00EA06D8">
        <w:rPr>
          <w:rFonts w:ascii="Arial" w:hAnsi="Arial" w:cs="Arial"/>
        </w:rPr>
        <w:t xml:space="preserve">. </w:t>
      </w:r>
      <w:ins w:id="61" w:author="University of Newcastle" w:date="2015-07-02T07:43:00Z">
        <w:r w:rsidR="002075CB">
          <w:rPr>
            <w:rFonts w:ascii="Arial" w:hAnsi="Arial" w:cs="Arial"/>
          </w:rPr>
          <w:t>In species w</w:t>
        </w:r>
      </w:ins>
      <w:del w:id="62" w:author="University of Newcastle" w:date="2015-07-02T07:43:00Z">
        <w:r w:rsidR="00515B1B" w:rsidDel="002075CB">
          <w:rPr>
            <w:rFonts w:ascii="Arial" w:hAnsi="Arial" w:cs="Arial"/>
          </w:rPr>
          <w:delText>W</w:delText>
        </w:r>
      </w:del>
      <w:r w:rsidR="00EA06D8">
        <w:rPr>
          <w:rFonts w:ascii="Arial" w:hAnsi="Arial" w:cs="Arial"/>
        </w:rPr>
        <w:t xml:space="preserve">here vernalisation is not </w:t>
      </w:r>
      <w:ins w:id="63" w:author="University of Newcastle" w:date="2015-07-02T07:43:00Z">
        <w:r w:rsidR="002075CB">
          <w:rPr>
            <w:rFonts w:ascii="Arial" w:hAnsi="Arial" w:cs="Arial"/>
          </w:rPr>
          <w:t xml:space="preserve">an </w:t>
        </w:r>
      </w:ins>
      <w:r w:rsidR="00EA06D8">
        <w:rPr>
          <w:rFonts w:ascii="Arial" w:hAnsi="Arial" w:cs="Arial"/>
        </w:rPr>
        <w:t xml:space="preserve">essential </w:t>
      </w:r>
      <w:ins w:id="64" w:author="University of Newcastle" w:date="2015-07-02T07:43:00Z">
        <w:r w:rsidR="002075CB">
          <w:rPr>
            <w:rFonts w:ascii="Arial" w:hAnsi="Arial" w:cs="Arial"/>
          </w:rPr>
          <w:t xml:space="preserve">requirement </w:t>
        </w:r>
      </w:ins>
      <w:r w:rsidR="00EA06D8">
        <w:rPr>
          <w:rFonts w:ascii="Arial" w:hAnsi="Arial" w:cs="Arial"/>
        </w:rPr>
        <w:t xml:space="preserve">for </w:t>
      </w:r>
      <w:del w:id="65" w:author="University of Newcastle" w:date="2015-07-02T07:43:00Z">
        <w:r w:rsidR="00EA06D8" w:rsidDel="002075CB">
          <w:rPr>
            <w:rFonts w:ascii="Arial" w:hAnsi="Arial" w:cs="Arial"/>
          </w:rPr>
          <w:delText xml:space="preserve">the transition to </w:delText>
        </w:r>
      </w:del>
      <w:r w:rsidR="00EA06D8">
        <w:rPr>
          <w:rFonts w:ascii="Arial" w:hAnsi="Arial" w:cs="Arial"/>
        </w:rPr>
        <w:t>flowering</w:t>
      </w:r>
      <w:ins w:id="66" w:author="University of Newcastle" w:date="2015-07-02T07:43:00Z">
        <w:r w:rsidR="002075CB">
          <w:rPr>
            <w:rFonts w:ascii="Arial" w:hAnsi="Arial" w:cs="Arial"/>
          </w:rPr>
          <w:t xml:space="preserve"> transition</w:t>
        </w:r>
      </w:ins>
      <w:r w:rsidR="00EA06D8">
        <w:rPr>
          <w:rFonts w:ascii="Arial" w:hAnsi="Arial" w:cs="Arial"/>
        </w:rPr>
        <w:t xml:space="preserve"> (</w:t>
      </w:r>
      <w:r w:rsidR="00EA06D8" w:rsidRPr="003213CC">
        <w:rPr>
          <w:rFonts w:ascii="Arial" w:hAnsi="Arial" w:cs="Arial"/>
        </w:rPr>
        <w:t>a</w:t>
      </w:r>
      <w:r w:rsidR="00EA06D8">
        <w:rPr>
          <w:rFonts w:ascii="Arial" w:hAnsi="Arial" w:cs="Arial"/>
          <w:i/>
        </w:rPr>
        <w:t xml:space="preserve"> </w:t>
      </w:r>
      <w:r w:rsidR="00EA06D8" w:rsidRPr="00EA78E3">
        <w:rPr>
          <w:rFonts w:ascii="Arial" w:hAnsi="Arial" w:cs="Arial"/>
          <w:i/>
        </w:rPr>
        <w:t>facultative</w:t>
      </w:r>
      <w:r w:rsidR="00EA06D8">
        <w:rPr>
          <w:rFonts w:ascii="Arial" w:hAnsi="Arial" w:cs="Arial"/>
        </w:rPr>
        <w:t xml:space="preserve"> vernalisation</w:t>
      </w:r>
      <w:r w:rsidR="0035420A">
        <w:rPr>
          <w:rFonts w:ascii="Arial" w:hAnsi="Arial" w:cs="Arial"/>
        </w:rPr>
        <w:t xml:space="preserve"> </w:t>
      </w:r>
      <w:r w:rsidR="00893110">
        <w:rPr>
          <w:rFonts w:ascii="Arial" w:hAnsi="Arial" w:cs="Arial"/>
        </w:rPr>
        <w:t>response</w:t>
      </w:r>
      <w:r w:rsidR="00EA06D8">
        <w:rPr>
          <w:rFonts w:ascii="Arial" w:hAnsi="Arial" w:cs="Arial"/>
        </w:rPr>
        <w:t>),</w:t>
      </w:r>
      <w:r w:rsidR="00515B1B">
        <w:rPr>
          <w:rFonts w:ascii="Arial" w:hAnsi="Arial" w:cs="Arial"/>
        </w:rPr>
        <w:t xml:space="preserve"> such as in </w:t>
      </w:r>
      <w:proofErr w:type="spellStart"/>
      <w:r w:rsidR="00515B1B">
        <w:rPr>
          <w:rFonts w:ascii="Arial" w:hAnsi="Arial" w:cs="Arial"/>
          <w:i/>
        </w:rPr>
        <w:t>Arabisopsis</w:t>
      </w:r>
      <w:proofErr w:type="spellEnd"/>
      <w:r w:rsidR="00515B1B">
        <w:rPr>
          <w:rFonts w:ascii="Arial" w:hAnsi="Arial" w:cs="Arial"/>
        </w:rPr>
        <w:t xml:space="preserve"> </w:t>
      </w:r>
      <w:r w:rsidR="00515B1B">
        <w:rPr>
          <w:rFonts w:ascii="Arial" w:hAnsi="Arial" w:cs="Arial"/>
          <w:i/>
        </w:rPr>
        <w:t xml:space="preserve">thaliana </w:t>
      </w:r>
      <w:r w:rsidR="00515B1B">
        <w:rPr>
          <w:rFonts w:ascii="Arial" w:hAnsi="Arial" w:cs="Arial"/>
        </w:rPr>
        <w:t>(</w:t>
      </w:r>
      <w:r w:rsidR="00515B1B">
        <w:rPr>
          <w:rFonts w:ascii="Arial" w:hAnsi="Arial" w:cs="Arial"/>
          <w:i/>
        </w:rPr>
        <w:t>Arabidopsis</w:t>
      </w:r>
      <w:r w:rsidR="00B7166E">
        <w:rPr>
          <w:rFonts w:ascii="Arial" w:hAnsi="Arial" w:cs="Arial"/>
        </w:rPr>
        <w:t>)</w:t>
      </w:r>
      <w:r w:rsidR="0035420A">
        <w:rPr>
          <w:rFonts w:ascii="Arial" w:hAnsi="Arial" w:cs="Arial"/>
        </w:rPr>
        <w:t xml:space="preserve"> </w:t>
      </w:r>
      <w:r w:rsidR="0035420A">
        <w:rPr>
          <w:rFonts w:ascii="Arial" w:hAnsi="Arial" w:cs="Arial"/>
        </w:rPr>
        <w:fldChar w:fldCharType="begin" w:fldLock="1"/>
      </w:r>
      <w:r w:rsidR="0035420A">
        <w:rPr>
          <w:rFonts w:ascii="Arial" w:hAnsi="Arial"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"id" : "ITEM-2", "itemData" : { "ISSN" : "0028-0836", "author" : [ { "dropping-particle" : "", "family" : "Bastow", "given" : "Ruth", "non-dropping-particle" : "", "parse-names" : false, "suffix" : "" }, { "dropping-particle" : "", "family" : "Mylne", "given" : "Joshua S", "non-dropping-particle" : "", "parse-names" : false, "suffix" : "" }, { "dropping-particle" : "", "family" : "Lister", "given" : "Clare", "non-dropping-particle" : "", "parse-names" : false, "suffix" : "" }, { "dropping-particle" : "", "family" : "Lippman", "given" : "Zachary", "non-dropping-particle" : "", "parse-names" : false, "suffix" : "" }, { "dropping-particle" : "", "family" : "Martienssen", "given" : "Robert A", "non-dropping-particle" : "", "parse-names" : false, "suffix" : "" }, { "dropping-particle" : "", "family" : "Dean", "given" : "Caroline", "non-dropping-particle" : "", "parse-names" : false, "suffix" : "" } ], "container-title" : "Nature", "id" : "ITEM-2", "issue" : "6970", "issued" : { "date-parts" : [ [ "2004", "1", "8" ] ] }, "note" : "10.1038/nature02269", "page" : "164-167", "title" : "Vernalization requires epigenetic silencing of FLC by histone methylation", "type" : "article-journal", "volume" : "427" }, "uris" : [ "http://www.mendeley.com/documents/?uuid=f6baa43c-0292-490e-bde9-fe1e590f54d6" ] } ], "mendeley" : { "formattedCitation" : "(Burn et al. 1993; Bastow et al. 2004)", "plainTextFormattedCitation" : "(Burn et al. 1993; Bastow et al. 2004)", "previouslyFormattedCitation" : "(Burn et al. 1993; Bastow et al. 2004)" }, "properties" : { "noteIndex" : 0 }, "schema" : "https://github.com/citation-style-language/schema/raw/master/csl-citation.json" }</w:instrText>
      </w:r>
      <w:r w:rsidR="0035420A">
        <w:rPr>
          <w:rFonts w:ascii="Arial" w:hAnsi="Arial" w:cs="Arial"/>
        </w:rPr>
        <w:fldChar w:fldCharType="separate"/>
      </w:r>
      <w:r w:rsidR="0035420A" w:rsidRPr="00304A37">
        <w:rPr>
          <w:rFonts w:ascii="Arial" w:hAnsi="Arial" w:cs="Arial"/>
          <w:noProof/>
        </w:rPr>
        <w:t xml:space="preserve">(Burn et al. 1993; </w:t>
      </w:r>
      <w:r w:rsidR="0035420A" w:rsidRPr="0035420A">
        <w:rPr>
          <w:rFonts w:ascii="Arial" w:hAnsi="Arial" w:cs="Arial"/>
          <w:noProof/>
        </w:rPr>
        <w:t>Bastow et al. 2004</w:t>
      </w:r>
      <w:r w:rsidR="0035420A" w:rsidRPr="00304A37">
        <w:rPr>
          <w:rFonts w:ascii="Arial" w:hAnsi="Arial" w:cs="Arial"/>
          <w:noProof/>
        </w:rPr>
        <w:t>)</w:t>
      </w:r>
      <w:r w:rsidR="0035420A">
        <w:rPr>
          <w:rFonts w:ascii="Arial" w:hAnsi="Arial" w:cs="Arial"/>
        </w:rPr>
        <w:fldChar w:fldCharType="end"/>
      </w:r>
      <w:r w:rsidR="00515B1B">
        <w:rPr>
          <w:rFonts w:ascii="Arial" w:hAnsi="Arial" w:cs="Arial"/>
        </w:rPr>
        <w:t xml:space="preserve">, </w:t>
      </w:r>
      <w:r w:rsidR="00CB415A">
        <w:rPr>
          <w:rFonts w:ascii="Arial" w:hAnsi="Arial" w:cs="Arial"/>
        </w:rPr>
        <w:t>n</w:t>
      </w:r>
      <w:r w:rsidR="0035420A">
        <w:rPr>
          <w:rFonts w:ascii="Arial" w:hAnsi="Arial" w:cs="Arial"/>
        </w:rPr>
        <w:t>arrow leaf lupin (</w:t>
      </w:r>
      <w:proofErr w:type="spellStart"/>
      <w:r w:rsidR="0035420A">
        <w:rPr>
          <w:rFonts w:ascii="Arial" w:hAnsi="Arial" w:cs="Arial"/>
          <w:i/>
        </w:rPr>
        <w:t>Lupinus</w:t>
      </w:r>
      <w:proofErr w:type="spellEnd"/>
      <w:r w:rsidR="0035420A">
        <w:rPr>
          <w:rFonts w:ascii="Arial" w:hAnsi="Arial" w:cs="Arial"/>
          <w:i/>
        </w:rPr>
        <w:t xml:space="preserve"> </w:t>
      </w:r>
      <w:proofErr w:type="spellStart"/>
      <w:r w:rsidR="0035420A">
        <w:rPr>
          <w:rFonts w:ascii="Arial" w:hAnsi="Arial" w:cs="Arial"/>
          <w:i/>
        </w:rPr>
        <w:t>Augustifolius</w:t>
      </w:r>
      <w:proofErr w:type="spellEnd"/>
      <w:r w:rsidR="0035420A">
        <w:rPr>
          <w:rFonts w:ascii="Arial" w:hAnsi="Arial" w:cs="Arial"/>
        </w:rPr>
        <w:t xml:space="preserve">) </w:t>
      </w:r>
      <w:r w:rsidR="0035420A">
        <w:rPr>
          <w:rFonts w:ascii="Arial" w:hAnsi="Arial" w:cs="Arial"/>
        </w:rPr>
        <w:fldChar w:fldCharType="begin" w:fldLock="1"/>
      </w:r>
      <w:r w:rsidR="0035420A">
        <w:rPr>
          <w:rFonts w:ascii="Arial" w:hAnsi="Arial" w:cs="Arial"/>
        </w:rPr>
        <w:instrText>ADDIN CSL_CITATION { "citationItems" : [ { "id" : "ITEM-1",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"ITEM-1",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"(Landers 1995)", "plainTextFormattedCitation" : "(Landers 1995)", "previouslyFormattedCitation" : "(Landers 1995)" }, "properties" : { "noteIndex" : 0 }, "schema" : "https://github.com/citation-style-language/schema/raw/master/csl-citation.json" }</w:instrText>
      </w:r>
      <w:r w:rsidR="0035420A">
        <w:rPr>
          <w:rFonts w:ascii="Arial" w:hAnsi="Arial" w:cs="Arial"/>
        </w:rPr>
        <w:fldChar w:fldCharType="separate"/>
      </w:r>
      <w:r w:rsidR="0035420A" w:rsidRPr="001012AE">
        <w:rPr>
          <w:rFonts w:ascii="Arial" w:hAnsi="Arial" w:cs="Arial"/>
          <w:noProof/>
        </w:rPr>
        <w:t>(Landers 1995)</w:t>
      </w:r>
      <w:r w:rsidR="0035420A">
        <w:rPr>
          <w:rFonts w:ascii="Arial" w:hAnsi="Arial" w:cs="Arial"/>
        </w:rPr>
        <w:fldChar w:fldCharType="end"/>
      </w:r>
      <w:r w:rsidR="00893110">
        <w:rPr>
          <w:rFonts w:ascii="Arial" w:hAnsi="Arial" w:cs="Arial"/>
        </w:rPr>
        <w:t>,</w:t>
      </w:r>
      <w:r w:rsidR="00CE7F8A">
        <w:rPr>
          <w:rFonts w:ascii="Arial" w:hAnsi="Arial" w:cs="Arial"/>
        </w:rPr>
        <w:t xml:space="preserve"> and winter wheat (</w:t>
      </w:r>
      <w:proofErr w:type="spellStart"/>
      <w:r w:rsidR="00CE7F8A">
        <w:rPr>
          <w:rFonts w:ascii="Arial" w:hAnsi="Arial" w:cs="Arial"/>
          <w:i/>
        </w:rPr>
        <w:t>T</w:t>
      </w:r>
      <w:r w:rsidR="00CE7F8A" w:rsidRPr="00CE7F8A">
        <w:rPr>
          <w:rFonts w:ascii="Arial" w:hAnsi="Arial" w:cs="Arial"/>
          <w:i/>
        </w:rPr>
        <w:t>riticum</w:t>
      </w:r>
      <w:proofErr w:type="spellEnd"/>
      <w:r w:rsidR="00CE7F8A" w:rsidRPr="00CE7F8A">
        <w:rPr>
          <w:rFonts w:ascii="Arial" w:hAnsi="Arial" w:cs="Arial"/>
          <w:i/>
        </w:rPr>
        <w:t xml:space="preserve"> </w:t>
      </w:r>
      <w:proofErr w:type="spellStart"/>
      <w:r w:rsidR="00CE7F8A" w:rsidRPr="00CE7F8A">
        <w:rPr>
          <w:rFonts w:ascii="Arial" w:hAnsi="Arial" w:cs="Arial"/>
          <w:i/>
        </w:rPr>
        <w:t>aestivum</w:t>
      </w:r>
      <w:proofErr w:type="spellEnd"/>
      <w:r w:rsidR="00CE7F8A">
        <w:rPr>
          <w:rFonts w:ascii="Arial" w:hAnsi="Arial" w:cs="Arial"/>
        </w:rPr>
        <w:t>) and barley (</w:t>
      </w:r>
      <w:proofErr w:type="spellStart"/>
      <w:r w:rsidR="00CE7F8A" w:rsidRPr="00B30003">
        <w:rPr>
          <w:rFonts w:ascii="Arial" w:hAnsi="Arial" w:cs="Arial"/>
          <w:i/>
        </w:rPr>
        <w:t>Hordeum</w:t>
      </w:r>
      <w:proofErr w:type="spellEnd"/>
      <w:r w:rsidR="00CE7F8A" w:rsidRPr="00B30003">
        <w:rPr>
          <w:rFonts w:ascii="Arial" w:hAnsi="Arial" w:cs="Arial"/>
          <w:i/>
        </w:rPr>
        <w:t xml:space="preserve"> </w:t>
      </w:r>
      <w:proofErr w:type="spellStart"/>
      <w:r w:rsidR="00CE7F8A" w:rsidRPr="00B30003">
        <w:rPr>
          <w:rFonts w:ascii="Arial" w:hAnsi="Arial" w:cs="Arial"/>
          <w:i/>
        </w:rPr>
        <w:t>vulgare</w:t>
      </w:r>
      <w:proofErr w:type="spellEnd"/>
      <w:r w:rsidR="00CE7F8A">
        <w:rPr>
          <w:rFonts w:ascii="Arial" w:hAnsi="Arial" w:cs="Arial"/>
        </w:rPr>
        <w:t>)</w:t>
      </w:r>
      <w:r w:rsidR="0035420A">
        <w:rPr>
          <w:rFonts w:ascii="Arial" w:hAnsi="Arial" w:cs="Arial"/>
        </w:rPr>
        <w:t xml:space="preserve"> </w:t>
      </w:r>
      <w:r w:rsidR="0035420A">
        <w:rPr>
          <w:rFonts w:ascii="Arial" w:hAnsi="Arial" w:cs="Arial"/>
        </w:rPr>
        <w:fldChar w:fldCharType="begin" w:fldLock="1"/>
      </w:r>
      <w:r w:rsidR="0035420A">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"id" : "ITEM-2",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"ITEM-2",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"(Trevaskis et al. 2006; Oliver et al. 2009)", "plainTextFormattedCitation" : "(Trevaskis et al. 2006; Oliver et al. 2009)", "previouslyFormattedCitation" : "(Trevaskis et al. 2006; Oliver et al. 2009)" }, "properties" : { "noteIndex" : 0 }, "schema" : "https://github.com/citation-style-language/schema/raw/master/csl-citation.json" }</w:instrText>
      </w:r>
      <w:r w:rsidR="0035420A">
        <w:rPr>
          <w:rFonts w:ascii="Arial" w:hAnsi="Arial" w:cs="Arial"/>
        </w:rPr>
        <w:fldChar w:fldCharType="separate"/>
      </w:r>
      <w:r w:rsidR="0035420A" w:rsidRPr="00F00C33">
        <w:rPr>
          <w:rFonts w:ascii="Arial" w:hAnsi="Arial" w:cs="Arial"/>
          <w:noProof/>
        </w:rPr>
        <w:t>(Trevaskis et al. 2006; Oliver et al. 2009)</w:t>
      </w:r>
      <w:r w:rsidR="0035420A">
        <w:rPr>
          <w:rFonts w:ascii="Arial" w:hAnsi="Arial" w:cs="Arial"/>
        </w:rPr>
        <w:fldChar w:fldCharType="end"/>
      </w:r>
      <w:r w:rsidR="00893110">
        <w:rPr>
          <w:rFonts w:ascii="Arial" w:hAnsi="Arial" w:cs="Arial"/>
        </w:rPr>
        <w:t>,</w:t>
      </w:r>
      <w:r w:rsidR="00EA06D8">
        <w:rPr>
          <w:rFonts w:ascii="Arial" w:hAnsi="Arial" w:cs="Arial"/>
        </w:rPr>
        <w:t xml:space="preserve"> </w:t>
      </w:r>
      <w:ins w:id="67" w:author="University of Newcastle" w:date="2015-07-02T07:45:00Z">
        <w:r w:rsidR="002075CB">
          <w:rPr>
            <w:rFonts w:ascii="Arial" w:hAnsi="Arial" w:cs="Arial"/>
          </w:rPr>
          <w:t xml:space="preserve">vernalised plants flower sooner than plants that have not been </w:t>
        </w:r>
      </w:ins>
      <w:ins w:id="68" w:author="University of Newcastle" w:date="2015-07-02T07:46:00Z">
        <w:r w:rsidR="002075CB">
          <w:rPr>
            <w:rFonts w:ascii="Arial" w:hAnsi="Arial" w:cs="Arial"/>
          </w:rPr>
          <w:t xml:space="preserve">exposed to a </w:t>
        </w:r>
      </w:ins>
      <w:ins w:id="69" w:author="University of Newcastle" w:date="2015-07-02T07:45:00Z">
        <w:r w:rsidR="002075CB">
          <w:rPr>
            <w:rFonts w:ascii="Arial" w:hAnsi="Arial" w:cs="Arial"/>
          </w:rPr>
          <w:t>vernalis</w:t>
        </w:r>
      </w:ins>
      <w:ins w:id="70" w:author="University of Newcastle" w:date="2015-07-02T07:46:00Z">
        <w:r w:rsidR="002075CB">
          <w:rPr>
            <w:rFonts w:ascii="Arial" w:hAnsi="Arial" w:cs="Arial"/>
          </w:rPr>
          <w:t>ation treatment</w:t>
        </w:r>
      </w:ins>
      <w:ins w:id="71" w:author="University of Newcastle" w:date="2015-07-02T07:45:00Z">
        <w:r w:rsidR="002075CB">
          <w:rPr>
            <w:rFonts w:ascii="Arial" w:hAnsi="Arial" w:cs="Arial"/>
          </w:rPr>
          <w:t xml:space="preserve"> </w:t>
        </w:r>
      </w:ins>
      <w:del w:id="72" w:author="University of Newcastle" w:date="2015-07-02T07:46:00Z">
        <w:r w:rsidR="00893110" w:rsidDel="002075CB">
          <w:rPr>
            <w:rFonts w:ascii="Arial" w:hAnsi="Arial" w:cs="Arial"/>
          </w:rPr>
          <w:delText xml:space="preserve">the </w:delText>
        </w:r>
        <w:r w:rsidR="00CB415A" w:rsidDel="002075CB">
          <w:rPr>
            <w:rFonts w:ascii="Arial" w:hAnsi="Arial" w:cs="Arial"/>
          </w:rPr>
          <w:delText>transition</w:delText>
        </w:r>
        <w:r w:rsidR="00893110" w:rsidDel="002075CB">
          <w:rPr>
            <w:rFonts w:ascii="Arial" w:hAnsi="Arial" w:cs="Arial"/>
          </w:rPr>
          <w:delText xml:space="preserve"> to flowering</w:delText>
        </w:r>
        <w:r w:rsidR="00CB415A" w:rsidDel="002075CB">
          <w:rPr>
            <w:rFonts w:ascii="Arial" w:hAnsi="Arial" w:cs="Arial"/>
          </w:rPr>
          <w:delText xml:space="preserve"> is</w:delText>
        </w:r>
        <w:r w:rsidR="00893110" w:rsidDel="002075CB">
          <w:rPr>
            <w:rFonts w:ascii="Arial" w:hAnsi="Arial" w:cs="Arial"/>
          </w:rPr>
          <w:delText xml:space="preserve"> </w:delText>
        </w:r>
        <w:r w:rsidR="00CB415A" w:rsidDel="002075CB">
          <w:rPr>
            <w:rFonts w:ascii="Arial" w:hAnsi="Arial" w:cs="Arial"/>
          </w:rPr>
          <w:delText>triggered sooner</w:delText>
        </w:r>
        <w:r w:rsidR="00893110" w:rsidDel="002075CB">
          <w:rPr>
            <w:rFonts w:ascii="Arial" w:hAnsi="Arial" w:cs="Arial"/>
          </w:rPr>
          <w:delText xml:space="preserve"> than</w:delText>
        </w:r>
        <w:r w:rsidR="0035420A" w:rsidDel="002075CB">
          <w:rPr>
            <w:rFonts w:ascii="Arial" w:hAnsi="Arial" w:cs="Arial"/>
          </w:rPr>
          <w:delText xml:space="preserve"> a plant which is unexposed</w:delText>
        </w:r>
        <w:r w:rsidR="00376520" w:rsidRPr="00EA78E3" w:rsidDel="002075CB">
          <w:rPr>
            <w:rFonts w:ascii="Arial" w:hAnsi="Arial" w:cs="Arial"/>
          </w:rPr>
          <w:delText xml:space="preserve"> </w:delText>
        </w:r>
      </w:del>
      <w:r w:rsidR="00376520">
        <w:rPr>
          <w:rFonts w:ascii="Arial" w:hAnsi="Arial" w:cs="Arial"/>
        </w:rPr>
        <w:fldChar w:fldCharType="begin" w:fldLock="1"/>
      </w:r>
      <w:r w:rsidR="00376520">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376520">
        <w:rPr>
          <w:rFonts w:ascii="Arial" w:hAnsi="Arial" w:cs="Arial"/>
        </w:rPr>
        <w:fldChar w:fldCharType="separate"/>
      </w:r>
      <w:r w:rsidR="00376520" w:rsidRPr="009F4D5B">
        <w:rPr>
          <w:rFonts w:ascii="Arial" w:hAnsi="Arial" w:cs="Arial"/>
          <w:noProof/>
        </w:rPr>
        <w:t>(Sheldon et al. 2000)</w:t>
      </w:r>
      <w:r w:rsidR="00376520">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The </w:t>
      </w:r>
      <w:r w:rsidR="00376520" w:rsidRPr="00EA78E3">
        <w:rPr>
          <w:rFonts w:ascii="Arial" w:hAnsi="Arial" w:cs="Arial"/>
        </w:rPr>
        <w:t xml:space="preserve">genetic </w:t>
      </w:r>
      <w:r w:rsidR="00893110">
        <w:rPr>
          <w:rFonts w:ascii="Arial" w:hAnsi="Arial" w:cs="Arial"/>
        </w:rPr>
        <w:t>pathways</w:t>
      </w:r>
      <w:r w:rsidR="00376520" w:rsidRPr="00EA78E3">
        <w:rPr>
          <w:rFonts w:ascii="Arial" w:hAnsi="Arial" w:cs="Arial"/>
        </w:rPr>
        <w:t xml:space="preserve"> </w:t>
      </w:r>
      <w:del w:id="73" w:author="University of Newcastle" w:date="2015-07-02T07:47:00Z">
        <w:r w:rsidR="00376520" w:rsidRPr="00EA78E3" w:rsidDel="002075CB">
          <w:rPr>
            <w:rFonts w:ascii="Arial" w:hAnsi="Arial" w:cs="Arial"/>
          </w:rPr>
          <w:delText>of</w:delText>
        </w:r>
        <w:r w:rsidR="00893110" w:rsidDel="002075CB">
          <w:rPr>
            <w:rFonts w:ascii="Arial" w:hAnsi="Arial" w:cs="Arial"/>
          </w:rPr>
          <w:delText xml:space="preserve"> </w:delText>
        </w:r>
      </w:del>
      <w:ins w:id="74" w:author="University of Newcastle" w:date="2015-07-02T07:47:00Z">
        <w:r w:rsidR="002075CB">
          <w:rPr>
            <w:rFonts w:ascii="Arial" w:hAnsi="Arial" w:cs="Arial"/>
          </w:rPr>
          <w:t xml:space="preserve">for </w:t>
        </w:r>
      </w:ins>
      <w:r w:rsidR="00893110">
        <w:rPr>
          <w:rFonts w:ascii="Arial" w:hAnsi="Arial" w:cs="Arial"/>
        </w:rPr>
        <w:t>the</w:t>
      </w:r>
      <w:r w:rsidR="00376520" w:rsidRPr="00EA78E3">
        <w:rPr>
          <w:rFonts w:ascii="Arial" w:hAnsi="Arial" w:cs="Arial"/>
        </w:rPr>
        <w:t xml:space="preserve"> vernalisation</w:t>
      </w:r>
      <w:r w:rsidR="00893110">
        <w:rPr>
          <w:rFonts w:ascii="Arial" w:hAnsi="Arial" w:cs="Arial"/>
        </w:rPr>
        <w:t xml:space="preserve"> response</w:t>
      </w:r>
      <w:r w:rsidR="00376520" w:rsidRPr="00EA78E3">
        <w:rPr>
          <w:rFonts w:ascii="Arial" w:hAnsi="Arial" w:cs="Arial"/>
        </w:rPr>
        <w:t xml:space="preserve"> </w:t>
      </w:r>
      <w:ins w:id="75" w:author="University of Newcastle" w:date="2015-07-02T07:47:00Z">
        <w:r w:rsidR="002075CB">
          <w:rPr>
            <w:rFonts w:ascii="Arial" w:hAnsi="Arial" w:cs="Arial"/>
          </w:rPr>
          <w:t xml:space="preserve">in plants </w:t>
        </w:r>
      </w:ins>
      <w:r w:rsidR="00376520" w:rsidRPr="00EA78E3">
        <w:rPr>
          <w:rFonts w:ascii="Arial" w:hAnsi="Arial" w:cs="Arial"/>
        </w:rPr>
        <w:t xml:space="preserve">are </w:t>
      </w:r>
      <w:r w:rsidR="00376520">
        <w:rPr>
          <w:rFonts w:ascii="Arial" w:hAnsi="Arial" w:cs="Arial"/>
        </w:rPr>
        <w:t>family</w:t>
      </w:r>
      <w:r w:rsidR="00376520" w:rsidRPr="00EA78E3">
        <w:rPr>
          <w:rFonts w:ascii="Arial" w:hAnsi="Arial" w:cs="Arial"/>
        </w:rPr>
        <w:t>-specific</w:t>
      </w:r>
      <w:r w:rsidR="00893110">
        <w:rPr>
          <w:rFonts w:ascii="Arial" w:hAnsi="Arial" w:cs="Arial"/>
        </w:rPr>
        <w:t>:</w:t>
      </w:r>
      <w:r w:rsidR="00376520">
        <w:rPr>
          <w:rFonts w:ascii="Arial" w:hAnsi="Arial" w:cs="Arial"/>
        </w:rPr>
        <w:t xml:space="preserve"> not just between </w:t>
      </w:r>
      <w:r w:rsidR="005C3C51" w:rsidRPr="005C3C51">
        <w:rPr>
          <w:rFonts w:ascii="Arial" w:hAnsi="Arial" w:cs="Arial"/>
        </w:rPr>
        <w:t>dicotyledonous</w:t>
      </w:r>
      <w:r w:rsidR="00376520">
        <w:rPr>
          <w:rFonts w:ascii="Arial" w:hAnsi="Arial" w:cs="Arial"/>
        </w:rPr>
        <w:t xml:space="preserve"> (dicots) and </w:t>
      </w:r>
      <w:r w:rsidR="005C3C51">
        <w:rPr>
          <w:rFonts w:ascii="Arial" w:hAnsi="Arial" w:cs="Arial"/>
        </w:rPr>
        <w:t>monoc</w:t>
      </w:r>
      <w:r w:rsidR="005C3C51" w:rsidRPr="005C3C51">
        <w:rPr>
          <w:rFonts w:ascii="Arial" w:hAnsi="Arial" w:cs="Arial"/>
        </w:rPr>
        <w:t>otyledonous</w:t>
      </w:r>
      <w:r w:rsidR="00376520">
        <w:rPr>
          <w:rFonts w:ascii="Arial" w:hAnsi="Arial" w:cs="Arial"/>
        </w:rPr>
        <w:t xml:space="preserve"> </w:t>
      </w:r>
      <w:del w:id="76" w:author="University of Newcastle" w:date="2015-07-02T07:47:00Z">
        <w:r w:rsidR="00376520" w:rsidDel="002075CB">
          <w:rPr>
            <w:rFonts w:ascii="Arial" w:hAnsi="Arial" w:cs="Arial"/>
          </w:rPr>
          <w:delText xml:space="preserve">species </w:delText>
        </w:r>
      </w:del>
      <w:r w:rsidR="00376520">
        <w:rPr>
          <w:rFonts w:ascii="Arial" w:hAnsi="Arial" w:cs="Arial"/>
        </w:rPr>
        <w:t>(monocots)</w:t>
      </w:r>
      <w:ins w:id="77" w:author="University of Newcastle" w:date="2015-07-02T07:47:00Z">
        <w:r w:rsidR="002075CB">
          <w:rPr>
            <w:rFonts w:ascii="Arial" w:hAnsi="Arial" w:cs="Arial"/>
          </w:rPr>
          <w:t xml:space="preserve"> species</w:t>
        </w:r>
      </w:ins>
      <w:r w:rsidR="00376520">
        <w:rPr>
          <w:rFonts w:ascii="Arial" w:hAnsi="Arial" w:cs="Arial"/>
        </w:rPr>
        <w:t>, but also within different dicots</w:t>
      </w:r>
      <w:r w:rsidR="00376520" w:rsidRPr="00EA78E3">
        <w:rPr>
          <w:rFonts w:ascii="Arial" w:hAnsi="Arial" w:cs="Arial"/>
        </w:rPr>
        <w:t xml:space="preserve"> </w:t>
      </w:r>
      <w:r w:rsidR="00376520">
        <w:rPr>
          <w:rFonts w:ascii="Arial" w:hAnsi="Arial" w:cs="Arial"/>
        </w:rPr>
        <w:fldChar w:fldCharType="begin" w:fldLock="1"/>
      </w:r>
      <w:r w:rsidR="00376520">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00376520">
        <w:rPr>
          <w:rFonts w:ascii="Arial" w:hAnsi="Arial" w:cs="Arial"/>
        </w:rPr>
        <w:fldChar w:fldCharType="separate"/>
      </w:r>
      <w:r w:rsidR="00376520" w:rsidRPr="009F4D5B">
        <w:rPr>
          <w:rFonts w:ascii="Arial" w:hAnsi="Arial" w:cs="Arial"/>
          <w:noProof/>
        </w:rPr>
        <w:t>(Reeves et al. 2007)</w:t>
      </w:r>
      <w:r w:rsidR="00376520">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Despite these differences, </w:t>
      </w:r>
      <w:r w:rsidR="00376520" w:rsidRPr="00EA78E3">
        <w:rPr>
          <w:rFonts w:ascii="Arial" w:hAnsi="Arial" w:cs="Arial"/>
        </w:rPr>
        <w:t xml:space="preserve">the </w:t>
      </w:r>
      <w:r w:rsidR="00376520">
        <w:rPr>
          <w:rFonts w:ascii="Arial" w:hAnsi="Arial" w:cs="Arial"/>
        </w:rPr>
        <w:t>gene pathways in</w:t>
      </w:r>
      <w:r w:rsidR="00376520" w:rsidRPr="00EA78E3">
        <w:rPr>
          <w:rFonts w:ascii="Arial" w:hAnsi="Arial" w:cs="Arial"/>
        </w:rPr>
        <w:t xml:space="preserve"> vernalisa</w:t>
      </w:r>
      <w:r w:rsidR="00376520">
        <w:rPr>
          <w:rFonts w:ascii="Arial" w:hAnsi="Arial" w:cs="Arial"/>
        </w:rPr>
        <w:t>tion responsive plant species are</w:t>
      </w:r>
      <w:r w:rsidR="00376520" w:rsidRPr="00EA78E3">
        <w:rPr>
          <w:rFonts w:ascii="Arial" w:hAnsi="Arial" w:cs="Arial"/>
        </w:rPr>
        <w:t xml:space="preserve"> </w:t>
      </w:r>
      <w:r w:rsidR="00376520">
        <w:rPr>
          <w:rFonts w:ascii="Arial" w:hAnsi="Arial" w:cs="Arial"/>
        </w:rPr>
        <w:t xml:space="preserve">epigenetic </w:t>
      </w:r>
      <w:r w:rsidR="00CB415A">
        <w:rPr>
          <w:rFonts w:ascii="Arial" w:hAnsi="Arial" w:cs="Arial"/>
        </w:rPr>
        <w:t>in nature</w:t>
      </w:r>
      <w:ins w:id="78" w:author="University of Newcastle" w:date="2015-07-02T07:48:00Z">
        <w:r w:rsidR="002075CB">
          <w:rPr>
            <w:rFonts w:ascii="Arial" w:hAnsi="Arial" w:cs="Arial"/>
          </w:rPr>
          <w:t>, for example</w:t>
        </w:r>
        <w:proofErr w:type="gramStart"/>
        <w:r w:rsidR="002075CB">
          <w:rPr>
            <w:rFonts w:ascii="Arial" w:hAnsi="Arial" w:cs="Arial"/>
          </w:rPr>
          <w:t xml:space="preserve">; </w:t>
        </w:r>
      </w:ins>
      <w:r w:rsidR="00376520">
        <w:rPr>
          <w:rFonts w:ascii="Arial" w:hAnsi="Arial" w:cs="Arial"/>
        </w:rPr>
        <w:t xml:space="preserve"> </w:t>
      </w:r>
      <w:proofErr w:type="gramEnd"/>
      <w:del w:id="79" w:author="University of Newcastle" w:date="2015-07-02T07:48:00Z">
        <w:r w:rsidR="00CB415A" w:rsidDel="002075CB">
          <w:rPr>
            <w:rFonts w:ascii="Arial" w:hAnsi="Arial" w:cs="Arial"/>
          </w:rPr>
          <w:delText>(</w:delText>
        </w:r>
        <w:r w:rsidR="00376520" w:rsidDel="002075CB">
          <w:rPr>
            <w:rFonts w:ascii="Arial" w:hAnsi="Arial" w:cs="Arial"/>
          </w:rPr>
          <w:delText xml:space="preserve">i.e. </w:delText>
        </w:r>
      </w:del>
      <w:r w:rsidR="00376520">
        <w:rPr>
          <w:rFonts w:ascii="Arial" w:hAnsi="Arial" w:cs="Arial"/>
        </w:rPr>
        <w:t xml:space="preserve">a vernalisation sensitive </w:t>
      </w:r>
      <w:del w:id="80" w:author="University of Newcastle" w:date="2015-07-02T07:49:00Z">
        <w:r w:rsidR="00376520" w:rsidDel="002075CB">
          <w:rPr>
            <w:rFonts w:ascii="Arial" w:hAnsi="Arial" w:cs="Arial"/>
          </w:rPr>
          <w:delText>variety of a plant species</w:delText>
        </w:r>
      </w:del>
      <w:ins w:id="81" w:author="University of Newcastle" w:date="2015-07-02T07:49:00Z">
        <w:r w:rsidR="002075CB">
          <w:rPr>
            <w:rFonts w:ascii="Arial" w:hAnsi="Arial" w:cs="Arial"/>
          </w:rPr>
          <w:t>plant</w:t>
        </w:r>
      </w:ins>
      <w:r w:rsidR="00376520">
        <w:rPr>
          <w:rFonts w:ascii="Arial" w:hAnsi="Arial" w:cs="Arial"/>
        </w:rPr>
        <w:t xml:space="preserve"> will</w:t>
      </w:r>
      <w:r w:rsidR="00376520" w:rsidRPr="00EA78E3">
        <w:rPr>
          <w:rFonts w:ascii="Arial" w:hAnsi="Arial" w:cs="Arial"/>
        </w:rPr>
        <w:t xml:space="preserve"> </w:t>
      </w:r>
      <w:del w:id="82" w:author="University of Newcastle" w:date="2015-07-02T07:49:00Z">
        <w:r w:rsidR="00376520" w:rsidDel="002075CB">
          <w:rPr>
            <w:rFonts w:ascii="Arial" w:hAnsi="Arial" w:cs="Arial"/>
          </w:rPr>
          <w:delText xml:space="preserve">resulting in </w:delText>
        </w:r>
      </w:del>
      <w:r w:rsidR="00376520">
        <w:rPr>
          <w:rFonts w:ascii="Arial" w:hAnsi="Arial" w:cs="Arial"/>
        </w:rPr>
        <w:t>express</w:t>
      </w:r>
      <w:ins w:id="83" w:author="University of Newcastle" w:date="2015-07-02T07:50:00Z">
        <w:r w:rsidR="00AD594E">
          <w:rPr>
            <w:rFonts w:ascii="Arial" w:hAnsi="Arial" w:cs="Arial"/>
          </w:rPr>
          <w:t xml:space="preserve"> </w:t>
        </w:r>
      </w:ins>
      <w:del w:id="84" w:author="University of Newcastle" w:date="2015-07-02T07:49:00Z">
        <w:r w:rsidR="00376520" w:rsidDel="002075CB">
          <w:rPr>
            <w:rFonts w:ascii="Arial" w:hAnsi="Arial" w:cs="Arial"/>
          </w:rPr>
          <w:delText>ion</w:delText>
        </w:r>
      </w:del>
      <w:r w:rsidR="00376520">
        <w:rPr>
          <w:rFonts w:ascii="Arial" w:hAnsi="Arial" w:cs="Arial"/>
        </w:rPr>
        <w:t xml:space="preserve"> </w:t>
      </w:r>
      <w:del w:id="85" w:author="University of Newcastle" w:date="2015-07-02T07:49:00Z">
        <w:r w:rsidR="00376520" w:rsidDel="002075CB">
          <w:rPr>
            <w:rFonts w:ascii="Arial" w:hAnsi="Arial" w:cs="Arial"/>
          </w:rPr>
          <w:delText xml:space="preserve">of a </w:delText>
        </w:r>
      </w:del>
      <w:ins w:id="86" w:author="University of Newcastle" w:date="2015-07-02T07:49:00Z">
        <w:r w:rsidR="002075CB">
          <w:rPr>
            <w:rFonts w:ascii="Arial" w:hAnsi="Arial" w:cs="Arial"/>
          </w:rPr>
          <w:t xml:space="preserve">a distinct </w:t>
        </w:r>
      </w:ins>
      <w:del w:id="87" w:author="University of Newcastle" w:date="2015-07-02T07:49:00Z">
        <w:r w:rsidR="00376520" w:rsidDel="002075CB">
          <w:rPr>
            <w:rFonts w:ascii="Arial" w:hAnsi="Arial" w:cs="Arial"/>
          </w:rPr>
          <w:delText xml:space="preserve">different </w:delText>
        </w:r>
      </w:del>
      <w:r w:rsidR="00376520">
        <w:rPr>
          <w:rFonts w:ascii="Arial" w:hAnsi="Arial" w:cs="Arial"/>
        </w:rPr>
        <w:t xml:space="preserve">phenotype when </w:t>
      </w:r>
      <w:del w:id="88" w:author="University of Newcastle" w:date="2015-07-02T07:50:00Z">
        <w:r w:rsidR="00376520" w:rsidDel="00AD594E">
          <w:rPr>
            <w:rFonts w:ascii="Arial" w:hAnsi="Arial" w:cs="Arial"/>
          </w:rPr>
          <w:delText xml:space="preserve">exposed to </w:delText>
        </w:r>
      </w:del>
      <w:r w:rsidR="00376520">
        <w:rPr>
          <w:rFonts w:ascii="Arial" w:hAnsi="Arial" w:cs="Arial"/>
        </w:rPr>
        <w:t>vernalisation</w:t>
      </w:r>
      <w:ins w:id="89" w:author="University of Newcastle" w:date="2015-07-02T07:50:00Z">
        <w:r w:rsidR="00AD594E">
          <w:rPr>
            <w:rFonts w:ascii="Arial" w:hAnsi="Arial" w:cs="Arial"/>
          </w:rPr>
          <w:t>, however these</w:t>
        </w:r>
      </w:ins>
      <w:del w:id="90" w:author="University of Newcastle" w:date="2015-07-02T07:50:00Z">
        <w:r w:rsidR="00376520" w:rsidDel="00AD594E">
          <w:rPr>
            <w:rFonts w:ascii="Arial" w:hAnsi="Arial" w:cs="Arial"/>
          </w:rPr>
          <w:delText xml:space="preserve"> </w:delText>
        </w:r>
        <w:r w:rsidR="008858BA" w:rsidDel="00AD594E">
          <w:rPr>
            <w:rFonts w:ascii="Arial" w:hAnsi="Arial" w:cs="Arial"/>
          </w:rPr>
          <w:delText>conditions</w:delText>
        </w:r>
        <w:r w:rsidR="00CB415A" w:rsidDel="00AD594E">
          <w:rPr>
            <w:rFonts w:ascii="Arial" w:hAnsi="Arial" w:cs="Arial"/>
          </w:rPr>
          <w:delText>)</w:delText>
        </w:r>
      </w:del>
      <w:r w:rsidR="00376520">
        <w:rPr>
          <w:rFonts w:ascii="Arial" w:hAnsi="Arial" w:cs="Arial"/>
        </w:rPr>
        <w:t xml:space="preserve">. </w:t>
      </w:r>
      <w:del w:id="91" w:author="University of Newcastle" w:date="2015-07-02T07:50:00Z">
        <w:r w:rsidR="00376520" w:rsidDel="00AD594E">
          <w:rPr>
            <w:rFonts w:ascii="Arial" w:hAnsi="Arial" w:cs="Arial"/>
          </w:rPr>
          <w:delText xml:space="preserve">These </w:delText>
        </w:r>
      </w:del>
      <w:proofErr w:type="gramStart"/>
      <w:r w:rsidR="00376520">
        <w:rPr>
          <w:rFonts w:ascii="Arial" w:hAnsi="Arial" w:cs="Arial"/>
        </w:rPr>
        <w:t>epigenetic</w:t>
      </w:r>
      <w:ins w:id="92" w:author="University of Newcastle" w:date="2015-07-02T07:50:00Z">
        <w:r w:rsidR="00AD594E">
          <w:rPr>
            <w:rFonts w:ascii="Arial" w:hAnsi="Arial" w:cs="Arial"/>
          </w:rPr>
          <w:t>-based</w:t>
        </w:r>
      </w:ins>
      <w:proofErr w:type="gramEnd"/>
      <w:r w:rsidR="00376520">
        <w:rPr>
          <w:rFonts w:ascii="Arial" w:hAnsi="Arial" w:cs="Arial"/>
        </w:rPr>
        <w:t xml:space="preserve"> </w:t>
      </w:r>
      <w:del w:id="93" w:author="University of Newcastle" w:date="2015-07-02T07:51:00Z">
        <w:r w:rsidR="00376520" w:rsidDel="00AD594E">
          <w:rPr>
            <w:rFonts w:ascii="Arial" w:hAnsi="Arial" w:cs="Arial"/>
          </w:rPr>
          <w:delText xml:space="preserve">changes </w:delText>
        </w:r>
      </w:del>
      <w:ins w:id="94" w:author="University of Newcastle" w:date="2015-07-02T07:51:00Z">
        <w:r w:rsidR="00AD594E">
          <w:rPr>
            <w:rFonts w:ascii="Arial" w:hAnsi="Arial" w:cs="Arial"/>
          </w:rPr>
          <w:t xml:space="preserve">phenotypic differences </w:t>
        </w:r>
      </w:ins>
      <w:r w:rsidR="00376520">
        <w:rPr>
          <w:rFonts w:ascii="Arial" w:hAnsi="Arial" w:cs="Arial"/>
        </w:rPr>
        <w:t>are</w:t>
      </w:r>
      <w:r w:rsidR="00CF5CF3">
        <w:rPr>
          <w:rFonts w:ascii="Arial" w:hAnsi="Arial" w:cs="Arial"/>
        </w:rPr>
        <w:t xml:space="preserve"> reset</w:t>
      </w:r>
      <w:r w:rsidR="00422003">
        <w:rPr>
          <w:rFonts w:ascii="Arial" w:hAnsi="Arial" w:cs="Arial"/>
        </w:rPr>
        <w:t xml:space="preserve"> in</w:t>
      </w:r>
      <w:r w:rsidR="00CF5CF3">
        <w:rPr>
          <w:rFonts w:ascii="Arial" w:hAnsi="Arial" w:cs="Arial"/>
        </w:rPr>
        <w:t xml:space="preserve"> the </w:t>
      </w:r>
      <w:del w:id="95" w:author="University of Newcastle" w:date="2015-07-02T07:51:00Z">
        <w:r w:rsidR="00CF5CF3" w:rsidDel="00AD594E">
          <w:rPr>
            <w:rFonts w:ascii="Arial" w:hAnsi="Arial" w:cs="Arial"/>
          </w:rPr>
          <w:delText xml:space="preserve">next </w:delText>
        </w:r>
      </w:del>
      <w:ins w:id="96" w:author="University of Newcastle" w:date="2015-07-02T07:51:00Z">
        <w:r w:rsidR="00AD594E">
          <w:rPr>
            <w:rFonts w:ascii="Arial" w:hAnsi="Arial" w:cs="Arial"/>
          </w:rPr>
          <w:t xml:space="preserve">following </w:t>
        </w:r>
      </w:ins>
      <w:r w:rsidR="00CF5CF3">
        <w:rPr>
          <w:rFonts w:ascii="Arial" w:hAnsi="Arial" w:cs="Arial"/>
        </w:rPr>
        <w:t>generation</w:t>
      </w:r>
      <w:ins w:id="97" w:author="University of Newcastle" w:date="2015-07-02T07:51:00Z">
        <w:r w:rsidR="00AD594E">
          <w:rPr>
            <w:rFonts w:ascii="Arial" w:hAnsi="Arial" w:cs="Arial"/>
          </w:rPr>
          <w:t>(s)</w:t>
        </w:r>
      </w:ins>
      <w:r w:rsidR="00376520">
        <w:rPr>
          <w:rFonts w:ascii="Arial" w:hAnsi="Arial" w:cs="Arial"/>
        </w:rPr>
        <w:t>.</w:t>
      </w:r>
    </w:p>
    <w:p w:rsidR="0033131A" w:rsidRDefault="00482D0B" w:rsidP="00425A4E">
      <w:pPr>
        <w:rPr>
          <w:rFonts w:ascii="Arial" w:hAnsi="Arial" w:cs="Arial"/>
        </w:rPr>
      </w:pPr>
      <w:r>
        <w:rPr>
          <w:rFonts w:ascii="Arial" w:hAnsi="Arial" w:cs="Arial"/>
        </w:rPr>
        <w:lastRenderedPageBreak/>
        <w:t xml:space="preserve">In </w:t>
      </w:r>
      <w:r w:rsidR="00FD7B26" w:rsidRPr="00482D0B">
        <w:rPr>
          <w:rFonts w:ascii="Arial" w:hAnsi="Arial" w:cs="Arial"/>
          <w:i/>
        </w:rPr>
        <w:t>Arabidopsis</w:t>
      </w:r>
      <w:r w:rsidR="00FD7B26">
        <w:rPr>
          <w:rFonts w:ascii="Arial" w:hAnsi="Arial" w:cs="Arial"/>
        </w:rPr>
        <w:t xml:space="preserve"> and other</w:t>
      </w:r>
      <w:r w:rsidR="007B1E01">
        <w:rPr>
          <w:rFonts w:ascii="Arial" w:hAnsi="Arial" w:cs="Arial"/>
        </w:rPr>
        <w:t xml:space="preserve"> dicots</w:t>
      </w:r>
      <w:r w:rsidR="00FD7B26">
        <w:rPr>
          <w:rFonts w:ascii="Arial" w:hAnsi="Arial" w:cs="Arial"/>
        </w:rPr>
        <w:t>, t</w:t>
      </w:r>
      <w:r w:rsidR="00C128D5" w:rsidRPr="00FD7B26">
        <w:rPr>
          <w:rFonts w:ascii="Arial" w:hAnsi="Arial" w:cs="Arial"/>
        </w:rPr>
        <w:t>he</w:t>
      </w:r>
      <w:r w:rsidR="00CB415A">
        <w:rPr>
          <w:rFonts w:ascii="Arial" w:hAnsi="Arial" w:cs="Arial"/>
        </w:rPr>
        <w:t xml:space="preserve"> shoot tip</w:t>
      </w:r>
      <w:r w:rsidR="00C128D5">
        <w:rPr>
          <w:rFonts w:ascii="Arial" w:hAnsi="Arial" w:cs="Arial"/>
        </w:rPr>
        <w:t xml:space="preserve"> </w:t>
      </w:r>
      <w:r w:rsidR="00CB415A">
        <w:rPr>
          <w:rFonts w:ascii="Arial" w:hAnsi="Arial" w:cs="Arial"/>
        </w:rPr>
        <w:t>is</w:t>
      </w:r>
      <w:ins w:id="98" w:author="University of Newcastle" w:date="2015-07-02T07:59:00Z">
        <w:r w:rsidR="00123573">
          <w:rPr>
            <w:rFonts w:ascii="Arial" w:hAnsi="Arial" w:cs="Arial"/>
          </w:rPr>
          <w:t xml:space="preserve">; </w:t>
        </w:r>
        <w:proofErr w:type="spellStart"/>
        <w:r w:rsidR="00123573">
          <w:rPr>
            <w:rFonts w:ascii="Arial" w:hAnsi="Arial" w:cs="Arial"/>
          </w:rPr>
          <w:t>i</w:t>
        </w:r>
        <w:proofErr w:type="spellEnd"/>
        <w:r w:rsidR="00123573">
          <w:rPr>
            <w:rFonts w:ascii="Arial" w:hAnsi="Arial" w:cs="Arial"/>
          </w:rPr>
          <w:t>)</w:t>
        </w:r>
      </w:ins>
      <w:r w:rsidR="00CB415A">
        <w:rPr>
          <w:rFonts w:ascii="Arial" w:hAnsi="Arial" w:cs="Arial"/>
        </w:rPr>
        <w:t xml:space="preserve"> located at the crown of the plant</w:t>
      </w:r>
      <w:ins w:id="99" w:author="University of Newcastle" w:date="2015-07-02T07:59:00Z">
        <w:r w:rsidR="00123573">
          <w:rPr>
            <w:rFonts w:ascii="Arial" w:hAnsi="Arial" w:cs="Arial"/>
          </w:rPr>
          <w:t>; ii)</w:t>
        </w:r>
      </w:ins>
      <w:r w:rsidR="00CB415A">
        <w:rPr>
          <w:rFonts w:ascii="Arial" w:hAnsi="Arial" w:cs="Arial"/>
        </w:rPr>
        <w:t xml:space="preserve"> </w:t>
      </w:r>
      <w:del w:id="100" w:author="University of Newcastle" w:date="2015-07-02T07:59:00Z">
        <w:r w:rsidR="00CB415A" w:rsidDel="00123573">
          <w:rPr>
            <w:rFonts w:ascii="Arial" w:hAnsi="Arial" w:cs="Arial"/>
          </w:rPr>
          <w:delText xml:space="preserve">and </w:delText>
        </w:r>
      </w:del>
      <w:r w:rsidR="00CB415A">
        <w:rPr>
          <w:rFonts w:ascii="Arial" w:hAnsi="Arial" w:cs="Arial"/>
        </w:rPr>
        <w:t>contains the shoot apical meristem (SAM)</w:t>
      </w:r>
      <w:ins w:id="101" w:author="University of Newcastle" w:date="2015-07-02T07:59:00Z">
        <w:r w:rsidR="00123573">
          <w:rPr>
            <w:rFonts w:ascii="Arial" w:hAnsi="Arial" w:cs="Arial"/>
          </w:rPr>
          <w:t>,</w:t>
        </w:r>
      </w:ins>
      <w:r w:rsidR="00FD7B26">
        <w:rPr>
          <w:rFonts w:ascii="Arial" w:hAnsi="Arial" w:cs="Arial"/>
        </w:rPr>
        <w:t xml:space="preserve"> </w:t>
      </w:r>
      <w:r w:rsidR="007B1E01">
        <w:rPr>
          <w:rFonts w:ascii="Arial" w:hAnsi="Arial" w:cs="Arial"/>
        </w:rPr>
        <w:t>and</w:t>
      </w:r>
      <w:ins w:id="102" w:author="University of Newcastle" w:date="2015-07-02T07:59:00Z">
        <w:r w:rsidR="00123573">
          <w:rPr>
            <w:rFonts w:ascii="Arial" w:hAnsi="Arial" w:cs="Arial"/>
          </w:rPr>
          <w:t>; iii)</w:t>
        </w:r>
      </w:ins>
      <w:r w:rsidR="007B1E01">
        <w:rPr>
          <w:rFonts w:ascii="Arial" w:hAnsi="Arial" w:cs="Arial"/>
        </w:rPr>
        <w:t xml:space="preserve"> is</w:t>
      </w:r>
      <w:r w:rsidR="00FD7B26">
        <w:rPr>
          <w:rFonts w:ascii="Arial" w:hAnsi="Arial" w:cs="Arial"/>
        </w:rPr>
        <w:t xml:space="preserve"> composed of</w:t>
      </w:r>
      <w:r w:rsidR="00C128D5">
        <w:rPr>
          <w:rFonts w:ascii="Arial" w:hAnsi="Arial" w:cs="Arial"/>
        </w:rPr>
        <w:t xml:space="preserve"> a collection of</w:t>
      </w:r>
      <w:r w:rsidR="00C128D5" w:rsidRPr="00EA78E3">
        <w:rPr>
          <w:rFonts w:ascii="Arial" w:hAnsi="Arial" w:cs="Arial"/>
        </w:rPr>
        <w:t xml:space="preserve"> </w:t>
      </w:r>
      <w:r w:rsidR="00C128D5">
        <w:rPr>
          <w:rFonts w:ascii="Arial" w:hAnsi="Arial" w:cs="Arial"/>
        </w:rPr>
        <w:t>pluripotent stem cells that slowly divide and</w:t>
      </w:r>
      <w:r w:rsidR="00C128D5" w:rsidRPr="00EA78E3">
        <w:rPr>
          <w:rFonts w:ascii="Arial" w:hAnsi="Arial" w:cs="Arial"/>
        </w:rPr>
        <w:t xml:space="preserve"> differentiate into </w:t>
      </w:r>
      <w:r w:rsidR="00C128D5">
        <w:rPr>
          <w:rFonts w:ascii="Arial" w:hAnsi="Arial" w:cs="Arial"/>
        </w:rPr>
        <w:t>the various progenitor cells necessary for</w:t>
      </w:r>
      <w:r w:rsidR="00C128D5" w:rsidRPr="00EA78E3">
        <w:rPr>
          <w:rFonts w:ascii="Arial" w:hAnsi="Arial" w:cs="Arial"/>
        </w:rPr>
        <w:t xml:space="preserve"> vegetative </w:t>
      </w:r>
      <w:r w:rsidR="00C128D5">
        <w:rPr>
          <w:rFonts w:ascii="Arial" w:hAnsi="Arial" w:cs="Arial"/>
        </w:rPr>
        <w:t xml:space="preserve">tissue </w:t>
      </w:r>
      <w:r w:rsidR="00C128D5" w:rsidRPr="00EA78E3">
        <w:rPr>
          <w:rFonts w:ascii="Arial" w:hAnsi="Arial" w:cs="Arial"/>
        </w:rPr>
        <w:t xml:space="preserve">growth </w:t>
      </w:r>
      <w:r w:rsidR="00C128D5">
        <w:rPr>
          <w:rFonts w:ascii="Arial" w:hAnsi="Arial" w:cs="Arial"/>
        </w:rPr>
        <w:fldChar w:fldCharType="begin" w:fldLock="1"/>
      </w:r>
      <w:r w:rsidR="00C128D5">
        <w:rPr>
          <w:rFonts w:ascii="Arial" w:hAnsi="Arial" w:cs="Arial"/>
        </w:rPr>
        <w:instrText>ADDIN CSL_CITATION { "citationItems" : [ { "id" : "ITEM-1", "itemData" : { "DOI" : "http://dx.doi.org/10.1016/S0092-8674(00)81868-1", "ISSN" : "0092-8674", "author" : [ { "dropping-particle" : "", "family" : "Meyerowitz", "given" : "Elliot M", "non-dropping-particle" : "", "parse-names" : false, "suffix" : "" } ], "container-title" : "Cell", "id" : "ITEM-1", "issue" : "3", "issued" : { "date-parts" : [ [ "1997", "2", "7" ] ] }, "page" : "299-308", "title" : "Genetic Control of Cell Division Patterns in Developing Plants", "type" : "article-journal", "volume" : "88" }, "uris" : [ "http://www.mendeley.com/documents/?uuid=a185a7b6-2502-4ca8-9085-070242c9b5e6" ] }, { "id" : "ITEM-2", "itemData" : { "DOI" : "10.1146/annurev.arplant.53.092701.143332", "ISSN" : "1543-5008", "author" : [ { "dropping-particle" : "", "family" : "Fletcher", "given" : "Jennifer C", "non-dropping-particle" : "", "parse-names" : false, "suffix" : "" } ], "container-title" : "Annual Review of Plant Biology", "id" : "ITEM-2",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"(Meyerowitz 1997; Fletcher 2002)", "plainTextFormattedCitation" : "(Meyerowitz 1997; Fletcher 2002)", "previouslyFormattedCitation" : "(Meyerowitz 1997; Fletcher 2002)" }, "properties" : { "noteIndex" : 0 }, "schema" : "https://github.com/citation-style-language/schema/raw/master/csl-citation.json" }</w:instrText>
      </w:r>
      <w:r w:rsidR="00C128D5">
        <w:rPr>
          <w:rFonts w:ascii="Arial" w:hAnsi="Arial" w:cs="Arial"/>
        </w:rPr>
        <w:fldChar w:fldCharType="separate"/>
      </w:r>
      <w:r w:rsidR="00C128D5" w:rsidRPr="000141DA">
        <w:rPr>
          <w:rFonts w:ascii="Arial" w:hAnsi="Arial" w:cs="Arial"/>
          <w:noProof/>
        </w:rPr>
        <w:t>(Meyerowitz 1997; Fletcher 2002)</w:t>
      </w:r>
      <w:r w:rsidR="00C128D5">
        <w:rPr>
          <w:rFonts w:ascii="Arial" w:hAnsi="Arial" w:cs="Arial"/>
        </w:rPr>
        <w:fldChar w:fldCharType="end"/>
      </w:r>
      <w:r w:rsidR="00C128D5">
        <w:rPr>
          <w:rFonts w:ascii="Arial" w:hAnsi="Arial" w:cs="Arial"/>
        </w:rPr>
        <w:t xml:space="preserve">. </w:t>
      </w:r>
      <w:r w:rsidR="007B1E01" w:rsidRPr="00A24CF0">
        <w:rPr>
          <w:rFonts w:ascii="Arial" w:hAnsi="Arial" w:cs="Arial"/>
        </w:rPr>
        <w:t xml:space="preserve">In </w:t>
      </w:r>
      <w:proofErr w:type="spellStart"/>
      <w:r w:rsidR="007B1E01" w:rsidRPr="00A24CF0">
        <w:rPr>
          <w:rFonts w:ascii="Arial" w:hAnsi="Arial" w:cs="Arial"/>
          <w:i/>
        </w:rPr>
        <w:t>Poa</w:t>
      </w:r>
      <w:proofErr w:type="spellEnd"/>
      <w:r w:rsidR="007B1E01" w:rsidRPr="00A24CF0">
        <w:rPr>
          <w:rFonts w:ascii="Arial" w:hAnsi="Arial" w:cs="Arial"/>
          <w:i/>
        </w:rPr>
        <w:t xml:space="preserve"> </w:t>
      </w:r>
      <w:proofErr w:type="spellStart"/>
      <w:r w:rsidR="007B1E01" w:rsidRPr="00A24CF0">
        <w:rPr>
          <w:rFonts w:ascii="Arial" w:hAnsi="Arial" w:cs="Arial"/>
          <w:i/>
        </w:rPr>
        <w:t>pratensis</w:t>
      </w:r>
      <w:proofErr w:type="spellEnd"/>
      <w:r w:rsidR="007B1E01" w:rsidRPr="00A24CF0">
        <w:rPr>
          <w:rFonts w:ascii="Arial" w:hAnsi="Arial" w:cs="Arial"/>
        </w:rPr>
        <w:t xml:space="preserve"> (Kentucky Bluegrass) and other monocots, </w:t>
      </w:r>
      <w:del w:id="103" w:author="University of Newcastle" w:date="2015-07-02T08:00:00Z">
        <w:r w:rsidR="007B1E01" w:rsidRPr="00A24CF0" w:rsidDel="00086922">
          <w:rPr>
            <w:rFonts w:ascii="Arial" w:hAnsi="Arial" w:cs="Arial"/>
          </w:rPr>
          <w:delText xml:space="preserve">the location of </w:delText>
        </w:r>
      </w:del>
      <w:r w:rsidR="007B1E01" w:rsidRPr="00A24CF0">
        <w:rPr>
          <w:rFonts w:ascii="Arial" w:hAnsi="Arial" w:cs="Arial"/>
        </w:rPr>
        <w:t>the pluripotent stem</w:t>
      </w:r>
      <w:del w:id="104" w:author="University of Newcastle" w:date="2015-07-02T08:00:00Z">
        <w:r w:rsidR="007B1E01" w:rsidRPr="00A24CF0" w:rsidDel="00086922">
          <w:rPr>
            <w:rFonts w:ascii="Arial" w:hAnsi="Arial" w:cs="Arial"/>
          </w:rPr>
          <w:delText>s</w:delText>
        </w:r>
      </w:del>
      <w:r w:rsidR="007B1E01" w:rsidRPr="00A24CF0">
        <w:rPr>
          <w:rFonts w:ascii="Arial" w:hAnsi="Arial" w:cs="Arial"/>
        </w:rPr>
        <w:t xml:space="preserve"> cells </w:t>
      </w:r>
      <w:ins w:id="105" w:author="University of Newcastle" w:date="2015-07-02T08:00:00Z">
        <w:r w:rsidR="00086922">
          <w:rPr>
            <w:rFonts w:ascii="Arial" w:hAnsi="Arial" w:cs="Arial"/>
          </w:rPr>
          <w:t>location differs with this cell population present</w:t>
        </w:r>
      </w:ins>
      <w:del w:id="106" w:author="University of Newcastle" w:date="2015-07-02T08:01:00Z">
        <w:r w:rsidR="007B1E01" w:rsidRPr="00A24CF0" w:rsidDel="00086922">
          <w:rPr>
            <w:rFonts w:ascii="Arial" w:hAnsi="Arial" w:cs="Arial"/>
          </w:rPr>
          <w:delText>are</w:delText>
        </w:r>
      </w:del>
      <w:r w:rsidR="007B1E01" w:rsidRPr="00A24CF0">
        <w:rPr>
          <w:rFonts w:ascii="Arial" w:hAnsi="Arial" w:cs="Arial"/>
        </w:rPr>
        <w:t xml:space="preserve"> in the basal meristem</w:t>
      </w:r>
      <w:r w:rsidR="00AA0C3D" w:rsidRPr="00A24CF0">
        <w:rPr>
          <w:rFonts w:ascii="Arial" w:hAnsi="Arial" w:cs="Arial"/>
        </w:rPr>
        <w:t xml:space="preserve"> at the bottom of the plant, just above the soil line</w:t>
      </w:r>
      <w:r w:rsidR="00A24CF0" w:rsidRPr="00A24CF0">
        <w:rPr>
          <w:rFonts w:ascii="Arial" w:hAnsi="Arial" w:cs="Arial"/>
        </w:rPr>
        <w:t xml:space="preserve"> </w:t>
      </w:r>
      <w:r w:rsidR="002A6182">
        <w:rPr>
          <w:rFonts w:ascii="Arial" w:hAnsi="Arial" w:cs="Arial"/>
        </w:rPr>
        <w:fldChar w:fldCharType="begin" w:fldLock="1"/>
      </w:r>
      <w:r w:rsidR="002A6182">
        <w:rPr>
          <w:rFonts w:ascii="Arial" w:hAnsi="Arial" w:cs="Arial"/>
        </w:rPr>
        <w:instrText>ADDIN CSL_CITATION { "citationItems" : [ { "id" : "ITEM-1", "itemData" : { "DOI" : "10.2307/2394639", "ISSN" : "00266493", "author" : [ { "dropping-particle" : "", "family" : "Etter", "given" : "Alfred Gordon", "non-dropping-particle" : "", "parse-names" : false, "suffix" : "" } ], "container-title" : "Annals of the Missouri Botanical Garden", "id" : "ITEM-1", "issue" : "3", "issued" : { "date-parts" : [ [ "1951", "9", "1" ] ] }, "page" : "293-375 CR - Copyright &amp;#169; 1951 Missouri Botani", "publisher" : "Missouri Botanical Garden Press", "title" : "How Kentucky Bluegrass Grows", "type" : "article-journal", "volume" : "38" }, "uris" : [ "http://www.mendeley.com/documents/?uuid=42ac3cfe-80ac-449c-b911-28993f9458d2" ] } ], "mendeley" : { "formattedCitation" : "(Etter 1951)", "plainTextFormattedCitation" : "(Etter 1951)", "previouslyFormattedCitation" : "(Etter 1951)" }, "properties" : { "noteIndex" : 0 }, "schema" : "https://github.com/citation-style-language/schema/raw/master/csl-citation.json" }</w:instrText>
      </w:r>
      <w:r w:rsidR="002A6182">
        <w:rPr>
          <w:rFonts w:ascii="Arial" w:hAnsi="Arial" w:cs="Arial"/>
        </w:rPr>
        <w:fldChar w:fldCharType="separate"/>
      </w:r>
      <w:r w:rsidR="00A24CF0" w:rsidRPr="00A24CF0">
        <w:rPr>
          <w:rFonts w:ascii="Arial" w:hAnsi="Arial" w:cs="Arial"/>
          <w:noProof/>
        </w:rPr>
        <w:t>(Etter 1951)</w:t>
      </w:r>
      <w:r w:rsidR="002A6182">
        <w:rPr>
          <w:rFonts w:ascii="Arial" w:hAnsi="Arial" w:cs="Arial"/>
        </w:rPr>
        <w:fldChar w:fldCharType="end"/>
      </w:r>
      <w:r w:rsidR="007B1E01" w:rsidRPr="00A24CF0">
        <w:rPr>
          <w:rFonts w:ascii="Arial" w:hAnsi="Arial" w:cs="Arial"/>
        </w:rPr>
        <w:t>.</w:t>
      </w:r>
      <w:r w:rsidR="007B1E01">
        <w:rPr>
          <w:rFonts w:ascii="Arial" w:hAnsi="Arial" w:cs="Arial"/>
        </w:rPr>
        <w:t xml:space="preserve"> Regardless of location</w:t>
      </w:r>
      <w:r w:rsidR="00AA0C3D">
        <w:rPr>
          <w:rFonts w:ascii="Arial" w:hAnsi="Arial" w:cs="Arial"/>
        </w:rPr>
        <w:t>,</w:t>
      </w:r>
      <w:r w:rsidR="007B1E01">
        <w:rPr>
          <w:rFonts w:ascii="Arial" w:hAnsi="Arial" w:cs="Arial"/>
        </w:rPr>
        <w:t xml:space="preserve"> a</w:t>
      </w:r>
      <w:r w:rsidR="00C128D5">
        <w:rPr>
          <w:rFonts w:ascii="Arial" w:hAnsi="Arial" w:cs="Arial"/>
        </w:rPr>
        <w:t>fter floral induction, the types of progenitor cell</w:t>
      </w:r>
      <w:del w:id="107" w:author="University of Newcastle" w:date="2015-07-02T08:02:00Z">
        <w:r w:rsidR="00C128D5" w:rsidDel="00086922">
          <w:rPr>
            <w:rFonts w:ascii="Arial" w:hAnsi="Arial" w:cs="Arial"/>
          </w:rPr>
          <w:delText>s</w:delText>
        </w:r>
      </w:del>
      <w:r w:rsidR="00C128D5">
        <w:rPr>
          <w:rFonts w:ascii="Arial" w:hAnsi="Arial" w:cs="Arial"/>
        </w:rPr>
        <w:t xml:space="preserve"> that the</w:t>
      </w:r>
      <w:r w:rsidR="006E3A8E">
        <w:rPr>
          <w:rFonts w:ascii="Arial" w:hAnsi="Arial" w:cs="Arial"/>
        </w:rPr>
        <w:t xml:space="preserve"> pluripotent</w:t>
      </w:r>
      <w:r w:rsidR="00C128D5">
        <w:rPr>
          <w:rFonts w:ascii="Arial" w:hAnsi="Arial" w:cs="Arial"/>
        </w:rPr>
        <w:t xml:space="preserve"> </w:t>
      </w:r>
      <w:r w:rsidR="006E3A8E">
        <w:rPr>
          <w:rFonts w:ascii="Arial" w:hAnsi="Arial" w:cs="Arial"/>
        </w:rPr>
        <w:t>meristem</w:t>
      </w:r>
      <w:r w:rsidR="007B1E01">
        <w:rPr>
          <w:rFonts w:ascii="Arial" w:hAnsi="Arial" w:cs="Arial"/>
        </w:rPr>
        <w:t xml:space="preserve"> cells produce</w:t>
      </w:r>
      <w:r w:rsidR="00C128D5">
        <w:rPr>
          <w:rFonts w:ascii="Arial" w:hAnsi="Arial" w:cs="Arial"/>
        </w:rPr>
        <w:t xml:space="preserve"> changes </w:t>
      </w:r>
      <w:ins w:id="108" w:author="University of Newcastle" w:date="2015-07-02T08:02:00Z">
        <w:r w:rsidR="00086922">
          <w:rPr>
            <w:rFonts w:ascii="Arial" w:hAnsi="Arial" w:cs="Arial"/>
          </w:rPr>
          <w:t xml:space="preserve">from those required for vegetative development </w:t>
        </w:r>
      </w:ins>
      <w:del w:id="109" w:author="University of Newcastle" w:date="2015-07-02T08:03:00Z">
        <w:r w:rsidR="00C128D5" w:rsidDel="00086922">
          <w:rPr>
            <w:rFonts w:ascii="Arial" w:hAnsi="Arial" w:cs="Arial"/>
          </w:rPr>
          <w:delText>into</w:delText>
        </w:r>
        <w:r w:rsidR="007B1E01" w:rsidDel="00086922">
          <w:rPr>
            <w:rFonts w:ascii="Arial" w:hAnsi="Arial" w:cs="Arial"/>
          </w:rPr>
          <w:delText xml:space="preserve"> those</w:delText>
        </w:r>
      </w:del>
      <w:ins w:id="110" w:author="University of Newcastle" w:date="2015-07-02T08:03:00Z">
        <w:r w:rsidR="00086922">
          <w:rPr>
            <w:rFonts w:ascii="Arial" w:hAnsi="Arial" w:cs="Arial"/>
          </w:rPr>
          <w:t>to</w:t>
        </w:r>
      </w:ins>
      <w:r w:rsidR="007B1E01">
        <w:rPr>
          <w:rFonts w:ascii="Arial" w:hAnsi="Arial" w:cs="Arial"/>
        </w:rPr>
        <w:t xml:space="preserve"> progeny</w:t>
      </w:r>
      <w:r w:rsidR="00C128D5">
        <w:rPr>
          <w:rFonts w:ascii="Arial" w:hAnsi="Arial" w:cs="Arial"/>
        </w:rPr>
        <w:t xml:space="preserve"> cells necessary </w:t>
      </w:r>
      <w:r w:rsidR="007B1E01">
        <w:rPr>
          <w:rFonts w:ascii="Arial" w:hAnsi="Arial" w:cs="Arial"/>
        </w:rPr>
        <w:t xml:space="preserve">for the </w:t>
      </w:r>
      <w:del w:id="111" w:author="University of Newcastle" w:date="2015-07-02T08:04:00Z">
        <w:r w:rsidR="00C128D5" w:rsidDel="00086922">
          <w:rPr>
            <w:rFonts w:ascii="Arial" w:hAnsi="Arial" w:cs="Arial"/>
          </w:rPr>
          <w:delText>c</w:delText>
        </w:r>
        <w:r w:rsidR="007B1E01" w:rsidDel="00086922">
          <w:rPr>
            <w:rFonts w:ascii="Arial" w:hAnsi="Arial" w:cs="Arial"/>
          </w:rPr>
          <w:delText xml:space="preserve">reation </w:delText>
        </w:r>
      </w:del>
      <w:ins w:id="112" w:author="University of Newcastle" w:date="2015-07-02T08:04:00Z">
        <w:r w:rsidR="00086922">
          <w:rPr>
            <w:rFonts w:ascii="Arial" w:hAnsi="Arial" w:cs="Arial"/>
          </w:rPr>
          <w:t xml:space="preserve">generation </w:t>
        </w:r>
      </w:ins>
      <w:r w:rsidR="007B1E01">
        <w:rPr>
          <w:rFonts w:ascii="Arial" w:hAnsi="Arial" w:cs="Arial"/>
        </w:rPr>
        <w:t>of</w:t>
      </w:r>
      <w:r w:rsidR="00C128D5">
        <w:rPr>
          <w:rFonts w:ascii="Arial" w:hAnsi="Arial" w:cs="Arial"/>
        </w:rPr>
        <w:t xml:space="preserve"> tissues and </w:t>
      </w:r>
      <w:ins w:id="113" w:author="University of Newcastle" w:date="2015-07-02T08:04:00Z">
        <w:r w:rsidR="00086922">
          <w:rPr>
            <w:rFonts w:ascii="Arial" w:hAnsi="Arial" w:cs="Arial"/>
          </w:rPr>
          <w:t xml:space="preserve">organs essential for </w:t>
        </w:r>
      </w:ins>
      <w:del w:id="114" w:author="University of Newcastle" w:date="2015-07-02T08:04:00Z">
        <w:r w:rsidR="00C128D5" w:rsidDel="00086922">
          <w:rPr>
            <w:rFonts w:ascii="Arial" w:hAnsi="Arial" w:cs="Arial"/>
          </w:rPr>
          <w:delText xml:space="preserve">structures </w:delText>
        </w:r>
      </w:del>
      <w:proofErr w:type="spellStart"/>
      <w:r w:rsidR="007B1E01">
        <w:rPr>
          <w:rFonts w:ascii="Arial" w:hAnsi="Arial" w:cs="Arial"/>
        </w:rPr>
        <w:t>for</w:t>
      </w:r>
      <w:proofErr w:type="spellEnd"/>
      <w:r w:rsidR="00C128D5">
        <w:rPr>
          <w:rFonts w:ascii="Arial" w:hAnsi="Arial" w:cs="Arial"/>
        </w:rPr>
        <w:t xml:space="preserve"> flowering.</w:t>
      </w:r>
      <w:r>
        <w:rPr>
          <w:rFonts w:ascii="Arial" w:hAnsi="Arial" w:cs="Arial"/>
        </w:rPr>
        <w:t xml:space="preserve"> </w:t>
      </w:r>
      <w:r w:rsidR="00264027">
        <w:rPr>
          <w:rFonts w:ascii="Arial" w:hAnsi="Arial" w:cs="Arial"/>
        </w:rPr>
        <w:t xml:space="preserve">In 1962, </w:t>
      </w:r>
      <w:proofErr w:type="spellStart"/>
      <w:r>
        <w:rPr>
          <w:rFonts w:ascii="Arial" w:hAnsi="Arial" w:cs="Arial"/>
        </w:rPr>
        <w:t>Wellensiek</w:t>
      </w:r>
      <w:proofErr w:type="spellEnd"/>
      <w:r>
        <w:rPr>
          <w:rFonts w:ascii="Arial" w:hAnsi="Arial" w:cs="Arial"/>
        </w:rPr>
        <w:t xml:space="preserve"> </w:t>
      </w:r>
      <w:del w:id="115" w:author="University of Newcastle" w:date="2015-07-02T08:04:00Z">
        <w:r w:rsidR="0039042A" w:rsidDel="00086922">
          <w:rPr>
            <w:rFonts w:ascii="Arial" w:hAnsi="Arial" w:cs="Arial"/>
          </w:rPr>
          <w:fldChar w:fldCharType="begin" w:fldLock="1"/>
        </w:r>
        <w:r w:rsidR="0039042A" w:rsidDel="00086922">
          <w:rPr>
            <w:rFonts w:ascii="Arial" w:hAnsi="Arial" w:cs="Arial"/>
          </w:rPr>
          <w:delInstrText>ADDIN CSL_CITATION { "citationItems" : [ { "id" : "ITEM-1", "itemData" : { "author" : [ { "dropping-particle" : "", "family" : "Wellensiek", "given" : "S J", "non-dropping-particle" : "", "parse-names" : false, "suffix" : "" } ], "container-title" : "Nature", "id" : "ITEM-1", "issue" : "4838", "issued" : { "date-parts" : [ [ "1962", "7", "21" ] ] }, "note" : "From Duplicate 1 ( ", "page" : "307-308", "title" : "Dividing Cells as the Locus for Vernalization", "type" : "article-journal", "volume" : "195" }, "uris" : [ "http://www.mendeley.com/documents/?uuid=97e2a121-dbf5-4a6a-86ac-9a604b0896b5" ] } ], "mendeley" : { "formattedCitation" : "(Wellensiek 1962)", "plainTextFormattedCitation" : "(Wellensiek 1962)", "previouslyFormattedCitation" : "(Wellensiek 1962)" }, "properties" : { "noteIndex" : 0 }, "schema" : "https://github.com/citation-style-language/schema/raw/master/csl-citation.json" }</w:delInstrText>
        </w:r>
        <w:r w:rsidR="0039042A" w:rsidDel="00086922">
          <w:rPr>
            <w:rFonts w:ascii="Arial" w:hAnsi="Arial" w:cs="Arial"/>
          </w:rPr>
          <w:fldChar w:fldCharType="separate"/>
        </w:r>
        <w:r w:rsidR="00264027" w:rsidRPr="00264027" w:rsidDel="00086922">
          <w:rPr>
            <w:rFonts w:ascii="Arial" w:hAnsi="Arial" w:cs="Arial"/>
            <w:noProof/>
          </w:rPr>
          <w:delText>(Wellensiek 1962)</w:delText>
        </w:r>
        <w:r w:rsidR="0039042A" w:rsidDel="00086922">
          <w:rPr>
            <w:rFonts w:ascii="Arial" w:hAnsi="Arial" w:cs="Arial"/>
          </w:rPr>
          <w:fldChar w:fldCharType="end"/>
        </w:r>
      </w:del>
      <w:r w:rsidR="00264027">
        <w:rPr>
          <w:rFonts w:ascii="Arial" w:hAnsi="Arial" w:cs="Arial"/>
        </w:rPr>
        <w:t xml:space="preserve"> </w:t>
      </w:r>
      <w:r>
        <w:rPr>
          <w:rFonts w:ascii="Arial" w:hAnsi="Arial" w:cs="Arial"/>
        </w:rPr>
        <w:t xml:space="preserve">showed that in a number of plants with a SAM, moving vernalised shoot stock to non-vernalised root stock resulted in </w:t>
      </w:r>
      <w:ins w:id="116" w:author="University of Newcastle" w:date="2015-07-02T08:05:00Z">
        <w:r w:rsidR="00086922">
          <w:rPr>
            <w:rFonts w:ascii="Arial" w:hAnsi="Arial" w:cs="Arial"/>
          </w:rPr>
          <w:t xml:space="preserve">the generation of a plant expressing </w:t>
        </w:r>
      </w:ins>
      <w:r>
        <w:rPr>
          <w:rFonts w:ascii="Arial" w:hAnsi="Arial" w:cs="Arial"/>
        </w:rPr>
        <w:t>a vernalised p</w:t>
      </w:r>
      <w:ins w:id="117" w:author="University of Newcastle" w:date="2015-07-02T08:06:00Z">
        <w:r w:rsidR="00086922">
          <w:rPr>
            <w:rFonts w:ascii="Arial" w:hAnsi="Arial" w:cs="Arial"/>
          </w:rPr>
          <w:t>henotype</w:t>
        </w:r>
      </w:ins>
      <w:del w:id="118" w:author="University of Newcastle" w:date="2015-07-02T08:06:00Z">
        <w:r w:rsidDel="00086922">
          <w:rPr>
            <w:rFonts w:ascii="Arial" w:hAnsi="Arial" w:cs="Arial"/>
          </w:rPr>
          <w:delText>lant</w:delText>
        </w:r>
      </w:del>
      <w:ins w:id="119" w:author="University of Newcastle" w:date="2015-07-02T08:05:00Z">
        <w:r w:rsidR="00086922">
          <w:rPr>
            <w:rFonts w:ascii="Arial" w:hAnsi="Arial" w:cs="Arial"/>
          </w:rPr>
          <w:t xml:space="preserve"> </w:t>
        </w:r>
        <w:r w:rsidR="00086922">
          <w:rPr>
            <w:rFonts w:ascii="Arial" w:hAnsi="Arial" w:cs="Arial"/>
          </w:rPr>
          <w:fldChar w:fldCharType="begin" w:fldLock="1"/>
        </w:r>
        <w:r w:rsidR="00086922">
          <w:rPr>
            <w:rFonts w:ascii="Arial" w:hAnsi="Arial" w:cs="Arial"/>
          </w:rPr>
          <w:instrText>ADDIN CSL_CITATION { "citationItems" : [ { "id" : "ITEM-1", "itemData" : { "author" : [ { "dropping-particle" : "", "family" : "Wellensiek", "given" : "S J", "non-dropping-particle" : "", "parse-names" : false, "suffix" : "" } ], "container-title" : "Nature", "id" : "ITEM-1", "issue" : "4838", "issued" : { "date-parts" : [ [ "1962", "7", "21" ] ] }, "note" : "From Duplicate 1 ( ", "page" : "307-308", "title" : "Dividing Cells as the Locus for Vernalization", "type" : "article-journal", "volume" : "195" }, "uris" : [ "http://www.mendeley.com/documents/?uuid=97e2a121-dbf5-4a6a-86ac-9a604b0896b5" ] } ], "mendeley" : { "formattedCitation" : "(Wellensiek 1962)", "plainTextFormattedCitation" : "(Wellensiek 1962)", "previouslyFormattedCitation" : "(Wellensiek 1962)" }, "properties" : { "noteIndex" : 0 }, "schema" : "https://github.com/citation-style-language/schema/raw/master/csl-citation.json" }</w:instrText>
        </w:r>
        <w:r w:rsidR="00086922">
          <w:rPr>
            <w:rFonts w:ascii="Arial" w:hAnsi="Arial" w:cs="Arial"/>
          </w:rPr>
          <w:fldChar w:fldCharType="separate"/>
        </w:r>
        <w:r w:rsidR="00086922" w:rsidRPr="00264027">
          <w:rPr>
            <w:rFonts w:ascii="Arial" w:hAnsi="Arial" w:cs="Arial"/>
            <w:noProof/>
          </w:rPr>
          <w:t>(Wellensiek 1962)</w:t>
        </w:r>
        <w:r w:rsidR="00086922">
          <w:rPr>
            <w:rFonts w:ascii="Arial" w:hAnsi="Arial" w:cs="Arial"/>
          </w:rPr>
          <w:fldChar w:fldCharType="end"/>
        </w:r>
      </w:ins>
      <w:r>
        <w:rPr>
          <w:rFonts w:ascii="Arial" w:hAnsi="Arial" w:cs="Arial"/>
        </w:rPr>
        <w:t xml:space="preserve">. Similarly, moving non-vernalised shoot stock to vernalised root stock </w:t>
      </w:r>
      <w:del w:id="120" w:author="University of Newcastle" w:date="2015-07-02T08:06:00Z">
        <w:r w:rsidDel="00086922">
          <w:rPr>
            <w:rFonts w:ascii="Arial" w:hAnsi="Arial" w:cs="Arial"/>
          </w:rPr>
          <w:delText xml:space="preserve">did not </w:delText>
        </w:r>
      </w:del>
      <w:r>
        <w:rPr>
          <w:rFonts w:ascii="Arial" w:hAnsi="Arial" w:cs="Arial"/>
        </w:rPr>
        <w:t>result</w:t>
      </w:r>
      <w:ins w:id="121" w:author="University of Newcastle" w:date="2015-07-02T08:06:00Z">
        <w:r w:rsidR="00086922">
          <w:rPr>
            <w:rFonts w:ascii="Arial" w:hAnsi="Arial" w:cs="Arial"/>
          </w:rPr>
          <w:t>ed</w:t>
        </w:r>
      </w:ins>
      <w:r>
        <w:rPr>
          <w:rFonts w:ascii="Arial" w:hAnsi="Arial" w:cs="Arial"/>
        </w:rPr>
        <w:t xml:space="preserve"> in </w:t>
      </w:r>
      <w:ins w:id="122" w:author="University of Newcastle" w:date="2015-07-02T08:06:00Z">
        <w:r w:rsidR="00086922">
          <w:rPr>
            <w:rFonts w:ascii="Arial" w:hAnsi="Arial" w:cs="Arial"/>
          </w:rPr>
          <w:t xml:space="preserve">the production of plants </w:t>
        </w:r>
      </w:ins>
      <w:del w:id="123" w:author="University of Newcastle" w:date="2015-07-02T08:06:00Z">
        <w:r w:rsidR="006E3A8E" w:rsidDel="00086922">
          <w:rPr>
            <w:rFonts w:ascii="Arial" w:hAnsi="Arial" w:cs="Arial"/>
          </w:rPr>
          <w:delText xml:space="preserve">an </w:delText>
        </w:r>
      </w:del>
      <w:r w:rsidR="006E3A8E">
        <w:rPr>
          <w:rFonts w:ascii="Arial" w:hAnsi="Arial" w:cs="Arial"/>
        </w:rPr>
        <w:t>express</w:t>
      </w:r>
      <w:ins w:id="124" w:author="University of Newcastle" w:date="2015-07-02T08:07:00Z">
        <w:r w:rsidR="00086922">
          <w:rPr>
            <w:rFonts w:ascii="Arial" w:hAnsi="Arial" w:cs="Arial"/>
          </w:rPr>
          <w:t>ing</w:t>
        </w:r>
      </w:ins>
      <w:del w:id="125" w:author="University of Newcastle" w:date="2015-07-02T08:07:00Z">
        <w:r w:rsidR="006E3A8E" w:rsidDel="00086922">
          <w:rPr>
            <w:rFonts w:ascii="Arial" w:hAnsi="Arial" w:cs="Arial"/>
          </w:rPr>
          <w:delText>ed</w:delText>
        </w:r>
      </w:del>
      <w:r>
        <w:rPr>
          <w:rFonts w:ascii="Arial" w:hAnsi="Arial" w:cs="Arial"/>
        </w:rPr>
        <w:t xml:space="preserve"> </w:t>
      </w:r>
      <w:ins w:id="126" w:author="University of Newcastle" w:date="2015-07-02T08:07:00Z">
        <w:r w:rsidR="00086922">
          <w:rPr>
            <w:rFonts w:ascii="Arial" w:hAnsi="Arial" w:cs="Arial"/>
          </w:rPr>
          <w:t>a non-</w:t>
        </w:r>
      </w:ins>
      <w:r>
        <w:rPr>
          <w:rFonts w:ascii="Arial" w:hAnsi="Arial" w:cs="Arial"/>
        </w:rPr>
        <w:t>vernalised phenotype</w:t>
      </w:r>
      <w:ins w:id="127" w:author="University of Newcastle" w:date="2015-07-02T08:07:00Z">
        <w:r w:rsidR="00086922">
          <w:rPr>
            <w:rFonts w:ascii="Arial" w:hAnsi="Arial" w:cs="Arial"/>
          </w:rPr>
          <w:t xml:space="preserve">. Together, </w:t>
        </w:r>
        <w:proofErr w:type="spellStart"/>
        <w:r w:rsidR="00086922">
          <w:rPr>
            <w:rFonts w:ascii="Arial" w:hAnsi="Arial" w:cs="Arial"/>
          </w:rPr>
          <w:t>W</w:t>
        </w:r>
      </w:ins>
      <w:ins w:id="128" w:author="University of Newcastle" w:date="2015-07-02T08:08:00Z">
        <w:r w:rsidR="00086922">
          <w:rPr>
            <w:rFonts w:ascii="Arial" w:hAnsi="Arial" w:cs="Arial"/>
          </w:rPr>
          <w:t>e</w:t>
        </w:r>
      </w:ins>
      <w:ins w:id="129" w:author="University of Newcastle" w:date="2015-07-02T08:07:00Z">
        <w:r w:rsidR="00086922">
          <w:rPr>
            <w:rFonts w:ascii="Arial" w:hAnsi="Arial" w:cs="Arial"/>
          </w:rPr>
          <w:t>llensiek’s</w:t>
        </w:r>
        <w:proofErr w:type="spellEnd"/>
        <w:r w:rsidR="00086922">
          <w:rPr>
            <w:rFonts w:ascii="Arial" w:hAnsi="Arial" w:cs="Arial"/>
          </w:rPr>
          <w:t xml:space="preserve"> early observations</w:t>
        </w:r>
      </w:ins>
      <w:ins w:id="130" w:author="University of Newcastle" w:date="2015-07-02T08:08:00Z">
        <w:r w:rsidR="00086922">
          <w:rPr>
            <w:rFonts w:ascii="Arial" w:hAnsi="Arial" w:cs="Arial"/>
          </w:rPr>
          <w:t xml:space="preserve"> indicated </w:t>
        </w:r>
      </w:ins>
      <w:del w:id="131" w:author="University of Newcastle" w:date="2015-07-02T08:07:00Z">
        <w:r w:rsidDel="00086922">
          <w:rPr>
            <w:rFonts w:ascii="Arial" w:hAnsi="Arial" w:cs="Arial"/>
          </w:rPr>
          <w:delText>,</w:delText>
        </w:r>
      </w:del>
      <w:del w:id="132" w:author="University of Newcastle" w:date="2015-07-02T08:08:00Z">
        <w:r w:rsidDel="00086922">
          <w:rPr>
            <w:rFonts w:ascii="Arial" w:hAnsi="Arial" w:cs="Arial"/>
          </w:rPr>
          <w:delText xml:space="preserve"> meaning</w:delText>
        </w:r>
      </w:del>
      <w:r>
        <w:rPr>
          <w:rFonts w:ascii="Arial" w:hAnsi="Arial" w:cs="Arial"/>
        </w:rPr>
        <w:t xml:space="preserve"> that while </w:t>
      </w:r>
      <w:ins w:id="133" w:author="University of Newcastle" w:date="2015-07-02T08:08:00Z">
        <w:r w:rsidR="00086922">
          <w:rPr>
            <w:rFonts w:ascii="Arial" w:hAnsi="Arial" w:cs="Arial"/>
          </w:rPr>
          <w:t>some plant tissues and/or</w:t>
        </w:r>
      </w:ins>
      <w:del w:id="134" w:author="University of Newcastle" w:date="2015-07-02T08:09:00Z">
        <w:r w:rsidDel="00086922">
          <w:rPr>
            <w:rFonts w:ascii="Arial" w:hAnsi="Arial" w:cs="Arial"/>
          </w:rPr>
          <w:delText>other</w:delText>
        </w:r>
      </w:del>
      <w:r>
        <w:rPr>
          <w:rFonts w:ascii="Arial" w:hAnsi="Arial" w:cs="Arial"/>
        </w:rPr>
        <w:t xml:space="preserve"> organs </w:t>
      </w:r>
      <w:del w:id="135" w:author="University of Newcastle" w:date="2015-07-02T08:09:00Z">
        <w:r w:rsidDel="00086922">
          <w:rPr>
            <w:rFonts w:ascii="Arial" w:hAnsi="Arial" w:cs="Arial"/>
          </w:rPr>
          <w:delText xml:space="preserve">may respond </w:delText>
        </w:r>
        <w:r w:rsidR="008858BA" w:rsidDel="00086922">
          <w:rPr>
            <w:rFonts w:ascii="Arial" w:hAnsi="Arial" w:cs="Arial"/>
          </w:rPr>
          <w:delText>to</w:delText>
        </w:r>
      </w:del>
      <w:ins w:id="136" w:author="University of Newcastle" w:date="2015-07-02T08:09:00Z">
        <w:r w:rsidR="00086922">
          <w:rPr>
            <w:rFonts w:ascii="Arial" w:hAnsi="Arial" w:cs="Arial"/>
          </w:rPr>
          <w:t>were</w:t>
        </w:r>
      </w:ins>
      <w:r w:rsidR="008858BA">
        <w:rPr>
          <w:rFonts w:ascii="Arial" w:hAnsi="Arial" w:cs="Arial"/>
        </w:rPr>
        <w:t xml:space="preserve"> vernalisation</w:t>
      </w:r>
      <w:r w:rsidR="006E3A8E">
        <w:rPr>
          <w:rFonts w:ascii="Arial" w:hAnsi="Arial" w:cs="Arial"/>
        </w:rPr>
        <w:t xml:space="preserve"> </w:t>
      </w:r>
      <w:del w:id="137" w:author="University of Newcastle" w:date="2015-07-02T08:09:00Z">
        <w:r w:rsidR="006E3A8E" w:rsidDel="00086922">
          <w:rPr>
            <w:rFonts w:ascii="Arial" w:hAnsi="Arial" w:cs="Arial"/>
          </w:rPr>
          <w:delText>conditions</w:delText>
        </w:r>
      </w:del>
      <w:ins w:id="138" w:author="University of Newcastle" w:date="2015-07-02T08:09:00Z">
        <w:r w:rsidR="00086922">
          <w:rPr>
            <w:rFonts w:ascii="Arial" w:hAnsi="Arial" w:cs="Arial"/>
          </w:rPr>
          <w:t>responsive</w:t>
        </w:r>
      </w:ins>
      <w:r w:rsidR="008858BA">
        <w:rPr>
          <w:rFonts w:ascii="Arial" w:hAnsi="Arial" w:cs="Arial"/>
        </w:rPr>
        <w:t xml:space="preserve">, the most </w:t>
      </w:r>
      <w:del w:id="139" w:author="University of Newcastle" w:date="2015-07-02T08:09:00Z">
        <w:r w:rsidR="008858BA" w:rsidDel="00086922">
          <w:rPr>
            <w:rFonts w:ascii="Arial" w:hAnsi="Arial" w:cs="Arial"/>
          </w:rPr>
          <w:delText xml:space="preserve">profound </w:delText>
        </w:r>
      </w:del>
      <w:ins w:id="140" w:author="University of Newcastle" w:date="2015-07-02T08:09:00Z">
        <w:r w:rsidR="00086922">
          <w:rPr>
            <w:rFonts w:ascii="Arial" w:hAnsi="Arial" w:cs="Arial"/>
          </w:rPr>
          <w:t xml:space="preserve">crucial </w:t>
        </w:r>
      </w:ins>
      <w:r w:rsidR="008858BA">
        <w:rPr>
          <w:rFonts w:ascii="Arial" w:hAnsi="Arial" w:cs="Arial"/>
        </w:rPr>
        <w:t xml:space="preserve">location for </w:t>
      </w:r>
      <w:ins w:id="141" w:author="University of Newcastle" w:date="2015-07-02T08:10:00Z">
        <w:r w:rsidR="002206B3">
          <w:rPr>
            <w:rFonts w:ascii="Arial" w:hAnsi="Arial" w:cs="Arial"/>
          </w:rPr>
          <w:t xml:space="preserve">a </w:t>
        </w:r>
      </w:ins>
      <w:r w:rsidR="008858BA">
        <w:rPr>
          <w:rFonts w:ascii="Arial" w:hAnsi="Arial" w:cs="Arial"/>
        </w:rPr>
        <w:t xml:space="preserve">phenotypic </w:t>
      </w:r>
      <w:ins w:id="142" w:author="University of Newcastle" w:date="2015-07-02T08:09:00Z">
        <w:r w:rsidR="00086922">
          <w:rPr>
            <w:rFonts w:ascii="Arial" w:hAnsi="Arial" w:cs="Arial"/>
          </w:rPr>
          <w:t xml:space="preserve">response to </w:t>
        </w:r>
      </w:ins>
      <w:del w:id="143" w:author="University of Newcastle" w:date="2015-07-02T08:10:00Z">
        <w:r w:rsidR="008858BA" w:rsidDel="00086922">
          <w:rPr>
            <w:rFonts w:ascii="Arial" w:hAnsi="Arial" w:cs="Arial"/>
          </w:rPr>
          <w:delText xml:space="preserve">expression of </w:delText>
        </w:r>
      </w:del>
      <w:r w:rsidR="008858BA">
        <w:rPr>
          <w:rFonts w:ascii="Arial" w:hAnsi="Arial" w:cs="Arial"/>
        </w:rPr>
        <w:t xml:space="preserve">vernalisation </w:t>
      </w:r>
      <w:del w:id="144" w:author="University of Newcastle" w:date="2015-07-02T08:10:00Z">
        <w:r w:rsidR="008858BA" w:rsidDel="002206B3">
          <w:rPr>
            <w:rFonts w:ascii="Arial" w:hAnsi="Arial" w:cs="Arial"/>
          </w:rPr>
          <w:delText xml:space="preserve">in dicots </w:delText>
        </w:r>
      </w:del>
      <w:ins w:id="145" w:author="University of Newcastle" w:date="2015-07-02T08:11:00Z">
        <w:r w:rsidR="002206B3">
          <w:rPr>
            <w:rFonts w:ascii="Arial" w:hAnsi="Arial" w:cs="Arial"/>
          </w:rPr>
          <w:t xml:space="preserve"> </w:t>
        </w:r>
      </w:ins>
      <w:ins w:id="146" w:author="University of Newcastle" w:date="2015-07-02T08:10:00Z">
        <w:r w:rsidR="002206B3">
          <w:rPr>
            <w:rFonts w:ascii="Arial" w:hAnsi="Arial" w:cs="Arial"/>
          </w:rPr>
          <w:t>was</w:t>
        </w:r>
      </w:ins>
      <w:del w:id="147" w:author="University of Newcastle" w:date="2015-07-02T08:10:00Z">
        <w:r w:rsidR="008858BA" w:rsidDel="002206B3">
          <w:rPr>
            <w:rFonts w:ascii="Arial" w:hAnsi="Arial" w:cs="Arial"/>
          </w:rPr>
          <w:delText>is</w:delText>
        </w:r>
      </w:del>
      <w:r w:rsidR="008858BA">
        <w:rPr>
          <w:rFonts w:ascii="Arial" w:hAnsi="Arial" w:cs="Arial"/>
        </w:rPr>
        <w:t xml:space="preserve"> the shoot tip</w:t>
      </w:r>
      <w:ins w:id="148" w:author="University of Newcastle" w:date="2015-07-02T08:11:00Z">
        <w:r w:rsidR="002206B3">
          <w:rPr>
            <w:rFonts w:ascii="Arial" w:hAnsi="Arial" w:cs="Arial"/>
          </w:rPr>
          <w:t xml:space="preserve">, a structure that contains </w:t>
        </w:r>
      </w:ins>
      <w:del w:id="149" w:author="University of Newcastle" w:date="2015-07-02T08:55:00Z">
        <w:r w:rsidR="008858BA" w:rsidDel="00561066">
          <w:rPr>
            <w:rFonts w:ascii="Arial" w:hAnsi="Arial" w:cs="Arial"/>
          </w:rPr>
          <w:delText xml:space="preserve"> </w:delText>
        </w:r>
      </w:del>
      <w:ins w:id="150" w:author="University of Newcastle" w:date="2015-07-02T08:11:00Z">
        <w:r w:rsidR="002206B3">
          <w:rPr>
            <w:rFonts w:ascii="Arial" w:hAnsi="Arial" w:cs="Arial"/>
          </w:rPr>
          <w:t>the</w:t>
        </w:r>
      </w:ins>
      <w:del w:id="151" w:author="University of Newcastle" w:date="2015-07-02T08:11:00Z">
        <w:r w:rsidR="008858BA" w:rsidDel="002206B3">
          <w:rPr>
            <w:rFonts w:ascii="Arial" w:hAnsi="Arial" w:cs="Arial"/>
          </w:rPr>
          <w:delText>containing the</w:delText>
        </w:r>
      </w:del>
      <w:r w:rsidR="008858BA">
        <w:rPr>
          <w:rFonts w:ascii="Arial" w:hAnsi="Arial" w:cs="Arial"/>
        </w:rPr>
        <w:t xml:space="preserve"> SAM</w:t>
      </w:r>
      <w:ins w:id="152" w:author="University of Newcastle" w:date="2015-07-02T08:11:00Z">
        <w:r w:rsidR="002206B3">
          <w:rPr>
            <w:rFonts w:ascii="Arial" w:hAnsi="Arial" w:cs="Arial"/>
          </w:rPr>
          <w:t xml:space="preserve"> in the studied dicot species</w:t>
        </w:r>
      </w:ins>
      <w:r w:rsidR="008858BA">
        <w:rPr>
          <w:rFonts w:ascii="Arial" w:hAnsi="Arial" w:cs="Arial"/>
        </w:rPr>
        <w:t>.</w:t>
      </w:r>
      <w:r w:rsidR="008858BA" w:rsidRPr="00C128D5">
        <w:rPr>
          <w:rFonts w:ascii="Arial" w:hAnsi="Arial" w:cs="Arial"/>
        </w:rPr>
        <w:t xml:space="preserve"> </w:t>
      </w:r>
      <w:r w:rsidR="00A66B64">
        <w:rPr>
          <w:rFonts w:ascii="Arial" w:hAnsi="Arial" w:cs="Arial"/>
        </w:rPr>
        <w:t xml:space="preserve">Presumably, a similar effect would be seen in monocots, where grafting a basal meristem of a vernalised plant onto </w:t>
      </w:r>
      <w:ins w:id="153" w:author="University of Newcastle" w:date="2015-07-02T08:56:00Z">
        <w:r w:rsidR="00561066">
          <w:rPr>
            <w:rFonts w:ascii="Arial" w:hAnsi="Arial" w:cs="Arial"/>
          </w:rPr>
          <w:t xml:space="preserve">a </w:t>
        </w:r>
      </w:ins>
      <w:r w:rsidR="00A66B64">
        <w:rPr>
          <w:rFonts w:ascii="Arial" w:hAnsi="Arial" w:cs="Arial"/>
        </w:rPr>
        <w:t xml:space="preserve">non-vernalised root stock would result in </w:t>
      </w:r>
      <w:ins w:id="154" w:author="University of Newcastle" w:date="2015-07-02T08:56:00Z">
        <w:r w:rsidR="00561066">
          <w:rPr>
            <w:rFonts w:ascii="Arial" w:hAnsi="Arial" w:cs="Arial"/>
          </w:rPr>
          <w:t>the expression of a vernalisation</w:t>
        </w:r>
      </w:ins>
      <w:ins w:id="155" w:author="University of Newcastle" w:date="2015-07-02T08:57:00Z">
        <w:r w:rsidR="00561066">
          <w:rPr>
            <w:rFonts w:ascii="Arial" w:hAnsi="Arial" w:cs="Arial"/>
          </w:rPr>
          <w:t xml:space="preserve">, </w:t>
        </w:r>
      </w:ins>
      <w:del w:id="156" w:author="University of Newcastle" w:date="2015-07-02T08:56:00Z">
        <w:r w:rsidR="00A66B64" w:rsidDel="00561066">
          <w:rPr>
            <w:rFonts w:ascii="Arial" w:hAnsi="Arial" w:cs="Arial"/>
          </w:rPr>
          <w:delText>a</w:delText>
        </w:r>
        <w:r w:rsidR="00264027" w:rsidDel="00561066">
          <w:rPr>
            <w:rFonts w:ascii="Arial" w:hAnsi="Arial" w:cs="Arial"/>
          </w:rPr>
          <w:delText>n expressed</w:delText>
        </w:r>
      </w:del>
      <w:del w:id="157" w:author="University of Newcastle" w:date="2015-07-02T08:57:00Z">
        <w:r w:rsidR="00A66B64" w:rsidDel="00561066">
          <w:rPr>
            <w:rFonts w:ascii="Arial" w:hAnsi="Arial" w:cs="Arial"/>
          </w:rPr>
          <w:delText xml:space="preserve"> phenotype showing exposure to vernalisation, </w:delText>
        </w:r>
      </w:del>
      <w:r w:rsidR="00A66B64">
        <w:rPr>
          <w:rFonts w:ascii="Arial" w:hAnsi="Arial" w:cs="Arial"/>
        </w:rPr>
        <w:t>and vice versa. However, the literature is not clear in this regard.</w:t>
      </w:r>
    </w:p>
    <w:p w:rsidR="00274C3A" w:rsidRDefault="00274C3A" w:rsidP="001F1F9B">
      <w:pPr>
        <w:rPr>
          <w:rFonts w:ascii="Arial" w:hAnsi="Arial" w:cs="Arial"/>
        </w:rPr>
      </w:pPr>
    </w:p>
    <w:p w:rsidR="001F1F9B" w:rsidRPr="00A07F1A" w:rsidRDefault="001F1F9B" w:rsidP="001F1F9B">
      <w:pPr>
        <w:rPr>
          <w:rFonts w:ascii="Arial" w:hAnsi="Arial" w:cs="Arial"/>
          <w:i/>
        </w:rPr>
      </w:pPr>
      <w:r w:rsidRPr="00EA78E3">
        <w:rPr>
          <w:rFonts w:ascii="Arial" w:hAnsi="Arial" w:cs="Arial"/>
        </w:rPr>
        <w:t xml:space="preserve">Vernalisation in </w:t>
      </w:r>
      <w:r w:rsidRPr="00A07F1A">
        <w:rPr>
          <w:rFonts w:ascii="Arial" w:hAnsi="Arial" w:cs="Arial"/>
          <w:i/>
        </w:rPr>
        <w:t>Arabidopsis</w:t>
      </w:r>
      <w:r w:rsidRPr="00EA78E3">
        <w:rPr>
          <w:rFonts w:ascii="Arial" w:hAnsi="Arial" w:cs="Arial"/>
        </w:rPr>
        <w:t xml:space="preserve"> </w:t>
      </w:r>
      <w:r w:rsidR="00A07F1A">
        <w:rPr>
          <w:rFonts w:ascii="Arial" w:hAnsi="Arial" w:cs="Arial"/>
          <w:i/>
        </w:rPr>
        <w:t>thaliana</w:t>
      </w:r>
    </w:p>
    <w:p w:rsidR="00397CD3" w:rsidRDefault="001F1F9B" w:rsidP="001F1F9B">
      <w:pPr>
        <w:rPr>
          <w:rFonts w:ascii="Arial" w:hAnsi="Arial" w:cs="Arial"/>
        </w:rPr>
      </w:pPr>
      <w:r>
        <w:rPr>
          <w:rFonts w:ascii="Arial" w:hAnsi="Arial" w:cs="Arial"/>
        </w:rPr>
        <w:t xml:space="preserve">In </w:t>
      </w:r>
      <w:r w:rsidRPr="00087D0D">
        <w:rPr>
          <w:rFonts w:ascii="Arial" w:hAnsi="Arial" w:cs="Arial"/>
          <w:i/>
        </w:rPr>
        <w:t>Arabidopsis</w:t>
      </w:r>
      <w:r>
        <w:rPr>
          <w:rFonts w:ascii="Arial" w:hAnsi="Arial" w:cs="Arial"/>
        </w:rPr>
        <w:t>, t</w:t>
      </w:r>
      <w:r w:rsidRPr="00EA78E3">
        <w:rPr>
          <w:rFonts w:ascii="Arial" w:hAnsi="Arial" w:cs="Arial"/>
        </w:rPr>
        <w:t>he MADS-box</w:t>
      </w:r>
      <w:r w:rsidR="000F5A05">
        <w:rPr>
          <w:rFonts w:ascii="Arial" w:hAnsi="Arial" w:cs="Arial"/>
        </w:rPr>
        <w:t xml:space="preserve"> (</w:t>
      </w:r>
      <w:commentRangeStart w:id="158"/>
      <w:r w:rsidR="000F5A05" w:rsidRPr="000F5A05">
        <w:rPr>
          <w:rFonts w:ascii="Arial" w:hAnsi="Arial" w:cs="Arial"/>
        </w:rPr>
        <w:t>MCM1, AGAMOUS, DEFICIENS, and SRF, serum response factor</w:t>
      </w:r>
      <w:commentRangeEnd w:id="158"/>
      <w:r w:rsidR="00C154BA">
        <w:rPr>
          <w:rStyle w:val="CommentReference"/>
        </w:rPr>
        <w:commentReference w:id="158"/>
      </w:r>
      <w:r w:rsidR="000F5A05" w:rsidRPr="000F5A05">
        <w:rPr>
          <w:rFonts w:ascii="Arial" w:hAnsi="Arial" w:cs="Arial"/>
        </w:rPr>
        <w:t>)</w:t>
      </w:r>
      <w:r w:rsidR="000F5A05">
        <w:rPr>
          <w:rFonts w:ascii="Arial" w:hAnsi="Arial" w:cs="Arial"/>
        </w:rPr>
        <w:t xml:space="preserve"> </w:t>
      </w:r>
      <w:del w:id="159" w:author="University of Newcastle" w:date="2015-07-02T09:15:00Z">
        <w:r w:rsidR="00AC3831" w:rsidDel="00C154BA">
          <w:rPr>
            <w:rFonts w:ascii="Arial" w:hAnsi="Arial" w:cs="Arial"/>
          </w:rPr>
          <w:fldChar w:fldCharType="begin" w:fldLock="1"/>
        </w:r>
        <w:r w:rsidR="00AC3831" w:rsidDel="00C154BA">
          <w:rPr>
            <w:rFonts w:ascii="Arial" w:hAnsi="Arial" w:cs="Arial"/>
          </w:rPr>
          <w:delInstrText>ADDIN CSL_CITATION { "citationItems" : [ { "id" : "ITEM-1", "itemData" : { "DOI" : "10.1515/bchm.1997.378.10.1079", "ISBN" : "14374315", "author" : [ { "dropping-particle" : "", "family" : "Riechmann", "given" : "J. L.", "non-dropping-particle" : "", "parse-names" : false, "suffix" : "" }, { "dropping-particle" : "", "family" : "Meyerowitz", "given" : "Elliot M", "non-dropping-particle" : "", "parse-names" : false, "suffix" : "" } ], "container-title" : "Biological Chemistry", "id" : "ITEM-1", "issued" : { "date-parts" : [ [ "1997" ] ] }, "page" : "1079-1118", "title" : "MADS domain proteins in plant development", "type" : "article-journal", "volume" : "378" }, "uris" : [ "http://www.mendeley.com/documents/?uuid=f1140767-232d-4236-84ed-53897dc22303" ] } ], "mendeley" : { "formattedCitation" : "(Riechmann &amp; Meyerowitz 1997)", "plainTextFormattedCitation" : "(Riechmann &amp; Meyerowitz 1997)", "previouslyFormattedCitation" : "(Riechmann &amp; Meyerowitz 1997)" }, "properties" : { "noteIndex" : 0 }, "schema" : "https://github.com/citation-style-language/schema/raw/master/csl-citation.json" }</w:delInstrText>
        </w:r>
        <w:r w:rsidR="00AC3831" w:rsidDel="00C154BA">
          <w:rPr>
            <w:rFonts w:ascii="Arial" w:hAnsi="Arial" w:cs="Arial"/>
          </w:rPr>
          <w:fldChar w:fldCharType="separate"/>
        </w:r>
        <w:r w:rsidR="000F5A05" w:rsidRPr="000F5A05" w:rsidDel="00C154BA">
          <w:rPr>
            <w:rFonts w:ascii="Arial" w:hAnsi="Arial" w:cs="Arial"/>
            <w:noProof/>
          </w:rPr>
          <w:delText>(Riechmann &amp; Meyerowitz 1997)</w:delText>
        </w:r>
        <w:r w:rsidR="00AC3831" w:rsidDel="00C154BA">
          <w:rPr>
            <w:rFonts w:ascii="Arial" w:hAnsi="Arial" w:cs="Arial"/>
          </w:rPr>
          <w:fldChar w:fldCharType="end"/>
        </w:r>
        <w:r w:rsidRPr="00EA78E3" w:rsidDel="00C154BA">
          <w:rPr>
            <w:rFonts w:ascii="Arial" w:hAnsi="Arial" w:cs="Arial"/>
          </w:rPr>
          <w:delText xml:space="preserve"> </w:delText>
        </w:r>
      </w:del>
      <w:r w:rsidRPr="00EA78E3">
        <w:rPr>
          <w:rFonts w:ascii="Arial" w:hAnsi="Arial" w:cs="Arial"/>
        </w:rPr>
        <w:t>transcription factor</w:t>
      </w:r>
      <w:ins w:id="160" w:author="University of Newcastle" w:date="2015-07-02T09:15:00Z">
        <w:r w:rsidR="00C154BA">
          <w:rPr>
            <w:rFonts w:ascii="Arial" w:hAnsi="Arial" w:cs="Arial"/>
          </w:rPr>
          <w:t>,</w:t>
        </w:r>
      </w:ins>
      <w:r w:rsidRPr="00EA78E3">
        <w:rPr>
          <w:rFonts w:ascii="Arial" w:hAnsi="Arial" w:cs="Arial"/>
        </w:rPr>
        <w:t xml:space="preserve"> </w:t>
      </w:r>
      <w:r>
        <w:rPr>
          <w:rFonts w:ascii="Arial" w:hAnsi="Arial" w:cs="Arial"/>
        </w:rPr>
        <w:t>F</w:t>
      </w:r>
      <w:del w:id="161" w:author="University of Newcastle" w:date="2015-07-02T09:15:00Z">
        <w:r w:rsidDel="00C154BA">
          <w:rPr>
            <w:rFonts w:ascii="Arial" w:hAnsi="Arial" w:cs="Arial"/>
          </w:rPr>
          <w:delText>lowering Locus</w:delText>
        </w:r>
      </w:del>
      <w:ins w:id="162" w:author="University of Newcastle" w:date="2015-07-02T09:15:00Z">
        <w:r w:rsidR="00C154BA">
          <w:rPr>
            <w:rFonts w:ascii="Arial" w:hAnsi="Arial" w:cs="Arial"/>
          </w:rPr>
          <w:t>LOWERING LOCUS</w:t>
        </w:r>
      </w:ins>
      <w:r>
        <w:rPr>
          <w:rFonts w:ascii="Arial" w:hAnsi="Arial" w:cs="Arial"/>
        </w:rPr>
        <w:t xml:space="preserve"> C (FLC)</w:t>
      </w:r>
      <w:r w:rsidRPr="00EA78E3">
        <w:rPr>
          <w:rFonts w:ascii="Arial" w:hAnsi="Arial" w:cs="Arial"/>
        </w:rPr>
        <w:t xml:space="preserve"> </w:t>
      </w:r>
      <w:r>
        <w:rPr>
          <w:rFonts w:ascii="Arial" w:hAnsi="Arial" w:cs="Arial"/>
        </w:rPr>
        <w:t>is the key mediator in the</w:t>
      </w:r>
      <w:r w:rsidRPr="00EA78E3">
        <w:rPr>
          <w:rFonts w:ascii="Arial" w:hAnsi="Arial" w:cs="Arial"/>
        </w:rPr>
        <w:t xml:space="preserve"> transition </w:t>
      </w:r>
      <w:ins w:id="163" w:author="University of Newcastle" w:date="2015-07-02T09:16:00Z">
        <w:r w:rsidR="00C154BA">
          <w:rPr>
            <w:rFonts w:ascii="Arial" w:hAnsi="Arial" w:cs="Arial"/>
          </w:rPr>
          <w:t xml:space="preserve">from vegetative </w:t>
        </w:r>
      </w:ins>
      <w:r w:rsidRPr="00087D0D">
        <w:rPr>
          <w:rFonts w:ascii="Arial" w:hAnsi="Arial" w:cs="Arial"/>
        </w:rPr>
        <w:t xml:space="preserve">to </w:t>
      </w:r>
      <w:ins w:id="164" w:author="University of Newcastle" w:date="2015-07-02T09:16:00Z">
        <w:r w:rsidR="00C154BA">
          <w:rPr>
            <w:rFonts w:ascii="Arial" w:hAnsi="Arial" w:cs="Arial"/>
          </w:rPr>
          <w:t xml:space="preserve">reproductive phase change </w:t>
        </w:r>
        <w:r w:rsidR="00C154BA">
          <w:rPr>
            <w:rFonts w:ascii="Arial" w:hAnsi="Arial" w:cs="Arial"/>
          </w:rPr>
          <w:fldChar w:fldCharType="begin" w:fldLock="1"/>
        </w:r>
        <w:r w:rsidR="00C154BA">
          <w:rPr>
            <w:rFonts w:ascii="Arial" w:hAnsi="Arial" w:cs="Arial"/>
          </w:rPr>
          <w:instrText>ADDIN CSL_CITATION { "citationItems" : [ { "id" : "ITEM-1", "itemData" : { "DOI" : "10.1515/bchm.1997.378.10.1079", "ISBN" : "14374315", "author" : [ { "dropping-particle" : "", "family" : "Riechmann", "given" : "J. L.", "non-dropping-particle" : "", "parse-names" : false, "suffix" : "" }, { "dropping-particle" : "", "family" : "Meyerowitz", "given" : "Elliot M", "non-dropping-particle" : "", "parse-names" : false, "suffix" : "" } ], "container-title" : "Biological Chemistry", "id" : "ITEM-1", "issued" : { "date-parts" : [ [ "1997" ] ] }, "page" : "1079-1118", "title" : "MADS domain proteins in plant development", "type" : "article-journal", "volume" : "378" }, "uris" : [ "http://www.mendeley.com/documents/?uuid=f1140767-232d-4236-84ed-53897dc22303" ] } ], "mendeley" : { "formattedCitation" : "(Riechmann &amp; Meyerowitz 1997)", "plainTextFormattedCitation" : "(Riechmann &amp; Meyerowitz 1997)", "previouslyFormattedCitation" : "(Riechmann &amp; Meyerowitz 1997)" }, "properties" : { "noteIndex" : 0 }, "schema" : "https://github.com/citation-style-language/schema/raw/master/csl-citation.json" }</w:instrText>
        </w:r>
        <w:r w:rsidR="00C154BA">
          <w:rPr>
            <w:rFonts w:ascii="Arial" w:hAnsi="Arial" w:cs="Arial"/>
          </w:rPr>
          <w:fldChar w:fldCharType="separate"/>
        </w:r>
        <w:r w:rsidR="00C154BA" w:rsidRPr="000F5A05">
          <w:rPr>
            <w:rFonts w:ascii="Arial" w:hAnsi="Arial" w:cs="Arial"/>
            <w:noProof/>
          </w:rPr>
          <w:t>(Riechmann &amp; Meyerowitz 1997)</w:t>
        </w:r>
        <w:r w:rsidR="00C154BA">
          <w:rPr>
            <w:rFonts w:ascii="Arial" w:hAnsi="Arial" w:cs="Arial"/>
          </w:rPr>
          <w:fldChar w:fldCharType="end"/>
        </w:r>
      </w:ins>
      <w:del w:id="165" w:author="University of Newcastle" w:date="2015-07-02T09:16:00Z">
        <w:r w:rsidRPr="00087D0D" w:rsidDel="00C154BA">
          <w:rPr>
            <w:rFonts w:ascii="Arial" w:hAnsi="Arial" w:cs="Arial"/>
          </w:rPr>
          <w:delText>flowering</w:delText>
        </w:r>
      </w:del>
      <w:r>
        <w:rPr>
          <w:rFonts w:ascii="Arial" w:hAnsi="Arial" w:cs="Arial"/>
        </w:rPr>
        <w:t>.</w:t>
      </w:r>
      <w:r w:rsidR="000F5A05">
        <w:rPr>
          <w:rFonts w:ascii="Arial" w:hAnsi="Arial" w:cs="Arial"/>
        </w:rPr>
        <w:t xml:space="preserve"> </w:t>
      </w:r>
      <w:del w:id="166" w:author="University of Newcastle" w:date="2015-07-02T09:16:00Z">
        <w:r w:rsidR="000F5A05" w:rsidDel="00C154BA">
          <w:rPr>
            <w:rFonts w:ascii="Arial" w:hAnsi="Arial" w:cs="Arial"/>
          </w:rPr>
          <w:delText xml:space="preserve">Before </w:delText>
        </w:r>
      </w:del>
      <w:ins w:id="167" w:author="University of Newcastle" w:date="2015-07-02T09:16:00Z">
        <w:r w:rsidR="00C154BA">
          <w:rPr>
            <w:rFonts w:ascii="Arial" w:hAnsi="Arial" w:cs="Arial"/>
          </w:rPr>
          <w:t xml:space="preserve">Prior to </w:t>
        </w:r>
      </w:ins>
      <w:r w:rsidR="000F5A05">
        <w:rPr>
          <w:rFonts w:ascii="Arial" w:hAnsi="Arial" w:cs="Arial"/>
        </w:rPr>
        <w:t>vernalisation,</w:t>
      </w:r>
      <w:r>
        <w:rPr>
          <w:rFonts w:ascii="Arial" w:hAnsi="Arial" w:cs="Arial"/>
        </w:rPr>
        <w:t xml:space="preserve"> </w:t>
      </w:r>
      <w:r w:rsidRPr="00455E27">
        <w:rPr>
          <w:rFonts w:ascii="Arial" w:hAnsi="Arial" w:cs="Arial"/>
          <w:i/>
        </w:rPr>
        <w:t>FLC</w:t>
      </w:r>
      <w:r>
        <w:rPr>
          <w:rFonts w:ascii="Arial" w:hAnsi="Arial" w:cs="Arial"/>
        </w:rPr>
        <w:t xml:space="preserve"> expression is </w:t>
      </w:r>
      <w:r w:rsidRPr="00455E27">
        <w:rPr>
          <w:rFonts w:ascii="Arial" w:hAnsi="Arial" w:cs="Arial"/>
        </w:rPr>
        <w:t>promoted</w:t>
      </w:r>
      <w:r>
        <w:rPr>
          <w:rFonts w:ascii="Arial" w:hAnsi="Arial" w:cs="Arial"/>
        </w:rPr>
        <w:t xml:space="preserve"> by </w:t>
      </w:r>
      <w:r w:rsidRPr="00C154BA">
        <w:rPr>
          <w:rFonts w:ascii="Arial" w:hAnsi="Arial" w:cs="Arial"/>
          <w:rPrChange w:id="168" w:author="University of Newcastle" w:date="2015-07-02T09:17:00Z">
            <w:rPr>
              <w:rFonts w:ascii="Arial" w:hAnsi="Arial" w:cs="Arial"/>
              <w:i/>
            </w:rPr>
          </w:rPrChange>
        </w:rPr>
        <w:t>FRIGIDA</w:t>
      </w:r>
      <w:r w:rsidRPr="00EA78E3">
        <w:rPr>
          <w:rFonts w:ascii="Arial" w:hAnsi="Arial" w:cs="Arial"/>
        </w:rPr>
        <w:t xml:space="preserve"> (</w:t>
      </w:r>
      <w:r w:rsidRPr="00C154BA">
        <w:rPr>
          <w:rFonts w:ascii="Arial" w:hAnsi="Arial" w:cs="Arial"/>
          <w:rPrChange w:id="169" w:author="University of Newcastle" w:date="2015-07-02T09:17:00Z">
            <w:rPr>
              <w:rFonts w:ascii="Arial" w:hAnsi="Arial" w:cs="Arial"/>
              <w:i/>
            </w:rPr>
          </w:rPrChange>
        </w:rPr>
        <w:t>FRI</w:t>
      </w:r>
      <w:r w:rsidRPr="00EA78E3">
        <w:rPr>
          <w:rFonts w:ascii="Arial" w:hAnsi="Arial" w:cs="Arial"/>
        </w:rPr>
        <w:t xml:space="preserve">), </w:t>
      </w:r>
      <w:r w:rsidRPr="00C154BA">
        <w:rPr>
          <w:rFonts w:ascii="Arial" w:hAnsi="Arial" w:cs="Arial"/>
          <w:rPrChange w:id="170" w:author="University of Newcastle" w:date="2015-07-02T09:17:00Z">
            <w:rPr>
              <w:rFonts w:ascii="Arial" w:hAnsi="Arial" w:cs="Arial"/>
              <w:i/>
            </w:rPr>
          </w:rPrChange>
        </w:rPr>
        <w:t>FRIGIDA-LIKE</w:t>
      </w:r>
      <w:del w:id="171" w:author="University of Newcastle" w:date="2015-07-02T09:17:00Z">
        <w:r w:rsidRPr="00C154BA" w:rsidDel="00C154BA">
          <w:rPr>
            <w:rFonts w:ascii="Arial" w:hAnsi="Arial" w:cs="Arial"/>
            <w:rPrChange w:id="172" w:author="University of Newcastle" w:date="2015-07-02T09:17:00Z">
              <w:rPr>
                <w:rFonts w:ascii="Arial" w:hAnsi="Arial" w:cs="Arial"/>
                <w:i/>
              </w:rPr>
            </w:rPrChange>
          </w:rPr>
          <w:delText xml:space="preserve"> </w:delText>
        </w:r>
      </w:del>
      <w:r w:rsidRPr="00C154BA">
        <w:rPr>
          <w:rFonts w:ascii="Arial" w:hAnsi="Arial" w:cs="Arial"/>
          <w:rPrChange w:id="173" w:author="University of Newcastle" w:date="2015-07-02T09:17:00Z">
            <w:rPr>
              <w:rFonts w:ascii="Arial" w:hAnsi="Arial" w:cs="Arial"/>
              <w:i/>
            </w:rPr>
          </w:rPrChange>
        </w:rPr>
        <w:t>1</w:t>
      </w:r>
      <w:r w:rsidRPr="00EA78E3">
        <w:rPr>
          <w:rFonts w:ascii="Arial" w:hAnsi="Arial" w:cs="Arial"/>
          <w:i/>
        </w:rPr>
        <w:t xml:space="preserve"> </w:t>
      </w:r>
      <w:r w:rsidRPr="00EA78E3">
        <w:rPr>
          <w:rFonts w:ascii="Arial" w:hAnsi="Arial" w:cs="Arial"/>
        </w:rPr>
        <w:t>(</w:t>
      </w:r>
      <w:r w:rsidRPr="00C154BA">
        <w:rPr>
          <w:rFonts w:ascii="Arial" w:hAnsi="Arial" w:cs="Arial"/>
          <w:rPrChange w:id="174" w:author="University of Newcastle" w:date="2015-07-02T09:17:00Z">
            <w:rPr>
              <w:rFonts w:ascii="Arial" w:hAnsi="Arial" w:cs="Arial"/>
              <w:i/>
            </w:rPr>
          </w:rPrChange>
        </w:rPr>
        <w:t>FRL1</w:t>
      </w:r>
      <w:r w:rsidRPr="00EA78E3">
        <w:rPr>
          <w:rFonts w:ascii="Arial" w:hAnsi="Arial" w:cs="Arial"/>
        </w:rPr>
        <w:t xml:space="preserve">) and </w:t>
      </w:r>
      <w:r w:rsidRPr="00C154BA">
        <w:rPr>
          <w:rFonts w:ascii="Arial" w:hAnsi="Arial" w:cs="Arial"/>
          <w:rPrChange w:id="175" w:author="University of Newcastle" w:date="2015-07-02T09:17:00Z">
            <w:rPr>
              <w:rFonts w:ascii="Arial" w:hAnsi="Arial" w:cs="Arial"/>
              <w:i/>
            </w:rPr>
          </w:rPrChange>
        </w:rPr>
        <w:t>FRIGIDA-LIKE</w:t>
      </w:r>
      <w:del w:id="176" w:author="University of Newcastle" w:date="2015-07-02T09:17:00Z">
        <w:r w:rsidRPr="00EA78E3" w:rsidDel="00C154BA">
          <w:rPr>
            <w:rFonts w:ascii="Arial" w:hAnsi="Arial" w:cs="Arial"/>
            <w:i/>
          </w:rPr>
          <w:delText xml:space="preserve"> </w:delText>
        </w:r>
      </w:del>
      <w:r w:rsidRPr="00C154BA">
        <w:rPr>
          <w:rFonts w:ascii="Arial" w:hAnsi="Arial" w:cs="Arial"/>
          <w:rPrChange w:id="177" w:author="University of Newcastle" w:date="2015-07-02T09:17:00Z">
            <w:rPr>
              <w:rFonts w:ascii="Arial" w:hAnsi="Arial" w:cs="Arial"/>
              <w:i/>
            </w:rPr>
          </w:rPrChange>
        </w:rPr>
        <w:t>2</w:t>
      </w:r>
      <w:r w:rsidRPr="00EA78E3">
        <w:rPr>
          <w:rFonts w:ascii="Arial" w:hAnsi="Arial" w:cs="Arial"/>
        </w:rPr>
        <w:t xml:space="preserve"> (</w:t>
      </w:r>
      <w:r w:rsidRPr="00C154BA">
        <w:rPr>
          <w:rFonts w:ascii="Arial" w:hAnsi="Arial" w:cs="Arial"/>
          <w:rPrChange w:id="178" w:author="University of Newcastle" w:date="2015-07-02T09:17:00Z">
            <w:rPr>
              <w:rFonts w:ascii="Arial" w:hAnsi="Arial" w:cs="Arial"/>
              <w:i/>
            </w:rPr>
          </w:rPrChange>
        </w:rPr>
        <w:t>FRL2</w:t>
      </w:r>
      <w:ins w:id="179" w:author="University of Newcastle" w:date="2015-07-02T09:17:00Z">
        <w:r w:rsidR="00C154BA">
          <w:rPr>
            <w:rFonts w:ascii="Arial" w:hAnsi="Arial" w:cs="Arial"/>
          </w:rPr>
          <w:t>;</w:t>
        </w:r>
      </w:ins>
      <w:del w:id="180" w:author="University of Newcastle" w:date="2015-07-02T09:17:00Z">
        <w:r w:rsidRPr="00EA78E3" w:rsidDel="00C154BA">
          <w:rPr>
            <w:rFonts w:ascii="Arial" w:hAnsi="Arial" w:cs="Arial"/>
          </w:rPr>
          <w:delText>)</w:delText>
        </w:r>
      </w:del>
      <w:r>
        <w:rPr>
          <w:rFonts w:ascii="Arial" w:hAnsi="Arial" w:cs="Arial"/>
        </w:rPr>
        <w:t xml:space="preserve"> </w:t>
      </w:r>
      <w:r w:rsidR="00AD5DDE">
        <w:rPr>
          <w:rFonts w:ascii="Arial" w:hAnsi="Arial" w:cs="Arial"/>
        </w:rPr>
        <w:fldChar w:fldCharType="begin" w:fldLock="1"/>
      </w:r>
      <w:r w:rsidR="00AD5DDE">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"http://www.mendeley.com/documents/?uuid=866e4b77-4626-4bf5-ae8a-7128fb060fe6",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AD5DDE">
        <w:rPr>
          <w:rFonts w:ascii="Arial" w:hAnsi="Arial" w:cs="Arial"/>
        </w:rPr>
        <w:fldChar w:fldCharType="separate"/>
      </w:r>
      <w:del w:id="181" w:author="University of Newcastle" w:date="2015-07-02T09:17:00Z">
        <w:r w:rsidRPr="005430BE" w:rsidDel="00C154BA">
          <w:rPr>
            <w:rFonts w:ascii="Arial" w:hAnsi="Arial" w:cs="Arial"/>
            <w:noProof/>
          </w:rPr>
          <w:delText>(</w:delText>
        </w:r>
      </w:del>
      <w:r w:rsidRPr="005430BE">
        <w:rPr>
          <w:rFonts w:ascii="Arial" w:hAnsi="Arial" w:cs="Arial"/>
          <w:noProof/>
        </w:rPr>
        <w:t>Werner et al. 2005)</w:t>
      </w:r>
      <w:r w:rsidR="00AD5DDE">
        <w:rPr>
          <w:rFonts w:ascii="Arial" w:hAnsi="Arial" w:cs="Arial"/>
        </w:rPr>
        <w:fldChar w:fldCharType="end"/>
      </w:r>
      <w:r>
        <w:rPr>
          <w:rFonts w:ascii="Arial" w:hAnsi="Arial" w:cs="Arial"/>
        </w:rPr>
        <w:t xml:space="preserve">. </w:t>
      </w:r>
      <w:del w:id="182" w:author="University of Newcastle" w:date="2015-07-02T09:17:00Z">
        <w:r w:rsidDel="00C154BA">
          <w:rPr>
            <w:rFonts w:ascii="Arial" w:hAnsi="Arial" w:cs="Arial"/>
          </w:rPr>
          <w:delText xml:space="preserve">While </w:delText>
        </w:r>
      </w:del>
      <w:r w:rsidRPr="005430BE">
        <w:rPr>
          <w:rFonts w:ascii="Arial" w:hAnsi="Arial" w:cs="Arial"/>
          <w:i/>
        </w:rPr>
        <w:t>FLC</w:t>
      </w:r>
      <w:r>
        <w:rPr>
          <w:rFonts w:ascii="Arial" w:hAnsi="Arial" w:cs="Arial"/>
        </w:rPr>
        <w:t xml:space="preserve"> </w:t>
      </w:r>
      <w:ins w:id="183" w:author="University of Newcastle" w:date="2015-07-02T09:18:00Z">
        <w:r w:rsidR="00C154BA">
          <w:rPr>
            <w:rFonts w:ascii="Arial" w:hAnsi="Arial" w:cs="Arial"/>
          </w:rPr>
          <w:t>acts as a transcription repressor, specifically repressing the expression of</w:t>
        </w:r>
      </w:ins>
      <w:del w:id="184" w:author="University of Newcastle" w:date="2015-07-02T09:18:00Z">
        <w:r w:rsidDel="00C154BA">
          <w:rPr>
            <w:rFonts w:ascii="Arial" w:hAnsi="Arial" w:cs="Arial"/>
          </w:rPr>
          <w:delText xml:space="preserve">is expressed, it represses </w:delText>
        </w:r>
      </w:del>
      <w:ins w:id="185" w:author="University of Newcastle" w:date="2015-07-02T09:18:00Z">
        <w:r w:rsidR="00C154BA">
          <w:rPr>
            <w:rFonts w:ascii="Arial" w:hAnsi="Arial" w:cs="Arial"/>
          </w:rPr>
          <w:t xml:space="preserve"> FLOWERING LOCUS T (FT</w:t>
        </w:r>
      </w:ins>
      <w:ins w:id="186" w:author="University of Newcastle" w:date="2015-07-02T09:19:00Z">
        <w:r w:rsidR="00C154BA">
          <w:rPr>
            <w:rFonts w:ascii="Arial" w:hAnsi="Arial" w:cs="Arial"/>
          </w:rPr>
          <w:t>;</w:t>
        </w:r>
      </w:ins>
      <w:ins w:id="187" w:author="University of Newcastle" w:date="2015-07-02T09:18:00Z">
        <w:r w:rsidR="00C154BA">
          <w:rPr>
            <w:rFonts w:ascii="Arial" w:hAnsi="Arial" w:cs="Arial"/>
          </w:rPr>
          <w:t xml:space="preserve"> </w:t>
        </w:r>
      </w:ins>
      <w:del w:id="188" w:author="University of Newcastle" w:date="2015-07-02T09:19:00Z">
        <w:r w:rsidDel="00C154BA">
          <w:rPr>
            <w:rFonts w:ascii="Arial" w:hAnsi="Arial" w:cs="Arial"/>
            <w:i/>
          </w:rPr>
          <w:delText xml:space="preserve">Flowering Locus </w:delText>
        </w:r>
        <w:r w:rsidRPr="00455E27" w:rsidDel="00C154BA">
          <w:rPr>
            <w:rFonts w:ascii="Arial" w:hAnsi="Arial" w:cs="Arial"/>
            <w:i/>
          </w:rPr>
          <w:delText xml:space="preserve">T </w:delText>
        </w:r>
        <w:r w:rsidRPr="00455E27" w:rsidDel="00C154BA">
          <w:rPr>
            <w:rFonts w:ascii="Arial" w:hAnsi="Arial" w:cs="Arial"/>
          </w:rPr>
          <w:delText>(</w:delText>
        </w:r>
        <w:r w:rsidRPr="00455E27" w:rsidDel="00C154BA">
          <w:rPr>
            <w:rFonts w:ascii="Arial" w:hAnsi="Arial" w:cs="Arial"/>
            <w:i/>
          </w:rPr>
          <w:delText>FT</w:delText>
        </w:r>
        <w:r w:rsidRPr="00455E27" w:rsidDel="00C154BA">
          <w:rPr>
            <w:rFonts w:ascii="Arial" w:hAnsi="Arial" w:cs="Arial"/>
          </w:rPr>
          <w:delText xml:space="preserve">) </w:delText>
        </w:r>
        <w:r w:rsidR="000D23EE" w:rsidDel="00C154BA">
          <w:rPr>
            <w:rFonts w:ascii="Arial" w:hAnsi="Arial" w:cs="Arial"/>
          </w:rPr>
          <w:delText xml:space="preserve">expression </w:delText>
        </w:r>
      </w:del>
      <w:r>
        <w:rPr>
          <w:rFonts w:ascii="Arial" w:hAnsi="Arial" w:cs="Arial"/>
        </w:rPr>
        <w:fldChar w:fldCharType="begin" w:fldLock="1"/>
      </w:r>
      <w:r>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Pr>
          <w:rFonts w:ascii="Arial" w:hAnsi="Arial" w:cs="Arial"/>
        </w:rPr>
        <w:fldChar w:fldCharType="separate"/>
      </w:r>
      <w:del w:id="189" w:author="University of Newcastle" w:date="2015-07-02T09:19:00Z">
        <w:r w:rsidRPr="00D92E85" w:rsidDel="00C154BA">
          <w:rPr>
            <w:rFonts w:ascii="Arial" w:hAnsi="Arial" w:cs="Arial"/>
            <w:noProof/>
          </w:rPr>
          <w:delText>(</w:delText>
        </w:r>
      </w:del>
      <w:r w:rsidRPr="00D92E85">
        <w:rPr>
          <w:rFonts w:ascii="Arial" w:hAnsi="Arial" w:cs="Arial"/>
          <w:noProof/>
        </w:rPr>
        <w:t>Sheldon et al. 2000)</w:t>
      </w:r>
      <w:r>
        <w:rPr>
          <w:rFonts w:ascii="Arial" w:hAnsi="Arial" w:cs="Arial"/>
        </w:rPr>
        <w:fldChar w:fldCharType="end"/>
      </w:r>
      <w:r>
        <w:rPr>
          <w:rFonts w:ascii="Arial" w:hAnsi="Arial" w:cs="Arial"/>
        </w:rPr>
        <w:t xml:space="preserve">. In the </w:t>
      </w:r>
      <w:r>
        <w:rPr>
          <w:rFonts w:ascii="Arial" w:hAnsi="Arial" w:cs="Arial"/>
          <w:i/>
        </w:rPr>
        <w:t>Arabidopsis</w:t>
      </w:r>
      <w:r>
        <w:rPr>
          <w:rFonts w:ascii="Arial" w:hAnsi="Arial" w:cs="Arial"/>
        </w:rPr>
        <w:t xml:space="preserve"> ecotype </w:t>
      </w:r>
      <w:r>
        <w:rPr>
          <w:rFonts w:ascii="Arial" w:hAnsi="Arial" w:cs="Arial"/>
          <w:i/>
        </w:rPr>
        <w:t>Col</w:t>
      </w:r>
      <w:r>
        <w:rPr>
          <w:rFonts w:ascii="Arial" w:hAnsi="Arial" w:cs="Arial"/>
        </w:rPr>
        <w:t xml:space="preserve">-0, </w:t>
      </w:r>
      <w:del w:id="190" w:author="University of Newcastle" w:date="2015-07-02T09:19:00Z">
        <w:r w:rsidDel="00C154BA">
          <w:rPr>
            <w:rFonts w:ascii="Arial" w:hAnsi="Arial" w:cs="Arial"/>
          </w:rPr>
          <w:delText xml:space="preserve">during </w:delText>
        </w:r>
      </w:del>
      <w:ins w:id="191" w:author="University of Newcastle" w:date="2015-07-02T09:19:00Z">
        <w:r w:rsidR="00C154BA">
          <w:rPr>
            <w:rFonts w:ascii="Arial" w:hAnsi="Arial" w:cs="Arial"/>
          </w:rPr>
          <w:t xml:space="preserve">when </w:t>
        </w:r>
      </w:ins>
      <w:r w:rsidRPr="00C154BA">
        <w:rPr>
          <w:rFonts w:ascii="Arial" w:hAnsi="Arial" w:cs="Arial"/>
          <w:i/>
          <w:rPrChange w:id="192" w:author="University of Newcastle" w:date="2015-07-02T09:19:00Z">
            <w:rPr>
              <w:rFonts w:ascii="Arial" w:hAnsi="Arial" w:cs="Arial"/>
            </w:rPr>
          </w:rPrChange>
        </w:rPr>
        <w:t>FLC</w:t>
      </w:r>
      <w:r>
        <w:rPr>
          <w:rFonts w:ascii="Arial" w:hAnsi="Arial" w:cs="Arial"/>
        </w:rPr>
        <w:t xml:space="preserve"> </w:t>
      </w:r>
      <w:del w:id="193" w:author="University of Newcastle" w:date="2015-07-02T09:19:00Z">
        <w:r w:rsidDel="00C154BA">
          <w:rPr>
            <w:rFonts w:ascii="Arial" w:hAnsi="Arial" w:cs="Arial"/>
          </w:rPr>
          <w:delText>expression</w:delText>
        </w:r>
      </w:del>
      <w:ins w:id="194" w:author="University of Newcastle" w:date="2015-07-02T09:19:00Z">
        <w:r w:rsidR="00C154BA">
          <w:rPr>
            <w:rFonts w:ascii="Arial" w:hAnsi="Arial" w:cs="Arial"/>
          </w:rPr>
          <w:t>is expressed</w:t>
        </w:r>
      </w:ins>
      <w:r w:rsidRPr="00EA78E3">
        <w:rPr>
          <w:rFonts w:ascii="Arial" w:hAnsi="Arial" w:cs="Arial"/>
        </w:rPr>
        <w:t>,</w:t>
      </w:r>
      <w:r>
        <w:rPr>
          <w:rFonts w:ascii="Arial" w:hAnsi="Arial" w:cs="Arial"/>
        </w:rPr>
        <w:t xml:space="preserve"> VERNALISATION 2 (VRN2) </w:t>
      </w:r>
      <w:del w:id="195" w:author="University of Newcastle" w:date="2015-07-02T09:19:00Z">
        <w:r w:rsidDel="00C154BA">
          <w:rPr>
            <w:rFonts w:ascii="Arial" w:hAnsi="Arial" w:cs="Arial"/>
          </w:rPr>
          <w:delText xml:space="preserve">binds </w:delText>
        </w:r>
      </w:del>
      <w:ins w:id="196" w:author="University of Newcastle" w:date="2015-07-02T09:19:00Z">
        <w:r w:rsidR="00C154BA">
          <w:rPr>
            <w:rFonts w:ascii="Arial" w:hAnsi="Arial" w:cs="Arial"/>
          </w:rPr>
          <w:t xml:space="preserve">complexes </w:t>
        </w:r>
      </w:ins>
      <w:r>
        <w:rPr>
          <w:rFonts w:ascii="Arial" w:hAnsi="Arial" w:cs="Arial"/>
        </w:rPr>
        <w:t xml:space="preserve">with </w:t>
      </w:r>
      <w:r w:rsidRPr="005430BE">
        <w:rPr>
          <w:rFonts w:ascii="Arial" w:hAnsi="Arial" w:cs="Arial"/>
        </w:rPr>
        <w:t>CURLY LEAF (CLF), SWINGER (SWN) and FERTILIZATION-INDEPENDENT ENDOSPERM (FIE)</w:t>
      </w:r>
      <w:r>
        <w:rPr>
          <w:rFonts w:ascii="Arial" w:hAnsi="Arial" w:cs="Arial"/>
        </w:rPr>
        <w:t xml:space="preserve"> to form </w:t>
      </w:r>
      <w:r w:rsidRPr="00EA78E3">
        <w:rPr>
          <w:rFonts w:ascii="Arial" w:hAnsi="Arial" w:cs="Arial"/>
        </w:rPr>
        <w:t>the VERNALISATION 2 (</w:t>
      </w:r>
      <w:r w:rsidRPr="000D1E0D">
        <w:rPr>
          <w:rFonts w:ascii="Arial" w:hAnsi="Arial" w:cs="Arial"/>
        </w:rPr>
        <w:t>VRN2</w:t>
      </w:r>
      <w:r w:rsidRPr="00EA78E3">
        <w:rPr>
          <w:rFonts w:ascii="Arial" w:hAnsi="Arial" w:cs="Arial"/>
        </w:rPr>
        <w:t xml:space="preserve">)/Plant </w:t>
      </w:r>
      <w:proofErr w:type="spellStart"/>
      <w:r w:rsidRPr="00EA78E3">
        <w:rPr>
          <w:rFonts w:ascii="Arial" w:hAnsi="Arial" w:cs="Arial"/>
        </w:rPr>
        <w:t>Homeo</w:t>
      </w:r>
      <w:proofErr w:type="spellEnd"/>
      <w:r w:rsidRPr="00EA78E3">
        <w:rPr>
          <w:rFonts w:ascii="Arial" w:hAnsi="Arial" w:cs="Arial"/>
        </w:rPr>
        <w:t xml:space="preserve"> domain </w:t>
      </w:r>
      <w:proofErr w:type="spellStart"/>
      <w:r w:rsidRPr="00EA78E3">
        <w:rPr>
          <w:rFonts w:ascii="Arial" w:hAnsi="Arial" w:cs="Arial"/>
        </w:rPr>
        <w:t>Polycomb</w:t>
      </w:r>
      <w:proofErr w:type="spellEnd"/>
      <w:r w:rsidRPr="00EA78E3">
        <w:rPr>
          <w:rFonts w:ascii="Arial" w:hAnsi="Arial" w:cs="Arial"/>
        </w:rPr>
        <w:t xml:space="preserve"> Repression Complex 2 (PHD-PRC2</w:t>
      </w:r>
      <w:ins w:id="197" w:author="University of Newcastle" w:date="2015-07-02T09:20:00Z">
        <w:r w:rsidR="00C154BA">
          <w:rPr>
            <w:rFonts w:ascii="Arial" w:hAnsi="Arial" w:cs="Arial"/>
          </w:rPr>
          <w:t>;</w:t>
        </w:r>
      </w:ins>
      <w:del w:id="198" w:author="University of Newcastle" w:date="2015-07-02T09:20:00Z">
        <w:r w:rsidRPr="00EA78E3" w:rsidDel="00C154BA">
          <w:rPr>
            <w:rFonts w:ascii="Arial" w:hAnsi="Arial" w:cs="Arial"/>
          </w:rPr>
          <w:delText>)</w:delText>
        </w:r>
      </w:del>
      <w:r w:rsidRPr="00EA78E3">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Pr>
          <w:rFonts w:ascii="Arial" w:hAnsi="Arial" w:cs="Arial"/>
        </w:rPr>
        <w:fldChar w:fldCharType="separate"/>
      </w:r>
      <w:del w:id="199" w:author="University of Newcastle" w:date="2015-07-02T09:20:00Z">
        <w:r w:rsidRPr="009F4D5B" w:rsidDel="00C154BA">
          <w:rPr>
            <w:rFonts w:ascii="Arial" w:hAnsi="Arial" w:cs="Arial"/>
            <w:noProof/>
          </w:rPr>
          <w:delText>(</w:delText>
        </w:r>
      </w:del>
      <w:r w:rsidRPr="009F4D5B">
        <w:rPr>
          <w:rFonts w:ascii="Arial" w:hAnsi="Arial" w:cs="Arial"/>
          <w:noProof/>
        </w:rPr>
        <w:t>Köhler &amp; Villar 2008)</w:t>
      </w:r>
      <w:r>
        <w:rPr>
          <w:rFonts w:ascii="Arial" w:hAnsi="Arial" w:cs="Arial"/>
        </w:rPr>
        <w:fldChar w:fldCharType="end"/>
      </w:r>
      <w:ins w:id="200" w:author="University of Newcastle" w:date="2015-07-02T09:20:00Z">
        <w:r w:rsidR="00C154BA">
          <w:rPr>
            <w:rFonts w:ascii="Arial" w:hAnsi="Arial" w:cs="Arial"/>
          </w:rPr>
          <w:t xml:space="preserve">, and this </w:t>
        </w:r>
      </w:ins>
      <w:del w:id="201" w:author="University of Newcastle" w:date="2015-07-02T09:20:00Z">
        <w:r w:rsidDel="00C154BA">
          <w:rPr>
            <w:rFonts w:ascii="Arial" w:hAnsi="Arial" w:cs="Arial"/>
          </w:rPr>
          <w:delText>. This protein</w:delText>
        </w:r>
      </w:del>
      <w:r>
        <w:rPr>
          <w:rFonts w:ascii="Arial" w:hAnsi="Arial" w:cs="Arial"/>
        </w:rPr>
        <w:t xml:space="preserve"> complex </w:t>
      </w:r>
      <w:del w:id="202" w:author="University of Newcastle" w:date="2015-07-02T09:20:00Z">
        <w:r w:rsidRPr="00EA78E3" w:rsidDel="00C154BA">
          <w:rPr>
            <w:rFonts w:ascii="Arial" w:hAnsi="Arial" w:cs="Arial"/>
          </w:rPr>
          <w:delText xml:space="preserve">is </w:delText>
        </w:r>
      </w:del>
      <w:r w:rsidRPr="00EA78E3">
        <w:rPr>
          <w:rFonts w:ascii="Arial" w:hAnsi="Arial" w:cs="Arial"/>
        </w:rPr>
        <w:t>constitutively b</w:t>
      </w:r>
      <w:ins w:id="203" w:author="University of Newcastle" w:date="2015-07-02T09:20:00Z">
        <w:r w:rsidR="00C154BA">
          <w:rPr>
            <w:rFonts w:ascii="Arial" w:hAnsi="Arial" w:cs="Arial"/>
          </w:rPr>
          <w:t>i</w:t>
        </w:r>
      </w:ins>
      <w:del w:id="204" w:author="University of Newcastle" w:date="2015-07-02T09:20:00Z">
        <w:r w:rsidRPr="00EA78E3" w:rsidDel="00C154BA">
          <w:rPr>
            <w:rFonts w:ascii="Arial" w:hAnsi="Arial" w:cs="Arial"/>
          </w:rPr>
          <w:delText>ou</w:delText>
        </w:r>
      </w:del>
      <w:r w:rsidRPr="00EA78E3">
        <w:rPr>
          <w:rFonts w:ascii="Arial" w:hAnsi="Arial" w:cs="Arial"/>
        </w:rPr>
        <w:t>nd</w:t>
      </w:r>
      <w:ins w:id="205" w:author="University of Newcastle" w:date="2015-07-02T09:20:00Z">
        <w:r w:rsidR="00C154BA">
          <w:rPr>
            <w:rFonts w:ascii="Arial" w:hAnsi="Arial" w:cs="Arial"/>
          </w:rPr>
          <w:t>s</w:t>
        </w:r>
      </w:ins>
      <w:r w:rsidRPr="00EA78E3">
        <w:rPr>
          <w:rFonts w:ascii="Arial" w:hAnsi="Arial" w:cs="Arial"/>
        </w:rPr>
        <w:t xml:space="preserve"> </w:t>
      </w:r>
      <w:del w:id="206" w:author="University of Newcastle" w:date="2015-07-02T09:20:00Z">
        <w:r w:rsidRPr="00EA78E3" w:rsidDel="00C154BA">
          <w:rPr>
            <w:rFonts w:ascii="Arial" w:hAnsi="Arial" w:cs="Arial"/>
          </w:rPr>
          <w:delText xml:space="preserve">to </w:delText>
        </w:r>
      </w:del>
      <w:r w:rsidRPr="00EA78E3">
        <w:rPr>
          <w:rFonts w:ascii="Arial" w:hAnsi="Arial" w:cs="Arial"/>
        </w:rPr>
        <w:t xml:space="preserve">the </w:t>
      </w:r>
      <w:r w:rsidRPr="00EA78E3">
        <w:rPr>
          <w:rFonts w:ascii="Arial" w:hAnsi="Arial" w:cs="Arial"/>
          <w:i/>
        </w:rPr>
        <w:t>FLC</w:t>
      </w:r>
      <w:r w:rsidRPr="00EA78E3">
        <w:rPr>
          <w:rFonts w:ascii="Arial" w:hAnsi="Arial" w:cs="Arial"/>
        </w:rPr>
        <w:t xml:space="preserve"> locus</w:t>
      </w:r>
      <w:del w:id="207" w:author="University of Newcastle" w:date="2015-07-02T09:21:00Z">
        <w:r w:rsidDel="00C154BA">
          <w:rPr>
            <w:rFonts w:ascii="Arial" w:hAnsi="Arial" w:cs="Arial"/>
          </w:rPr>
          <w:delText xml:space="preserve">, </w:delText>
        </w:r>
      </w:del>
      <w:ins w:id="208" w:author="University of Newcastle" w:date="2015-07-02T09:21:00Z">
        <w:r w:rsidR="00C154BA">
          <w:rPr>
            <w:rFonts w:ascii="Arial" w:hAnsi="Arial" w:cs="Arial"/>
          </w:rPr>
          <w:t xml:space="preserve"> to maintain FLC in an open confirmation. This is primarily achieved via </w:t>
        </w:r>
      </w:ins>
      <w:del w:id="209" w:author="University of Newcastle" w:date="2015-07-02T09:22:00Z">
        <w:r w:rsidDel="00C154BA">
          <w:rPr>
            <w:rFonts w:ascii="Arial" w:hAnsi="Arial" w:cs="Arial"/>
          </w:rPr>
          <w:delText>maintaining</w:delText>
        </w:r>
        <w:r w:rsidRPr="00EA78E3" w:rsidDel="00C154BA">
          <w:rPr>
            <w:rFonts w:ascii="Arial" w:hAnsi="Arial" w:cs="Arial"/>
          </w:rPr>
          <w:delText xml:space="preserve"> the locus </w:delText>
        </w:r>
        <w:r w:rsidDel="00C154BA">
          <w:rPr>
            <w:rFonts w:ascii="Arial" w:hAnsi="Arial" w:cs="Arial"/>
          </w:rPr>
          <w:delText>in an open conformational shape</w:delText>
        </w:r>
        <w:r w:rsidR="000D23EE" w:rsidDel="00C154BA">
          <w:rPr>
            <w:rFonts w:ascii="Arial" w:hAnsi="Arial" w:cs="Arial"/>
          </w:rPr>
          <w:delText xml:space="preserve"> </w:delText>
        </w:r>
        <w:r w:rsidR="000D23EE" w:rsidRPr="00EA78E3" w:rsidDel="00C154BA">
          <w:rPr>
            <w:rFonts w:ascii="Arial" w:hAnsi="Arial" w:cs="Arial"/>
          </w:rPr>
          <w:delText xml:space="preserve">via </w:delText>
        </w:r>
      </w:del>
      <w:r w:rsidR="000D23EE" w:rsidRPr="00EA78E3">
        <w:rPr>
          <w:rFonts w:ascii="Arial" w:hAnsi="Arial" w:cs="Arial"/>
        </w:rPr>
        <w:t>H3 acetylation</w:t>
      </w:r>
      <w:ins w:id="210" w:author="University of Newcastle" w:date="2015-07-02T09:22:00Z">
        <w:r w:rsidR="00C154BA">
          <w:rPr>
            <w:rFonts w:ascii="Arial" w:hAnsi="Arial" w:cs="Arial"/>
          </w:rPr>
          <w:t>, loosening the nucleosome-FLC interaction</w:t>
        </w:r>
      </w:ins>
      <w:r>
        <w:rPr>
          <w:rFonts w:ascii="Arial" w:hAnsi="Arial" w:cs="Arial"/>
        </w:rPr>
        <w:t xml:space="preserve"> and</w:t>
      </w:r>
      <w:r w:rsidR="000D23EE">
        <w:rPr>
          <w:rFonts w:ascii="Arial" w:hAnsi="Arial" w:cs="Arial"/>
        </w:rPr>
        <w:t xml:space="preserve"> </w:t>
      </w:r>
      <w:ins w:id="211" w:author="University of Newcastle" w:date="2015-07-02T09:23:00Z">
        <w:r w:rsidR="00C154BA">
          <w:rPr>
            <w:rFonts w:ascii="Arial" w:hAnsi="Arial" w:cs="Arial"/>
          </w:rPr>
          <w:t xml:space="preserve">thus </w:t>
        </w:r>
      </w:ins>
      <w:r w:rsidR="000D23EE">
        <w:rPr>
          <w:rFonts w:ascii="Arial" w:hAnsi="Arial" w:cs="Arial"/>
        </w:rPr>
        <w:t>allow</w:t>
      </w:r>
      <w:ins w:id="212" w:author="University of Newcastle" w:date="2015-07-02T09:23:00Z">
        <w:r w:rsidR="00C154BA">
          <w:rPr>
            <w:rFonts w:ascii="Arial" w:hAnsi="Arial" w:cs="Arial"/>
          </w:rPr>
          <w:t>ing access to the</w:t>
        </w:r>
      </w:ins>
      <w:del w:id="213" w:author="University of Newcastle" w:date="2015-07-02T09:23:00Z">
        <w:r w:rsidR="000D23EE" w:rsidDel="00C154BA">
          <w:rPr>
            <w:rFonts w:ascii="Arial" w:hAnsi="Arial" w:cs="Arial"/>
          </w:rPr>
          <w:delText>s</w:delText>
        </w:r>
      </w:del>
      <w:r w:rsidRPr="00EA78E3">
        <w:rPr>
          <w:rFonts w:ascii="Arial" w:hAnsi="Arial" w:cs="Arial"/>
        </w:rPr>
        <w:t xml:space="preserve"> transcriptional machinery </w:t>
      </w:r>
      <w:del w:id="214" w:author="University of Newcastle" w:date="2015-07-02T09:23:00Z">
        <w:r w:rsidRPr="00EA78E3" w:rsidDel="00C154BA">
          <w:rPr>
            <w:rFonts w:ascii="Arial" w:hAnsi="Arial" w:cs="Arial"/>
          </w:rPr>
          <w:delText xml:space="preserve">to access the </w:delText>
        </w:r>
        <w:r w:rsidRPr="00EA78E3" w:rsidDel="00C154BA">
          <w:rPr>
            <w:rFonts w:ascii="Arial" w:hAnsi="Arial" w:cs="Arial"/>
            <w:i/>
          </w:rPr>
          <w:delText>FLC</w:delText>
        </w:r>
        <w:r w:rsidRPr="00EA78E3" w:rsidDel="00C154BA">
          <w:rPr>
            <w:rFonts w:ascii="Arial" w:hAnsi="Arial" w:cs="Arial"/>
          </w:rPr>
          <w:delText xml:space="preserve"> regulatory sequence and</w:delText>
        </w:r>
      </w:del>
      <w:ins w:id="215" w:author="University of Newcastle" w:date="2015-07-02T09:23:00Z">
        <w:r w:rsidR="00C154BA">
          <w:rPr>
            <w:rFonts w:ascii="Arial" w:hAnsi="Arial" w:cs="Arial"/>
          </w:rPr>
          <w:t>to</w:t>
        </w:r>
      </w:ins>
      <w:r w:rsidRPr="00EA78E3">
        <w:rPr>
          <w:rFonts w:ascii="Arial" w:hAnsi="Arial" w:cs="Arial"/>
        </w:rPr>
        <w:t xml:space="preserve"> promote </w:t>
      </w:r>
      <w:r w:rsidRPr="00EA78E3">
        <w:rPr>
          <w:rFonts w:ascii="Arial" w:hAnsi="Arial" w:cs="Arial"/>
          <w:i/>
        </w:rPr>
        <w:t>FLC</w:t>
      </w:r>
      <w:r w:rsidRPr="00EA78E3">
        <w:rPr>
          <w:rFonts w:ascii="Arial" w:hAnsi="Arial" w:cs="Arial"/>
        </w:rPr>
        <w:t xml:space="preserve"> expression </w:t>
      </w:r>
      <w:r>
        <w:rPr>
          <w:rFonts w:ascii="Arial" w:hAnsi="Arial" w:cs="Arial"/>
        </w:rPr>
        <w:fldChar w:fldCharType="begin" w:fldLock="1"/>
      </w:r>
      <w:r>
        <w:rPr>
          <w:rFonts w:ascii="Arial" w:hAnsi="Arial" w:cs="Arial"/>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(De Lucia et al. 2008)</w:t>
      </w:r>
      <w:r>
        <w:rPr>
          <w:rFonts w:ascii="Arial" w:hAnsi="Arial" w:cs="Arial"/>
        </w:rPr>
        <w:fldChar w:fldCharType="end"/>
      </w:r>
      <w:r w:rsidRPr="00EA78E3">
        <w:rPr>
          <w:rFonts w:ascii="Arial" w:hAnsi="Arial" w:cs="Arial"/>
        </w:rPr>
        <w:t>.</w:t>
      </w:r>
      <w:r w:rsidR="00397CD3">
        <w:rPr>
          <w:rFonts w:ascii="Arial" w:hAnsi="Arial" w:cs="Arial"/>
        </w:rPr>
        <w:t xml:space="preserve"> </w:t>
      </w:r>
    </w:p>
    <w:p w:rsidR="00397CD3" w:rsidRPr="000F5A05" w:rsidRDefault="001F1F9B" w:rsidP="001F1F9B">
      <w:pPr>
        <w:rPr>
          <w:rFonts w:ascii="Arial" w:hAnsi="Arial" w:cs="Arial"/>
        </w:rPr>
      </w:pPr>
      <w:r>
        <w:rPr>
          <w:rFonts w:ascii="Arial" w:hAnsi="Arial" w:cs="Arial"/>
        </w:rPr>
        <w:t xml:space="preserve">When </w:t>
      </w:r>
      <w:del w:id="216" w:author="University of Newcastle" w:date="2015-07-02T10:01:00Z">
        <w:r w:rsidR="005E4CE4" w:rsidDel="00877088">
          <w:rPr>
            <w:rFonts w:ascii="Arial" w:hAnsi="Arial" w:cs="Arial"/>
          </w:rPr>
          <w:delText xml:space="preserve">the </w:delText>
        </w:r>
      </w:del>
      <w:r w:rsidR="005E4CE4" w:rsidRPr="005E4CE4">
        <w:rPr>
          <w:rFonts w:ascii="Arial" w:hAnsi="Arial" w:cs="Arial"/>
          <w:i/>
        </w:rPr>
        <w:t>Arabidopsis</w:t>
      </w:r>
      <w:r>
        <w:rPr>
          <w:rFonts w:ascii="Arial" w:hAnsi="Arial" w:cs="Arial"/>
        </w:rPr>
        <w:t xml:space="preserve"> </w:t>
      </w:r>
      <w:del w:id="217" w:author="University of Newcastle" w:date="2015-07-02T10:01:00Z">
        <w:r w:rsidR="005E4CE4" w:rsidDel="00877088">
          <w:rPr>
            <w:rFonts w:ascii="Arial" w:hAnsi="Arial" w:cs="Arial"/>
          </w:rPr>
          <w:delText xml:space="preserve">cultivar </w:delText>
        </w:r>
      </w:del>
      <w:r w:rsidR="005E4CE4" w:rsidRPr="00877088">
        <w:rPr>
          <w:rFonts w:ascii="Arial" w:hAnsi="Arial" w:cs="Arial"/>
          <w:rPrChange w:id="218" w:author="University of Newcastle" w:date="2015-07-02T10:01:00Z">
            <w:rPr>
              <w:rFonts w:ascii="Arial" w:hAnsi="Arial" w:cs="Arial"/>
              <w:i/>
            </w:rPr>
          </w:rPrChange>
        </w:rPr>
        <w:t>Col</w:t>
      </w:r>
      <w:r w:rsidR="005E4CE4">
        <w:rPr>
          <w:rFonts w:ascii="Arial" w:hAnsi="Arial" w:cs="Arial"/>
        </w:rPr>
        <w:t xml:space="preserve">-0 </w:t>
      </w:r>
      <w:r w:rsidRPr="005E4CE4">
        <w:rPr>
          <w:rFonts w:ascii="Arial" w:hAnsi="Arial" w:cs="Arial"/>
        </w:rPr>
        <w:t>is</w:t>
      </w:r>
      <w:r>
        <w:rPr>
          <w:rFonts w:ascii="Arial" w:hAnsi="Arial" w:cs="Arial"/>
        </w:rPr>
        <w:t xml:space="preserve"> exposed to non-freezing cold</w:t>
      </w:r>
      <w:r w:rsidRPr="00EA78E3">
        <w:rPr>
          <w:rFonts w:ascii="Arial" w:hAnsi="Arial" w:cs="Arial"/>
        </w:rPr>
        <w:t>,</w:t>
      </w:r>
      <w:r>
        <w:rPr>
          <w:rFonts w:ascii="Arial" w:hAnsi="Arial" w:cs="Arial"/>
        </w:rPr>
        <w:t xml:space="preserve"> </w:t>
      </w:r>
      <w:del w:id="219" w:author="University of Newcastle" w:date="2015-07-02T10:02:00Z">
        <w:r w:rsidDel="00877088">
          <w:rPr>
            <w:rFonts w:ascii="Arial" w:hAnsi="Arial" w:cs="Arial"/>
          </w:rPr>
          <w:delText xml:space="preserve">this triggers expression of </w:delText>
        </w:r>
      </w:del>
      <w:r w:rsidRPr="00EA78E3">
        <w:rPr>
          <w:rFonts w:ascii="Arial" w:hAnsi="Arial" w:cs="Arial"/>
          <w:i/>
        </w:rPr>
        <w:t xml:space="preserve">VERNALISATION INSENSITIVE 3 </w:t>
      </w:r>
      <w:r w:rsidRPr="005430BE">
        <w:rPr>
          <w:rFonts w:ascii="Arial" w:hAnsi="Arial" w:cs="Arial"/>
        </w:rPr>
        <w:t>(</w:t>
      </w:r>
      <w:r w:rsidRPr="00EA78E3">
        <w:rPr>
          <w:rFonts w:ascii="Arial" w:hAnsi="Arial" w:cs="Arial"/>
          <w:i/>
        </w:rPr>
        <w:t>VIN3</w:t>
      </w:r>
      <w:r w:rsidRPr="005430BE">
        <w:rPr>
          <w:rFonts w:ascii="Arial" w:hAnsi="Arial" w:cs="Arial"/>
        </w:rPr>
        <w:t>)</w:t>
      </w:r>
      <w:r>
        <w:rPr>
          <w:rFonts w:ascii="Arial" w:hAnsi="Arial" w:cs="Arial"/>
        </w:rPr>
        <w:t>,</w:t>
      </w:r>
      <w:r w:rsidRPr="00EA78E3">
        <w:rPr>
          <w:rFonts w:ascii="Arial" w:hAnsi="Arial" w:cs="Arial"/>
        </w:rPr>
        <w:t xml:space="preserve"> </w:t>
      </w:r>
      <w:r w:rsidRPr="00EA78E3">
        <w:rPr>
          <w:rFonts w:ascii="Arial" w:hAnsi="Arial" w:cs="Arial"/>
          <w:i/>
        </w:rPr>
        <w:t xml:space="preserve">VERNALISATION 5/VIN3-LIKE </w:t>
      </w:r>
      <w:r w:rsidRPr="00EA78E3">
        <w:rPr>
          <w:rFonts w:ascii="Arial" w:hAnsi="Arial" w:cs="Arial"/>
        </w:rPr>
        <w:t>(</w:t>
      </w:r>
      <w:r w:rsidRPr="00EA78E3">
        <w:rPr>
          <w:rFonts w:ascii="Arial" w:hAnsi="Arial" w:cs="Arial"/>
          <w:i/>
        </w:rPr>
        <w:t>VEL1</w:t>
      </w:r>
      <w:r w:rsidRPr="00EA78E3">
        <w:rPr>
          <w:rFonts w:ascii="Arial" w:hAnsi="Arial" w:cs="Arial"/>
        </w:rPr>
        <w:t xml:space="preserve">) and </w:t>
      </w:r>
      <w:r w:rsidRPr="00EA78E3">
        <w:rPr>
          <w:rFonts w:ascii="Arial" w:hAnsi="Arial" w:cs="Arial"/>
          <w:i/>
        </w:rPr>
        <w:t xml:space="preserve">VERNALISATION 5 </w:t>
      </w:r>
      <w:r w:rsidRPr="00EA78E3">
        <w:rPr>
          <w:rFonts w:ascii="Arial" w:hAnsi="Arial" w:cs="Arial"/>
        </w:rPr>
        <w:t>(</w:t>
      </w:r>
      <w:r w:rsidRPr="00EA78E3">
        <w:rPr>
          <w:rFonts w:ascii="Arial" w:hAnsi="Arial" w:cs="Arial"/>
          <w:i/>
        </w:rPr>
        <w:t>VRN5</w:t>
      </w:r>
      <w:r w:rsidRPr="00EA78E3">
        <w:rPr>
          <w:rFonts w:ascii="Arial" w:hAnsi="Arial" w:cs="Arial"/>
        </w:rPr>
        <w:t>)</w:t>
      </w:r>
      <w:ins w:id="220" w:author="University of Newcastle" w:date="2015-07-02T10:02:00Z">
        <w:r w:rsidR="00877088">
          <w:rPr>
            <w:rFonts w:ascii="Arial" w:hAnsi="Arial" w:cs="Arial"/>
          </w:rPr>
          <w:t xml:space="preserve"> expression is triggered</w:t>
        </w:r>
      </w:ins>
      <w:r>
        <w:rPr>
          <w:rFonts w:ascii="Arial" w:hAnsi="Arial" w:cs="Arial"/>
        </w:rPr>
        <w:t xml:space="preserve">. </w:t>
      </w:r>
      <w:del w:id="221" w:author="University of Newcastle" w:date="2015-07-02T10:02:00Z">
        <w:r w:rsidDel="00877088">
          <w:rPr>
            <w:rFonts w:ascii="Arial" w:hAnsi="Arial" w:cs="Arial"/>
          </w:rPr>
          <w:delText>The</w:delText>
        </w:r>
        <w:r w:rsidR="002C0C8F" w:rsidDel="00877088">
          <w:rPr>
            <w:rFonts w:ascii="Arial" w:hAnsi="Arial" w:cs="Arial"/>
          </w:rPr>
          <w:delText xml:space="preserve"> translated</w:delText>
        </w:r>
        <w:r w:rsidDel="00877088">
          <w:rPr>
            <w:rFonts w:ascii="Arial" w:hAnsi="Arial" w:cs="Arial"/>
          </w:rPr>
          <w:delText xml:space="preserve"> proteins</w:delText>
        </w:r>
      </w:del>
      <w:ins w:id="222" w:author="University of Newcastle" w:date="2015-07-02T10:02:00Z">
        <w:r w:rsidR="00877088">
          <w:rPr>
            <w:rFonts w:ascii="Arial" w:hAnsi="Arial" w:cs="Arial"/>
          </w:rPr>
          <w:t>VIN3, VEL1 and VRN5</w:t>
        </w:r>
      </w:ins>
      <w:r w:rsidRPr="00EA78E3">
        <w:rPr>
          <w:rFonts w:ascii="Arial" w:hAnsi="Arial" w:cs="Arial"/>
        </w:rPr>
        <w:t xml:space="preserve"> bind to the </w:t>
      </w:r>
      <w:r>
        <w:rPr>
          <w:rFonts w:ascii="Arial" w:hAnsi="Arial" w:cs="Arial"/>
        </w:rPr>
        <w:t>VRN2/</w:t>
      </w:r>
      <w:r w:rsidRPr="00EA78E3">
        <w:rPr>
          <w:rFonts w:ascii="Arial" w:hAnsi="Arial" w:cs="Arial"/>
        </w:rPr>
        <w:t>PHD-PCR2 complex</w:t>
      </w:r>
      <w:r>
        <w:rPr>
          <w:rFonts w:ascii="Arial" w:hAnsi="Arial" w:cs="Arial"/>
        </w:rPr>
        <w:t xml:space="preserve"> </w:t>
      </w:r>
      <w:r w:rsidRPr="00EA78E3">
        <w:rPr>
          <w:rFonts w:ascii="Arial" w:hAnsi="Arial" w:cs="Arial"/>
        </w:rPr>
        <w:t xml:space="preserve">to promote histone H3 </w:t>
      </w:r>
      <w:proofErr w:type="spellStart"/>
      <w:r w:rsidRPr="00EA78E3">
        <w:rPr>
          <w:rFonts w:ascii="Arial" w:hAnsi="Arial" w:cs="Arial"/>
        </w:rPr>
        <w:t>deacetylation</w:t>
      </w:r>
      <w:proofErr w:type="spellEnd"/>
      <w:ins w:id="223" w:author="University of Newcastle" w:date="2015-07-02T10:03:00Z">
        <w:r w:rsidR="00877088">
          <w:rPr>
            <w:rFonts w:ascii="Arial" w:hAnsi="Arial" w:cs="Arial"/>
          </w:rPr>
          <w:t>,</w:t>
        </w:r>
      </w:ins>
      <w:r w:rsidRPr="00EA78E3">
        <w:rPr>
          <w:rFonts w:ascii="Arial" w:hAnsi="Arial" w:cs="Arial"/>
        </w:rPr>
        <w:t xml:space="preserve"> and </w:t>
      </w:r>
      <w:r w:rsidRPr="00EA78E3">
        <w:rPr>
          <w:rFonts w:ascii="Arial" w:hAnsi="Arial" w:cs="Arial"/>
          <w:i/>
        </w:rPr>
        <w:lastRenderedPageBreak/>
        <w:t>VRN2</w:t>
      </w:r>
      <w:r w:rsidRPr="00EA78E3">
        <w:rPr>
          <w:rFonts w:ascii="Arial" w:hAnsi="Arial" w:cs="Arial"/>
        </w:rPr>
        <w:t xml:space="preserve">-directed </w:t>
      </w:r>
      <w:proofErr w:type="spellStart"/>
      <w:r>
        <w:rPr>
          <w:rFonts w:ascii="Arial" w:hAnsi="Arial" w:cs="Arial"/>
        </w:rPr>
        <w:t>tri</w:t>
      </w:r>
      <w:r w:rsidRPr="00EA78E3">
        <w:rPr>
          <w:rFonts w:ascii="Arial" w:hAnsi="Arial" w:cs="Arial"/>
        </w:rPr>
        <w:t>methylation</w:t>
      </w:r>
      <w:proofErr w:type="spellEnd"/>
      <w:r w:rsidRPr="00EA78E3">
        <w:rPr>
          <w:rFonts w:ascii="Arial" w:hAnsi="Arial" w:cs="Arial"/>
        </w:rPr>
        <w:t xml:space="preserve"> of H3K9 and H3K27</w:t>
      </w:r>
      <w:r>
        <w:rPr>
          <w:rFonts w:ascii="Arial" w:hAnsi="Arial" w:cs="Arial"/>
        </w:rPr>
        <w:t xml:space="preserve"> </w:t>
      </w:r>
      <w:del w:id="224" w:author="University of Newcastle" w:date="2015-07-02T10:03:00Z">
        <w:r w:rsidDel="00877088">
          <w:rPr>
            <w:rFonts w:ascii="Arial" w:hAnsi="Arial" w:cs="Arial"/>
          </w:rPr>
          <w:delText>at</w:delText>
        </w:r>
        <w:r w:rsidRPr="00EA78E3" w:rsidDel="00877088">
          <w:rPr>
            <w:rFonts w:ascii="Arial" w:hAnsi="Arial" w:cs="Arial"/>
          </w:rPr>
          <w:delText xml:space="preserve"> </w:delText>
        </w:r>
      </w:del>
      <w:ins w:id="225" w:author="University of Newcastle" w:date="2015-07-02T10:03:00Z">
        <w:r w:rsidR="00877088">
          <w:rPr>
            <w:rFonts w:ascii="Arial" w:hAnsi="Arial" w:cs="Arial"/>
          </w:rPr>
          <w:t>of</w:t>
        </w:r>
        <w:r w:rsidR="00877088" w:rsidRPr="00EA78E3">
          <w:rPr>
            <w:rFonts w:ascii="Arial" w:hAnsi="Arial" w:cs="Arial"/>
          </w:rPr>
          <w:t xml:space="preserve"> </w:t>
        </w:r>
      </w:ins>
      <w:r w:rsidRPr="00EA78E3">
        <w:rPr>
          <w:rFonts w:ascii="Arial" w:hAnsi="Arial" w:cs="Arial"/>
        </w:rPr>
        <w:t xml:space="preserve">the </w:t>
      </w:r>
      <w:r w:rsidRPr="00EA78E3">
        <w:rPr>
          <w:rFonts w:ascii="Arial" w:hAnsi="Arial" w:cs="Arial"/>
          <w:i/>
        </w:rPr>
        <w:t>FLC</w:t>
      </w:r>
      <w:r w:rsidRPr="00EA78E3">
        <w:rPr>
          <w:rFonts w:ascii="Arial" w:hAnsi="Arial" w:cs="Arial"/>
        </w:rPr>
        <w:t xml:space="preserve"> locus</w:t>
      </w:r>
      <w:r w:rsidR="003D68D8">
        <w:rPr>
          <w:rFonts w:ascii="Arial" w:hAnsi="Arial" w:cs="Arial"/>
        </w:rPr>
        <w:t xml:space="preserve"> </w:t>
      </w:r>
      <w:r w:rsidR="00127FD6">
        <w:rPr>
          <w:rFonts w:ascii="Arial" w:hAnsi="Arial" w:cs="Arial"/>
        </w:rPr>
        <w:fldChar w:fldCharType="begin" w:fldLock="1"/>
      </w:r>
      <w:r w:rsidR="00127FD6">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127FD6">
        <w:rPr>
          <w:rFonts w:ascii="Arial" w:hAnsi="Arial" w:cs="Arial"/>
        </w:rPr>
        <w:fldChar w:fldCharType="separate"/>
      </w:r>
      <w:r w:rsidR="003D68D8" w:rsidRPr="003D68D8">
        <w:rPr>
          <w:rFonts w:ascii="Arial" w:hAnsi="Arial" w:cs="Arial"/>
          <w:noProof/>
        </w:rPr>
        <w:t>(Sung &amp; Amasino 2004)</w:t>
      </w:r>
      <w:r w:rsidR="00127FD6">
        <w:rPr>
          <w:rFonts w:ascii="Arial" w:hAnsi="Arial" w:cs="Arial"/>
        </w:rPr>
        <w:fldChar w:fldCharType="end"/>
      </w:r>
      <w:ins w:id="226" w:author="University of Newcastle" w:date="2015-07-02T10:03:00Z">
        <w:r w:rsidR="00877088">
          <w:rPr>
            <w:rFonts w:ascii="Arial" w:hAnsi="Arial" w:cs="Arial"/>
          </w:rPr>
          <w:t xml:space="preserve">. Furthermore, the FLC promoter region is </w:t>
        </w:r>
      </w:ins>
      <w:del w:id="227" w:author="University of Newcastle" w:date="2015-07-02T10:03:00Z">
        <w:r w:rsidR="00127FD6" w:rsidDel="00877088">
          <w:rPr>
            <w:rFonts w:ascii="Arial" w:hAnsi="Arial" w:cs="Arial"/>
          </w:rPr>
          <w:delText>,</w:delText>
        </w:r>
      </w:del>
      <w:del w:id="228" w:author="University of Newcastle" w:date="2015-07-02T10:04:00Z">
        <w:r w:rsidR="00127FD6" w:rsidDel="00877088">
          <w:rPr>
            <w:rFonts w:ascii="Arial" w:hAnsi="Arial" w:cs="Arial"/>
          </w:rPr>
          <w:delText xml:space="preserve"> while </w:delText>
        </w:r>
      </w:del>
      <w:r w:rsidR="00127FD6">
        <w:rPr>
          <w:rFonts w:ascii="Arial" w:hAnsi="Arial" w:cs="Arial"/>
        </w:rPr>
        <w:t xml:space="preserve">simultaneously </w:t>
      </w:r>
      <w:proofErr w:type="spellStart"/>
      <w:r w:rsidR="00127FD6">
        <w:rPr>
          <w:rFonts w:ascii="Arial" w:hAnsi="Arial" w:cs="Arial"/>
        </w:rPr>
        <w:t>demethylat</w:t>
      </w:r>
      <w:ins w:id="229" w:author="University of Newcastle" w:date="2015-07-02T10:04:00Z">
        <w:r w:rsidR="00877088">
          <w:rPr>
            <w:rFonts w:ascii="Arial" w:hAnsi="Arial" w:cs="Arial"/>
          </w:rPr>
          <w:t>ed</w:t>
        </w:r>
      </w:ins>
      <w:proofErr w:type="spellEnd"/>
      <w:del w:id="230" w:author="University of Newcastle" w:date="2015-07-02T10:04:00Z">
        <w:r w:rsidR="00127FD6" w:rsidDel="00877088">
          <w:rPr>
            <w:rFonts w:ascii="Arial" w:hAnsi="Arial" w:cs="Arial"/>
          </w:rPr>
          <w:delText>ing</w:delText>
        </w:r>
      </w:del>
      <w:r w:rsidR="00127FD6">
        <w:rPr>
          <w:rFonts w:ascii="Arial" w:hAnsi="Arial" w:cs="Arial"/>
        </w:rPr>
        <w:t xml:space="preserve"> </w:t>
      </w:r>
      <w:del w:id="231" w:author="University of Newcastle" w:date="2015-07-02T10:04:00Z">
        <w:r w:rsidR="00127FD6" w:rsidDel="00877088">
          <w:rPr>
            <w:rFonts w:ascii="Arial" w:hAnsi="Arial" w:cs="Arial"/>
          </w:rPr>
          <w:delText xml:space="preserve">the </w:delText>
        </w:r>
      </w:del>
      <w:ins w:id="232" w:author="University of Newcastle" w:date="2015-07-02T10:04:00Z">
        <w:r w:rsidR="00877088">
          <w:rPr>
            <w:rFonts w:ascii="Arial" w:hAnsi="Arial" w:cs="Arial"/>
          </w:rPr>
          <w:t xml:space="preserve">at </w:t>
        </w:r>
      </w:ins>
      <w:r w:rsidR="00127FD6">
        <w:rPr>
          <w:rFonts w:ascii="Arial" w:hAnsi="Arial" w:cs="Arial"/>
        </w:rPr>
        <w:t xml:space="preserve">H3K4 </w:t>
      </w:r>
      <w:del w:id="233" w:author="University of Newcastle" w:date="2015-07-02T10:04:00Z">
        <w:r w:rsidR="00127FD6" w:rsidDel="00877088">
          <w:rPr>
            <w:rFonts w:ascii="Arial" w:hAnsi="Arial" w:cs="Arial"/>
          </w:rPr>
          <w:delText xml:space="preserve">promotor region upstreamof </w:delText>
        </w:r>
        <w:r w:rsidR="00127FD6" w:rsidDel="00877088">
          <w:rPr>
            <w:rFonts w:ascii="Arial" w:hAnsi="Arial" w:cs="Arial"/>
            <w:i/>
          </w:rPr>
          <w:delText>FLC</w:delText>
        </w:r>
        <w:r w:rsidR="00127FD6" w:rsidDel="00877088">
          <w:rPr>
            <w:rFonts w:ascii="Arial" w:hAnsi="Arial" w:cs="Arial"/>
          </w:rPr>
          <w:delText xml:space="preserve"> </w:delText>
        </w:r>
      </w:del>
      <w:r w:rsidR="00AD5DDE">
        <w:rPr>
          <w:rFonts w:ascii="Arial" w:hAnsi="Arial" w:cs="Arial"/>
        </w:rPr>
        <w:fldChar w:fldCharType="begin" w:fldLock="1"/>
      </w:r>
      <w:r w:rsidR="00AD5DDE">
        <w:rPr>
          <w:rFonts w:ascii="Arial" w:hAnsi="Arial" w:cs="Arial"/>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"formattedCitation" : "(Finnegan et al. 2005)", "plainTextFormattedCitation" : "(Finnegan et al. 2005)", "previouslyFormattedCitation" : "(Finnegan et al. 2005)" }, "properties" : { "noteIndex" : 0 }, "schema" : "https://github.com/citation-style-language/schema/raw/master/csl-citation.json" }</w:instrText>
      </w:r>
      <w:r w:rsidR="00AD5DDE">
        <w:rPr>
          <w:rFonts w:ascii="Arial" w:hAnsi="Arial" w:cs="Arial"/>
        </w:rPr>
        <w:fldChar w:fldCharType="separate"/>
      </w:r>
      <w:r w:rsidR="00127FD6" w:rsidRPr="00127FD6">
        <w:rPr>
          <w:rFonts w:ascii="Arial" w:hAnsi="Arial" w:cs="Arial"/>
          <w:noProof/>
        </w:rPr>
        <w:t>(Finnegan et al. 2005)</w:t>
      </w:r>
      <w:r w:rsidR="00AD5DDE">
        <w:rPr>
          <w:rFonts w:ascii="Arial" w:hAnsi="Arial" w:cs="Arial"/>
        </w:rPr>
        <w:fldChar w:fldCharType="end"/>
      </w:r>
      <w:r>
        <w:rPr>
          <w:rFonts w:ascii="Arial" w:hAnsi="Arial" w:cs="Arial"/>
        </w:rPr>
        <w:t xml:space="preserve">. </w:t>
      </w:r>
      <w:ins w:id="234" w:author="University of Newcastle" w:date="2015-07-02T10:04:00Z">
        <w:r w:rsidR="00877088">
          <w:rPr>
            <w:rFonts w:ascii="Arial" w:hAnsi="Arial" w:cs="Arial"/>
          </w:rPr>
          <w:t xml:space="preserve">Together, these chromatin modifications, </w:t>
        </w:r>
      </w:ins>
      <w:del w:id="235" w:author="University of Newcastle" w:date="2015-07-02T10:05:00Z">
        <w:r w:rsidDel="00877088">
          <w:rPr>
            <w:rFonts w:ascii="Arial" w:hAnsi="Arial" w:cs="Arial"/>
          </w:rPr>
          <w:delText>This</w:delText>
        </w:r>
        <w:r w:rsidRPr="00EA78E3" w:rsidDel="00877088">
          <w:rPr>
            <w:rFonts w:ascii="Arial" w:hAnsi="Arial" w:cs="Arial"/>
          </w:rPr>
          <w:delText xml:space="preserve"> </w:delText>
        </w:r>
      </w:del>
      <w:r w:rsidRPr="00EA78E3">
        <w:rPr>
          <w:rFonts w:ascii="Arial" w:hAnsi="Arial" w:cs="Arial"/>
        </w:rPr>
        <w:t xml:space="preserve">closes the </w:t>
      </w:r>
      <w:ins w:id="236" w:author="University of Newcastle" w:date="2015-07-02T10:05:00Z">
        <w:r w:rsidR="00877088">
          <w:rPr>
            <w:rFonts w:ascii="Arial" w:hAnsi="Arial" w:cs="Arial"/>
          </w:rPr>
          <w:t xml:space="preserve">open </w:t>
        </w:r>
      </w:ins>
      <w:r w:rsidRPr="00EA78E3">
        <w:rPr>
          <w:rFonts w:ascii="Arial" w:hAnsi="Arial" w:cs="Arial"/>
        </w:rPr>
        <w:t>conformation</w:t>
      </w:r>
      <w:ins w:id="237" w:author="University of Newcastle" w:date="2015-07-02T10:05:00Z">
        <w:r w:rsidR="00877088">
          <w:rPr>
            <w:rFonts w:ascii="Arial" w:hAnsi="Arial" w:cs="Arial"/>
          </w:rPr>
          <w:t xml:space="preserve"> of the</w:t>
        </w:r>
      </w:ins>
      <w:del w:id="238" w:author="University of Newcastle" w:date="2015-07-02T10:05:00Z">
        <w:r w:rsidDel="00877088">
          <w:rPr>
            <w:rFonts w:ascii="Arial" w:hAnsi="Arial" w:cs="Arial"/>
          </w:rPr>
          <w:delText>al shape</w:delText>
        </w:r>
        <w:r w:rsidRPr="00EA78E3" w:rsidDel="00877088">
          <w:rPr>
            <w:rFonts w:ascii="Arial" w:hAnsi="Arial" w:cs="Arial"/>
          </w:rPr>
          <w:delText xml:space="preserve"> of</w:delText>
        </w:r>
      </w:del>
      <w:r w:rsidRPr="00EA78E3">
        <w:rPr>
          <w:rFonts w:ascii="Arial" w:hAnsi="Arial" w:cs="Arial"/>
        </w:rPr>
        <w:t xml:space="preserve"> </w:t>
      </w:r>
      <w:r w:rsidRPr="00EA78E3">
        <w:rPr>
          <w:rFonts w:ascii="Arial" w:hAnsi="Arial" w:cs="Arial"/>
          <w:i/>
        </w:rPr>
        <w:t>FLC</w:t>
      </w:r>
      <w:ins w:id="239" w:author="University of Newcastle" w:date="2015-07-02T10:05:00Z">
        <w:r w:rsidR="00877088">
          <w:rPr>
            <w:rFonts w:ascii="Arial" w:hAnsi="Arial" w:cs="Arial"/>
          </w:rPr>
          <w:t xml:space="preserve"> locus</w:t>
        </w:r>
      </w:ins>
      <w:r w:rsidRPr="00EA78E3">
        <w:rPr>
          <w:rFonts w:ascii="Arial" w:hAnsi="Arial" w:cs="Arial"/>
        </w:rPr>
        <w:t xml:space="preserve">, </w:t>
      </w:r>
      <w:r>
        <w:rPr>
          <w:rFonts w:ascii="Arial" w:hAnsi="Arial" w:cs="Arial"/>
        </w:rPr>
        <w:t xml:space="preserve">blocking </w:t>
      </w:r>
      <w:r w:rsidRPr="00EA78E3">
        <w:rPr>
          <w:rFonts w:ascii="Arial" w:hAnsi="Arial" w:cs="Arial"/>
        </w:rPr>
        <w:t>transcription</w:t>
      </w:r>
      <w:r>
        <w:rPr>
          <w:rFonts w:ascii="Arial" w:hAnsi="Arial" w:cs="Arial"/>
        </w:rPr>
        <w:t>al</w:t>
      </w:r>
      <w:r w:rsidRPr="00EA78E3">
        <w:rPr>
          <w:rFonts w:ascii="Arial" w:hAnsi="Arial" w:cs="Arial"/>
        </w:rPr>
        <w:t xml:space="preserve"> machinery from accessing </w:t>
      </w:r>
      <w:del w:id="240" w:author="University of Newcastle" w:date="2015-07-02T10:05:00Z">
        <w:r w:rsidR="00D01EC5" w:rsidRPr="00D01EC5" w:rsidDel="00877088">
          <w:rPr>
            <w:rFonts w:ascii="Arial" w:hAnsi="Arial" w:cs="Arial"/>
          </w:rPr>
          <w:delText>the locus</w:delText>
        </w:r>
      </w:del>
      <w:ins w:id="241" w:author="University of Newcastle" w:date="2015-07-02T10:05:00Z">
        <w:r w:rsidR="00877088" w:rsidRPr="00877088">
          <w:rPr>
            <w:rFonts w:ascii="Arial" w:hAnsi="Arial" w:cs="Arial"/>
            <w:i/>
            <w:rPrChange w:id="242" w:author="University of Newcastle" w:date="2015-07-02T10:06:00Z">
              <w:rPr>
                <w:rFonts w:ascii="Arial" w:hAnsi="Arial" w:cs="Arial"/>
              </w:rPr>
            </w:rPrChange>
          </w:rPr>
          <w:t>FLC</w:t>
        </w:r>
      </w:ins>
      <w:r w:rsidRPr="00EA78E3">
        <w:rPr>
          <w:rFonts w:ascii="Arial" w:hAnsi="Arial" w:cs="Arial"/>
        </w:rPr>
        <w:t>, thereby repressing</w:t>
      </w:r>
      <w:r w:rsidR="00D01EC5">
        <w:rPr>
          <w:rFonts w:ascii="Arial" w:hAnsi="Arial" w:cs="Arial"/>
        </w:rPr>
        <w:t xml:space="preserve"> </w:t>
      </w:r>
      <w:r w:rsidR="00D01EC5">
        <w:rPr>
          <w:rFonts w:ascii="Arial" w:hAnsi="Arial" w:cs="Arial"/>
          <w:i/>
        </w:rPr>
        <w:t>FLC</w:t>
      </w:r>
      <w:r w:rsidRPr="00EA78E3">
        <w:rPr>
          <w:rFonts w:ascii="Arial" w:hAnsi="Arial" w:cs="Arial"/>
        </w:rPr>
        <w:t xml:space="preserve"> expression </w:t>
      </w:r>
      <w:r>
        <w:rPr>
          <w:rFonts w:ascii="Arial" w:hAnsi="Arial" w:cs="Arial"/>
        </w:rPr>
        <w:fldChar w:fldCharType="begin" w:fldLock="1"/>
      </w:r>
      <w:r>
        <w:rPr>
          <w:rFonts w:ascii="Arial" w:hAnsi="Arial"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(Finnegan &amp; Dennis 2007)</w:t>
      </w:r>
      <w:r>
        <w:rPr>
          <w:rFonts w:ascii="Arial" w:hAnsi="Arial" w:cs="Arial"/>
        </w:rPr>
        <w:fldChar w:fldCharType="end"/>
      </w:r>
      <w:r w:rsidRPr="00EA78E3">
        <w:rPr>
          <w:rFonts w:ascii="Arial" w:hAnsi="Arial" w:cs="Arial"/>
        </w:rPr>
        <w:t>.</w:t>
      </w:r>
      <w:r>
        <w:rPr>
          <w:rFonts w:ascii="Arial" w:hAnsi="Arial" w:cs="Arial"/>
        </w:rPr>
        <w:t xml:space="preserve"> </w:t>
      </w:r>
      <w:r w:rsidRPr="00EA78E3">
        <w:rPr>
          <w:rFonts w:ascii="Arial" w:hAnsi="Arial" w:cs="Arial"/>
        </w:rPr>
        <w:t>This epigenetic</w:t>
      </w:r>
      <w:ins w:id="243" w:author="University of Newcastle" w:date="2015-07-02T10:06:00Z">
        <w:r w:rsidR="00877088">
          <w:rPr>
            <w:rFonts w:ascii="Arial" w:hAnsi="Arial" w:cs="Arial"/>
          </w:rPr>
          <w:t>-based</w:t>
        </w:r>
      </w:ins>
      <w:r w:rsidRPr="00EA78E3">
        <w:rPr>
          <w:rFonts w:ascii="Arial" w:hAnsi="Arial" w:cs="Arial"/>
        </w:rPr>
        <w:t xml:space="preserve"> repression of </w:t>
      </w:r>
      <w:r w:rsidRPr="00EA78E3">
        <w:rPr>
          <w:rFonts w:ascii="Arial" w:hAnsi="Arial" w:cs="Arial"/>
          <w:i/>
        </w:rPr>
        <w:t>FLC</w:t>
      </w:r>
      <w:r w:rsidRPr="00EA78E3">
        <w:rPr>
          <w:rFonts w:ascii="Arial" w:hAnsi="Arial" w:cs="Arial"/>
        </w:rPr>
        <w:t xml:space="preserve"> is stable and irreversible, ensuring </w:t>
      </w:r>
      <w:ins w:id="244" w:author="University of Newcastle" w:date="2015-07-02T10:06:00Z">
        <w:r w:rsidR="00877088">
          <w:rPr>
            <w:rFonts w:ascii="Arial" w:hAnsi="Arial" w:cs="Arial"/>
          </w:rPr>
          <w:t xml:space="preserve">that </w:t>
        </w:r>
      </w:ins>
      <w:r w:rsidRPr="00EA78E3">
        <w:rPr>
          <w:rFonts w:ascii="Arial" w:hAnsi="Arial" w:cs="Arial"/>
        </w:rPr>
        <w:t xml:space="preserve">the transition </w:t>
      </w:r>
      <w:ins w:id="245" w:author="University of Newcastle" w:date="2015-07-02T10:07:00Z">
        <w:r w:rsidR="00877088">
          <w:rPr>
            <w:rFonts w:ascii="Arial" w:hAnsi="Arial" w:cs="Arial"/>
          </w:rPr>
          <w:t xml:space="preserve">of vernalised Col-0 from vegetative to reproductive development </w:t>
        </w:r>
      </w:ins>
      <w:del w:id="246" w:author="University of Newcastle" w:date="2015-07-02T10:07:00Z">
        <w:r w:rsidRPr="00EA78E3" w:rsidDel="00877088">
          <w:rPr>
            <w:rFonts w:ascii="Arial" w:hAnsi="Arial" w:cs="Arial"/>
          </w:rPr>
          <w:delText xml:space="preserve">to a flowering state </w:delText>
        </w:r>
      </w:del>
      <w:r w:rsidRPr="00EA78E3">
        <w:rPr>
          <w:rFonts w:ascii="Arial" w:hAnsi="Arial" w:cs="Arial"/>
        </w:rPr>
        <w:t>is permanent</w:t>
      </w:r>
      <w:r>
        <w:rPr>
          <w:rFonts w:ascii="Arial" w:hAnsi="Arial" w:cs="Arial"/>
        </w:rPr>
        <w:t xml:space="preserve"> </w:t>
      </w:r>
      <w:r w:rsidR="003D68D8">
        <w:rPr>
          <w:rFonts w:ascii="Arial" w:hAnsi="Arial" w:cs="Arial"/>
        </w:rPr>
        <w:fldChar w:fldCharType="begin" w:fldLock="1"/>
      </w:r>
      <w:r w:rsidR="003D68D8">
        <w:rPr>
          <w:rFonts w:ascii="Arial" w:hAnsi="Arial"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"mendeley" : { "formattedCitation" : "(Levy et al. 2002)", "plainTextFormattedCitation" : "(Levy et al. 2002)", "previouslyFormattedCitation" : "(Levy et al. 2002)" }, "properties" : { "noteIndex" : 0 }, "schema" : "https://github.com/citation-style-language/schema/raw/master/csl-citation.json" }</w:instrText>
      </w:r>
      <w:r w:rsidR="003D68D8">
        <w:rPr>
          <w:rFonts w:ascii="Arial" w:hAnsi="Arial" w:cs="Arial"/>
        </w:rPr>
        <w:fldChar w:fldCharType="separate"/>
      </w:r>
      <w:r w:rsidR="003D68D8" w:rsidRPr="003D68D8">
        <w:rPr>
          <w:rFonts w:ascii="Arial" w:hAnsi="Arial" w:cs="Arial"/>
          <w:noProof/>
        </w:rPr>
        <w:t>(Levy et al. 2002)</w:t>
      </w:r>
      <w:r w:rsidR="003D68D8">
        <w:rPr>
          <w:rFonts w:ascii="Arial" w:hAnsi="Arial" w:cs="Arial"/>
        </w:rPr>
        <w:fldChar w:fldCharType="end"/>
      </w:r>
      <w:r>
        <w:rPr>
          <w:rFonts w:ascii="Arial" w:hAnsi="Arial" w:cs="Arial"/>
        </w:rPr>
        <w:t>.</w:t>
      </w:r>
      <w:r w:rsidR="000F5A05">
        <w:rPr>
          <w:rFonts w:ascii="Arial" w:hAnsi="Arial" w:cs="Arial"/>
        </w:rPr>
        <w:t xml:space="preserve"> </w:t>
      </w:r>
    </w:p>
    <w:p w:rsidR="002C2536" w:rsidRDefault="001F1F9B" w:rsidP="0035420A">
      <w:pPr>
        <w:rPr>
          <w:rFonts w:ascii="Arial" w:hAnsi="Arial" w:cs="Arial"/>
        </w:rPr>
      </w:pPr>
      <w:r>
        <w:rPr>
          <w:rFonts w:ascii="Arial" w:hAnsi="Arial" w:cs="Arial"/>
        </w:rPr>
        <w:t xml:space="preserve">When the </w:t>
      </w:r>
      <w:r>
        <w:rPr>
          <w:rFonts w:ascii="Arial" w:hAnsi="Arial" w:cs="Arial"/>
          <w:i/>
        </w:rPr>
        <w:t>FLC</w:t>
      </w:r>
      <w:r>
        <w:rPr>
          <w:rFonts w:ascii="Arial" w:hAnsi="Arial" w:cs="Arial"/>
        </w:rPr>
        <w:t xml:space="preserve"> locus </w:t>
      </w:r>
      <w:del w:id="247" w:author="University of Newcastle" w:date="2015-07-02T10:11:00Z">
        <w:r w:rsidDel="008E13B6">
          <w:rPr>
            <w:rFonts w:ascii="Arial" w:hAnsi="Arial" w:cs="Arial"/>
          </w:rPr>
          <w:delText>is closed</w:delText>
        </w:r>
      </w:del>
      <w:ins w:id="248" w:author="University of Newcastle" w:date="2015-07-02T10:11:00Z">
        <w:r w:rsidR="008E13B6">
          <w:rPr>
            <w:rFonts w:ascii="Arial" w:hAnsi="Arial" w:cs="Arial"/>
          </w:rPr>
          <w:t>adopts transcriptionally inactive confirmation</w:t>
        </w:r>
      </w:ins>
      <w:r>
        <w:rPr>
          <w:rFonts w:ascii="Arial" w:hAnsi="Arial" w:cs="Arial"/>
        </w:rPr>
        <w:t>,</w:t>
      </w:r>
      <w:r w:rsidRPr="00EA78E3">
        <w:rPr>
          <w:rFonts w:ascii="Arial" w:hAnsi="Arial" w:cs="Arial"/>
        </w:rPr>
        <w:t xml:space="preserve"> </w:t>
      </w:r>
      <w:ins w:id="249" w:author="University of Newcastle" w:date="2015-07-02T10:11:00Z">
        <w:r w:rsidR="008E13B6">
          <w:rPr>
            <w:rFonts w:ascii="Arial" w:hAnsi="Arial" w:cs="Arial"/>
          </w:rPr>
          <w:t>the expression of FT</w:t>
        </w:r>
      </w:ins>
      <w:ins w:id="250" w:author="University of Newcastle" w:date="2015-07-02T10:12:00Z">
        <w:r w:rsidR="008E13B6">
          <w:rPr>
            <w:rFonts w:ascii="Arial" w:hAnsi="Arial" w:cs="Arial"/>
          </w:rPr>
          <w:t>,</w:t>
        </w:r>
      </w:ins>
      <w:ins w:id="251" w:author="University of Newcastle" w:date="2015-07-02T10:11:00Z">
        <w:r w:rsidR="008E13B6">
          <w:rPr>
            <w:rFonts w:ascii="Arial" w:hAnsi="Arial" w:cs="Arial"/>
          </w:rPr>
          <w:t xml:space="preserve"> </w:t>
        </w:r>
      </w:ins>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w:t>
      </w:r>
      <w:r w:rsidR="00127FD6">
        <w:rPr>
          <w:rFonts w:ascii="Arial" w:hAnsi="Arial" w:cs="Arial"/>
        </w:rPr>
        <w:t xml:space="preserve">, </w:t>
      </w:r>
      <w:del w:id="252" w:author="University of Newcastle" w:date="2015-07-02T10:12:00Z">
        <w:r w:rsidR="00127FD6" w:rsidDel="008E13B6">
          <w:rPr>
            <w:rFonts w:ascii="Arial" w:hAnsi="Arial" w:cs="Arial"/>
          </w:rPr>
          <w:delText xml:space="preserve">its </w:delText>
        </w:r>
      </w:del>
      <w:ins w:id="253" w:author="University of Newcastle" w:date="2015-07-02T10:12:00Z">
        <w:r w:rsidR="008E13B6">
          <w:rPr>
            <w:rFonts w:ascii="Arial" w:hAnsi="Arial" w:cs="Arial"/>
          </w:rPr>
          <w:t xml:space="preserve">the FT </w:t>
        </w:r>
      </w:ins>
      <w:r w:rsidR="00127FD6">
        <w:rPr>
          <w:rFonts w:ascii="Arial" w:hAnsi="Arial" w:cs="Arial"/>
        </w:rPr>
        <w:t xml:space="preserve">homolog </w:t>
      </w:r>
      <w:r w:rsidR="00127FD6" w:rsidRPr="00EA78E3">
        <w:rPr>
          <w:rFonts w:ascii="Arial" w:hAnsi="Arial" w:cs="Arial"/>
          <w:i/>
        </w:rPr>
        <w:t xml:space="preserve">TWIN SISTER OF FT </w:t>
      </w:r>
      <w:r w:rsidR="00127FD6" w:rsidRPr="00EA78E3">
        <w:rPr>
          <w:rFonts w:ascii="Arial" w:hAnsi="Arial" w:cs="Arial"/>
        </w:rPr>
        <w:t>(</w:t>
      </w:r>
      <w:r w:rsidR="00127FD6" w:rsidRPr="00EA78E3">
        <w:rPr>
          <w:rFonts w:ascii="Arial" w:hAnsi="Arial" w:cs="Arial"/>
          <w:i/>
        </w:rPr>
        <w:t>TSF</w:t>
      </w:r>
      <w:r w:rsidR="00127FD6" w:rsidRPr="00EA78E3">
        <w:rPr>
          <w:rFonts w:ascii="Arial" w:hAnsi="Arial" w:cs="Arial"/>
        </w:rPr>
        <w:t xml:space="preserve">), and </w:t>
      </w:r>
      <w:r w:rsidR="00127FD6" w:rsidRPr="00EA78E3">
        <w:rPr>
          <w:rFonts w:ascii="Arial" w:hAnsi="Arial" w:cs="Arial"/>
          <w:i/>
        </w:rPr>
        <w:t xml:space="preserve">SUPPRESSOR OF OVEREXPRESSION OF CONSTANS 1 </w:t>
      </w:r>
      <w:r w:rsidR="00127FD6" w:rsidRPr="00EA78E3">
        <w:rPr>
          <w:rFonts w:ascii="Arial" w:hAnsi="Arial" w:cs="Arial"/>
        </w:rPr>
        <w:t>(</w:t>
      </w:r>
      <w:r w:rsidR="00127FD6" w:rsidRPr="00EA78E3">
        <w:rPr>
          <w:rFonts w:ascii="Arial" w:hAnsi="Arial" w:cs="Arial"/>
          <w:i/>
        </w:rPr>
        <w:t>SOC1</w:t>
      </w:r>
      <w:r w:rsidR="00127FD6">
        <w:rPr>
          <w:rFonts w:ascii="Arial" w:hAnsi="Arial" w:cs="Arial"/>
        </w:rPr>
        <w:t>)</w:t>
      </w:r>
      <w:r w:rsidRPr="00EA78E3">
        <w:rPr>
          <w:rFonts w:ascii="Arial" w:hAnsi="Arial" w:cs="Arial"/>
        </w:rPr>
        <w:t xml:space="preserve"> </w:t>
      </w:r>
      <w:ins w:id="254" w:author="University of Newcastle" w:date="2015-07-02T10:12:00Z">
        <w:r w:rsidR="008E13B6">
          <w:rPr>
            <w:rFonts w:ascii="Arial" w:hAnsi="Arial" w:cs="Arial"/>
          </w:rPr>
          <w:t>is promoted</w:t>
        </w:r>
      </w:ins>
      <w:del w:id="255" w:author="University of Newcastle" w:date="2015-07-02T10:12:00Z">
        <w:r w:rsidDel="008E13B6">
          <w:rPr>
            <w:rFonts w:ascii="Arial" w:hAnsi="Arial" w:cs="Arial"/>
          </w:rPr>
          <w:delText>can then be</w:delText>
        </w:r>
        <w:r w:rsidRPr="00EA78E3" w:rsidDel="008E13B6">
          <w:rPr>
            <w:rFonts w:ascii="Arial" w:hAnsi="Arial" w:cs="Arial"/>
          </w:rPr>
          <w:delText xml:space="preserve"> expressed</w:delText>
        </w:r>
      </w:del>
      <w:r>
        <w:rPr>
          <w:rFonts w:ascii="Arial" w:hAnsi="Arial" w:cs="Arial"/>
        </w:rPr>
        <w:t>.</w:t>
      </w:r>
      <w:r w:rsidRPr="00EA78E3">
        <w:rPr>
          <w:rFonts w:ascii="Arial" w:hAnsi="Arial" w:cs="Arial"/>
        </w:rPr>
        <w:t xml:space="preserve"> </w:t>
      </w:r>
      <w:ins w:id="256" w:author="University of Newcastle" w:date="2015-07-02T10:12:00Z">
        <w:r w:rsidR="008E13B6">
          <w:rPr>
            <w:rFonts w:ascii="Arial" w:hAnsi="Arial" w:cs="Arial"/>
          </w:rPr>
          <w:t xml:space="preserve">The </w:t>
        </w:r>
      </w:ins>
      <w:r w:rsidRPr="00EA78E3">
        <w:rPr>
          <w:rFonts w:ascii="Arial" w:hAnsi="Arial" w:cs="Arial"/>
        </w:rPr>
        <w:t xml:space="preserve">FT </w:t>
      </w:r>
      <w:ins w:id="257" w:author="University of Newcastle" w:date="2015-07-02T10:12:00Z">
        <w:r w:rsidR="008E13B6">
          <w:rPr>
            <w:rFonts w:ascii="Arial" w:hAnsi="Arial" w:cs="Arial"/>
          </w:rPr>
          <w:t xml:space="preserve">protein </w:t>
        </w:r>
      </w:ins>
      <w:r w:rsidRPr="00EA78E3">
        <w:rPr>
          <w:rFonts w:ascii="Arial" w:hAnsi="Arial" w:cs="Arial"/>
        </w:rPr>
        <w:t xml:space="preserve">travels through the phloem </w:t>
      </w:r>
      <w:ins w:id="258" w:author="University of Newcastle" w:date="2015-07-02T10:12:00Z">
        <w:r w:rsidR="008E13B6">
          <w:rPr>
            <w:rFonts w:ascii="Arial" w:hAnsi="Arial" w:cs="Arial"/>
          </w:rPr>
          <w:t xml:space="preserve">to the </w:t>
        </w:r>
      </w:ins>
      <w:del w:id="259" w:author="University of Newcastle" w:date="2015-07-02T10:13:00Z">
        <w:r w:rsidRPr="00EA78E3" w:rsidDel="008E13B6">
          <w:rPr>
            <w:rFonts w:ascii="Arial" w:hAnsi="Arial" w:cs="Arial"/>
          </w:rPr>
          <w:delText xml:space="preserve">and into </w:delText>
        </w:r>
      </w:del>
      <w:del w:id="260" w:author="University of Newcastle" w:date="2015-07-02T10:14:00Z">
        <w:r w:rsidRPr="00EA78E3" w:rsidDel="008E13B6">
          <w:rPr>
            <w:rFonts w:ascii="Arial" w:hAnsi="Arial" w:cs="Arial"/>
          </w:rPr>
          <w:delText xml:space="preserve">meristem </w:delText>
        </w:r>
      </w:del>
      <w:ins w:id="261" w:author="University of Newcastle" w:date="2015-07-02T10:14:00Z">
        <w:r w:rsidR="008E13B6">
          <w:rPr>
            <w:rFonts w:ascii="Arial" w:hAnsi="Arial" w:cs="Arial"/>
          </w:rPr>
          <w:t>SAM</w:t>
        </w:r>
        <w:r w:rsidR="008E13B6" w:rsidRPr="00EA78E3">
          <w:rPr>
            <w:rFonts w:ascii="Arial" w:hAnsi="Arial" w:cs="Arial"/>
          </w:rPr>
          <w:t xml:space="preserve"> </w:t>
        </w:r>
      </w:ins>
      <w:del w:id="262" w:author="University of Newcastle" w:date="2015-07-02T10:13:00Z">
        <w:r w:rsidRPr="00EA78E3" w:rsidDel="008E13B6">
          <w:rPr>
            <w:rFonts w:ascii="Arial" w:hAnsi="Arial" w:cs="Arial"/>
          </w:rPr>
          <w:delText xml:space="preserve">tissues </w:delText>
        </w:r>
      </w:del>
      <w:r>
        <w:rPr>
          <w:rFonts w:ascii="Arial" w:hAnsi="Arial" w:cs="Arial"/>
        </w:rPr>
        <w:fldChar w:fldCharType="begin" w:fldLock="1"/>
      </w:r>
      <w:r>
        <w:rPr>
          <w:rFonts w:ascii="Arial" w:hAnsi="Arial" w:cs="Arial"/>
        </w:rPr>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(Corbesier et al. 2007)</w:t>
      </w:r>
      <w:r>
        <w:rPr>
          <w:rFonts w:ascii="Arial" w:hAnsi="Arial" w:cs="Arial"/>
        </w:rPr>
        <w:fldChar w:fldCharType="end"/>
      </w:r>
      <w:r w:rsidRPr="00EA78E3">
        <w:rPr>
          <w:rFonts w:ascii="Arial" w:hAnsi="Arial" w:cs="Arial"/>
        </w:rPr>
        <w:t xml:space="preserve">. </w:t>
      </w:r>
      <w:del w:id="263" w:author="University of Newcastle" w:date="2015-07-02T10:13:00Z">
        <w:r w:rsidRPr="00EA78E3" w:rsidDel="008E13B6">
          <w:rPr>
            <w:rFonts w:ascii="Arial" w:hAnsi="Arial" w:cs="Arial"/>
          </w:rPr>
          <w:delText>Once there</w:delText>
        </w:r>
      </w:del>
      <w:ins w:id="264" w:author="University of Newcastle" w:date="2015-07-02T10:15:00Z">
        <w:r w:rsidR="008E13B6">
          <w:rPr>
            <w:rFonts w:ascii="Arial" w:hAnsi="Arial" w:cs="Arial"/>
          </w:rPr>
          <w:t>I</w:t>
        </w:r>
      </w:ins>
      <w:ins w:id="265" w:author="University of Newcastle" w:date="2015-07-02T10:13:00Z">
        <w:r w:rsidR="008E13B6">
          <w:rPr>
            <w:rFonts w:ascii="Arial" w:hAnsi="Arial" w:cs="Arial"/>
          </w:rPr>
          <w:t xml:space="preserve">n the </w:t>
        </w:r>
      </w:ins>
      <w:ins w:id="266" w:author="University of Newcastle" w:date="2015-07-02T10:15:00Z">
        <w:r w:rsidR="008E13B6">
          <w:rPr>
            <w:rFonts w:ascii="Arial" w:hAnsi="Arial" w:cs="Arial"/>
          </w:rPr>
          <w:t>SAM</w:t>
        </w:r>
      </w:ins>
      <w:r w:rsidRPr="00EA78E3">
        <w:rPr>
          <w:rFonts w:ascii="Arial" w:hAnsi="Arial" w:cs="Arial"/>
        </w:rPr>
        <w:t>, FT triggers floral induction by</w:t>
      </w:r>
      <w:ins w:id="267" w:author="University of Newcastle" w:date="2015-07-02T10:13:00Z">
        <w:r w:rsidR="008E13B6">
          <w:rPr>
            <w:rFonts w:ascii="Arial" w:hAnsi="Arial" w:cs="Arial"/>
          </w:rPr>
          <w:t xml:space="preserve"> promoting the</w:t>
        </w:r>
      </w:ins>
      <w:r w:rsidRPr="00EA78E3">
        <w:rPr>
          <w:rFonts w:ascii="Arial" w:hAnsi="Arial" w:cs="Arial"/>
        </w:rPr>
        <w:t xml:space="preserve"> transition</w:t>
      </w:r>
      <w:ins w:id="268" w:author="University of Newcastle" w:date="2015-07-02T10:13:00Z">
        <w:r w:rsidR="008E13B6">
          <w:rPr>
            <w:rFonts w:ascii="Arial" w:hAnsi="Arial" w:cs="Arial"/>
          </w:rPr>
          <w:t xml:space="preserve"> of</w:t>
        </w:r>
      </w:ins>
      <w:del w:id="269" w:author="University of Newcastle" w:date="2015-07-02T10:13:00Z">
        <w:r w:rsidRPr="00EA78E3" w:rsidDel="008E13B6">
          <w:rPr>
            <w:rFonts w:ascii="Arial" w:hAnsi="Arial" w:cs="Arial"/>
          </w:rPr>
          <w:delText>ing</w:delText>
        </w:r>
      </w:del>
      <w:r w:rsidRPr="00EA78E3">
        <w:rPr>
          <w:rFonts w:ascii="Arial" w:hAnsi="Arial" w:cs="Arial"/>
        </w:rPr>
        <w:t xml:space="preserve"> meristem cells to a reproductive </w:t>
      </w:r>
      <w:del w:id="270" w:author="University of Newcastle" w:date="2015-07-02T10:14:00Z">
        <w:r w:rsidRPr="00EA78E3" w:rsidDel="008E13B6">
          <w:rPr>
            <w:rFonts w:ascii="Arial" w:hAnsi="Arial" w:cs="Arial"/>
          </w:rPr>
          <w:delText>state</w:delText>
        </w:r>
        <w:r w:rsidRPr="000D1E0D" w:rsidDel="008E13B6">
          <w:rPr>
            <w:rFonts w:ascii="Arial" w:hAnsi="Arial" w:cs="Arial"/>
          </w:rPr>
          <w:delText xml:space="preserve"> </w:delText>
        </w:r>
      </w:del>
      <w:ins w:id="271" w:author="University of Newcastle" w:date="2015-07-02T10:14:00Z">
        <w:r w:rsidR="008E13B6">
          <w:rPr>
            <w:rFonts w:ascii="Arial" w:hAnsi="Arial" w:cs="Arial"/>
          </w:rPr>
          <w:t>fate</w:t>
        </w:r>
        <w:r w:rsidR="008E13B6" w:rsidRPr="000D1E0D">
          <w:rPr>
            <w:rFonts w:ascii="Arial" w:hAnsi="Arial" w:cs="Arial"/>
          </w:rPr>
          <w:t xml:space="preserve"> </w:t>
        </w:r>
      </w:ins>
      <w:del w:id="272" w:author="University of Newcastle" w:date="2015-07-02T10:14:00Z">
        <w:r w:rsidDel="008E13B6">
          <w:rPr>
            <w:rFonts w:ascii="Arial" w:hAnsi="Arial" w:cs="Arial"/>
          </w:rPr>
          <w:delText>by</w:delText>
        </w:r>
        <w:r w:rsidRPr="00EA78E3" w:rsidDel="008E13B6">
          <w:rPr>
            <w:rFonts w:ascii="Arial" w:hAnsi="Arial" w:cs="Arial"/>
          </w:rPr>
          <w:delText xml:space="preserve"> </w:delText>
        </w:r>
      </w:del>
      <w:ins w:id="273" w:author="University of Newcastle" w:date="2015-07-02T10:14:00Z">
        <w:r w:rsidR="008E13B6">
          <w:rPr>
            <w:rFonts w:ascii="Arial" w:hAnsi="Arial" w:cs="Arial"/>
          </w:rPr>
          <w:t>via</w:t>
        </w:r>
        <w:r w:rsidR="008E13B6" w:rsidRPr="00EA78E3">
          <w:rPr>
            <w:rFonts w:ascii="Arial" w:hAnsi="Arial" w:cs="Arial"/>
          </w:rPr>
          <w:t xml:space="preserve"> </w:t>
        </w:r>
      </w:ins>
      <w:r>
        <w:rPr>
          <w:rFonts w:ascii="Arial" w:hAnsi="Arial" w:cs="Arial"/>
        </w:rPr>
        <w:t>promoting</w:t>
      </w:r>
      <w:ins w:id="274" w:author="University of Newcastle" w:date="2015-07-02T10:14:00Z">
        <w:r w:rsidR="008E13B6">
          <w:rPr>
            <w:rFonts w:ascii="Arial" w:hAnsi="Arial" w:cs="Arial"/>
          </w:rPr>
          <w:t xml:space="preserve"> the expression of</w:t>
        </w:r>
      </w:ins>
      <w:r w:rsidRPr="00EA78E3">
        <w:rPr>
          <w:rFonts w:ascii="Arial" w:hAnsi="Arial" w:cs="Arial"/>
          <w:i/>
        </w:rPr>
        <w:t xml:space="preserve"> LEAFY </w:t>
      </w:r>
      <w:r w:rsidRPr="00EA78E3">
        <w:rPr>
          <w:rFonts w:ascii="Arial" w:hAnsi="Arial" w:cs="Arial"/>
        </w:rPr>
        <w:t>(</w:t>
      </w:r>
      <w:r w:rsidRPr="00EA78E3">
        <w:rPr>
          <w:rFonts w:ascii="Arial" w:hAnsi="Arial" w:cs="Arial"/>
          <w:i/>
        </w:rPr>
        <w:t>LFY</w:t>
      </w:r>
      <w:r w:rsidRPr="00EA78E3">
        <w:rPr>
          <w:rFonts w:ascii="Arial" w:hAnsi="Arial" w:cs="Arial"/>
        </w:rPr>
        <w:t>) and</w:t>
      </w:r>
      <w:r w:rsidRPr="00EA78E3">
        <w:rPr>
          <w:rFonts w:ascii="Arial" w:hAnsi="Arial" w:cs="Arial"/>
          <w:i/>
          <w:color w:val="000000"/>
          <w:szCs w:val="24"/>
          <w:shd w:val="clear" w:color="auto" w:fill="FFFFFF"/>
        </w:rPr>
        <w:t xml:space="preserve"> APETALA1</w:t>
      </w:r>
      <w:r w:rsidRPr="00EA78E3">
        <w:rPr>
          <w:rFonts w:ascii="Arial" w:hAnsi="Arial" w:cs="Arial"/>
          <w:i/>
        </w:rPr>
        <w:t xml:space="preserve"> </w:t>
      </w:r>
      <w:r w:rsidRPr="00EA78E3">
        <w:rPr>
          <w:rFonts w:ascii="Arial" w:hAnsi="Arial" w:cs="Arial"/>
        </w:rPr>
        <w:t>(</w:t>
      </w:r>
      <w:r w:rsidRPr="00EA78E3">
        <w:rPr>
          <w:rFonts w:ascii="Arial" w:hAnsi="Arial" w:cs="Arial"/>
          <w:i/>
        </w:rPr>
        <w:t>AP1</w:t>
      </w:r>
      <w:r w:rsidRPr="00EA78E3">
        <w:rPr>
          <w:rFonts w:ascii="Arial" w:hAnsi="Arial" w:cs="Arial"/>
        </w:rPr>
        <w:t xml:space="preserve">), </w:t>
      </w:r>
      <w:del w:id="275" w:author="University of Newcastle" w:date="2015-07-02T10:14:00Z">
        <w:r w:rsidRPr="00EA78E3" w:rsidDel="008E13B6">
          <w:rPr>
            <w:rFonts w:ascii="Arial" w:hAnsi="Arial" w:cs="Arial"/>
          </w:rPr>
          <w:delText xml:space="preserve">the </w:delText>
        </w:r>
      </w:del>
      <w:r w:rsidRPr="00EA78E3">
        <w:rPr>
          <w:rFonts w:ascii="Arial" w:hAnsi="Arial" w:cs="Arial"/>
        </w:rPr>
        <w:t xml:space="preserve">two primary promoters of floral apical </w:t>
      </w:r>
      <w:r w:rsidR="00C46C87" w:rsidRPr="00EA78E3">
        <w:rPr>
          <w:rFonts w:ascii="Arial" w:hAnsi="Arial" w:cs="Arial"/>
        </w:rPr>
        <w:t xml:space="preserve">meristem </w:t>
      </w:r>
      <w:del w:id="276" w:author="University of Newcastle" w:date="2015-07-02T10:14:00Z">
        <w:r w:rsidR="00C46C87" w:rsidRPr="00EA78E3" w:rsidDel="008E13B6">
          <w:rPr>
            <w:rFonts w:ascii="Arial" w:hAnsi="Arial" w:cs="Arial"/>
          </w:rPr>
          <w:delText xml:space="preserve">growth </w:delText>
        </w:r>
      </w:del>
      <w:ins w:id="277" w:author="University of Newcastle" w:date="2015-07-02T10:14:00Z">
        <w:r w:rsidR="008E13B6">
          <w:rPr>
            <w:rFonts w:ascii="Arial" w:hAnsi="Arial" w:cs="Arial"/>
          </w:rPr>
          <w:t>development</w:t>
        </w:r>
        <w:r w:rsidR="008E13B6" w:rsidRPr="00EA78E3">
          <w:rPr>
            <w:rFonts w:ascii="Arial" w:hAnsi="Arial" w:cs="Arial"/>
          </w:rPr>
          <w:t xml:space="preserve"> </w:t>
        </w:r>
      </w:ins>
      <w:r w:rsidR="00C46C87">
        <w:rPr>
          <w:rFonts w:ascii="Arial" w:hAnsi="Arial" w:cs="Arial"/>
        </w:rPr>
        <w:fldChar w:fldCharType="begin" w:fldLock="1"/>
      </w:r>
      <w:r w:rsidR="00C46C87">
        <w:rPr>
          <w:rFonts w:ascii="Arial" w:hAnsi="Arial" w:cs="Arial"/>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sidR="00C46C87">
        <w:rPr>
          <w:rFonts w:ascii="Arial" w:hAnsi="Arial" w:cs="Arial"/>
        </w:rPr>
        <w:fldChar w:fldCharType="separate"/>
      </w:r>
      <w:r w:rsidR="00C46C87" w:rsidRPr="009F4D5B">
        <w:rPr>
          <w:rFonts w:ascii="Arial" w:hAnsi="Arial" w:cs="Arial"/>
          <w:noProof/>
        </w:rPr>
        <w:t>(Amasino 2004)</w:t>
      </w:r>
      <w:r w:rsidR="00C46C87">
        <w:rPr>
          <w:rFonts w:ascii="Arial" w:hAnsi="Arial" w:cs="Arial"/>
        </w:rPr>
        <w:fldChar w:fldCharType="end"/>
      </w:r>
      <w:r w:rsidR="00C46C87" w:rsidRPr="00EA78E3">
        <w:rPr>
          <w:rFonts w:ascii="Arial" w:hAnsi="Arial" w:cs="Arial"/>
        </w:rPr>
        <w:t>. T</w:t>
      </w:r>
      <w:ins w:id="278" w:author="University of Newcastle" w:date="2015-07-02T10:15:00Z">
        <w:r w:rsidR="008E13B6">
          <w:rPr>
            <w:rFonts w:ascii="Arial" w:hAnsi="Arial" w:cs="Arial"/>
          </w:rPr>
          <w:t xml:space="preserve">ogether, LFY and AP1 </w:t>
        </w:r>
      </w:ins>
      <w:del w:id="279" w:author="University of Newcastle" w:date="2015-07-02T10:15:00Z">
        <w:r w:rsidR="00C46C87" w:rsidRPr="00EA78E3" w:rsidDel="008E13B6">
          <w:rPr>
            <w:rFonts w:ascii="Arial" w:hAnsi="Arial" w:cs="Arial"/>
          </w:rPr>
          <w:delText>hese then</w:delText>
        </w:r>
        <w:r w:rsidR="00C46C87" w:rsidDel="008E13B6">
          <w:rPr>
            <w:rFonts w:ascii="Arial" w:hAnsi="Arial" w:cs="Arial"/>
          </w:rPr>
          <w:delText xml:space="preserve"> cause</w:delText>
        </w:r>
      </w:del>
      <w:ins w:id="280" w:author="University of Newcastle" w:date="2015-07-02T10:15:00Z">
        <w:r w:rsidR="008E13B6">
          <w:rPr>
            <w:rFonts w:ascii="Arial" w:hAnsi="Arial" w:cs="Arial"/>
          </w:rPr>
          <w:t>promote the</w:t>
        </w:r>
      </w:ins>
      <w:r w:rsidR="00C46C87">
        <w:rPr>
          <w:rFonts w:ascii="Arial" w:hAnsi="Arial" w:cs="Arial"/>
        </w:rPr>
        <w:t xml:space="preserve"> pluripotent cells </w:t>
      </w:r>
      <w:del w:id="281" w:author="University of Newcastle" w:date="2015-07-02T10:16:00Z">
        <w:r w:rsidR="00C46C87" w:rsidDel="008E13B6">
          <w:rPr>
            <w:rFonts w:ascii="Arial" w:hAnsi="Arial" w:cs="Arial"/>
          </w:rPr>
          <w:delText xml:space="preserve">in </w:delText>
        </w:r>
      </w:del>
      <w:ins w:id="282" w:author="University of Newcastle" w:date="2015-07-02T10:16:00Z">
        <w:r w:rsidR="008E13B6">
          <w:rPr>
            <w:rFonts w:ascii="Arial" w:hAnsi="Arial" w:cs="Arial"/>
          </w:rPr>
          <w:t xml:space="preserve">of </w:t>
        </w:r>
      </w:ins>
      <w:r w:rsidR="00C46C87">
        <w:rPr>
          <w:rFonts w:ascii="Arial" w:hAnsi="Arial" w:cs="Arial"/>
        </w:rPr>
        <w:t>the SAM t</w:t>
      </w:r>
      <w:r w:rsidR="00971F89">
        <w:rPr>
          <w:rFonts w:ascii="Arial" w:hAnsi="Arial" w:cs="Arial"/>
        </w:rPr>
        <w:t xml:space="preserve">o </w:t>
      </w:r>
      <w:r w:rsidR="0035420A">
        <w:rPr>
          <w:rFonts w:ascii="Arial" w:hAnsi="Arial" w:cs="Arial"/>
        </w:rPr>
        <w:t>differentiate</w:t>
      </w:r>
      <w:r w:rsidR="0035420A" w:rsidRPr="00EA78E3">
        <w:rPr>
          <w:rFonts w:ascii="Arial" w:hAnsi="Arial" w:cs="Arial"/>
        </w:rPr>
        <w:t xml:space="preserve"> </w:t>
      </w:r>
      <w:r w:rsidR="0035420A">
        <w:rPr>
          <w:rFonts w:ascii="Arial" w:hAnsi="Arial" w:cs="Arial"/>
        </w:rPr>
        <w:t xml:space="preserve">and divide </w:t>
      </w:r>
      <w:r w:rsidR="0035420A" w:rsidRPr="00EA78E3">
        <w:rPr>
          <w:rFonts w:ascii="Arial" w:hAnsi="Arial" w:cs="Arial"/>
        </w:rPr>
        <w:t xml:space="preserve">into reproductive </w:t>
      </w:r>
      <w:r w:rsidR="0035420A">
        <w:rPr>
          <w:rFonts w:ascii="Arial" w:hAnsi="Arial" w:cs="Arial"/>
        </w:rPr>
        <w:t>tissues</w:t>
      </w:r>
      <w:ins w:id="283" w:author="University of Newcastle" w:date="2015-07-02T10:16:00Z">
        <w:r w:rsidR="008E13B6">
          <w:rPr>
            <w:rFonts w:ascii="Arial" w:hAnsi="Arial" w:cs="Arial"/>
          </w:rPr>
          <w:t>,</w:t>
        </w:r>
      </w:ins>
      <w:r w:rsidR="0035420A">
        <w:rPr>
          <w:rFonts w:ascii="Arial" w:hAnsi="Arial" w:cs="Arial"/>
        </w:rPr>
        <w:t xml:space="preserve"> and</w:t>
      </w:r>
      <w:ins w:id="284" w:author="University of Newcastle" w:date="2015-07-02T10:16:00Z">
        <w:r w:rsidR="008E13B6">
          <w:rPr>
            <w:rFonts w:ascii="Arial" w:hAnsi="Arial" w:cs="Arial"/>
          </w:rPr>
          <w:t xml:space="preserve"> </w:t>
        </w:r>
        <w:proofErr w:type="gramStart"/>
        <w:r w:rsidR="008E13B6">
          <w:rPr>
            <w:rFonts w:ascii="Arial" w:hAnsi="Arial" w:cs="Arial"/>
          </w:rPr>
          <w:t xml:space="preserve">this </w:t>
        </w:r>
      </w:ins>
      <w:r w:rsidR="0035420A">
        <w:rPr>
          <w:rFonts w:ascii="Arial" w:hAnsi="Arial" w:cs="Arial"/>
        </w:rPr>
        <w:t xml:space="preserve"> eventually</w:t>
      </w:r>
      <w:proofErr w:type="gramEnd"/>
      <w:r w:rsidR="0035420A">
        <w:rPr>
          <w:rFonts w:ascii="Arial" w:hAnsi="Arial" w:cs="Arial"/>
        </w:rPr>
        <w:t xml:space="preserve"> </w:t>
      </w:r>
      <w:ins w:id="285" w:author="University of Newcastle" w:date="2015-07-02T10:16:00Z">
        <w:r w:rsidR="008E13B6">
          <w:rPr>
            <w:rFonts w:ascii="Arial" w:hAnsi="Arial" w:cs="Arial"/>
          </w:rPr>
          <w:t xml:space="preserve">leads to the formation of </w:t>
        </w:r>
      </w:ins>
      <w:r w:rsidR="0035420A">
        <w:rPr>
          <w:rFonts w:ascii="Arial" w:hAnsi="Arial" w:cs="Arial"/>
        </w:rPr>
        <w:t>flowering bodies</w:t>
      </w:r>
      <w:ins w:id="286" w:author="University of Newcastle" w:date="2015-07-02T10:16:00Z">
        <w:r w:rsidR="008E13B6">
          <w:rPr>
            <w:rFonts w:ascii="Arial" w:hAnsi="Arial" w:cs="Arial"/>
          </w:rPr>
          <w:t xml:space="preserve"> (Ref)</w:t>
        </w:r>
      </w:ins>
      <w:r w:rsidR="0035420A">
        <w:rPr>
          <w:rFonts w:ascii="Arial" w:hAnsi="Arial" w:cs="Arial"/>
        </w:rPr>
        <w:t>.</w:t>
      </w:r>
      <w:r w:rsidR="002C2536" w:rsidRPr="002C2536">
        <w:rPr>
          <w:rFonts w:ascii="Arial" w:hAnsi="Arial" w:cs="Arial"/>
        </w:rPr>
        <w:t xml:space="preserve"> </w:t>
      </w:r>
    </w:p>
    <w:p w:rsidR="008E13B6" w:rsidRPr="00AD5DDE" w:rsidRDefault="002C2536" w:rsidP="008E13B6">
      <w:pPr>
        <w:rPr>
          <w:rFonts w:ascii="Arial" w:hAnsi="Arial" w:cs="Arial"/>
        </w:rPr>
      </w:pPr>
      <w:commentRangeStart w:id="287"/>
      <w:r w:rsidRPr="00C31F3D">
        <w:rPr>
          <w:rFonts w:ascii="Arial" w:hAnsi="Arial" w:cs="Arial"/>
        </w:rPr>
        <w:t xml:space="preserve">There are </w:t>
      </w:r>
      <w:del w:id="288" w:author="University of Newcastle" w:date="2015-07-02T10:17:00Z">
        <w:r w:rsidRPr="00C31F3D" w:rsidDel="008E13B6">
          <w:rPr>
            <w:rFonts w:ascii="Arial" w:hAnsi="Arial" w:cs="Arial"/>
          </w:rPr>
          <w:delText xml:space="preserve">another </w:delText>
        </w:r>
      </w:del>
      <w:r w:rsidRPr="00C31F3D">
        <w:rPr>
          <w:rFonts w:ascii="Arial" w:hAnsi="Arial" w:cs="Arial"/>
        </w:rPr>
        <w:t xml:space="preserve">five </w:t>
      </w:r>
      <w:ins w:id="289" w:author="University of Newcastle" w:date="2015-07-02T10:17:00Z">
        <w:r w:rsidR="008E13B6">
          <w:rPr>
            <w:rFonts w:ascii="Arial" w:hAnsi="Arial" w:cs="Arial"/>
          </w:rPr>
          <w:t xml:space="preserve">additional FLC </w:t>
        </w:r>
      </w:ins>
      <w:r w:rsidRPr="00C31F3D">
        <w:rPr>
          <w:rFonts w:ascii="Arial" w:hAnsi="Arial" w:cs="Arial"/>
        </w:rPr>
        <w:t xml:space="preserve">homologs </w:t>
      </w:r>
      <w:del w:id="290" w:author="University of Newcastle" w:date="2015-07-02T10:17:00Z">
        <w:r w:rsidRPr="00C31F3D" w:rsidDel="008E13B6">
          <w:rPr>
            <w:rFonts w:ascii="Arial" w:hAnsi="Arial" w:cs="Arial"/>
          </w:rPr>
          <w:delText>of FLC within</w:delText>
        </w:r>
      </w:del>
      <w:ins w:id="291" w:author="University of Newcastle" w:date="2015-07-02T10:17:00Z">
        <w:r w:rsidR="008E13B6">
          <w:rPr>
            <w:rFonts w:ascii="Arial" w:hAnsi="Arial" w:cs="Arial"/>
          </w:rPr>
          <w:t>encoded by</w:t>
        </w:r>
      </w:ins>
      <w:r w:rsidRPr="00C31F3D">
        <w:rPr>
          <w:rFonts w:ascii="Arial" w:hAnsi="Arial" w:cs="Arial"/>
        </w:rPr>
        <w:t xml:space="preserve"> </w:t>
      </w:r>
      <w:r w:rsidRPr="00C31F3D">
        <w:rPr>
          <w:rFonts w:ascii="Arial" w:hAnsi="Arial" w:cs="Arial"/>
          <w:i/>
        </w:rPr>
        <w:t>Arabidopsis</w:t>
      </w:r>
      <w:ins w:id="292" w:author="University of Newcastle" w:date="2015-07-02T10:18:00Z">
        <w:r w:rsidR="008E13B6">
          <w:rPr>
            <w:rFonts w:ascii="Arial" w:hAnsi="Arial" w:cs="Arial"/>
          </w:rPr>
          <w:t>, and all five are also</w:t>
        </w:r>
      </w:ins>
      <w:r w:rsidRPr="00C31F3D">
        <w:rPr>
          <w:rFonts w:ascii="Arial" w:hAnsi="Arial" w:cs="Arial"/>
          <w:i/>
        </w:rPr>
        <w:t xml:space="preserve"> </w:t>
      </w:r>
      <w:del w:id="293" w:author="University of Newcastle" w:date="2015-07-02T10:18:00Z">
        <w:r w:rsidRPr="00C31F3D" w:rsidDel="008E13B6">
          <w:rPr>
            <w:rFonts w:ascii="Arial" w:hAnsi="Arial" w:cs="Arial"/>
          </w:rPr>
          <w:delText xml:space="preserve">that are </w:delText>
        </w:r>
      </w:del>
      <w:r w:rsidRPr="00C31F3D">
        <w:rPr>
          <w:rFonts w:ascii="Arial" w:hAnsi="Arial" w:cs="Arial"/>
        </w:rPr>
        <w:t xml:space="preserve">regulated by vernalisation. </w:t>
      </w:r>
      <w:ins w:id="294" w:author="University of Newcastle" w:date="2015-07-02T10:19:00Z">
        <w:r w:rsidR="008E13B6">
          <w:rPr>
            <w:rFonts w:ascii="Arial" w:hAnsi="Arial" w:cs="Arial"/>
          </w:rPr>
          <w:t>Like FLC, the</w:t>
        </w:r>
      </w:ins>
      <w:ins w:id="295" w:author="University of Newcastle" w:date="2015-07-02T10:18:00Z">
        <w:r w:rsidR="008E13B6">
          <w:rPr>
            <w:rFonts w:ascii="Arial" w:hAnsi="Arial" w:cs="Arial"/>
          </w:rPr>
          <w:t xml:space="preserve"> e</w:t>
        </w:r>
      </w:ins>
      <w:del w:id="296" w:author="University of Newcastle" w:date="2015-07-02T10:18:00Z">
        <w:r w:rsidRPr="00C31F3D" w:rsidDel="008E13B6">
          <w:rPr>
            <w:rFonts w:ascii="Arial" w:hAnsi="Arial" w:cs="Arial"/>
          </w:rPr>
          <w:delText>E</w:delText>
        </w:r>
      </w:del>
      <w:r w:rsidRPr="00C31F3D">
        <w:rPr>
          <w:rFonts w:ascii="Arial" w:hAnsi="Arial" w:cs="Arial"/>
        </w:rPr>
        <w:t xml:space="preserve">xpression of </w:t>
      </w:r>
      <w:r w:rsidRPr="00C31F3D">
        <w:rPr>
          <w:rFonts w:ascii="Arial" w:hAnsi="Arial" w:cs="Arial"/>
          <w:i/>
        </w:rPr>
        <w:t>MADS AFFECTING FLOWERING1</w:t>
      </w:r>
      <w:r w:rsidRPr="00C31F3D">
        <w:rPr>
          <w:rFonts w:ascii="Arial" w:hAnsi="Arial" w:cs="Arial"/>
        </w:rPr>
        <w:t xml:space="preserve"> (</w:t>
      </w:r>
      <w:r w:rsidRPr="00C31F3D">
        <w:rPr>
          <w:rFonts w:ascii="Arial" w:hAnsi="Arial" w:cs="Arial"/>
          <w:i/>
        </w:rPr>
        <w:t>MAF1</w:t>
      </w:r>
      <w:r w:rsidRPr="00C31F3D">
        <w:rPr>
          <w:rFonts w:ascii="Arial" w:hAnsi="Arial" w:cs="Arial"/>
        </w:rPr>
        <w:t>)</w:t>
      </w:r>
      <w:r w:rsidRPr="00C31F3D">
        <w:rPr>
          <w:rFonts w:ascii="Arial" w:hAnsi="Arial" w:cs="Arial"/>
          <w:i/>
        </w:rPr>
        <w:t xml:space="preserve"> </w:t>
      </w:r>
      <w:r w:rsidRPr="00C31F3D">
        <w:rPr>
          <w:rFonts w:ascii="Arial" w:hAnsi="Arial" w:cs="Arial"/>
        </w:rPr>
        <w:t xml:space="preserve">through </w:t>
      </w:r>
      <w:ins w:id="297" w:author="University of Newcastle" w:date="2015-07-02T10:19:00Z">
        <w:r w:rsidR="008E13B6">
          <w:rPr>
            <w:rFonts w:ascii="Arial" w:hAnsi="Arial" w:cs="Arial"/>
          </w:rPr>
          <w:t xml:space="preserve">to </w:t>
        </w:r>
      </w:ins>
      <w:r w:rsidRPr="00C31F3D">
        <w:rPr>
          <w:rFonts w:ascii="Arial" w:hAnsi="Arial" w:cs="Arial"/>
          <w:i/>
        </w:rPr>
        <w:t>MAF4</w:t>
      </w:r>
      <w:r w:rsidRPr="00C31F3D">
        <w:rPr>
          <w:rFonts w:ascii="Arial" w:hAnsi="Arial" w:cs="Arial"/>
        </w:rPr>
        <w:t xml:space="preserve"> are all downregulated by vernalisation</w:t>
      </w:r>
      <w:ins w:id="298" w:author="University of Newcastle" w:date="2015-07-02T10:19:00Z">
        <w:r w:rsidR="008E13B6">
          <w:rPr>
            <w:rFonts w:ascii="Arial" w:hAnsi="Arial" w:cs="Arial"/>
          </w:rPr>
          <w:t xml:space="preserve">. </w:t>
        </w:r>
        <w:commentRangeStart w:id="299"/>
        <w:r w:rsidR="008E13B6">
          <w:rPr>
            <w:rFonts w:ascii="Arial" w:hAnsi="Arial" w:cs="Arial"/>
          </w:rPr>
          <w:t xml:space="preserve">However, </w:t>
        </w:r>
      </w:ins>
      <w:del w:id="300" w:author="University of Newcastle" w:date="2015-07-02T10:19:00Z">
        <w:r w:rsidRPr="00C31F3D" w:rsidDel="008E13B6">
          <w:rPr>
            <w:rFonts w:ascii="Arial" w:hAnsi="Arial" w:cs="Arial"/>
          </w:rPr>
          <w:delText xml:space="preserve">, whereas </w:delText>
        </w:r>
      </w:del>
      <w:ins w:id="301" w:author="University of Newcastle" w:date="2015-07-02T10:20:00Z">
        <w:r w:rsidR="008E13B6">
          <w:rPr>
            <w:rFonts w:ascii="Arial" w:hAnsi="Arial" w:cs="Arial"/>
          </w:rPr>
          <w:t xml:space="preserve">the expression of </w:t>
        </w:r>
      </w:ins>
      <w:r w:rsidRPr="00C31F3D">
        <w:rPr>
          <w:rFonts w:ascii="Arial" w:hAnsi="Arial" w:cs="Arial"/>
          <w:i/>
        </w:rPr>
        <w:t>MAF5</w:t>
      </w:r>
      <w:r w:rsidRPr="00C31F3D">
        <w:rPr>
          <w:rFonts w:ascii="Arial" w:hAnsi="Arial" w:cs="Arial"/>
        </w:rPr>
        <w:t xml:space="preserve"> is upregulated</w:t>
      </w:r>
      <w:ins w:id="302" w:author="University of Newcastle" w:date="2015-07-02T10:20:00Z">
        <w:r w:rsidR="008E13B6">
          <w:rPr>
            <w:rFonts w:ascii="Arial" w:hAnsi="Arial" w:cs="Arial"/>
          </w:rPr>
          <w:t xml:space="preserve"> by vernalisation</w:t>
        </w:r>
      </w:ins>
      <w:r w:rsidRPr="00C31F3D">
        <w:rPr>
          <w:rFonts w:ascii="Arial" w:hAnsi="Arial" w:cs="Arial"/>
        </w:rPr>
        <w:t xml:space="preserve"> </w:t>
      </w:r>
      <w:commentRangeEnd w:id="299"/>
      <w:r w:rsidR="008E13B6">
        <w:rPr>
          <w:rStyle w:val="CommentReference"/>
        </w:rPr>
        <w:commentReference w:id="299"/>
      </w:r>
      <w:r>
        <w:rPr>
          <w:rFonts w:ascii="Arial" w:hAnsi="Arial" w:cs="Arial"/>
        </w:rPr>
        <w:fldChar w:fldCharType="begin" w:fldLock="1"/>
      </w:r>
      <w:r>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Pr>
          <w:rFonts w:ascii="Arial" w:hAnsi="Arial" w:cs="Arial"/>
        </w:rPr>
        <w:fldChar w:fldCharType="separate"/>
      </w:r>
      <w:r w:rsidRPr="00C31F3D">
        <w:rPr>
          <w:rFonts w:ascii="Arial" w:hAnsi="Arial" w:cs="Arial"/>
          <w:noProof/>
        </w:rPr>
        <w:t>(Ratcliffe et al. 2003)</w:t>
      </w:r>
      <w:r>
        <w:rPr>
          <w:rFonts w:ascii="Arial" w:hAnsi="Arial" w:cs="Arial"/>
        </w:rPr>
        <w:fldChar w:fldCharType="end"/>
      </w:r>
      <w:r w:rsidRPr="00C31F3D">
        <w:rPr>
          <w:rFonts w:ascii="Arial" w:hAnsi="Arial" w:cs="Arial"/>
        </w:rPr>
        <w:t xml:space="preserve">. </w:t>
      </w:r>
      <w:ins w:id="303" w:author="University of Newcastle" w:date="2015-07-02T10:21:00Z">
        <w:r w:rsidR="00AD49B7">
          <w:rPr>
            <w:rFonts w:ascii="Arial" w:hAnsi="Arial" w:cs="Arial"/>
          </w:rPr>
          <w:t>Furthermore, it has been demonstrated that d</w:t>
        </w:r>
      </w:ins>
      <w:del w:id="304" w:author="University of Newcastle" w:date="2015-07-02T10:21:00Z">
        <w:r w:rsidDel="00AD49B7">
          <w:rPr>
            <w:rFonts w:ascii="Arial" w:hAnsi="Arial" w:cs="Arial"/>
          </w:rPr>
          <w:delText>D</w:delText>
        </w:r>
      </w:del>
      <w:r>
        <w:rPr>
          <w:rFonts w:ascii="Arial" w:hAnsi="Arial" w:cs="Arial"/>
        </w:rPr>
        <w:t xml:space="preserve">ifferent isoforms of </w:t>
      </w:r>
      <w:ins w:id="305" w:author="University of Newcastle" w:date="2015-07-02T10:21:00Z">
        <w:r w:rsidR="00AD49B7">
          <w:rPr>
            <w:rFonts w:ascii="Arial" w:hAnsi="Arial" w:cs="Arial"/>
          </w:rPr>
          <w:t xml:space="preserve">the </w:t>
        </w:r>
      </w:ins>
      <w:r>
        <w:rPr>
          <w:rFonts w:ascii="Arial" w:hAnsi="Arial" w:cs="Arial"/>
          <w:i/>
        </w:rPr>
        <w:t xml:space="preserve">MAF2 </w:t>
      </w:r>
      <w:ins w:id="306" w:author="University of Newcastle" w:date="2015-07-02T10:21:00Z">
        <w:r w:rsidR="00AD49B7">
          <w:rPr>
            <w:rFonts w:ascii="Arial" w:hAnsi="Arial" w:cs="Arial"/>
          </w:rPr>
          <w:t xml:space="preserve">transcript </w:t>
        </w:r>
      </w:ins>
      <w:r>
        <w:rPr>
          <w:rFonts w:ascii="Arial" w:hAnsi="Arial" w:cs="Arial"/>
        </w:rPr>
        <w:t xml:space="preserve">are expressed at different temperatures, with </w:t>
      </w:r>
      <w:r>
        <w:rPr>
          <w:rFonts w:ascii="Arial" w:hAnsi="Arial" w:cs="Arial"/>
          <w:i/>
        </w:rPr>
        <w:t xml:space="preserve">maf2 </w:t>
      </w:r>
      <w:r>
        <w:rPr>
          <w:rFonts w:ascii="Arial" w:hAnsi="Arial" w:cs="Arial"/>
        </w:rPr>
        <w:t>mutants</w:t>
      </w:r>
      <w:ins w:id="307" w:author="University of Newcastle" w:date="2015-07-02T10:17:00Z">
        <w:r w:rsidR="008E13B6" w:rsidRPr="008E13B6">
          <w:rPr>
            <w:rFonts w:ascii="Arial" w:hAnsi="Arial" w:cs="Arial"/>
          </w:rPr>
          <w:t xml:space="preserve"> </w:t>
        </w:r>
      </w:ins>
      <w:moveToRangeStart w:id="308" w:author="University of Newcastle" w:date="2015-07-02T10:17:00Z" w:name="move423595578"/>
      <w:moveTo w:id="309" w:author="University of Newcastle" w:date="2015-07-02T10:17:00Z">
        <w:r w:rsidR="008E13B6">
          <w:rPr>
            <w:rFonts w:ascii="Arial" w:hAnsi="Arial" w:cs="Arial"/>
          </w:rPr>
          <w:t xml:space="preserve">showing an inability to repress flowering at low temperatures </w:t>
        </w:r>
        <w:r w:rsidR="008E13B6">
          <w:rPr>
            <w:rFonts w:ascii="Arial" w:hAnsi="Arial" w:cs="Arial"/>
          </w:rPr>
          <w:fldChar w:fldCharType="begin" w:fldLock="1"/>
        </w:r>
        <w:r w:rsidR="008E13B6">
          <w:rPr>
            <w:rFonts w:ascii="Arial" w:hAnsi="Arial" w:cs="Arial"/>
          </w:rPr>
          <w:instrText>ADDIN CSL_CITATION { "citationItems" : [ { "id" : "ITEM-1", "itemData" : { "abstract" : "Plants enter their reproductive phase when the environmental conditions are favourable for the successful production of progeny. The transition from vegetative to reproductive phase is influenced by several environmental factors including ambient temperature. In the model plant Arabidopsis thaliana, SHORT VEGETATIVE PHASE (SVP) is critical for this pathway; svp mutants cannot modify their flowering time in response to ambient temperature. SVP encodes a MADS-box transcription factor that directly represses genes that promote flowering. SVP binds DNA in complexes with other MADS-box transcription factors, including FLOWERING LOCUS M (FLM), which acts with SVP to repress the floral transition at low temperatures. Small temperature changes post-transcriptionally regulate FLM through temperature-dependent alternative splicing (TD-AS). As ambient temperature increases, the predominant FLM splice isoform shifts to encode a protein incapable of exerting a repressive effect on flowering. Here we characterize a closely related MADS-box transcription factor, MADS AFFECTING FLOWERING2 (MAF2), which has independently evolved TD-AS. At low temperatures the most abundant MAF2 splice variant encodes a protein that interacts with SVP to repress flowering. At increased temperature the relative abundance of splice isoforms shifts in favour of an intron-retaining variant that introduces a premature termination codon. We show that this isoform encodes a protein that cannot interact with SVP or repress flowering. At lower temperatures MAF2 and SVP repress flowering in parallel with FLM and SVP, providing an additional input to sense ambient temperature for the control of flowering.", "author" : [ { "dropping-particle" : "", "family" : "Airoldi", "given" : "Chiara A", "non-dropping-particle" : "", "parse-names" : false, "suffix" : "" }, { "dropping-particle" : "", "family" : "McKay", "given" : "Mary", "non-dropping-particle" : "", "parse-names" : false, "suffix" : "" }, { "dropping-particle" : "", "family" : "Davies", "given" : "Brendan", "non-dropping-particle" : "", "parse-names" : false, "suffix" : "" } ], "container-title" : "PLoS ONE", "id" : "ITEM-1", "issue" : "5", "issued" : { "date-parts" : [ [ "2015", "5", "8" ] ] }, "page" : "e0126516", "publisher" : "Public Library of Science", "title" : "MAF2 Is Regulated by Temperature-Dependent Splicing and Represses Flowering at Low Temperatures in Parallel with FLM", "type" : "article-journal", "volume" : "10" }, "uris" : [ "http://www.mendeley.com/documents/?uuid=bec7f854-385a-40ac-b9b7-7a3856b5c19a" ] } ], "mendeley" : { "formattedCitation" : "(Airoldi et al. 2015)", "plainTextFormattedCitation" : "(Airoldi et al. 2015)", "previouslyFormattedCitation" : "(Airoldi et al. 2015)" }, "properties" : { "noteIndex" : 0 }, "schema" : "https://github.com/citation-style-language/schema/raw/master/csl-citation.json" }</w:instrText>
        </w:r>
        <w:r w:rsidR="008E13B6">
          <w:rPr>
            <w:rFonts w:ascii="Arial" w:hAnsi="Arial" w:cs="Arial"/>
          </w:rPr>
          <w:fldChar w:fldCharType="separate"/>
        </w:r>
        <w:r w:rsidR="008E13B6" w:rsidRPr="000D06D8">
          <w:rPr>
            <w:rFonts w:ascii="Arial" w:hAnsi="Arial" w:cs="Arial"/>
            <w:noProof/>
          </w:rPr>
          <w:t>(Airoldi et al. 2015)</w:t>
        </w:r>
        <w:r w:rsidR="008E13B6">
          <w:rPr>
            <w:rFonts w:ascii="Arial" w:hAnsi="Arial" w:cs="Arial"/>
          </w:rPr>
          <w:fldChar w:fldCharType="end"/>
        </w:r>
        <w:r w:rsidR="008E13B6">
          <w:rPr>
            <w:rFonts w:ascii="Arial" w:hAnsi="Arial" w:cs="Arial"/>
          </w:rPr>
          <w:t xml:space="preserve">. This indicates that </w:t>
        </w:r>
        <w:del w:id="310" w:author="University of Newcastle" w:date="2015-07-02T10:22:00Z">
          <w:r w:rsidR="008E13B6" w:rsidDel="00AD49B7">
            <w:rPr>
              <w:rFonts w:ascii="Arial" w:hAnsi="Arial" w:cs="Arial"/>
            </w:rPr>
            <w:delText>while</w:delText>
          </w:r>
        </w:del>
      </w:moveTo>
      <w:ins w:id="311" w:author="University of Newcastle" w:date="2015-07-02T10:22:00Z">
        <w:r w:rsidR="00AD49B7">
          <w:rPr>
            <w:rFonts w:ascii="Arial" w:hAnsi="Arial" w:cs="Arial"/>
          </w:rPr>
          <w:t>although</w:t>
        </w:r>
      </w:ins>
      <w:moveTo w:id="312" w:author="University of Newcastle" w:date="2015-07-02T10:17:00Z">
        <w:r w:rsidR="008E13B6">
          <w:rPr>
            <w:rFonts w:ascii="Arial" w:hAnsi="Arial" w:cs="Arial"/>
          </w:rPr>
          <w:t xml:space="preserve"> </w:t>
        </w:r>
        <w:r w:rsidR="008E13B6">
          <w:rPr>
            <w:rFonts w:ascii="Arial" w:hAnsi="Arial" w:cs="Arial"/>
            <w:i/>
          </w:rPr>
          <w:t>FLC</w:t>
        </w:r>
        <w:r w:rsidR="008E13B6">
          <w:rPr>
            <w:rFonts w:ascii="Arial" w:hAnsi="Arial" w:cs="Arial"/>
          </w:rPr>
          <w:t xml:space="preserve"> is </w:t>
        </w:r>
        <w:del w:id="313" w:author="University of Newcastle" w:date="2015-07-02T10:22:00Z">
          <w:r w:rsidR="008E13B6" w:rsidDel="00AD49B7">
            <w:rPr>
              <w:rFonts w:ascii="Arial" w:hAnsi="Arial" w:cs="Arial"/>
            </w:rPr>
            <w:delText xml:space="preserve">still </w:delText>
          </w:r>
        </w:del>
        <w:r w:rsidR="008E13B6">
          <w:rPr>
            <w:rFonts w:ascii="Arial" w:hAnsi="Arial" w:cs="Arial"/>
          </w:rPr>
          <w:t xml:space="preserve">the primary regulator of flowering </w:t>
        </w:r>
        <w:del w:id="314" w:author="University of Newcastle" w:date="2015-07-02T10:22:00Z">
          <w:r w:rsidR="008E13B6" w:rsidDel="00AD49B7">
            <w:rPr>
              <w:rFonts w:ascii="Arial" w:hAnsi="Arial" w:cs="Arial"/>
            </w:rPr>
            <w:delText xml:space="preserve">time </w:delText>
          </w:r>
        </w:del>
      </w:moveTo>
      <w:ins w:id="315" w:author="University of Newcastle" w:date="2015-07-02T10:22:00Z">
        <w:r w:rsidR="00AD49B7">
          <w:rPr>
            <w:rFonts w:ascii="Arial" w:hAnsi="Arial" w:cs="Arial"/>
          </w:rPr>
          <w:t xml:space="preserve">in </w:t>
        </w:r>
        <w:r w:rsidR="00AD49B7" w:rsidRPr="00AD49B7">
          <w:rPr>
            <w:rFonts w:ascii="Arial" w:hAnsi="Arial" w:cs="Arial"/>
            <w:i/>
            <w:rPrChange w:id="316" w:author="University of Newcastle" w:date="2015-07-02T10:22:00Z">
              <w:rPr>
                <w:rFonts w:ascii="Arial" w:hAnsi="Arial" w:cs="Arial"/>
              </w:rPr>
            </w:rPrChange>
          </w:rPr>
          <w:t>Arabidopsis</w:t>
        </w:r>
        <w:r w:rsidR="00AD49B7">
          <w:rPr>
            <w:rFonts w:ascii="Arial" w:hAnsi="Arial" w:cs="Arial"/>
          </w:rPr>
          <w:t xml:space="preserve">, </w:t>
        </w:r>
      </w:ins>
      <w:moveTo w:id="317" w:author="University of Newcastle" w:date="2015-07-02T10:17:00Z">
        <w:r w:rsidR="008E13B6">
          <w:rPr>
            <w:rFonts w:ascii="Arial" w:hAnsi="Arial" w:cs="Arial"/>
          </w:rPr>
          <w:t xml:space="preserve">and main target of </w:t>
        </w:r>
        <w:del w:id="318" w:author="University of Newcastle" w:date="2015-07-02T10:23:00Z">
          <w:r w:rsidR="008E13B6" w:rsidDel="00AD49B7">
            <w:rPr>
              <w:rFonts w:ascii="Arial" w:hAnsi="Arial" w:cs="Arial"/>
            </w:rPr>
            <w:delText xml:space="preserve">regulation by </w:delText>
          </w:r>
        </w:del>
        <w:r w:rsidR="008E13B6">
          <w:rPr>
            <w:rFonts w:ascii="Arial" w:hAnsi="Arial" w:cs="Arial"/>
          </w:rPr>
          <w:t>vernalisation</w:t>
        </w:r>
      </w:moveTo>
      <w:ins w:id="319" w:author="University of Newcastle" w:date="2015-07-02T10:23:00Z">
        <w:r w:rsidR="00AD49B7">
          <w:rPr>
            <w:rFonts w:ascii="Arial" w:hAnsi="Arial" w:cs="Arial"/>
          </w:rPr>
          <w:t>-directed regulation</w:t>
        </w:r>
      </w:ins>
      <w:moveTo w:id="320" w:author="University of Newcastle" w:date="2015-07-02T10:17:00Z">
        <w:r w:rsidR="008E13B6">
          <w:rPr>
            <w:rFonts w:ascii="Arial" w:hAnsi="Arial" w:cs="Arial"/>
          </w:rPr>
          <w:t xml:space="preserve">, </w:t>
        </w:r>
      </w:moveTo>
      <w:ins w:id="321" w:author="University of Newcastle" w:date="2015-07-02T10:23:00Z">
        <w:r w:rsidR="00AD49B7">
          <w:rPr>
            <w:rFonts w:ascii="Arial" w:hAnsi="Arial" w:cs="Arial"/>
          </w:rPr>
          <w:t>FLC</w:t>
        </w:r>
      </w:ins>
      <w:moveTo w:id="322" w:author="University of Newcastle" w:date="2015-07-02T10:17:00Z">
        <w:del w:id="323" w:author="University of Newcastle" w:date="2015-07-02T10:23:00Z">
          <w:r w:rsidR="008E13B6" w:rsidDel="00AD49B7">
            <w:rPr>
              <w:rFonts w:ascii="Arial" w:hAnsi="Arial" w:cs="Arial"/>
            </w:rPr>
            <w:delText>it</w:delText>
          </w:r>
        </w:del>
        <w:r w:rsidR="008E13B6">
          <w:rPr>
            <w:rFonts w:ascii="Arial" w:hAnsi="Arial" w:cs="Arial"/>
          </w:rPr>
          <w:t xml:space="preserve"> </w:t>
        </w:r>
        <w:del w:id="324" w:author="University of Newcastle" w:date="2015-07-02T10:24:00Z">
          <w:r w:rsidR="008E13B6" w:rsidDel="00AD49B7">
            <w:rPr>
              <w:rFonts w:ascii="Arial" w:hAnsi="Arial" w:cs="Arial"/>
            </w:rPr>
            <w:delText>does</w:delText>
          </w:r>
        </w:del>
      </w:moveTo>
      <w:ins w:id="325" w:author="University of Newcastle" w:date="2015-07-02T10:24:00Z">
        <w:r w:rsidR="00AD49B7">
          <w:rPr>
            <w:rFonts w:ascii="Arial" w:hAnsi="Arial" w:cs="Arial"/>
          </w:rPr>
          <w:t>is</w:t>
        </w:r>
      </w:ins>
      <w:moveTo w:id="326" w:author="University of Newcastle" w:date="2015-07-02T10:17:00Z">
        <w:r w:rsidR="008E13B6">
          <w:rPr>
            <w:rFonts w:ascii="Arial" w:hAnsi="Arial" w:cs="Arial"/>
          </w:rPr>
          <w:t xml:space="preserve"> not </w:t>
        </w:r>
        <w:del w:id="327" w:author="University of Newcastle" w:date="2015-07-02T10:24:00Z">
          <w:r w:rsidR="008E13B6" w:rsidDel="00AD49B7">
            <w:rPr>
              <w:rFonts w:ascii="Arial" w:hAnsi="Arial" w:cs="Arial"/>
            </w:rPr>
            <w:delText xml:space="preserve">act as </w:delText>
          </w:r>
        </w:del>
        <w:r w:rsidR="008E13B6">
          <w:rPr>
            <w:rFonts w:ascii="Arial" w:hAnsi="Arial" w:cs="Arial"/>
          </w:rPr>
          <w:t>the sole regulator</w:t>
        </w:r>
      </w:moveTo>
      <w:ins w:id="328" w:author="University of Newcastle" w:date="2015-07-02T10:24:00Z">
        <w:r w:rsidR="00AD49B7">
          <w:rPr>
            <w:rFonts w:ascii="Arial" w:hAnsi="Arial" w:cs="Arial"/>
          </w:rPr>
          <w:t xml:space="preserve"> of vernalisation-induced flowering in Arabidopsis</w:t>
        </w:r>
      </w:ins>
      <w:moveTo w:id="329" w:author="University of Newcastle" w:date="2015-07-02T10:17:00Z">
        <w:r w:rsidR="008E13B6">
          <w:rPr>
            <w:rFonts w:ascii="Arial" w:hAnsi="Arial" w:cs="Arial"/>
          </w:rPr>
          <w:t xml:space="preserve">. Modifications to genes upstream of </w:t>
        </w:r>
        <w:r w:rsidR="008E13B6" w:rsidRPr="00AD49B7">
          <w:rPr>
            <w:rFonts w:ascii="Arial" w:hAnsi="Arial" w:cs="Arial"/>
            <w:rPrChange w:id="330" w:author="University of Newcastle" w:date="2015-07-02T10:25:00Z">
              <w:rPr>
                <w:rFonts w:ascii="Arial" w:hAnsi="Arial" w:cs="Arial"/>
                <w:i/>
              </w:rPr>
            </w:rPrChange>
          </w:rPr>
          <w:t>FLC</w:t>
        </w:r>
        <w:r w:rsidR="008E13B6">
          <w:rPr>
            <w:rFonts w:ascii="Arial" w:hAnsi="Arial" w:cs="Arial"/>
          </w:rPr>
          <w:t xml:space="preserve"> </w:t>
        </w:r>
      </w:moveTo>
      <w:ins w:id="331" w:author="University of Newcastle" w:date="2015-07-02T10:25:00Z">
        <w:r w:rsidR="00AD49B7">
          <w:rPr>
            <w:rFonts w:ascii="Arial" w:hAnsi="Arial" w:cs="Arial"/>
          </w:rPr>
          <w:t xml:space="preserve">that </w:t>
        </w:r>
      </w:ins>
      <w:moveTo w:id="332" w:author="University of Newcastle" w:date="2015-07-02T10:17:00Z">
        <w:r w:rsidR="008E13B6">
          <w:rPr>
            <w:rFonts w:ascii="Arial" w:hAnsi="Arial" w:cs="Arial"/>
          </w:rPr>
          <w:t xml:space="preserve">regulate </w:t>
        </w:r>
        <w:del w:id="333" w:author="University of Newcastle" w:date="2015-07-02T10:25:00Z">
          <w:r w:rsidR="008E13B6" w:rsidDel="00AD49B7">
            <w:rPr>
              <w:rFonts w:ascii="Arial" w:hAnsi="Arial" w:cs="Arial"/>
            </w:rPr>
            <w:delText>its</w:delText>
          </w:r>
        </w:del>
      </w:moveTo>
      <w:ins w:id="334" w:author="University of Newcastle" w:date="2015-07-02T10:25:00Z">
        <w:r w:rsidR="00AD49B7">
          <w:rPr>
            <w:rFonts w:ascii="Arial" w:hAnsi="Arial" w:cs="Arial"/>
          </w:rPr>
          <w:t>the</w:t>
        </w:r>
      </w:ins>
      <w:moveTo w:id="335" w:author="University of Newcastle" w:date="2015-07-02T10:17:00Z">
        <w:r w:rsidR="008E13B6">
          <w:rPr>
            <w:rFonts w:ascii="Arial" w:hAnsi="Arial" w:cs="Arial"/>
          </w:rPr>
          <w:t xml:space="preserve"> expression</w:t>
        </w:r>
      </w:moveTo>
      <w:ins w:id="336" w:author="University of Newcastle" w:date="2015-07-02T10:26:00Z">
        <w:r w:rsidR="00AD49B7">
          <w:rPr>
            <w:rFonts w:ascii="Arial" w:hAnsi="Arial" w:cs="Arial"/>
          </w:rPr>
          <w:t xml:space="preserve"> of FLC are also important contributors to the regulation of flowering in Arabidopsis.</w:t>
        </w:r>
      </w:ins>
      <w:moveTo w:id="337" w:author="University of Newcastle" w:date="2015-07-02T10:17:00Z">
        <w:del w:id="338" w:author="University of Newcastle" w:date="2015-07-02T10:27:00Z">
          <w:r w:rsidR="008E13B6" w:rsidDel="00AD49B7">
            <w:rPr>
              <w:rFonts w:ascii="Arial" w:hAnsi="Arial" w:cs="Arial"/>
            </w:rPr>
            <w:delText xml:space="preserve">, not just </w:delText>
          </w:r>
          <w:r w:rsidR="008E13B6" w:rsidDel="00AD49B7">
            <w:rPr>
              <w:rFonts w:ascii="Arial" w:hAnsi="Arial" w:cs="Arial"/>
              <w:i/>
            </w:rPr>
            <w:delText>flc</w:delText>
          </w:r>
          <w:r w:rsidR="008E13B6" w:rsidDel="00AD49B7">
            <w:rPr>
              <w:rFonts w:ascii="Arial" w:hAnsi="Arial" w:cs="Arial"/>
            </w:rPr>
            <w:delText xml:space="preserve"> mutants.</w:delText>
          </w:r>
        </w:del>
        <w:r w:rsidR="008E13B6">
          <w:rPr>
            <w:rFonts w:ascii="Arial" w:hAnsi="Arial" w:cs="Arial"/>
          </w:rPr>
          <w:t xml:space="preserve"> Natural variations in </w:t>
        </w:r>
        <w:r w:rsidR="008E13B6">
          <w:rPr>
            <w:rFonts w:ascii="Arial" w:hAnsi="Arial" w:cs="Arial"/>
            <w:i/>
          </w:rPr>
          <w:t>FRI</w:t>
        </w:r>
        <w:r w:rsidR="008E13B6">
          <w:rPr>
            <w:rFonts w:ascii="Arial" w:hAnsi="Arial" w:cs="Arial"/>
          </w:rPr>
          <w:t xml:space="preserve"> in </w:t>
        </w:r>
        <w:r w:rsidR="008E13B6">
          <w:rPr>
            <w:rFonts w:ascii="Arial" w:hAnsi="Arial" w:cs="Arial"/>
            <w:i/>
          </w:rPr>
          <w:t>Arabidopsis</w:t>
        </w:r>
        <w:r w:rsidR="008E13B6">
          <w:rPr>
            <w:rFonts w:ascii="Arial" w:hAnsi="Arial" w:cs="Arial"/>
          </w:rPr>
          <w:t xml:space="preserve"> ecotypes resulting in low FRI levels have been shown to decrease the time to flowering, </w:t>
        </w:r>
        <w:del w:id="339" w:author="University of Newcastle" w:date="2015-07-02T10:29:00Z">
          <w:r w:rsidR="008E13B6" w:rsidDel="00323026">
            <w:rPr>
              <w:rFonts w:ascii="Arial" w:hAnsi="Arial" w:cs="Arial"/>
            </w:rPr>
            <w:delText>meaning the presence of</w:delText>
          </w:r>
        </w:del>
      </w:moveTo>
      <w:ins w:id="340" w:author="University of Newcastle" w:date="2015-07-02T10:29:00Z">
        <w:r w:rsidR="00323026">
          <w:rPr>
            <w:rFonts w:ascii="Arial" w:hAnsi="Arial" w:cs="Arial"/>
          </w:rPr>
          <w:t>further indicating that</w:t>
        </w:r>
      </w:ins>
      <w:moveTo w:id="341" w:author="University of Newcastle" w:date="2015-07-02T10:17:00Z">
        <w:r w:rsidR="008E13B6">
          <w:rPr>
            <w:rFonts w:ascii="Arial" w:hAnsi="Arial" w:cs="Arial"/>
          </w:rPr>
          <w:t xml:space="preserve"> </w:t>
        </w:r>
        <w:r w:rsidR="008E13B6" w:rsidRPr="00323026">
          <w:rPr>
            <w:rFonts w:ascii="Arial" w:hAnsi="Arial" w:cs="Arial"/>
            <w:rPrChange w:id="342" w:author="University of Newcastle" w:date="2015-07-02T10:29:00Z">
              <w:rPr>
                <w:rFonts w:ascii="Arial" w:hAnsi="Arial" w:cs="Arial"/>
                <w:i/>
              </w:rPr>
            </w:rPrChange>
          </w:rPr>
          <w:t>FRI</w:t>
        </w:r>
        <w:r w:rsidR="008E13B6">
          <w:rPr>
            <w:rFonts w:ascii="Arial" w:hAnsi="Arial" w:cs="Arial"/>
          </w:rPr>
          <w:t xml:space="preserve"> </w:t>
        </w:r>
      </w:moveTo>
      <w:ins w:id="343" w:author="University of Newcastle" w:date="2015-07-02T10:29:00Z">
        <w:r w:rsidR="00323026">
          <w:rPr>
            <w:rFonts w:ascii="Arial" w:hAnsi="Arial" w:cs="Arial"/>
          </w:rPr>
          <w:t xml:space="preserve">is a promoter of FLC </w:t>
        </w:r>
      </w:ins>
      <w:moveTo w:id="344" w:author="University of Newcastle" w:date="2015-07-02T10:17:00Z">
        <w:del w:id="345" w:author="University of Newcastle" w:date="2015-07-02T10:30:00Z">
          <w:r w:rsidR="008E13B6" w:rsidDel="00323026">
            <w:rPr>
              <w:rFonts w:ascii="Arial" w:hAnsi="Arial" w:cs="Arial"/>
            </w:rPr>
            <w:delText xml:space="preserve">promotes </w:delText>
          </w:r>
        </w:del>
        <w:r w:rsidR="008E13B6">
          <w:rPr>
            <w:rFonts w:ascii="Arial" w:hAnsi="Arial" w:cs="Arial"/>
          </w:rPr>
          <w:t xml:space="preserve">expression </w:t>
        </w:r>
        <w:del w:id="346" w:author="University of Newcastle" w:date="2015-07-02T10:30:00Z">
          <w:r w:rsidR="008E13B6" w:rsidDel="00323026">
            <w:rPr>
              <w:rFonts w:ascii="Arial" w:hAnsi="Arial" w:cs="Arial"/>
            </w:rPr>
            <w:delText xml:space="preserve">of </w:delText>
          </w:r>
          <w:r w:rsidR="008E13B6" w:rsidDel="00323026">
            <w:rPr>
              <w:rFonts w:ascii="Arial" w:hAnsi="Arial" w:cs="Arial"/>
              <w:i/>
            </w:rPr>
            <w:delText xml:space="preserve">FLC </w:delText>
          </w:r>
        </w:del>
        <w:r w:rsidR="008E13B6">
          <w:rPr>
            <w:rFonts w:ascii="Arial" w:hAnsi="Arial" w:cs="Arial"/>
          </w:rPr>
          <w:fldChar w:fldCharType="begin" w:fldLock="1"/>
        </w:r>
        <w:r w:rsidR="008E13B6">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8E13B6">
          <w:rPr>
            <w:rFonts w:ascii="Arial" w:hAnsi="Arial" w:cs="Arial"/>
          </w:rPr>
          <w:fldChar w:fldCharType="separate"/>
        </w:r>
        <w:r w:rsidR="008E13B6" w:rsidRPr="00AD5DDE">
          <w:rPr>
            <w:rFonts w:ascii="Arial" w:hAnsi="Arial" w:cs="Arial"/>
            <w:noProof/>
          </w:rPr>
          <w:t>(Werner et al. 2005)</w:t>
        </w:r>
        <w:r w:rsidR="008E13B6">
          <w:rPr>
            <w:rFonts w:ascii="Arial" w:hAnsi="Arial" w:cs="Arial"/>
          </w:rPr>
          <w:fldChar w:fldCharType="end"/>
        </w:r>
        <w:r w:rsidR="008E13B6">
          <w:rPr>
            <w:rFonts w:ascii="Arial" w:hAnsi="Arial" w:cs="Arial"/>
          </w:rPr>
          <w:t xml:space="preserve">. Similarly, </w:t>
        </w:r>
        <w:del w:id="347" w:author="University of Newcastle" w:date="2015-07-02T10:30:00Z">
          <w:r w:rsidR="008E13B6" w:rsidDel="00323026">
            <w:rPr>
              <w:rFonts w:ascii="Arial" w:hAnsi="Arial" w:cs="Arial"/>
              <w:i/>
            </w:rPr>
            <w:delText>vin3</w:delText>
          </w:r>
          <w:r w:rsidR="008E13B6" w:rsidDel="00323026">
            <w:rPr>
              <w:rFonts w:ascii="Arial" w:hAnsi="Arial" w:cs="Arial"/>
            </w:rPr>
            <w:delText xml:space="preserve"> </w:delText>
          </w:r>
        </w:del>
        <w:r w:rsidR="008E13B6">
          <w:rPr>
            <w:rFonts w:ascii="Arial" w:hAnsi="Arial" w:cs="Arial"/>
          </w:rPr>
          <w:t xml:space="preserve">loss of function </w:t>
        </w:r>
      </w:moveTo>
      <w:ins w:id="348" w:author="University of Newcastle" w:date="2015-07-02T10:30:00Z">
        <w:r w:rsidR="00323026">
          <w:rPr>
            <w:rFonts w:ascii="Arial" w:hAnsi="Arial" w:cs="Arial"/>
            <w:i/>
          </w:rPr>
          <w:t>vin3</w:t>
        </w:r>
        <w:r w:rsidR="00323026">
          <w:rPr>
            <w:rFonts w:ascii="Arial" w:hAnsi="Arial" w:cs="Arial"/>
          </w:rPr>
          <w:t xml:space="preserve"> </w:t>
        </w:r>
      </w:ins>
      <w:moveTo w:id="349" w:author="University of Newcastle" w:date="2015-07-02T10:17:00Z">
        <w:r w:rsidR="008E13B6">
          <w:rPr>
            <w:rFonts w:ascii="Arial" w:hAnsi="Arial" w:cs="Arial"/>
          </w:rPr>
          <w:t xml:space="preserve">mutants </w:t>
        </w:r>
      </w:moveTo>
      <w:ins w:id="350" w:author="University of Newcastle" w:date="2015-07-02T10:30:00Z">
        <w:r w:rsidR="00323026">
          <w:rPr>
            <w:rFonts w:ascii="Arial" w:hAnsi="Arial" w:cs="Arial"/>
          </w:rPr>
          <w:t xml:space="preserve">have lost the </w:t>
        </w:r>
      </w:ins>
      <w:moveTo w:id="351" w:author="University of Newcastle" w:date="2015-07-02T10:17:00Z">
        <w:del w:id="352" w:author="University of Newcastle" w:date="2015-07-02T10:30:00Z">
          <w:r w:rsidR="008E13B6" w:rsidDel="00323026">
            <w:rPr>
              <w:rFonts w:ascii="Arial" w:hAnsi="Arial" w:cs="Arial"/>
            </w:rPr>
            <w:delText xml:space="preserve">are shown to lose the </w:delText>
          </w:r>
        </w:del>
        <w:r w:rsidR="008E13B6">
          <w:rPr>
            <w:rFonts w:ascii="Arial" w:hAnsi="Arial" w:cs="Arial"/>
          </w:rPr>
          <w:t xml:space="preserve">ability to detect cold, </w:t>
        </w:r>
      </w:moveTo>
      <w:ins w:id="353" w:author="University of Newcastle" w:date="2015-07-02T10:30:00Z">
        <w:r w:rsidR="00323026">
          <w:rPr>
            <w:rFonts w:ascii="Arial" w:hAnsi="Arial" w:cs="Arial"/>
          </w:rPr>
          <w:t xml:space="preserve">with vin3 plants failing to respond </w:t>
        </w:r>
      </w:ins>
      <w:moveTo w:id="354" w:author="University of Newcastle" w:date="2015-07-02T10:17:00Z">
        <w:del w:id="355" w:author="University of Newcastle" w:date="2015-07-02T10:31:00Z">
          <w:r w:rsidR="008E13B6" w:rsidDel="00323026">
            <w:rPr>
              <w:rFonts w:ascii="Arial" w:hAnsi="Arial" w:cs="Arial"/>
            </w:rPr>
            <w:delText xml:space="preserve">meaning the plant no longer responds </w:delText>
          </w:r>
        </w:del>
        <w:r w:rsidR="008E13B6">
          <w:rPr>
            <w:rFonts w:ascii="Arial" w:hAnsi="Arial" w:cs="Arial"/>
          </w:rPr>
          <w:t xml:space="preserve">to vernalisation </w:t>
        </w:r>
        <w:r w:rsidR="008E13B6">
          <w:rPr>
            <w:rFonts w:ascii="Arial" w:hAnsi="Arial" w:cs="Arial"/>
          </w:rPr>
          <w:fldChar w:fldCharType="begin" w:fldLock="1"/>
        </w:r>
        <w:r w:rsidR="008E13B6">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8E13B6">
          <w:rPr>
            <w:rFonts w:ascii="Arial" w:hAnsi="Arial" w:cs="Arial"/>
          </w:rPr>
          <w:fldChar w:fldCharType="separate"/>
        </w:r>
        <w:r w:rsidR="008E13B6" w:rsidRPr="00980073">
          <w:rPr>
            <w:rFonts w:ascii="Arial" w:hAnsi="Arial" w:cs="Arial"/>
            <w:noProof/>
          </w:rPr>
          <w:t>(Sung &amp; Amasino 2004)</w:t>
        </w:r>
        <w:r w:rsidR="008E13B6">
          <w:rPr>
            <w:rFonts w:ascii="Arial" w:hAnsi="Arial" w:cs="Arial"/>
          </w:rPr>
          <w:fldChar w:fldCharType="end"/>
        </w:r>
        <w:r w:rsidR="008E13B6">
          <w:rPr>
            <w:rFonts w:ascii="Arial" w:hAnsi="Arial" w:cs="Arial"/>
          </w:rPr>
          <w:t>.</w:t>
        </w:r>
      </w:moveTo>
      <w:commentRangeEnd w:id="287"/>
      <w:r w:rsidR="00323026">
        <w:rPr>
          <w:rStyle w:val="CommentReference"/>
        </w:rPr>
        <w:commentReference w:id="287"/>
      </w:r>
    </w:p>
    <w:moveToRangeEnd w:id="308"/>
    <w:p w:rsidR="0035420A" w:rsidRDefault="0035420A" w:rsidP="0035420A">
      <w:pPr>
        <w:rPr>
          <w:rFonts w:ascii="Arial" w:hAnsi="Arial" w:cs="Arial"/>
        </w:rPr>
      </w:pPr>
    </w:p>
    <w:p w:rsidR="001F1F9B" w:rsidRPr="001F1F9B" w:rsidRDefault="001F1F9B" w:rsidP="001F1F9B">
      <w:pPr>
        <w:rPr>
          <w:rFonts w:ascii="Arial" w:hAnsi="Arial" w:cs="Arial"/>
        </w:rPr>
        <w:sectPr w:rsidR="001F1F9B" w:rsidRPr="001F1F9B" w:rsidSect="00EB6C77">
          <w:footerReference w:type="default" r:id="rId10"/>
          <w:pgSz w:w="11906" w:h="16838"/>
          <w:pgMar w:top="1440" w:right="1440" w:bottom="1440" w:left="1440" w:header="708" w:footer="708" w:gutter="0"/>
          <w:cols w:space="708"/>
          <w:docGrid w:linePitch="360"/>
        </w:sectPr>
      </w:pPr>
    </w:p>
    <w:p w:rsidR="00274C3A" w:rsidRPr="00274C3A" w:rsidRDefault="00C65BAD" w:rsidP="00274C3A">
      <w:pPr>
        <w:pStyle w:val="ListParagraph"/>
        <w:rPr>
          <w:rFonts w:ascii="Arial" w:hAnsi="Arial" w:cs="Arial"/>
        </w:rPr>
      </w:pPr>
      <w:r>
        <w:rPr>
          <w:rFonts w:ascii="Arial" w:hAnsi="Arial" w:cs="Arial"/>
          <w:noProof/>
        </w:rPr>
        <w:lastRenderedPageBreak/>
        <mc:AlternateContent>
          <mc:Choice Requires="wps">
            <w:drawing>
              <wp:inline distT="0" distB="0" distL="0" distR="0" wp14:anchorId="4A306A68" wp14:editId="3E6EF405">
                <wp:extent cx="8331835" cy="5767705"/>
                <wp:effectExtent l="0" t="0" r="2540" b="444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835" cy="5767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A63" w:rsidRDefault="006C0A63">
                            <w:r>
                              <w:rPr>
                                <w:noProof/>
                              </w:rPr>
                              <w:drawing>
                                <wp:inline distT="0" distB="0" distL="0" distR="0" wp14:anchorId="63DF2AE1" wp14:editId="037CE33E">
                                  <wp:extent cx="7972425" cy="5219700"/>
                                  <wp:effectExtent l="0" t="0" r="0" b="0"/>
                                  <wp:docPr id="2" name="Picture 4" descr="VRN in Flowering Plant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N in Flowering Plants - New Page.png"/>
                                          <pic:cNvPicPr>
                                            <a:picLocks noChangeAspect="1" noChangeArrowheads="1"/>
                                          </pic:cNvPicPr>
                                        </pic:nvPicPr>
                                        <pic:blipFill>
                                          <a:blip r:embed="rId11"/>
                                          <a:srcRect l="3955" t="5997" r="3862" b="5460"/>
                                          <a:stretch>
                                            <a:fillRect/>
                                          </a:stretch>
                                        </pic:blipFill>
                                        <pic:spPr bwMode="auto">
                                          <a:xfrm>
                                            <a:off x="0" y="0"/>
                                            <a:ext cx="7972425" cy="5219700"/>
                                          </a:xfrm>
                                          <a:prstGeom prst="rect">
                                            <a:avLst/>
                                          </a:prstGeom>
                                          <a:noFill/>
                                          <a:ln w="9525">
                                            <a:noFill/>
                                            <a:miter lim="800000"/>
                                            <a:headEnd/>
                                            <a:tailEnd/>
                                          </a:ln>
                                        </pic:spPr>
                                      </pic:pic>
                                    </a:graphicData>
                                  </a:graphic>
                                </wp:inline>
                              </w:drawing>
                            </w:r>
                          </w:p>
                          <w:p w:rsidR="006C0A63" w:rsidRPr="002C2536" w:rsidRDefault="006C0A63">
                            <w:pPr>
                              <w:rPr>
                                <w:rFonts w:ascii="Arial" w:hAnsi="Arial" w:cs="Arial"/>
                                <w:sz w:val="18"/>
                                <w:szCs w:val="18"/>
                              </w:rPr>
                            </w:pPr>
                            <w:r>
                              <w:rPr>
                                <w:rFonts w:ascii="Arial" w:hAnsi="Arial" w:cs="Arial"/>
                                <w:sz w:val="18"/>
                                <w:szCs w:val="18"/>
                              </w:rPr>
                              <w:t>Figure 1 – Summary of genes expressed in several plant species after exposure to vernalisation conditions.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656.05pt;height:4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" stroked="f">
                <v:textbox>
                  <w:txbxContent>
                    <w:p w:rsidR="006C0A63" w:rsidRDefault="006C0A63">
                      <w:r>
                        <w:rPr>
                          <w:noProof/>
                        </w:rPr>
                        <w:drawing>
                          <wp:inline distT="0" distB="0" distL="0" distR="0" wp14:anchorId="63DF2AE1" wp14:editId="037CE33E">
                            <wp:extent cx="7972425" cy="5219700"/>
                            <wp:effectExtent l="0" t="0" r="0" b="0"/>
                            <wp:docPr id="2" name="Picture 4" descr="VRN in Flowering Plant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N in Flowering Plants - New Page.png"/>
                                    <pic:cNvPicPr>
                                      <a:picLocks noChangeAspect="1" noChangeArrowheads="1"/>
                                    </pic:cNvPicPr>
                                  </pic:nvPicPr>
                                  <pic:blipFill>
                                    <a:blip r:embed="rId12"/>
                                    <a:srcRect l="3955" t="5997" r="3862" b="5460"/>
                                    <a:stretch>
                                      <a:fillRect/>
                                    </a:stretch>
                                  </pic:blipFill>
                                  <pic:spPr bwMode="auto">
                                    <a:xfrm>
                                      <a:off x="0" y="0"/>
                                      <a:ext cx="7972425" cy="5219700"/>
                                    </a:xfrm>
                                    <a:prstGeom prst="rect">
                                      <a:avLst/>
                                    </a:prstGeom>
                                    <a:noFill/>
                                    <a:ln w="9525">
                                      <a:noFill/>
                                      <a:miter lim="800000"/>
                                      <a:headEnd/>
                                      <a:tailEnd/>
                                    </a:ln>
                                  </pic:spPr>
                                </pic:pic>
                              </a:graphicData>
                            </a:graphic>
                          </wp:inline>
                        </w:drawing>
                      </w:r>
                    </w:p>
                    <w:p w:rsidR="006C0A63" w:rsidRPr="002C2536" w:rsidRDefault="006C0A63">
                      <w:pPr>
                        <w:rPr>
                          <w:rFonts w:ascii="Arial" w:hAnsi="Arial" w:cs="Arial"/>
                          <w:sz w:val="18"/>
                          <w:szCs w:val="18"/>
                        </w:rPr>
                      </w:pPr>
                      <w:r>
                        <w:rPr>
                          <w:rFonts w:ascii="Arial" w:hAnsi="Arial" w:cs="Arial"/>
                          <w:sz w:val="18"/>
                          <w:szCs w:val="18"/>
                        </w:rPr>
                        <w:t>Figure 1 – Summary of genes expressed in several plant species after exposure to vernalisation conditions.</w:t>
                      </w:r>
                    </w:p>
                  </w:txbxContent>
                </v:textbox>
                <w10:anchorlock/>
              </v:shape>
            </w:pict>
          </mc:Fallback>
        </mc:AlternateContent>
      </w:r>
    </w:p>
    <w:p w:rsidR="00274C3A" w:rsidRPr="00274C3A" w:rsidRDefault="00274C3A" w:rsidP="00C46C87">
      <w:pPr>
        <w:pStyle w:val="ListParagraph"/>
        <w:ind w:left="1080"/>
        <w:rPr>
          <w:rFonts w:ascii="Arial" w:hAnsi="Arial" w:cs="Arial"/>
        </w:rPr>
        <w:sectPr w:rsidR="00274C3A" w:rsidRPr="00274C3A" w:rsidSect="00EB6C77">
          <w:pgSz w:w="16838" w:h="11906" w:orient="landscape"/>
          <w:pgMar w:top="1440" w:right="1440" w:bottom="1440" w:left="1440" w:header="708" w:footer="708" w:gutter="0"/>
          <w:cols w:space="708"/>
          <w:docGrid w:linePitch="360"/>
        </w:sectPr>
      </w:pPr>
    </w:p>
    <w:p w:rsidR="00397CD3" w:rsidRPr="00AD5DDE" w:rsidDel="008E13B6" w:rsidRDefault="00397CD3" w:rsidP="00397CD3">
      <w:pPr>
        <w:rPr>
          <w:rFonts w:ascii="Arial" w:hAnsi="Arial" w:cs="Arial"/>
        </w:rPr>
      </w:pPr>
      <w:moveFromRangeStart w:id="356" w:author="University of Newcastle" w:date="2015-07-02T10:17:00Z" w:name="move423595578"/>
      <w:moveFrom w:id="357" w:author="University of Newcastle" w:date="2015-07-02T10:17:00Z">
        <w:r w:rsidDel="008E13B6">
          <w:rPr>
            <w:rFonts w:ascii="Arial" w:hAnsi="Arial" w:cs="Arial"/>
          </w:rPr>
          <w:lastRenderedPageBreak/>
          <w:t xml:space="preserve">showing an inability to repress flowering at low temperatures </w:t>
        </w:r>
        <w:r w:rsidR="0030502B" w:rsidDel="008E13B6">
          <w:rPr>
            <w:rFonts w:ascii="Arial" w:hAnsi="Arial" w:cs="Arial"/>
          </w:rPr>
          <w:fldChar w:fldCharType="begin" w:fldLock="1"/>
        </w:r>
        <w:r w:rsidR="0030502B" w:rsidDel="008E13B6">
          <w:rPr>
            <w:rFonts w:ascii="Arial" w:hAnsi="Arial" w:cs="Arial"/>
          </w:rPr>
          <w:instrText>ADDIN CSL_CITATION { "citationItems" : [ { "id" : "ITEM-1", "itemData" : { "abstract" : "Plants enter their reproductive phase when the environmental conditions are favourable for the successful production of progeny. The transition from vegetative to reproductive phase is influenced by several environmental factors including ambient temperature. In the model plant Arabidopsis thaliana, SHORT VEGETATIVE PHASE (SVP) is critical for this pathway; svp mutants cannot modify their flowering time in response to ambient temperature. SVP encodes a MADS-box transcription factor that directly represses genes that promote flowering. SVP binds DNA in complexes with other MADS-box transcription factors, including FLOWERING LOCUS M (FLM), which acts with SVP to repress the floral transition at low temperatures. Small temperature changes post-transcriptionally regulate FLM through temperature-dependent alternative splicing (TD-AS). As ambient temperature increases, the predominant FLM splice isoform shifts to encode a protein incapable of exerting a repressive effect on flowering. Here we characterize a closely related MADS-box transcription factor, MADS AFFECTING FLOWERING2 (MAF2), which has independently evolved TD-AS. At low temperatures the most abundant MAF2 splice variant encodes a protein that interacts with SVP to repress flowering. At increased temperature the relative abundance of splice isoforms shifts in favour of an intron-retaining variant that introduces a premature termination codon. We show that this isoform encodes a protein that cannot interact with SVP or repress flowering. At lower temperatures MAF2 and SVP repress flowering in parallel with FLM and SVP, providing an additional input to sense ambient temperature for the control of flowering.", "author" : [ { "dropping-particle" : "", "family" : "Airoldi", "given" : "Chiara A", "non-dropping-particle" : "", "parse-names" : false, "suffix" : "" }, { "dropping-particle" : "", "family" : "McKay", "given" : "Mary", "non-dropping-particle" : "", "parse-names" : false, "suffix" : "" }, { "dropping-particle" : "", "family" : "Davies", "given" : "Brendan", "non-dropping-particle" : "", "parse-names" : false, "suffix" : "" } ], "container-title" : "PLoS ONE", "id" : "ITEM-1", "issue" : "5", "issued" : { "date-parts" : [ [ "2015", "5", "8" ] ] }, "page" : "e0126516", "publisher" : "Public Library of Science", "title" : "MAF2 Is Regulated by Temperature-Dependent Splicing and Represses Flowering at Low Temperatures in Parallel with FLM", "type" : "article-journal", "volume" : "10" }, "uris" : [ "http://www.mendeley.com/documents/?uuid=bec7f854-385a-40ac-b9b7-7a3856b5c19a" ] } ], "mendeley" : { "formattedCitation" : "(Airoldi et al. 2015)", "plainTextFormattedCitation" : "(Airoldi et al. 2015)", "previouslyFormattedCitation" : "(Airoldi et al. 2015)" }, "properties" : { "noteIndex" : 0 }, "schema" : "https://github.com/citation-style-language/schema/raw/master/csl-citation.json" }</w:instrText>
        </w:r>
        <w:r w:rsidR="0030502B" w:rsidDel="008E13B6">
          <w:rPr>
            <w:rFonts w:ascii="Arial" w:hAnsi="Arial" w:cs="Arial"/>
          </w:rPr>
          <w:fldChar w:fldCharType="separate"/>
        </w:r>
        <w:r w:rsidRPr="000D06D8" w:rsidDel="008E13B6">
          <w:rPr>
            <w:rFonts w:ascii="Arial" w:hAnsi="Arial" w:cs="Arial"/>
            <w:noProof/>
          </w:rPr>
          <w:t>(Airoldi et al. 2015)</w:t>
        </w:r>
        <w:r w:rsidR="0030502B" w:rsidDel="008E13B6">
          <w:rPr>
            <w:rFonts w:ascii="Arial" w:hAnsi="Arial" w:cs="Arial"/>
          </w:rPr>
          <w:fldChar w:fldCharType="end"/>
        </w:r>
        <w:r w:rsidDel="008E13B6">
          <w:rPr>
            <w:rFonts w:ascii="Arial" w:hAnsi="Arial" w:cs="Arial"/>
          </w:rPr>
          <w:t xml:space="preserve">. This indicates that while </w:t>
        </w:r>
        <w:r w:rsidDel="008E13B6">
          <w:rPr>
            <w:rFonts w:ascii="Arial" w:hAnsi="Arial" w:cs="Arial"/>
            <w:i/>
          </w:rPr>
          <w:t>FLC</w:t>
        </w:r>
        <w:r w:rsidDel="008E13B6">
          <w:rPr>
            <w:rFonts w:ascii="Arial" w:hAnsi="Arial" w:cs="Arial"/>
          </w:rPr>
          <w:t xml:space="preserve"> is still the primary regulator of flowering time and main target of regulation by vernalisation, it does not act as the sole regulator. Modifications to genes </w:t>
        </w:r>
        <w:r w:rsidR="009F5707" w:rsidDel="008E13B6">
          <w:rPr>
            <w:rFonts w:ascii="Arial" w:hAnsi="Arial" w:cs="Arial"/>
          </w:rPr>
          <w:t xml:space="preserve">upstream of </w:t>
        </w:r>
        <w:r w:rsidR="009F5707" w:rsidDel="008E13B6">
          <w:rPr>
            <w:rFonts w:ascii="Arial" w:hAnsi="Arial" w:cs="Arial"/>
            <w:i/>
          </w:rPr>
          <w:t>FLC</w:t>
        </w:r>
        <w:r w:rsidDel="008E13B6">
          <w:rPr>
            <w:rFonts w:ascii="Arial" w:hAnsi="Arial" w:cs="Arial"/>
          </w:rPr>
          <w:t xml:space="preserve"> regulate </w:t>
        </w:r>
        <w:r w:rsidR="009F5707" w:rsidDel="008E13B6">
          <w:rPr>
            <w:rFonts w:ascii="Arial" w:hAnsi="Arial" w:cs="Arial"/>
          </w:rPr>
          <w:t>its</w:t>
        </w:r>
        <w:r w:rsidDel="008E13B6">
          <w:rPr>
            <w:rFonts w:ascii="Arial" w:hAnsi="Arial" w:cs="Arial"/>
          </w:rPr>
          <w:t xml:space="preserve"> expression, not just </w:t>
        </w:r>
        <w:r w:rsidDel="008E13B6">
          <w:rPr>
            <w:rFonts w:ascii="Arial" w:hAnsi="Arial" w:cs="Arial"/>
            <w:i/>
          </w:rPr>
          <w:t>flc</w:t>
        </w:r>
        <w:r w:rsidDel="008E13B6">
          <w:rPr>
            <w:rFonts w:ascii="Arial" w:hAnsi="Arial" w:cs="Arial"/>
          </w:rPr>
          <w:t xml:space="preserve"> mutants</w:t>
        </w:r>
        <w:r w:rsidR="00AD5DDE" w:rsidDel="008E13B6">
          <w:rPr>
            <w:rFonts w:ascii="Arial" w:hAnsi="Arial" w:cs="Arial"/>
          </w:rPr>
          <w:t xml:space="preserve">. Natural variations in </w:t>
        </w:r>
        <w:r w:rsidR="00AD5DDE" w:rsidDel="008E13B6">
          <w:rPr>
            <w:rFonts w:ascii="Arial" w:hAnsi="Arial" w:cs="Arial"/>
            <w:i/>
          </w:rPr>
          <w:t>FRI</w:t>
        </w:r>
        <w:r w:rsidR="00AD5DDE" w:rsidDel="008E13B6">
          <w:rPr>
            <w:rFonts w:ascii="Arial" w:hAnsi="Arial" w:cs="Arial"/>
          </w:rPr>
          <w:t xml:space="preserve"> in </w:t>
        </w:r>
        <w:r w:rsidR="00AD5DDE" w:rsidDel="008E13B6">
          <w:rPr>
            <w:rFonts w:ascii="Arial" w:hAnsi="Arial" w:cs="Arial"/>
            <w:i/>
          </w:rPr>
          <w:t>Arabidopsis</w:t>
        </w:r>
        <w:r w:rsidR="00AD5DDE" w:rsidDel="008E13B6">
          <w:rPr>
            <w:rFonts w:ascii="Arial" w:hAnsi="Arial" w:cs="Arial"/>
          </w:rPr>
          <w:t xml:space="preserve"> ecotypes </w:t>
        </w:r>
        <w:r w:rsidR="007F1C20" w:rsidDel="008E13B6">
          <w:rPr>
            <w:rFonts w:ascii="Arial" w:hAnsi="Arial" w:cs="Arial"/>
          </w:rPr>
          <w:t xml:space="preserve">resulting in low FRI levels </w:t>
        </w:r>
        <w:r w:rsidR="00AD5DDE" w:rsidDel="008E13B6">
          <w:rPr>
            <w:rFonts w:ascii="Arial" w:hAnsi="Arial" w:cs="Arial"/>
          </w:rPr>
          <w:t xml:space="preserve">have been shown </w:t>
        </w:r>
        <w:r w:rsidR="007F1C20" w:rsidDel="008E13B6">
          <w:rPr>
            <w:rFonts w:ascii="Arial" w:hAnsi="Arial" w:cs="Arial"/>
          </w:rPr>
          <w:t xml:space="preserve">to decrease the time to flowering, meaning the presence of </w:t>
        </w:r>
        <w:r w:rsidR="007F1C20" w:rsidDel="008E13B6">
          <w:rPr>
            <w:rFonts w:ascii="Arial" w:hAnsi="Arial" w:cs="Arial"/>
            <w:i/>
          </w:rPr>
          <w:t>FRI</w:t>
        </w:r>
        <w:r w:rsidR="007F1C20" w:rsidDel="008E13B6">
          <w:rPr>
            <w:rFonts w:ascii="Arial" w:hAnsi="Arial" w:cs="Arial"/>
          </w:rPr>
          <w:t xml:space="preserve"> promotes expression of </w:t>
        </w:r>
        <w:r w:rsidR="007F1C20" w:rsidDel="008E13B6">
          <w:rPr>
            <w:rFonts w:ascii="Arial" w:hAnsi="Arial" w:cs="Arial"/>
            <w:i/>
          </w:rPr>
          <w:t xml:space="preserve">FLC </w:t>
        </w:r>
        <w:r w:rsidR="0030502B" w:rsidDel="008E13B6">
          <w:rPr>
            <w:rFonts w:ascii="Arial" w:hAnsi="Arial" w:cs="Arial"/>
          </w:rPr>
          <w:fldChar w:fldCharType="begin" w:fldLock="1"/>
        </w:r>
        <w:r w:rsidR="0030502B" w:rsidDel="008E13B6">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30502B" w:rsidDel="008E13B6">
          <w:rPr>
            <w:rFonts w:ascii="Arial" w:hAnsi="Arial" w:cs="Arial"/>
          </w:rPr>
          <w:fldChar w:fldCharType="separate"/>
        </w:r>
        <w:r w:rsidR="00AD5DDE" w:rsidRPr="00AD5DDE" w:rsidDel="008E13B6">
          <w:rPr>
            <w:rFonts w:ascii="Arial" w:hAnsi="Arial" w:cs="Arial"/>
            <w:noProof/>
          </w:rPr>
          <w:t>(Werner et al. 2005)</w:t>
        </w:r>
        <w:r w:rsidR="0030502B" w:rsidDel="008E13B6">
          <w:rPr>
            <w:rFonts w:ascii="Arial" w:hAnsi="Arial" w:cs="Arial"/>
          </w:rPr>
          <w:fldChar w:fldCharType="end"/>
        </w:r>
        <w:r w:rsidR="00AD5DDE" w:rsidDel="008E13B6">
          <w:rPr>
            <w:rFonts w:ascii="Arial" w:hAnsi="Arial" w:cs="Arial"/>
          </w:rPr>
          <w:t xml:space="preserve">. Similarly, </w:t>
        </w:r>
        <w:r w:rsidR="00AD5DDE" w:rsidDel="008E13B6">
          <w:rPr>
            <w:rFonts w:ascii="Arial" w:hAnsi="Arial" w:cs="Arial"/>
            <w:i/>
          </w:rPr>
          <w:t>vin3</w:t>
        </w:r>
        <w:r w:rsidR="00AD5DDE" w:rsidDel="008E13B6">
          <w:rPr>
            <w:rFonts w:ascii="Arial" w:hAnsi="Arial" w:cs="Arial"/>
          </w:rPr>
          <w:t xml:space="preserve"> loss of function mutants are shown to lose the ability to detect cold,</w:t>
        </w:r>
        <w:r w:rsidR="007F1C20" w:rsidDel="008E13B6">
          <w:rPr>
            <w:rFonts w:ascii="Arial" w:hAnsi="Arial" w:cs="Arial"/>
          </w:rPr>
          <w:t xml:space="preserve"> meaning the plant no longer responds to </w:t>
        </w:r>
        <w:r w:rsidR="00AD5DDE" w:rsidDel="008E13B6">
          <w:rPr>
            <w:rFonts w:ascii="Arial" w:hAnsi="Arial" w:cs="Arial"/>
          </w:rPr>
          <w:t>vernalisation</w:t>
        </w:r>
        <w:r w:rsidR="007F1C20" w:rsidDel="008E13B6">
          <w:rPr>
            <w:rFonts w:ascii="Arial" w:hAnsi="Arial" w:cs="Arial"/>
          </w:rPr>
          <w:t xml:space="preserve"> </w:t>
        </w:r>
        <w:r w:rsidR="00AD5DDE" w:rsidDel="008E13B6">
          <w:rPr>
            <w:rFonts w:ascii="Arial" w:hAnsi="Arial" w:cs="Arial"/>
          </w:rPr>
          <w:fldChar w:fldCharType="begin" w:fldLock="1"/>
        </w:r>
        <w:r w:rsidR="00AD5DDE" w:rsidDel="008E13B6">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AD5DDE" w:rsidDel="008E13B6">
          <w:rPr>
            <w:rFonts w:ascii="Arial" w:hAnsi="Arial" w:cs="Arial"/>
          </w:rPr>
          <w:fldChar w:fldCharType="separate"/>
        </w:r>
        <w:r w:rsidR="00AD5DDE" w:rsidRPr="00980073" w:rsidDel="008E13B6">
          <w:rPr>
            <w:rFonts w:ascii="Arial" w:hAnsi="Arial" w:cs="Arial"/>
            <w:noProof/>
          </w:rPr>
          <w:t>(Sung &amp; Amasino 2004)</w:t>
        </w:r>
        <w:r w:rsidR="00AD5DDE" w:rsidDel="008E13B6">
          <w:rPr>
            <w:rFonts w:ascii="Arial" w:hAnsi="Arial" w:cs="Arial"/>
          </w:rPr>
          <w:fldChar w:fldCharType="end"/>
        </w:r>
        <w:r w:rsidR="00AD5DDE" w:rsidDel="008E13B6">
          <w:rPr>
            <w:rFonts w:ascii="Arial" w:hAnsi="Arial" w:cs="Arial"/>
          </w:rPr>
          <w:t>.</w:t>
        </w:r>
      </w:moveFrom>
    </w:p>
    <w:moveFromRangeEnd w:id="356"/>
    <w:p w:rsidR="00397CD3" w:rsidRDefault="00397CD3">
      <w:pPr>
        <w:rPr>
          <w:rFonts w:ascii="Arial" w:hAnsi="Arial" w:cs="Arial"/>
        </w:rPr>
      </w:pPr>
    </w:p>
    <w:p w:rsidR="008C6488" w:rsidRPr="00EA78E3" w:rsidRDefault="008C6488">
      <w:pPr>
        <w:rPr>
          <w:rFonts w:ascii="Arial" w:hAnsi="Arial" w:cs="Arial"/>
        </w:rPr>
      </w:pPr>
      <w:r w:rsidRPr="00EA78E3">
        <w:rPr>
          <w:rFonts w:ascii="Arial" w:hAnsi="Arial" w:cs="Arial"/>
        </w:rPr>
        <w:t>Ve</w:t>
      </w:r>
      <w:r w:rsidR="00EA2CFE">
        <w:rPr>
          <w:rFonts w:ascii="Arial" w:hAnsi="Arial" w:cs="Arial"/>
        </w:rPr>
        <w:t>rn</w:t>
      </w:r>
      <w:r w:rsidR="00A07F1A">
        <w:rPr>
          <w:rFonts w:ascii="Arial" w:hAnsi="Arial" w:cs="Arial"/>
        </w:rPr>
        <w:t>alisation Response in Legumes</w:t>
      </w:r>
    </w:p>
    <w:p w:rsidR="00914D8A" w:rsidRDefault="005D73DE" w:rsidP="00914D8A">
      <w:pPr>
        <w:rPr>
          <w:rFonts w:ascii="Arial" w:hAnsi="Arial" w:cs="Arial"/>
        </w:rPr>
      </w:pPr>
      <w:r>
        <w:rPr>
          <w:rFonts w:ascii="Arial" w:hAnsi="Arial" w:cs="Arial"/>
        </w:rPr>
        <w:t xml:space="preserve">There are </w:t>
      </w:r>
      <w:del w:id="358" w:author="University of Newcastle" w:date="2015-07-02T12:30:00Z">
        <w:r w:rsidDel="009A0DA2">
          <w:rPr>
            <w:rFonts w:ascii="Arial" w:hAnsi="Arial" w:cs="Arial"/>
          </w:rPr>
          <w:delText>a number of</w:delText>
        </w:r>
      </w:del>
      <w:proofErr w:type="gramStart"/>
      <w:ins w:id="359" w:author="University of Newcastle" w:date="2015-07-02T12:30:00Z">
        <w:r w:rsidR="009A0DA2">
          <w:rPr>
            <w:rFonts w:ascii="Arial" w:hAnsi="Arial" w:cs="Arial"/>
          </w:rPr>
          <w:t xml:space="preserve">multiple </w:t>
        </w:r>
      </w:ins>
      <w:r w:rsidR="000768CF">
        <w:rPr>
          <w:rFonts w:ascii="Arial" w:hAnsi="Arial" w:cs="Arial"/>
        </w:rPr>
        <w:t xml:space="preserve"> </w:t>
      </w:r>
      <w:ins w:id="360" w:author="University of Newcastle" w:date="2015-07-02T11:01:00Z">
        <w:r w:rsidR="00040AA5">
          <w:rPr>
            <w:rFonts w:ascii="Arial" w:hAnsi="Arial" w:cs="Arial"/>
          </w:rPr>
          <w:t>members</w:t>
        </w:r>
        <w:proofErr w:type="gramEnd"/>
        <w:r w:rsidR="00040AA5">
          <w:rPr>
            <w:rFonts w:ascii="Arial" w:hAnsi="Arial" w:cs="Arial"/>
          </w:rPr>
          <w:t xml:space="preserve"> of the </w:t>
        </w:r>
      </w:ins>
      <w:proofErr w:type="spellStart"/>
      <w:r w:rsidR="000768CF" w:rsidRPr="000768CF">
        <w:rPr>
          <w:rFonts w:ascii="Arial" w:hAnsi="Arial" w:cs="Arial"/>
          <w:i/>
        </w:rPr>
        <w:t>Fabaceae</w:t>
      </w:r>
      <w:proofErr w:type="spellEnd"/>
      <w:r w:rsidRPr="000768CF">
        <w:rPr>
          <w:rFonts w:ascii="Arial" w:hAnsi="Arial" w:cs="Arial"/>
          <w:i/>
        </w:rPr>
        <w:t xml:space="preserve"> </w:t>
      </w:r>
      <w:r w:rsidR="000768CF" w:rsidRPr="000768CF">
        <w:rPr>
          <w:rFonts w:ascii="Arial" w:hAnsi="Arial" w:cs="Arial"/>
        </w:rPr>
        <w:t>(</w:t>
      </w:r>
      <w:r w:rsidR="0005442F">
        <w:rPr>
          <w:rFonts w:ascii="Arial" w:hAnsi="Arial" w:cs="Arial"/>
        </w:rPr>
        <w:t>legume</w:t>
      </w:r>
      <w:r w:rsidR="000768CF">
        <w:rPr>
          <w:rFonts w:ascii="Arial" w:hAnsi="Arial" w:cs="Arial"/>
        </w:rPr>
        <w:t>)</w:t>
      </w:r>
      <w:r w:rsidR="005F404C">
        <w:rPr>
          <w:rFonts w:ascii="Arial" w:hAnsi="Arial" w:cs="Arial"/>
        </w:rPr>
        <w:t xml:space="preserve"> genera</w:t>
      </w:r>
      <w:r>
        <w:rPr>
          <w:rFonts w:ascii="Arial" w:hAnsi="Arial" w:cs="Arial"/>
        </w:rPr>
        <w:t xml:space="preserve"> that respond to vernalisation. </w:t>
      </w:r>
      <w:r>
        <w:rPr>
          <w:rFonts w:ascii="Arial" w:hAnsi="Arial" w:cs="Arial"/>
          <w:i/>
        </w:rPr>
        <w:t>M</w:t>
      </w:r>
      <w:r w:rsidR="005F404C">
        <w:rPr>
          <w:rFonts w:ascii="Arial" w:hAnsi="Arial" w:cs="Arial"/>
          <w:i/>
        </w:rPr>
        <w:t>edicago</w:t>
      </w:r>
      <w:r w:rsidR="004E4E65" w:rsidRPr="004E4E65">
        <w:rPr>
          <w:rFonts w:ascii="Arial" w:hAnsi="Arial" w:cs="Arial"/>
          <w:i/>
        </w:rPr>
        <w:t xml:space="preserve"> </w:t>
      </w:r>
      <w:proofErr w:type="spellStart"/>
      <w:r w:rsidR="004E4E65" w:rsidRPr="004E4E65">
        <w:rPr>
          <w:rFonts w:ascii="Arial" w:hAnsi="Arial" w:cs="Arial"/>
          <w:i/>
        </w:rPr>
        <w:t>truncatula</w:t>
      </w:r>
      <w:proofErr w:type="spellEnd"/>
      <w:r w:rsidR="004E4E65">
        <w:rPr>
          <w:rFonts w:ascii="Arial" w:hAnsi="Arial" w:cs="Arial"/>
        </w:rPr>
        <w:t xml:space="preserve"> </w:t>
      </w:r>
      <w:del w:id="361" w:author="University of Newcastle" w:date="2015-07-02T10:58:00Z">
        <w:r w:rsidR="007B09B5" w:rsidDel="00040AA5">
          <w:rPr>
            <w:rFonts w:ascii="Arial" w:hAnsi="Arial" w:cs="Arial"/>
          </w:rPr>
          <w:delText>contain</w:delText>
        </w:r>
        <w:r w:rsidR="009D730B" w:rsidDel="00040AA5">
          <w:rPr>
            <w:rFonts w:ascii="Arial" w:hAnsi="Arial" w:cs="Arial"/>
          </w:rPr>
          <w:delText>s three classes of</w:delText>
        </w:r>
      </w:del>
      <w:ins w:id="362" w:author="University of Newcastle" w:date="2015-07-02T10:58:00Z">
        <w:r w:rsidR="00040AA5">
          <w:rPr>
            <w:rFonts w:ascii="Arial" w:hAnsi="Arial" w:cs="Arial"/>
          </w:rPr>
          <w:t>encodes three</w:t>
        </w:r>
      </w:ins>
      <w:r w:rsidR="009D730B">
        <w:rPr>
          <w:rFonts w:ascii="Arial" w:hAnsi="Arial" w:cs="Arial"/>
        </w:rPr>
        <w:t xml:space="preserve"> </w:t>
      </w:r>
      <w:r w:rsidR="009D730B">
        <w:rPr>
          <w:rFonts w:ascii="Arial" w:hAnsi="Arial" w:cs="Arial"/>
          <w:i/>
        </w:rPr>
        <w:t>FT</w:t>
      </w:r>
      <w:r w:rsidR="009D730B">
        <w:rPr>
          <w:rFonts w:ascii="Arial" w:hAnsi="Arial" w:cs="Arial"/>
        </w:rPr>
        <w:t xml:space="preserve"> gene</w:t>
      </w:r>
      <w:ins w:id="363" w:author="University of Newcastle" w:date="2015-07-02T10:58:00Z">
        <w:r w:rsidR="00040AA5">
          <w:rPr>
            <w:rFonts w:ascii="Arial" w:hAnsi="Arial" w:cs="Arial"/>
          </w:rPr>
          <w:t xml:space="preserve"> classe</w:t>
        </w:r>
      </w:ins>
      <w:r w:rsidR="009D730B">
        <w:rPr>
          <w:rFonts w:ascii="Arial" w:hAnsi="Arial" w:cs="Arial"/>
        </w:rPr>
        <w:t>s</w:t>
      </w:r>
      <w:ins w:id="364" w:author="University of Newcastle" w:date="2015-07-02T10:58:00Z">
        <w:r w:rsidR="00040AA5">
          <w:rPr>
            <w:rFonts w:ascii="Arial" w:hAnsi="Arial" w:cs="Arial"/>
          </w:rPr>
          <w:t>, including</w:t>
        </w:r>
      </w:ins>
      <w:r w:rsidR="00EA2CFE">
        <w:rPr>
          <w:rFonts w:ascii="Arial" w:hAnsi="Arial" w:cs="Arial"/>
        </w:rPr>
        <w:t xml:space="preserve"> </w:t>
      </w:r>
      <w:del w:id="365" w:author="University of Newcastle" w:date="2015-07-02T10:58:00Z">
        <w:r w:rsidR="009F5707" w:rsidDel="00040AA5">
          <w:rPr>
            <w:rFonts w:ascii="Arial" w:hAnsi="Arial" w:cs="Arial"/>
          </w:rPr>
          <w:delText>(</w:delText>
        </w:r>
      </w:del>
      <w:proofErr w:type="spellStart"/>
      <w:r w:rsidR="00EA2CFE">
        <w:rPr>
          <w:rFonts w:ascii="Arial" w:hAnsi="Arial" w:cs="Arial"/>
          <w:i/>
        </w:rPr>
        <w:t>FTa</w:t>
      </w:r>
      <w:proofErr w:type="spellEnd"/>
      <w:ins w:id="366" w:author="University of Newcastle" w:date="2015-07-02T10:58:00Z">
        <w:r w:rsidR="00040AA5">
          <w:rPr>
            <w:rFonts w:ascii="Arial" w:hAnsi="Arial" w:cs="Arial"/>
          </w:rPr>
          <w:t>,</w:t>
        </w:r>
      </w:ins>
      <w:r w:rsidR="00EA2CFE">
        <w:rPr>
          <w:rFonts w:ascii="Arial" w:hAnsi="Arial" w:cs="Arial"/>
        </w:rPr>
        <w:t xml:space="preserve"> </w:t>
      </w:r>
      <w:proofErr w:type="spellStart"/>
      <w:r w:rsidR="00EA2CFE">
        <w:rPr>
          <w:rFonts w:ascii="Arial" w:hAnsi="Arial" w:cs="Arial"/>
          <w:i/>
        </w:rPr>
        <w:t>FTb</w:t>
      </w:r>
      <w:proofErr w:type="spellEnd"/>
      <w:r w:rsidR="00EA2CFE">
        <w:rPr>
          <w:rFonts w:ascii="Arial" w:hAnsi="Arial" w:cs="Arial"/>
          <w:i/>
        </w:rPr>
        <w:t xml:space="preserve"> </w:t>
      </w:r>
      <w:r w:rsidR="00EA2CFE" w:rsidRPr="00EA2CFE">
        <w:rPr>
          <w:rFonts w:ascii="Arial" w:hAnsi="Arial" w:cs="Arial"/>
        </w:rPr>
        <w:t xml:space="preserve">and </w:t>
      </w:r>
      <w:proofErr w:type="spellStart"/>
      <w:r w:rsidR="00EA2CFE">
        <w:rPr>
          <w:rFonts w:ascii="Arial" w:hAnsi="Arial" w:cs="Arial"/>
          <w:i/>
        </w:rPr>
        <w:t>FTc</w:t>
      </w:r>
      <w:proofErr w:type="spellEnd"/>
      <w:ins w:id="367" w:author="University of Newcastle" w:date="2015-07-02T10:58:00Z">
        <w:r w:rsidR="00040AA5">
          <w:rPr>
            <w:rFonts w:ascii="Arial" w:hAnsi="Arial" w:cs="Arial"/>
            <w:i/>
          </w:rPr>
          <w:t xml:space="preserve">. </w:t>
        </w:r>
      </w:ins>
      <w:del w:id="368" w:author="University of Newcastle" w:date="2015-07-02T10:58:00Z">
        <w:r w:rsidR="009F5707" w:rsidDel="00040AA5">
          <w:rPr>
            <w:rFonts w:ascii="Arial" w:hAnsi="Arial" w:cs="Arial"/>
          </w:rPr>
          <w:delText>)</w:delText>
        </w:r>
      </w:del>
      <w:r w:rsidR="009D730B">
        <w:rPr>
          <w:rFonts w:ascii="Arial" w:hAnsi="Arial" w:cs="Arial"/>
        </w:rPr>
        <w:t xml:space="preserve"> </w:t>
      </w:r>
      <w:ins w:id="369" w:author="University of Newcastle" w:date="2015-07-02T11:02:00Z">
        <w:r w:rsidR="00040AA5">
          <w:rPr>
            <w:rFonts w:ascii="Arial" w:hAnsi="Arial" w:cs="Arial"/>
          </w:rPr>
          <w:t xml:space="preserve">These three FT gene classes </w:t>
        </w:r>
      </w:ins>
      <w:del w:id="370" w:author="University of Newcastle" w:date="2015-07-02T11:02:00Z">
        <w:r w:rsidR="00EA2CFE" w:rsidDel="00040AA5">
          <w:rPr>
            <w:rFonts w:ascii="Arial" w:hAnsi="Arial" w:cs="Arial"/>
          </w:rPr>
          <w:delText xml:space="preserve">that </w:delText>
        </w:r>
      </w:del>
      <w:r w:rsidR="00EA2CFE">
        <w:rPr>
          <w:rFonts w:ascii="Arial" w:hAnsi="Arial" w:cs="Arial"/>
        </w:rPr>
        <w:t xml:space="preserve">are </w:t>
      </w:r>
      <w:r w:rsidR="009D730B">
        <w:rPr>
          <w:rFonts w:ascii="Arial" w:hAnsi="Arial" w:cs="Arial"/>
        </w:rPr>
        <w:t xml:space="preserve">conserved across the </w:t>
      </w:r>
      <w:proofErr w:type="spellStart"/>
      <w:r w:rsidR="009D730B" w:rsidRPr="000768CF">
        <w:rPr>
          <w:rFonts w:ascii="Arial" w:hAnsi="Arial" w:cs="Arial"/>
          <w:i/>
        </w:rPr>
        <w:t>Fabaceae</w:t>
      </w:r>
      <w:proofErr w:type="spellEnd"/>
      <w:ins w:id="371" w:author="University of Newcastle" w:date="2015-07-02T11:02:00Z">
        <w:r w:rsidR="00040AA5">
          <w:rPr>
            <w:rFonts w:ascii="Arial" w:hAnsi="Arial" w:cs="Arial"/>
          </w:rPr>
          <w:t>,</w:t>
        </w:r>
      </w:ins>
      <w:r w:rsidR="009D730B">
        <w:rPr>
          <w:rFonts w:ascii="Arial" w:hAnsi="Arial" w:cs="Arial"/>
        </w:rPr>
        <w:t xml:space="preserve"> but </w:t>
      </w:r>
      <w:ins w:id="372" w:author="University of Newcastle" w:date="2015-07-02T11:03:00Z">
        <w:r w:rsidR="00040AA5">
          <w:rPr>
            <w:rFonts w:ascii="Arial" w:hAnsi="Arial" w:cs="Arial"/>
          </w:rPr>
          <w:t xml:space="preserve">curiously to date, have not been reported </w:t>
        </w:r>
      </w:ins>
      <w:del w:id="373" w:author="University of Newcastle" w:date="2015-07-02T11:03:00Z">
        <w:r w:rsidR="009D730B" w:rsidDel="00040AA5">
          <w:rPr>
            <w:rFonts w:ascii="Arial" w:hAnsi="Arial" w:cs="Arial"/>
          </w:rPr>
          <w:delText>are not found in</w:delText>
        </w:r>
      </w:del>
      <w:ins w:id="374" w:author="University of Newcastle" w:date="2015-07-02T12:31:00Z">
        <w:r w:rsidR="009A0DA2">
          <w:rPr>
            <w:rFonts w:ascii="Arial" w:hAnsi="Arial" w:cs="Arial"/>
          </w:rPr>
          <w:t>in</w:t>
        </w:r>
      </w:ins>
      <w:r w:rsidR="009D730B">
        <w:rPr>
          <w:rFonts w:ascii="Arial" w:hAnsi="Arial" w:cs="Arial"/>
        </w:rPr>
        <w:t xml:space="preserve"> any other</w:t>
      </w:r>
      <w:r w:rsidR="00EA2CFE">
        <w:rPr>
          <w:rFonts w:ascii="Arial" w:hAnsi="Arial" w:cs="Arial"/>
        </w:rPr>
        <w:t xml:space="preserve"> angiosperm</w:t>
      </w:r>
      <w:r w:rsidR="009D730B">
        <w:rPr>
          <w:rFonts w:ascii="Arial" w:hAnsi="Arial" w:cs="Arial"/>
        </w:rPr>
        <w:t xml:space="preserve"> </w:t>
      </w:r>
      <w:r w:rsidR="009D730B">
        <w:rPr>
          <w:rFonts w:ascii="Arial" w:hAnsi="Arial" w:cs="Arial"/>
        </w:rPr>
        <w:fldChar w:fldCharType="begin" w:fldLock="1"/>
      </w:r>
      <w:r w:rsidR="009D730B">
        <w:rPr>
          <w:rFonts w:ascii="Arial" w:hAnsi="Arial" w:cs="Arial"/>
        </w:rPr>
        <w:instrText>ADDIN CSL_CITATION { "citationItems" : [ { "id" : "ITEM-1", "itemData" : { "DOI" : "10.1105/tpc.110.081042", "abstract" : "Garden pea (Pisum sativum) was prominent in early studies investigating the genetic control of flowering and the role of mobile flowering signals. In view of recent evidence that genes in the FLOWERING LOCUS T (FT) family play an important role in generating mobile flowering signals, we isolated the FT gene family in pea and examined the regulation and function of its members. Comparison with Medicago truncatula and soybean (Glycine max) provides evidence of three ancient subclades (FTa, FTb, and FTc) likely to be common to most crop and model legumes. Pea FT genes show distinctly different expression patterns with respect to developmental timing, tissue specificity, and response to photoperiod and differ in their activity in transgenic Arabidopsis thaliana, suggesting they may have different functions. We show that the pea FTa1 gene corresponds to the GIGAS locus, which is essential for flowering under long-day conditions and promotes flowering under short-day conditions but is not required for photoperiod responsiveness. Grafting, expression, and double mutant analyses show that GIGAS/FTa1 regulates a mobile flowering stimulus but also provide clear evidence for a second mobile flowering stimulus that is correlated with expression of FTb2 in leaf tissue. These results suggest that induction of flowering by photoperiod in pea results from interactions among several members of a diversified FT family.", "author" : [ { "dropping-particle" : "", "family" : "Hecht", "given" : "Val\u00e9rie", "non-dropping-particle" : "", "parse-names" : false, "suffix" : "" }, { "dropping-particle" : "", "family" : "Laurie", "given" : "Rebecca E", "non-dropping-particle" : "", "parse-names" : false, "suffix" : "" }, { "dropping-particle" : "", "family" : "Schoor", "given" : "Jacqueline K", "non-dropping-particle" : "Vander", "parse-names" : false, "suffix" : "" }, { "dropping-particle" : "", "family" : "Ridge", "given" : "Stephen", "non-dropping-particle" : "", "parse-names" : false, "suffix" : "" }, { "dropping-particle" : "", "family" : "Knowles", "given" : "Claire L", "non-dropping-particle" : "", "parse-names" : false, "suffix" : "" }, { "dropping-particle" : "", "family" : "Liew", "given" : "Lim Chee", "non-dropping-particle" : "", "parse-names" : false, "suffix" : "" }, { "dropping-particle" : "", "family" : "Sussmilch", "given" : "Frances C", "non-dropping-particle" : "", "parse-names" : false, "suffix" : "" }, { "dropping-particle" : "", "family" : "Murfet", "given" : "Ian C", "non-dropping-particle" : "", "parse-names" : false, "suffix" : "" }, { "dropping-particle" : "", "family" : "Macknight", "given" : "Richard C", "non-dropping-particle" : "", "parse-names" : false, "suffix" : "" }, { "dropping-particle" : "", "family" : "Weller", "given" : "James L", "non-dropping-particle" : "", "parse-names" : false, "suffix" : "" } ], "container-title" : "The Plant Cell Online", "id" : "ITEM-1", "issue" : "1", "issued" : { "date-parts" : [ [ "2011", "1", "1" ] ] }, "note" : "10.1105/tpc.110.081042", "page" : "147-161", "title" : "The Pea GIGAS Gene Is a FLOWERING LOCUS T Homolog Necessary for Graft-Transmissible Specification of Flowering but Not for Responsiveness to Photoperiod", "type" : "article-journal", "volume" : "23" }, "uris" : [ "http://www.mendeley.com/documents/?uuid=23d757cd-1780-4117-935b-986b96651ea9" ] } ], "mendeley" : { "formattedCitation" : "(Hecht et al. 2011)", "plainTextFormattedCitation" : "(Hecht et al. 2011)", "previouslyFormattedCitation" : "(Hecht et al. 2011)" }, "properties" : { "noteIndex" : 0 }, "schema" : "https://github.com/citation-style-language/schema/raw/master/csl-citation.json" }</w:instrText>
      </w:r>
      <w:r w:rsidR="009D730B">
        <w:rPr>
          <w:rFonts w:ascii="Arial" w:hAnsi="Arial" w:cs="Arial"/>
        </w:rPr>
        <w:fldChar w:fldCharType="separate"/>
      </w:r>
      <w:r w:rsidR="009D730B" w:rsidRPr="00682FDB">
        <w:rPr>
          <w:rFonts w:ascii="Arial" w:hAnsi="Arial" w:cs="Arial"/>
          <w:noProof/>
        </w:rPr>
        <w:t>(Hecht et al. 2011)</w:t>
      </w:r>
      <w:r w:rsidR="009D730B">
        <w:rPr>
          <w:rFonts w:ascii="Arial" w:hAnsi="Arial" w:cs="Arial"/>
        </w:rPr>
        <w:fldChar w:fldCharType="end"/>
      </w:r>
      <w:r w:rsidR="009D730B">
        <w:rPr>
          <w:rFonts w:ascii="Arial" w:hAnsi="Arial" w:cs="Arial"/>
        </w:rPr>
        <w:t xml:space="preserve">. </w:t>
      </w:r>
      <w:ins w:id="375" w:author="University of Newcastle" w:date="2015-07-02T12:31:00Z">
        <w:r w:rsidR="009A0DA2" w:rsidRPr="007877FB">
          <w:rPr>
            <w:rFonts w:ascii="Arial" w:hAnsi="Arial" w:cs="Arial"/>
            <w:i/>
            <w:rPrChange w:id="376" w:author="University of Newcastle" w:date="2015-07-02T13:01:00Z">
              <w:rPr>
                <w:rFonts w:ascii="Arial" w:hAnsi="Arial" w:cs="Arial"/>
              </w:rPr>
            </w:rPrChange>
          </w:rPr>
          <w:t>Medicago</w:t>
        </w:r>
        <w:r w:rsidR="009A0DA2">
          <w:rPr>
            <w:rFonts w:ascii="Arial" w:hAnsi="Arial" w:cs="Arial"/>
          </w:rPr>
          <w:t xml:space="preserve"> encodes </w:t>
        </w:r>
      </w:ins>
      <w:ins w:id="377" w:author="University of Newcastle" w:date="2015-07-02T12:32:00Z">
        <w:r w:rsidR="009A0DA2">
          <w:rPr>
            <w:rFonts w:ascii="Arial" w:hAnsi="Arial" w:cs="Arial"/>
          </w:rPr>
          <w:t>f</w:t>
        </w:r>
      </w:ins>
      <w:del w:id="378" w:author="University of Newcastle" w:date="2015-07-02T12:32:00Z">
        <w:r w:rsidR="009D730B" w:rsidDel="009A0DA2">
          <w:rPr>
            <w:rFonts w:ascii="Arial" w:hAnsi="Arial" w:cs="Arial"/>
          </w:rPr>
          <w:delText>F</w:delText>
        </w:r>
      </w:del>
      <w:r w:rsidR="007B09B5">
        <w:rPr>
          <w:rFonts w:ascii="Arial" w:hAnsi="Arial" w:cs="Arial"/>
        </w:rPr>
        <w:t xml:space="preserve">ive </w:t>
      </w:r>
      <w:r w:rsidR="007B09B5" w:rsidRPr="007B09B5">
        <w:rPr>
          <w:rFonts w:ascii="Arial" w:hAnsi="Arial" w:cs="Arial"/>
          <w:i/>
        </w:rPr>
        <w:t>FT-like</w:t>
      </w:r>
      <w:r w:rsidR="007B09B5">
        <w:rPr>
          <w:rFonts w:ascii="Arial" w:hAnsi="Arial" w:cs="Arial"/>
        </w:rPr>
        <w:t xml:space="preserve"> genes</w:t>
      </w:r>
      <w:r w:rsidR="009D730B">
        <w:rPr>
          <w:rFonts w:ascii="Arial" w:hAnsi="Arial" w:cs="Arial"/>
        </w:rPr>
        <w:t xml:space="preserve"> </w:t>
      </w:r>
      <w:del w:id="379" w:author="University of Newcastle" w:date="2015-07-02T12:32:00Z">
        <w:r w:rsidR="009D730B" w:rsidDel="009A0DA2">
          <w:rPr>
            <w:rFonts w:ascii="Arial" w:hAnsi="Arial" w:cs="Arial"/>
          </w:rPr>
          <w:delText xml:space="preserve">exist in </w:delText>
        </w:r>
        <w:r w:rsidR="009D730B" w:rsidDel="009A0DA2">
          <w:rPr>
            <w:rFonts w:ascii="Arial" w:hAnsi="Arial" w:cs="Arial"/>
            <w:i/>
          </w:rPr>
          <w:delText>M. truncatula</w:delText>
        </w:r>
        <w:r w:rsidR="007B09B5" w:rsidDel="009A0DA2">
          <w:rPr>
            <w:rFonts w:ascii="Arial" w:hAnsi="Arial" w:cs="Arial"/>
          </w:rPr>
          <w:delText>;</w:delText>
        </w:r>
      </w:del>
      <w:ins w:id="380" w:author="University of Newcastle" w:date="2015-07-02T12:32:00Z">
        <w:r w:rsidR="009A0DA2">
          <w:rPr>
            <w:rFonts w:ascii="Arial" w:hAnsi="Arial" w:cs="Arial"/>
          </w:rPr>
          <w:t>, including</w:t>
        </w:r>
      </w:ins>
      <w:r w:rsidR="007B09B5">
        <w:rPr>
          <w:rFonts w:ascii="Arial" w:hAnsi="Arial" w:cs="Arial"/>
        </w:rPr>
        <w:t xml:space="preserve"> </w:t>
      </w:r>
      <w:r w:rsidR="007B09B5">
        <w:rPr>
          <w:rFonts w:ascii="Arial" w:hAnsi="Arial" w:cs="Arial"/>
          <w:i/>
        </w:rPr>
        <w:t>MtFTa1</w:t>
      </w:r>
      <w:r w:rsidR="007B09B5">
        <w:rPr>
          <w:rFonts w:ascii="Arial" w:hAnsi="Arial" w:cs="Arial"/>
        </w:rPr>
        <w:t xml:space="preserve">, </w:t>
      </w:r>
      <w:r w:rsidR="007B09B5">
        <w:rPr>
          <w:rFonts w:ascii="Arial" w:hAnsi="Arial" w:cs="Arial"/>
          <w:i/>
        </w:rPr>
        <w:t>MtFTa2</w:t>
      </w:r>
      <w:r w:rsidR="007B09B5">
        <w:rPr>
          <w:rFonts w:ascii="Arial" w:hAnsi="Arial" w:cs="Arial"/>
        </w:rPr>
        <w:t xml:space="preserve">, </w:t>
      </w:r>
      <w:r w:rsidR="007B09B5">
        <w:rPr>
          <w:rFonts w:ascii="Arial" w:hAnsi="Arial" w:cs="Arial"/>
          <w:i/>
        </w:rPr>
        <w:t>MtFTb1</w:t>
      </w:r>
      <w:r w:rsidR="007B09B5">
        <w:rPr>
          <w:rFonts w:ascii="Arial" w:hAnsi="Arial" w:cs="Arial"/>
        </w:rPr>
        <w:t xml:space="preserve">, </w:t>
      </w:r>
      <w:r w:rsidR="007B09B5">
        <w:rPr>
          <w:rFonts w:ascii="Arial" w:hAnsi="Arial" w:cs="Arial"/>
          <w:i/>
        </w:rPr>
        <w:t>MtFTb2</w:t>
      </w:r>
      <w:r w:rsidR="007B09B5">
        <w:rPr>
          <w:rFonts w:ascii="Arial" w:hAnsi="Arial" w:cs="Arial"/>
        </w:rPr>
        <w:t xml:space="preserve"> and </w:t>
      </w:r>
      <w:proofErr w:type="spellStart"/>
      <w:r w:rsidR="007B09B5">
        <w:rPr>
          <w:rFonts w:ascii="Arial" w:hAnsi="Arial" w:cs="Arial"/>
          <w:i/>
        </w:rPr>
        <w:t>MtFTc</w:t>
      </w:r>
      <w:proofErr w:type="spellEnd"/>
      <w:r w:rsidR="007B09B5">
        <w:rPr>
          <w:rFonts w:ascii="Arial" w:hAnsi="Arial" w:cs="Arial"/>
        </w:rPr>
        <w:t xml:space="preserve"> </w:t>
      </w:r>
      <w:r w:rsidR="0033131A">
        <w:rPr>
          <w:rFonts w:ascii="Arial" w:hAnsi="Arial" w:cs="Arial"/>
        </w:rPr>
        <w:fldChar w:fldCharType="begin" w:fldLock="1"/>
      </w:r>
      <w:r w:rsidR="0033131A">
        <w:rPr>
          <w:rFonts w:ascii="Arial" w:hAnsi="Arial" w:cs="Arial"/>
        </w:rPr>
        <w:instrText>ADDIN CSL_CITATION { "citationItems" : [ { "id" : "ITEM-1", "itemData" : { "ISSN" : "00320889", "abstract" : "FLOWERING LOCUS T (FT) genes encode proteins that function as the mobile floral signal, florigen. In this study, we characterized five FT-like genes from the model legume, Medicago (Medicago truncatula). The different FT genes showed distinct patterns of expression and responses to environmental cues. Three of the FT genes (MtFTa1, MtFTb1, and MtFTc) were able to complement the Arabidopsis (Arabidopsis thaliana) ft-1 mutant, suggesting that they are capable of functioning as florigen. MtFTa1 is the only one of the FT genes that is up-regulated by both long days (LDs) and vernalization, conditions that promote Medicago flowering, and transgenic Medicago plants overexpressing the MtFTa1 gene flowered very rapidly. The key role MtFTa1 plays in regulating flowering was demonstrated by the identification of fta1 mutants that flowered significantly later in all conditions examined. fta1 mutants do not respond to vernalization but are still responsive to LDs, indicating that the induction of flowering by prolonged cold acts solely through MtFTa1, whereas photoperiodic induction of flowering involves other genes, possibly MtFTb1, which is only expressed in leaves under LD conditions and therefore might contribute to the photoperiodic regulation of flowering. The role of the MtFTc gene is unclear, as the ftc mutants did not have any obvious flowering-time or other phenotypes. Overall, this work reveals the diversity of the regulation and function of the Medicago FT family.", "author" : [ { "dropping-particle" : "", "family" : "Laurie", "given" : "Rebecca E", "non-dropping-particle" : "", "parse-names" : false, "suffix" : "" }, { "dropping-particle" : "", "family" : "Diwadkar", "given" : "Payal", "non-dropping-particle" : "", "parse-names" : false, "suffix" : "" }, { "dropping-particle" : "", "family" : "Jaudal", "given" : "Mauren", "non-dropping-particle" : "", "parse-names" : false, "suffix" : "" }, { "dropping-particle" : "", "family" : "Zhang", "given" : "Lulu", "non-dropping-particle" : "", "parse-names" : false, "suffix" : "" }, { "dropping-particle" : "", "family" : "Hecht", "given" : "Val\u00e9rie", "non-dropping-particle" : "", "parse-names" : false, "suffix" : "" }, { "dropping-particle" : "", "family" : "Wen", "given" : "Jiangqi", "non-dropping-particle" : "", "parse-names" : false, "suffix" : "" }, { "dropping-particle" : "", "family" : "Tadege", "given" : "Million", "non-dropping-particle" : "", "parse-names" : false, "suffix" : "" }, { "dropping-particle" : "", "family" : "Mysore", "given" : "Kirankumar S", "non-dropping-particle" : "", "parse-names" : false, "suffix" : "" }, { "dropping-particle" : "", "family" : "Putterill", "given" : "Joanna", "non-dropping-particle" : "", "parse-names" : false, "suffix" : "" }, { "dropping-particle" : "", "family" : "Weller", "given" : "James L", "non-dropping-particle" : "", "parse-names" : false, "suffix" : "" }, { "dropping-particle" : "", "family" : "Macknight", "given" : "Richard C", "non-dropping-particle" : "", "parse-names" : false, "suffix" : "" } ], "container-title" : "Plant Physiology", "id" : "ITEM-1", "issue" : "4", "issued" : { "date-parts" : [ [ "2011", "8" ] ] }, "language" : "English", "page" : "2207-2224", "publisher" : "American Society of Plant Biologists", "publisher-place" : "Rockville", "title" : "The Medicago FLOWERING LOCUS T Homolog, MtFTa1, Is a Key Regulator of Flowering Time1[C][W][OA]", "type" : "article-journal", "volume" : "156" }, "uris" : [ "http://www.mendeley.com/documents/?uuid=bb0e0202-02f7-4af4-9444-457c8de34076" ] } ], "mendeley" : { "formattedCitation" : "(Laurie et al. 2011)", "plainTextFormattedCitation" : "(Laurie et al. 2011)", "previouslyFormattedCitation" : "(Laurie et al. 2011)" }, "properties" : { "noteIndex" : 0 }, "schema" : "https://github.com/citation-style-language/schema/raw/master/csl-citation.json" }</w:instrText>
      </w:r>
      <w:r w:rsidR="0033131A">
        <w:rPr>
          <w:rFonts w:ascii="Arial" w:hAnsi="Arial" w:cs="Arial"/>
        </w:rPr>
        <w:fldChar w:fldCharType="separate"/>
      </w:r>
      <w:r w:rsidR="007B09B5" w:rsidRPr="007B09B5">
        <w:rPr>
          <w:rFonts w:ascii="Arial" w:hAnsi="Arial" w:cs="Arial"/>
          <w:noProof/>
        </w:rPr>
        <w:t>(Laurie et al. 2011)</w:t>
      </w:r>
      <w:r w:rsidR="0033131A">
        <w:rPr>
          <w:rFonts w:ascii="Arial" w:hAnsi="Arial" w:cs="Arial"/>
        </w:rPr>
        <w:fldChar w:fldCharType="end"/>
      </w:r>
      <w:ins w:id="381" w:author="University of Newcastle" w:date="2015-07-02T12:32:00Z">
        <w:r w:rsidR="009A0DA2">
          <w:rPr>
            <w:rFonts w:ascii="Arial" w:hAnsi="Arial" w:cs="Arial"/>
          </w:rPr>
          <w:t>, and of</w:t>
        </w:r>
      </w:ins>
      <w:del w:id="382" w:author="University of Newcastle" w:date="2015-07-02T12:32:00Z">
        <w:r w:rsidR="007B09B5" w:rsidDel="009A0DA2">
          <w:rPr>
            <w:rFonts w:ascii="Arial" w:hAnsi="Arial" w:cs="Arial"/>
          </w:rPr>
          <w:delText>.</w:delText>
        </w:r>
        <w:r w:rsidR="009D730B" w:rsidDel="009A0DA2">
          <w:rPr>
            <w:rFonts w:ascii="Arial" w:hAnsi="Arial" w:cs="Arial"/>
          </w:rPr>
          <w:delText xml:space="preserve"> Of</w:delText>
        </w:r>
      </w:del>
      <w:r w:rsidR="009D730B">
        <w:rPr>
          <w:rFonts w:ascii="Arial" w:hAnsi="Arial" w:cs="Arial"/>
        </w:rPr>
        <w:t xml:space="preserve"> these, </w:t>
      </w:r>
      <w:del w:id="383" w:author="University of Newcastle" w:date="2015-07-02T12:32:00Z">
        <w:r w:rsidR="00A46911" w:rsidDel="009A0DA2">
          <w:rPr>
            <w:rFonts w:ascii="Arial" w:hAnsi="Arial" w:cs="Arial"/>
          </w:rPr>
          <w:delText xml:space="preserve">overexpression of </w:delText>
        </w:r>
      </w:del>
      <w:r w:rsidR="009D730B">
        <w:rPr>
          <w:rFonts w:ascii="Arial" w:hAnsi="Arial" w:cs="Arial"/>
          <w:i/>
        </w:rPr>
        <w:t>MtFTa1</w:t>
      </w:r>
      <w:r w:rsidR="009D730B">
        <w:rPr>
          <w:rFonts w:ascii="Arial" w:hAnsi="Arial" w:cs="Arial"/>
        </w:rPr>
        <w:t xml:space="preserve"> </w:t>
      </w:r>
      <w:del w:id="384" w:author="University of Newcastle" w:date="2015-07-02T12:33:00Z">
        <w:r w:rsidR="00950FFB" w:rsidDel="009A0DA2">
          <w:rPr>
            <w:rFonts w:ascii="Arial" w:hAnsi="Arial" w:cs="Arial"/>
          </w:rPr>
          <w:delText>occurs in the</w:delText>
        </w:r>
      </w:del>
      <w:ins w:id="385" w:author="University of Newcastle" w:date="2015-07-02T12:33:00Z">
        <w:r w:rsidR="009A0DA2">
          <w:rPr>
            <w:rFonts w:ascii="Arial" w:hAnsi="Arial" w:cs="Arial"/>
          </w:rPr>
          <w:t xml:space="preserve">is over-expressed in the </w:t>
        </w:r>
        <w:r w:rsidR="009A0DA2" w:rsidRPr="007877FB">
          <w:rPr>
            <w:rFonts w:ascii="Arial" w:hAnsi="Arial" w:cs="Arial"/>
            <w:i/>
            <w:rPrChange w:id="386" w:author="University of Newcastle" w:date="2015-07-02T13:01:00Z">
              <w:rPr>
                <w:rFonts w:ascii="Arial" w:hAnsi="Arial" w:cs="Arial"/>
              </w:rPr>
            </w:rPrChange>
          </w:rPr>
          <w:t>Medicago</w:t>
        </w:r>
      </w:ins>
      <w:r w:rsidR="00950FFB">
        <w:rPr>
          <w:rFonts w:ascii="Arial" w:hAnsi="Arial" w:cs="Arial"/>
        </w:rPr>
        <w:t xml:space="preserve"> spring mutant </w:t>
      </w:r>
      <w:del w:id="387" w:author="University of Newcastle" w:date="2015-07-02T12:33:00Z">
        <w:r w:rsidR="00950FFB" w:rsidDel="009A0DA2">
          <w:rPr>
            <w:rFonts w:ascii="Arial" w:hAnsi="Arial" w:cs="Arial"/>
          </w:rPr>
          <w:delText xml:space="preserve">of </w:delText>
        </w:r>
        <w:r w:rsidR="00950FFB" w:rsidDel="009A0DA2">
          <w:rPr>
            <w:rFonts w:ascii="Arial" w:hAnsi="Arial" w:cs="Arial"/>
            <w:i/>
          </w:rPr>
          <w:delText>M. tuncatula</w:delText>
        </w:r>
        <w:r w:rsidR="00950FFB" w:rsidDel="009A0DA2">
          <w:rPr>
            <w:rFonts w:ascii="Arial" w:hAnsi="Arial" w:cs="Arial"/>
          </w:rPr>
          <w:delText xml:space="preserve"> </w:delText>
        </w:r>
      </w:del>
      <w:r w:rsidR="00A70E3C">
        <w:rPr>
          <w:rFonts w:ascii="Arial" w:hAnsi="Arial" w:cs="Arial"/>
        </w:rPr>
        <w:fldChar w:fldCharType="begin" w:fldLock="1"/>
      </w:r>
      <w:r w:rsidR="00A70E3C">
        <w:rPr>
          <w:rFonts w:ascii="Arial" w:hAnsi="Arial" w:cs="Arial"/>
        </w:rPr>
        <w:instrText>ADDIN CSL_CITATION { "citationItems" : [ { "id" : "ITEM-1", "itemData" : { "abstract" : "Flowering time is an important contributor to plant productivity and yield. Plants integrate flowering signals from a range of different internal and external cues in order to flower and set seed under optimal conditions. Networks of genes controlling flowering time have been uncovered in the flowering models Arabidopsis, wheat, barley and rice. Investigations have revealed important commonalities such as FT genes that promote flowering in all of these plants, as well as regulators that are unique to some of them. FT genes also have functions beyond floral promotion, including acting as floral repressors and having a complex role in woody polycarpic plants such as vines and trees. However, much less is known overall about flowering control in other important groups of plants such as the legumes. This review discusses recent efforts to uncover flowering-time regulators using candidate gene approaches or forward screens for spring early flowering mutants in the legume Medicago truncatula. The results highlight the importance of a Medicago FT gene, FTa1, in flowering-time control. However, the mechanisms by which FTa1 is regulated by environmental signals such as long days (photoperiod) and vernalisation (winter cold) appear to differ from Arabidopsis.", "author" : [ { "dropping-particle" : "", "family" : "Putterill", "given" : "Joanna", "non-dropping-particle" : "", "parse-names" : false, "suffix" : "" }, { "dropping-particle" : "", "family" : "Zhang", "given" : "Lulu", "non-dropping-particle" : "", "parse-names" : false, "suffix" : "" }, { "dropping-particle" : "", "family" : "Yeoh", "given" : "Chin Chin", "non-dropping-particle" : "", "parse-names" : false, "suffix" : "" }, { "dropping-particle" : "", "family" : "Balcerowicz", "given" : "Martin", "non-dropping-particle" : "", "parse-names" : false, "suffix" : "" }, { "dropping-particle" : "", "family" : "Jaudal", "given" : "Mauren", "non-dropping-particle" : "", "parse-names" : false, "suffix" : "" }, { "dropping-particle" : "", "family" : "Gasic", "given" : "Erika Varkonyi", "non-dropping-particle" : "", "parse-names" : false, "suffix" : "" } ], "container-title" : "Functional Plant Biology", "id" : "ITEM-1", "issue" : "12", "issued" : { "date-parts" : [ [ "2013" ] ] }, "page" : "1199-1207", "title" : "FT genes and regulation of flowering in the legume Medicago truncatula", "type" : "article", "volume" : "40" }, "uris" : [ "http://www.mendeley.com/documents/?uuid=cbe08d45-97fc-4cb6-a317-5c8d4cdf69d4" ] } ], "mendeley" : { "formattedCitation" : "(Putterill et al. 2013)", "plainTextFormattedCitation" : "(Putterill et al. 2013)", "previouslyFormattedCitation" : "(Putterill et al. 2013)" }, "properties" : { "noteIndex" : 0 }, "schema" : "https://github.com/citation-style-language/schema/raw/master/csl-citation.json" }</w:instrText>
      </w:r>
      <w:r w:rsidR="00A70E3C">
        <w:rPr>
          <w:rFonts w:ascii="Arial" w:hAnsi="Arial" w:cs="Arial"/>
        </w:rPr>
        <w:fldChar w:fldCharType="separate"/>
      </w:r>
      <w:r w:rsidR="00876A10" w:rsidRPr="00876A10">
        <w:rPr>
          <w:rFonts w:ascii="Arial" w:hAnsi="Arial" w:cs="Arial"/>
          <w:noProof/>
        </w:rPr>
        <w:t>(Putterill et al. 2013)</w:t>
      </w:r>
      <w:r w:rsidR="00A70E3C">
        <w:rPr>
          <w:rFonts w:ascii="Arial" w:hAnsi="Arial" w:cs="Arial"/>
        </w:rPr>
        <w:fldChar w:fldCharType="end"/>
      </w:r>
      <w:r w:rsidR="0082551A">
        <w:rPr>
          <w:rFonts w:ascii="Arial" w:hAnsi="Arial" w:cs="Arial"/>
        </w:rPr>
        <w:t xml:space="preserve">. </w:t>
      </w:r>
      <w:ins w:id="388" w:author="University of Newcastle" w:date="2015-07-02T12:33:00Z">
        <w:r w:rsidR="009A0DA2">
          <w:rPr>
            <w:rFonts w:ascii="Arial" w:hAnsi="Arial" w:cs="Arial"/>
          </w:rPr>
          <w:t xml:space="preserve">In wild-type </w:t>
        </w:r>
        <w:r w:rsidR="009A0DA2" w:rsidRPr="007877FB">
          <w:rPr>
            <w:rFonts w:ascii="Arial" w:hAnsi="Arial" w:cs="Arial"/>
            <w:i/>
            <w:rPrChange w:id="389" w:author="University of Newcastle" w:date="2015-07-02T13:01:00Z">
              <w:rPr>
                <w:rFonts w:ascii="Arial" w:hAnsi="Arial" w:cs="Arial"/>
              </w:rPr>
            </w:rPrChange>
          </w:rPr>
          <w:t>Medicago</w:t>
        </w:r>
        <w:r w:rsidR="009A0DA2">
          <w:rPr>
            <w:rFonts w:ascii="Arial" w:hAnsi="Arial" w:cs="Arial"/>
          </w:rPr>
          <w:t xml:space="preserve"> however, </w:t>
        </w:r>
      </w:ins>
      <w:del w:id="390" w:author="University of Newcastle" w:date="2015-07-02T12:33:00Z">
        <w:r w:rsidR="0082551A" w:rsidDel="009A0DA2">
          <w:rPr>
            <w:rFonts w:ascii="Arial" w:hAnsi="Arial" w:cs="Arial"/>
          </w:rPr>
          <w:delText>But in the wild type</w:delText>
        </w:r>
        <w:r w:rsidR="004B3860" w:rsidDel="009A0DA2">
          <w:rPr>
            <w:rFonts w:ascii="Arial" w:hAnsi="Arial" w:cs="Arial"/>
          </w:rPr>
          <w:delText>,</w:delText>
        </w:r>
        <w:r w:rsidR="0082551A" w:rsidDel="009A0DA2">
          <w:rPr>
            <w:rFonts w:ascii="Arial" w:hAnsi="Arial" w:cs="Arial"/>
          </w:rPr>
          <w:delText xml:space="preserve"> </w:delText>
        </w:r>
      </w:del>
      <w:r w:rsidR="004B3860">
        <w:rPr>
          <w:rFonts w:ascii="Arial" w:hAnsi="Arial" w:cs="Arial"/>
          <w:i/>
        </w:rPr>
        <w:t>MtFTa1</w:t>
      </w:r>
      <w:r w:rsidR="004B3860">
        <w:rPr>
          <w:rFonts w:ascii="Arial" w:hAnsi="Arial" w:cs="Arial"/>
        </w:rPr>
        <w:t xml:space="preserve"> </w:t>
      </w:r>
      <w:r w:rsidR="0082551A">
        <w:rPr>
          <w:rFonts w:ascii="Arial" w:hAnsi="Arial" w:cs="Arial"/>
        </w:rPr>
        <w:t>overexpression</w:t>
      </w:r>
      <w:r w:rsidR="004B3860">
        <w:rPr>
          <w:rFonts w:ascii="Arial" w:hAnsi="Arial" w:cs="Arial"/>
        </w:rPr>
        <w:t xml:space="preserve"> </w:t>
      </w:r>
      <w:r w:rsidR="00876A10">
        <w:rPr>
          <w:rFonts w:ascii="Arial" w:hAnsi="Arial" w:cs="Arial"/>
        </w:rPr>
        <w:t>is</w:t>
      </w:r>
      <w:r w:rsidR="0082551A">
        <w:rPr>
          <w:rFonts w:ascii="Arial" w:hAnsi="Arial" w:cs="Arial"/>
        </w:rPr>
        <w:t xml:space="preserve"> only </w:t>
      </w:r>
      <w:del w:id="391" w:author="University of Newcastle" w:date="2015-07-02T12:34:00Z">
        <w:r w:rsidR="0082551A" w:rsidDel="009A0DA2">
          <w:rPr>
            <w:rFonts w:ascii="Arial" w:hAnsi="Arial" w:cs="Arial"/>
          </w:rPr>
          <w:delText xml:space="preserve">seen </w:delText>
        </w:r>
      </w:del>
      <w:ins w:id="392" w:author="University of Newcastle" w:date="2015-07-02T12:34:00Z">
        <w:r w:rsidR="009A0DA2">
          <w:rPr>
            <w:rFonts w:ascii="Arial" w:hAnsi="Arial" w:cs="Arial"/>
          </w:rPr>
          <w:t xml:space="preserve">observed </w:t>
        </w:r>
      </w:ins>
      <w:r w:rsidR="0082551A">
        <w:rPr>
          <w:rFonts w:ascii="Arial" w:hAnsi="Arial" w:cs="Arial"/>
        </w:rPr>
        <w:t>after</w:t>
      </w:r>
      <w:r w:rsidR="00876A10">
        <w:rPr>
          <w:rFonts w:ascii="Arial" w:hAnsi="Arial" w:cs="Arial"/>
        </w:rPr>
        <w:t xml:space="preserve"> </w:t>
      </w:r>
      <w:r w:rsidR="0082551A">
        <w:rPr>
          <w:rFonts w:ascii="Arial" w:hAnsi="Arial" w:cs="Arial"/>
        </w:rPr>
        <w:t>exposure</w:t>
      </w:r>
      <w:r w:rsidR="00876A10">
        <w:rPr>
          <w:rFonts w:ascii="Arial" w:hAnsi="Arial" w:cs="Arial"/>
        </w:rPr>
        <w:t xml:space="preserve"> to vernalisation </w:t>
      </w:r>
      <w:del w:id="393" w:author="University of Newcastle" w:date="2015-07-02T12:34:00Z">
        <w:r w:rsidR="00876A10" w:rsidDel="009A0DA2">
          <w:rPr>
            <w:rFonts w:ascii="Arial" w:hAnsi="Arial" w:cs="Arial"/>
          </w:rPr>
          <w:delText xml:space="preserve">conditions </w:delText>
        </w:r>
      </w:del>
      <w:r w:rsidR="00876A10">
        <w:rPr>
          <w:rFonts w:ascii="Arial" w:hAnsi="Arial" w:cs="Arial"/>
        </w:rPr>
        <w:fldChar w:fldCharType="begin" w:fldLock="1"/>
      </w:r>
      <w:r w:rsidR="00876A10">
        <w:rPr>
          <w:rFonts w:ascii="Arial" w:hAnsi="Arial" w:cs="Arial"/>
        </w:rPr>
        <w:instrText>ADDIN CSL_CITATION { "citationItems" : [ { "id" : "ITEM-1", "itemData" : { "DOI" : "10.1111/tpj.12315", "ISSN" : "1365-313X", "author" : [ { "dropping-particle" : "", "family" : "Jaudal", "given" : "Mauren", "non-dropping-particle" : "", "parse-names" : false, "suffix" : "" }, { "dropping-particle" : "", "family" : "Yeoh", "given" : "Chin C", "non-dropping-particle" : "", "parse-names" : false, "suffix" : "" }, { "dropping-particle" : "", "family" : "Zhang", "given" : "Lulu", "non-dropping-particle" : "", "parse-names" : false, "suffix" : "" }, { "dropping-particle" : "", "family" : "Stockum", "given" : "Christine", "non-dropping-particle" : "", "parse-names" : false, "suffix" : "" }, { "dropping-particle" : "", "family" : "Mysore", "given" : "Kirankumar S", "non-dropping-particle" : "", "parse-names" : false, "suffix" : "" }, { "dropping-particle" : "", "family" : "Ratet", "given" : "Pascal", "non-dropping-particle" : "", "parse-names" : false, "suffix" : "" }, { "dropping-particle" : "", "family" : "Putterill", "given" : "Joanna", "non-dropping-particle" : "", "parse-names" : false, "suffix" : "" } ], "container-title" : "The Plant Journal", "id" : "ITEM-1", "issue" : "4", "issued" : { "date-parts" : [ [ "2013", "11", "1" ] ] }, "page" : "580-591", "title" : "Retroelement insertions at the Medicago FTa1 locus in spring mutants eliminate vernalisation but not long-day requirements for early flowering", "type" : "article-journal", "volume" : "76" }, "uris" : [ "http://www.mendeley.com/documents/?uuid=0a35ddbf-4f2b-4d41-83ba-0f716a223c09" ] } ], "mendeley" : { "formattedCitation" : "(Jaudal et al. 2013)", "plainTextFormattedCitation" : "(Jaudal et al. 2013)", "previouslyFormattedCitation" : "(Jaudal et al. 2013)" }, "properties" : { "noteIndex" : 0 }, "schema" : "https://github.com/citation-style-language/schema/raw/master/csl-citation.json" }</w:instrText>
      </w:r>
      <w:r w:rsidR="00876A10">
        <w:rPr>
          <w:rFonts w:ascii="Arial" w:hAnsi="Arial" w:cs="Arial"/>
        </w:rPr>
        <w:fldChar w:fldCharType="separate"/>
      </w:r>
      <w:r w:rsidR="00876A10" w:rsidRPr="009D730B">
        <w:rPr>
          <w:rFonts w:ascii="Arial" w:hAnsi="Arial" w:cs="Arial"/>
          <w:noProof/>
        </w:rPr>
        <w:t>(Jaudal et al. 2013)</w:t>
      </w:r>
      <w:r w:rsidR="00876A10">
        <w:rPr>
          <w:rFonts w:ascii="Arial" w:hAnsi="Arial" w:cs="Arial"/>
        </w:rPr>
        <w:fldChar w:fldCharType="end"/>
      </w:r>
      <w:r w:rsidR="00A46911">
        <w:rPr>
          <w:rFonts w:ascii="Arial" w:hAnsi="Arial" w:cs="Arial"/>
        </w:rPr>
        <w:t xml:space="preserve">. </w:t>
      </w:r>
      <w:r w:rsidR="009D730B" w:rsidRPr="004E4E65">
        <w:rPr>
          <w:rFonts w:ascii="Arial" w:hAnsi="Arial" w:cs="Arial"/>
          <w:i/>
        </w:rPr>
        <w:t>Medicago</w:t>
      </w:r>
      <w:r w:rsidR="009D730B">
        <w:rPr>
          <w:rFonts w:ascii="Arial" w:hAnsi="Arial" w:cs="Arial"/>
        </w:rPr>
        <w:t xml:space="preserve"> species </w:t>
      </w:r>
      <w:r w:rsidR="00682FDB">
        <w:rPr>
          <w:rFonts w:ascii="Arial" w:hAnsi="Arial" w:cs="Arial"/>
        </w:rPr>
        <w:t xml:space="preserve">also appear to lack </w:t>
      </w:r>
      <w:r w:rsidR="000768CF">
        <w:rPr>
          <w:rFonts w:ascii="Arial" w:hAnsi="Arial" w:cs="Arial"/>
        </w:rPr>
        <w:t xml:space="preserve">an </w:t>
      </w:r>
      <w:proofErr w:type="spellStart"/>
      <w:ins w:id="394" w:author="University of Newcastle" w:date="2015-07-02T12:36:00Z">
        <w:r w:rsidR="009A0DA2">
          <w:rPr>
            <w:rFonts w:ascii="Arial" w:hAnsi="Arial" w:cs="Arial"/>
          </w:rPr>
          <w:t>orthologs</w:t>
        </w:r>
        <w:proofErr w:type="spellEnd"/>
        <w:r w:rsidR="009A0DA2">
          <w:rPr>
            <w:rFonts w:ascii="Arial" w:hAnsi="Arial" w:cs="Arial"/>
          </w:rPr>
          <w:t xml:space="preserve"> of </w:t>
        </w:r>
      </w:ins>
      <w:r w:rsidR="009D730B">
        <w:rPr>
          <w:rFonts w:ascii="Arial" w:hAnsi="Arial" w:cs="Arial"/>
          <w:i/>
        </w:rPr>
        <w:t>Arabidopsis</w:t>
      </w:r>
      <w:r w:rsidR="009D730B">
        <w:rPr>
          <w:rFonts w:ascii="Arial" w:hAnsi="Arial" w:cs="Arial"/>
        </w:rPr>
        <w:t xml:space="preserve"> </w:t>
      </w:r>
      <w:r w:rsidR="000768CF" w:rsidRPr="009A0DA2">
        <w:rPr>
          <w:rFonts w:ascii="Arial" w:hAnsi="Arial" w:cs="Arial"/>
          <w:rPrChange w:id="395" w:author="University of Newcastle" w:date="2015-07-02T12:37:00Z">
            <w:rPr>
              <w:rFonts w:ascii="Arial" w:hAnsi="Arial" w:cs="Arial"/>
              <w:i/>
            </w:rPr>
          </w:rPrChange>
        </w:rPr>
        <w:t>FLC</w:t>
      </w:r>
      <w:r w:rsidR="000768CF">
        <w:rPr>
          <w:rFonts w:ascii="Arial" w:hAnsi="Arial" w:cs="Arial"/>
        </w:rPr>
        <w:t xml:space="preserve"> </w:t>
      </w:r>
      <w:del w:id="396" w:author="University of Newcastle" w:date="2015-07-02T12:37:00Z">
        <w:r w:rsidR="0088482D" w:rsidDel="009A0DA2">
          <w:rPr>
            <w:rFonts w:ascii="Arial" w:hAnsi="Arial" w:cs="Arial"/>
          </w:rPr>
          <w:delText xml:space="preserve">or </w:delText>
        </w:r>
      </w:del>
      <w:ins w:id="397" w:author="University of Newcastle" w:date="2015-07-02T12:37:00Z">
        <w:r w:rsidR="009A0DA2">
          <w:rPr>
            <w:rFonts w:ascii="Arial" w:hAnsi="Arial" w:cs="Arial"/>
          </w:rPr>
          <w:t xml:space="preserve">and </w:t>
        </w:r>
      </w:ins>
      <w:r w:rsidR="0088482D" w:rsidRPr="009A0DA2">
        <w:rPr>
          <w:rFonts w:ascii="Arial" w:hAnsi="Arial" w:cs="Arial"/>
          <w:rPrChange w:id="398" w:author="University of Newcastle" w:date="2015-07-02T12:37:00Z">
            <w:rPr>
              <w:rFonts w:ascii="Arial" w:hAnsi="Arial" w:cs="Arial"/>
              <w:i/>
            </w:rPr>
          </w:rPrChange>
        </w:rPr>
        <w:t>MAF</w:t>
      </w:r>
      <w:r w:rsidR="0088482D">
        <w:rPr>
          <w:rFonts w:ascii="Arial" w:hAnsi="Arial" w:cs="Arial"/>
        </w:rPr>
        <w:t xml:space="preserve"> </w:t>
      </w:r>
      <w:del w:id="399" w:author="University of Newcastle" w:date="2015-07-02T12:37:00Z">
        <w:r w:rsidR="000768CF" w:rsidDel="009A0DA2">
          <w:rPr>
            <w:rFonts w:ascii="Arial" w:hAnsi="Arial" w:cs="Arial"/>
          </w:rPr>
          <w:delText>homolog</w:delText>
        </w:r>
        <w:r w:rsidR="0088482D" w:rsidDel="009A0DA2">
          <w:rPr>
            <w:rFonts w:ascii="Arial" w:hAnsi="Arial" w:cs="Arial"/>
          </w:rPr>
          <w:delText xml:space="preserve"> </w:delText>
        </w:r>
      </w:del>
      <w:r w:rsidR="009D730B">
        <w:rPr>
          <w:rFonts w:ascii="Arial" w:hAnsi="Arial" w:cs="Arial"/>
        </w:rPr>
        <w:fldChar w:fldCharType="begin" w:fldLock="1"/>
      </w:r>
      <w:r w:rsidR="009D730B">
        <w:rPr>
          <w:rFonts w:ascii="Arial" w:hAnsi="Arial" w:cs="Arial"/>
        </w:rPr>
        <w:instrText>ADDIN CSL_CITATION { "citationItems" : [ { "id" : "ITEM-1", "itemData" : { "DOI" : "10.1104/pp.104.057018", "ISSN" : "0032-0889", "abstract" : "The model plants Arabidopsis (Arabidopsis thaliana) and rice (Oryza sativa) have provided a wealth of information about genes and genetic pathways controlling the flowering process, but little is known about the corresponding pathways in legumes. The garden pea (Pisum sativum) has been used for several decades as a model system for physiological genetics of flowering, but the lack of molecular information about pea flowering genes has prevented direct comparison with other systems. To address this problem, we have searched expressed sequence tag and genome sequence databases to identify flowering-gene-related sequences from Medicago truncatula, soybean (Glycine max), and Lotus japonicus, and isolated corresponding sequences from pea by degenerate-primer polymerase chain reaction and library screening. We found that the majority of Arabidopsis flowering genes are represented in pea and in legume sequence databases, although several gene families, including the MADS-box, CONSTANS, and FLOWERING LOCUS T/TERMINAL FLOWER1 families, appear to have undergone differential expansion, and several important Arabidopsis genes, including FRIGIDA and members of the FLOWERING LOCUS C clade, are conspicuously absent. In several cases, pea and Medicago orthologs are shown to map to conserved map positions, emphasizing the closely syntenic relationship between these two species. These results demonstrate the potential benefit of parallel model systems for an understanding of flowering phenology in crop and model legume species.", "author" : [ { "dropping-particle" : "", "family" : "Hecht", "given" : "Val\u00e9rie", "non-dropping-particle" : "", "parse-names" : false, "suffix" : "" }, { "dropping-particle" : "", "family" : "Foucher", "given" : "Fabrice", "non-dropping-particle" : "", "parse-names" : false, "suffix" : "" }, { "dropping-particle" : "", "family" : "Ferr\u00e1ndiz", "given" : "Cristina", "non-dropping-particle" : "", "parse-names" : false, "suffix" : "" }, { "dropping-particle" : "", "family" : "Macknight", "given" : "Richard", "non-dropping-particle" : "", "parse-names" : false, "suffix" : "" }, { "dropping-particle" : "", "family" : "Navarro", "given" : "Cristina", "non-dropping-particle" : "", "parse-names" : false, "suffix" : "" }, { "dropping-particle" : "", "family" : "Morin", "given" : "Julie", "non-dropping-particle" : "", "parse-names" : false, "suffix" : "" }, { "dropping-particle" : "", "family" : "Vardy", "given" : "Megan E", "non-dropping-particle" : "", "parse-names" : false, "suffix" : "" }, { "dropping-particle" : "", "family" : "Ellis", "given" : "Noel", "non-dropping-particle" : "", "parse-names" : false, "suffix" : "" }, { "dropping-particle" : "", "family" : "Beltr\u00e1n", "given" : "Jos\u00e9 P\u00edo", "non-dropping-particle" : "", "parse-names" : false, "suffix" : "" }, { "dropping-particle" : "", "family" : "Rameau", "given" : "Catherine", "non-dropping-particle" : "", "parse-names" : false, "suffix" : "" }, { "dropping-particle" : "", "family" : "Weller", "given" : "James L", "non-dropping-particle" : "", "parse-names" : false, "suffix" : "" } ], "container-title" : "Plant Physiology", "id" : "ITEM-1", "issue" : "4", "issued" : { "date-parts" : [ [ "2005", "4", "19" ] ] }, "page" : "1420-1434", "publisher" : "American Society of Plant Biologists", "title" : "Conservation of Arabidopsis Flowering Genes in Model Legumes", "type" : "article-journal", "volume" : "137" }, "uris" : [ "http://www.mendeley.com/documents/?uuid=3fc52223-a6e4-4dc3-8fe3-ac49f1f3d57e" ] } ], "mendeley" : { "formattedCitation" : "(Hecht et al. 2005)", "plainTextFormattedCitation" : "(Hecht et al. 2005)", "previouslyFormattedCitation" : "(Hecht et al. 2005)" }, "properties" : { "noteIndex" : 0 }, "schema" : "https://github.com/citation-style-language/schema/raw/master/csl-citation.json" }</w:instrText>
      </w:r>
      <w:r w:rsidR="009D730B">
        <w:rPr>
          <w:rFonts w:ascii="Arial" w:hAnsi="Arial" w:cs="Arial"/>
        </w:rPr>
        <w:fldChar w:fldCharType="separate"/>
      </w:r>
      <w:r w:rsidR="0088482D" w:rsidRPr="0088482D">
        <w:rPr>
          <w:rFonts w:ascii="Arial" w:hAnsi="Arial" w:cs="Arial"/>
          <w:noProof/>
        </w:rPr>
        <w:t>(Hecht et al. 2005)</w:t>
      </w:r>
      <w:r w:rsidR="009D730B">
        <w:rPr>
          <w:rFonts w:ascii="Arial" w:hAnsi="Arial" w:cs="Arial"/>
        </w:rPr>
        <w:fldChar w:fldCharType="end"/>
      </w:r>
      <w:r w:rsidR="004B3860">
        <w:rPr>
          <w:rFonts w:ascii="Arial" w:hAnsi="Arial" w:cs="Arial"/>
        </w:rPr>
        <w:t xml:space="preserve">, but </w:t>
      </w:r>
      <w:ins w:id="400" w:author="University of Newcastle" w:date="2015-07-02T12:37:00Z">
        <w:r w:rsidR="009A0DA2">
          <w:rPr>
            <w:rFonts w:ascii="Arial" w:hAnsi="Arial" w:cs="Arial"/>
          </w:rPr>
          <w:t xml:space="preserve">do encode for a </w:t>
        </w:r>
      </w:ins>
      <w:del w:id="401" w:author="University of Newcastle" w:date="2015-07-02T12:37:00Z">
        <w:r w:rsidR="004B3860" w:rsidDel="009A0DA2">
          <w:rPr>
            <w:rFonts w:ascii="Arial" w:hAnsi="Arial" w:cs="Arial"/>
          </w:rPr>
          <w:delText xml:space="preserve">contains </w:delText>
        </w:r>
        <w:r w:rsidR="004B3860" w:rsidDel="009A0DA2">
          <w:rPr>
            <w:rFonts w:ascii="Arial" w:hAnsi="Arial" w:cs="Arial"/>
            <w:i/>
          </w:rPr>
          <w:delText>Mt</w:delText>
        </w:r>
      </w:del>
      <w:r w:rsidR="004B3860" w:rsidRPr="009A0DA2">
        <w:rPr>
          <w:rFonts w:ascii="Arial" w:hAnsi="Arial" w:cs="Arial"/>
          <w:rPrChange w:id="402" w:author="University of Newcastle" w:date="2015-07-02T12:37:00Z">
            <w:rPr>
              <w:rFonts w:ascii="Arial" w:hAnsi="Arial" w:cs="Arial"/>
              <w:i/>
            </w:rPr>
          </w:rPrChange>
        </w:rPr>
        <w:t>FRI-like</w:t>
      </w:r>
      <w:ins w:id="403" w:author="University of Newcastle" w:date="2015-07-02T12:37:00Z">
        <w:r w:rsidR="009A0DA2">
          <w:rPr>
            <w:rFonts w:ascii="Arial" w:hAnsi="Arial" w:cs="Arial"/>
          </w:rPr>
          <w:t xml:space="preserve"> </w:t>
        </w:r>
      </w:ins>
      <w:ins w:id="404" w:author="University of Newcastle" w:date="2015-07-02T12:38:00Z">
        <w:r w:rsidR="009A0DA2">
          <w:rPr>
            <w:rFonts w:ascii="Arial" w:hAnsi="Arial" w:cs="Arial"/>
          </w:rPr>
          <w:t>(</w:t>
        </w:r>
        <w:proofErr w:type="spellStart"/>
        <w:r w:rsidR="009A0DA2" w:rsidRPr="009A0DA2">
          <w:rPr>
            <w:rFonts w:ascii="Arial" w:hAnsi="Arial" w:cs="Arial"/>
            <w:i/>
            <w:rPrChange w:id="405" w:author="University of Newcastle" w:date="2015-07-02T12:40:00Z">
              <w:rPr>
                <w:rFonts w:ascii="Arial" w:hAnsi="Arial" w:cs="Arial"/>
              </w:rPr>
            </w:rPrChange>
          </w:rPr>
          <w:t>Mt</w:t>
        </w:r>
        <w:r w:rsidR="009A0DA2">
          <w:rPr>
            <w:rFonts w:ascii="Arial" w:hAnsi="Arial" w:cs="Arial"/>
          </w:rPr>
          <w:t>FRI</w:t>
        </w:r>
        <w:proofErr w:type="spellEnd"/>
        <w:r w:rsidR="009A0DA2">
          <w:rPr>
            <w:rFonts w:ascii="Arial" w:hAnsi="Arial" w:cs="Arial"/>
          </w:rPr>
          <w:t xml:space="preserve">-like) </w:t>
        </w:r>
      </w:ins>
      <w:ins w:id="406" w:author="University of Newcastle" w:date="2015-07-02T12:37:00Z">
        <w:r w:rsidR="009A0DA2">
          <w:rPr>
            <w:rFonts w:ascii="Arial" w:hAnsi="Arial" w:cs="Arial"/>
          </w:rPr>
          <w:t>protein</w:t>
        </w:r>
      </w:ins>
      <w:r w:rsidR="00572E61">
        <w:rPr>
          <w:rFonts w:ascii="Arial" w:hAnsi="Arial" w:cs="Arial"/>
        </w:rPr>
        <w:t>.</w:t>
      </w:r>
      <w:r w:rsidR="00876A10">
        <w:rPr>
          <w:rFonts w:ascii="Arial" w:hAnsi="Arial" w:cs="Arial"/>
        </w:rPr>
        <w:t xml:space="preserve"> </w:t>
      </w:r>
      <w:r w:rsidR="00A70E3C">
        <w:rPr>
          <w:rFonts w:ascii="Arial" w:hAnsi="Arial" w:cs="Arial"/>
        </w:rPr>
        <w:t xml:space="preserve">When </w:t>
      </w:r>
      <w:ins w:id="407" w:author="University of Newcastle" w:date="2015-07-02T12:38:00Z">
        <w:r w:rsidR="009A0DA2">
          <w:rPr>
            <w:rFonts w:ascii="Arial" w:hAnsi="Arial" w:cs="Arial"/>
          </w:rPr>
          <w:t xml:space="preserve">the </w:t>
        </w:r>
      </w:ins>
      <w:proofErr w:type="spellStart"/>
      <w:r w:rsidR="00572E61">
        <w:rPr>
          <w:rFonts w:ascii="Arial" w:hAnsi="Arial" w:cs="Arial"/>
          <w:i/>
        </w:rPr>
        <w:t>MtFRI</w:t>
      </w:r>
      <w:proofErr w:type="spellEnd"/>
      <w:r w:rsidR="00572E61">
        <w:rPr>
          <w:rFonts w:ascii="Arial" w:hAnsi="Arial" w:cs="Arial"/>
          <w:i/>
        </w:rPr>
        <w:t>-like</w:t>
      </w:r>
      <w:r w:rsidR="00876A10">
        <w:rPr>
          <w:rFonts w:ascii="Arial" w:hAnsi="Arial" w:cs="Arial"/>
        </w:rPr>
        <w:t xml:space="preserve"> </w:t>
      </w:r>
      <w:ins w:id="408" w:author="University of Newcastle" w:date="2015-07-02T12:38:00Z">
        <w:r w:rsidR="009A0DA2">
          <w:rPr>
            <w:rFonts w:ascii="Arial" w:hAnsi="Arial" w:cs="Arial"/>
          </w:rPr>
          <w:t xml:space="preserve">coding sequence </w:t>
        </w:r>
      </w:ins>
      <w:r w:rsidR="00A70E3C">
        <w:rPr>
          <w:rFonts w:ascii="Arial" w:hAnsi="Arial" w:cs="Arial"/>
        </w:rPr>
        <w:t xml:space="preserve">was </w:t>
      </w:r>
      <w:del w:id="409" w:author="University of Newcastle" w:date="2015-07-02T12:39:00Z">
        <w:r w:rsidR="00A70E3C" w:rsidDel="009A0DA2">
          <w:rPr>
            <w:rFonts w:ascii="Arial" w:hAnsi="Arial" w:cs="Arial"/>
          </w:rPr>
          <w:delText xml:space="preserve">transformed </w:delText>
        </w:r>
        <w:r w:rsidR="00876A10" w:rsidDel="009A0DA2">
          <w:rPr>
            <w:rFonts w:ascii="Arial" w:hAnsi="Arial" w:cs="Arial"/>
          </w:rPr>
          <w:delText>into</w:delText>
        </w:r>
      </w:del>
      <w:ins w:id="410" w:author="University of Newcastle" w:date="2015-07-02T12:39:00Z">
        <w:r w:rsidR="009A0DA2">
          <w:rPr>
            <w:rFonts w:ascii="Arial" w:hAnsi="Arial" w:cs="Arial"/>
          </w:rPr>
          <w:t xml:space="preserve">expressed in </w:t>
        </w:r>
      </w:ins>
      <w:del w:id="411" w:author="University of Newcastle" w:date="2015-07-02T12:39:00Z">
        <w:r w:rsidR="00572E61" w:rsidDel="009A0DA2">
          <w:rPr>
            <w:rFonts w:ascii="Arial" w:hAnsi="Arial" w:cs="Arial"/>
          </w:rPr>
          <w:delText xml:space="preserve"> the</w:delText>
        </w:r>
        <w:r w:rsidR="00876A10" w:rsidDel="009A0DA2">
          <w:rPr>
            <w:rFonts w:ascii="Arial" w:hAnsi="Arial" w:cs="Arial"/>
          </w:rPr>
          <w:delText xml:space="preserve"> </w:delText>
        </w:r>
      </w:del>
      <w:r w:rsidR="00876A10">
        <w:rPr>
          <w:rFonts w:ascii="Arial" w:hAnsi="Arial" w:cs="Arial"/>
          <w:i/>
        </w:rPr>
        <w:t>Arabidopsis</w:t>
      </w:r>
      <w:r w:rsidR="00876A10">
        <w:rPr>
          <w:rFonts w:ascii="Arial" w:hAnsi="Arial" w:cs="Arial"/>
        </w:rPr>
        <w:t xml:space="preserve"> </w:t>
      </w:r>
      <w:del w:id="412" w:author="University of Newcastle" w:date="2015-07-02T12:39:00Z">
        <w:r w:rsidR="00572E61" w:rsidDel="009A0DA2">
          <w:rPr>
            <w:rFonts w:ascii="Arial" w:hAnsi="Arial" w:cs="Arial"/>
          </w:rPr>
          <w:delText xml:space="preserve">variety </w:delText>
        </w:r>
      </w:del>
      <w:r w:rsidR="00572E61">
        <w:rPr>
          <w:rFonts w:ascii="Arial" w:hAnsi="Arial" w:cs="Arial"/>
        </w:rPr>
        <w:t>Col</w:t>
      </w:r>
      <w:r w:rsidR="00572E61" w:rsidRPr="009A0DA2">
        <w:rPr>
          <w:rFonts w:ascii="Arial" w:hAnsi="Arial" w:cs="Arial"/>
        </w:rPr>
        <w:t>-</w:t>
      </w:r>
      <w:r w:rsidR="00572E61" w:rsidRPr="009A0DA2">
        <w:rPr>
          <w:rFonts w:ascii="Arial" w:hAnsi="Arial" w:cs="Arial"/>
          <w:rPrChange w:id="413" w:author="University of Newcastle" w:date="2015-07-02T12:39:00Z">
            <w:rPr>
              <w:rFonts w:ascii="Arial" w:hAnsi="Arial" w:cs="Arial"/>
              <w:i/>
            </w:rPr>
          </w:rPrChange>
        </w:rPr>
        <w:t>0</w:t>
      </w:r>
      <w:r w:rsidR="00572E61">
        <w:rPr>
          <w:rFonts w:ascii="Arial" w:hAnsi="Arial" w:cs="Arial"/>
        </w:rPr>
        <w:t xml:space="preserve">, flowering </w:t>
      </w:r>
      <w:ins w:id="414" w:author="University of Newcastle" w:date="2015-07-02T12:39:00Z">
        <w:r w:rsidR="009A0DA2">
          <w:rPr>
            <w:rFonts w:ascii="Arial" w:hAnsi="Arial" w:cs="Arial"/>
          </w:rPr>
          <w:t xml:space="preserve">time </w:t>
        </w:r>
      </w:ins>
      <w:r w:rsidR="00572E61">
        <w:rPr>
          <w:rFonts w:ascii="Arial" w:hAnsi="Arial" w:cs="Arial"/>
        </w:rPr>
        <w:t>was delayed</w:t>
      </w:r>
      <w:ins w:id="415" w:author="University of Newcastle" w:date="2015-07-02T12:39:00Z">
        <w:r w:rsidR="009A0DA2">
          <w:rPr>
            <w:rFonts w:ascii="Arial" w:hAnsi="Arial" w:cs="Arial"/>
          </w:rPr>
          <w:t>. This strongly suggests that</w:t>
        </w:r>
      </w:ins>
      <w:del w:id="416" w:author="University of Newcastle" w:date="2015-07-02T12:39:00Z">
        <w:r w:rsidR="00572E61" w:rsidDel="009A0DA2">
          <w:rPr>
            <w:rFonts w:ascii="Arial" w:hAnsi="Arial" w:cs="Arial"/>
          </w:rPr>
          <w:delText>,</w:delText>
        </w:r>
      </w:del>
      <w:r w:rsidR="00572E61">
        <w:rPr>
          <w:rFonts w:ascii="Arial" w:hAnsi="Arial" w:cs="Arial"/>
        </w:rPr>
        <w:t xml:space="preserve"> </w:t>
      </w:r>
      <w:del w:id="417" w:author="University of Newcastle" w:date="2015-07-02T12:40:00Z">
        <w:r w:rsidR="00572E61" w:rsidDel="009A0DA2">
          <w:rPr>
            <w:rFonts w:ascii="Arial" w:hAnsi="Arial" w:cs="Arial"/>
          </w:rPr>
          <w:delText>indicating</w:delText>
        </w:r>
        <w:r w:rsidR="00A70E3C" w:rsidDel="009A0DA2">
          <w:rPr>
            <w:rFonts w:ascii="Arial" w:hAnsi="Arial" w:cs="Arial"/>
          </w:rPr>
          <w:delText xml:space="preserve"> </w:delText>
        </w:r>
      </w:del>
      <w:proofErr w:type="spellStart"/>
      <w:r w:rsidR="00A70E3C" w:rsidRPr="009A0DA2">
        <w:rPr>
          <w:rFonts w:ascii="Arial" w:hAnsi="Arial" w:cs="Arial"/>
          <w:i/>
        </w:rPr>
        <w:t>Mt</w:t>
      </w:r>
      <w:r w:rsidR="00A70E3C" w:rsidRPr="009A0DA2">
        <w:rPr>
          <w:rFonts w:ascii="Arial" w:hAnsi="Arial" w:cs="Arial"/>
          <w:rPrChange w:id="418" w:author="University of Newcastle" w:date="2015-07-02T12:40:00Z">
            <w:rPr>
              <w:rFonts w:ascii="Arial" w:hAnsi="Arial" w:cs="Arial"/>
              <w:i/>
            </w:rPr>
          </w:rPrChange>
        </w:rPr>
        <w:t>FRI</w:t>
      </w:r>
      <w:proofErr w:type="spellEnd"/>
      <w:r w:rsidR="00A70E3C" w:rsidRPr="009A0DA2">
        <w:rPr>
          <w:rFonts w:ascii="Arial" w:hAnsi="Arial" w:cs="Arial"/>
          <w:rPrChange w:id="419" w:author="University of Newcastle" w:date="2015-07-02T12:40:00Z">
            <w:rPr>
              <w:rFonts w:ascii="Arial" w:hAnsi="Arial" w:cs="Arial"/>
              <w:i/>
            </w:rPr>
          </w:rPrChange>
        </w:rPr>
        <w:t>-like</w:t>
      </w:r>
      <w:r w:rsidR="00572E61">
        <w:rPr>
          <w:rFonts w:ascii="Arial" w:hAnsi="Arial" w:cs="Arial"/>
        </w:rPr>
        <w:t xml:space="preserve"> </w:t>
      </w:r>
      <w:del w:id="420" w:author="University of Newcastle" w:date="2015-07-02T12:40:00Z">
        <w:r w:rsidR="00A70E3C" w:rsidDel="009A0DA2">
          <w:rPr>
            <w:rFonts w:ascii="Arial" w:hAnsi="Arial" w:cs="Arial"/>
          </w:rPr>
          <w:delText xml:space="preserve">has </w:delText>
        </w:r>
      </w:del>
      <w:ins w:id="421" w:author="University of Newcastle" w:date="2015-07-02T12:40:00Z">
        <w:r w:rsidR="009A0DA2">
          <w:rPr>
            <w:rFonts w:ascii="Arial" w:hAnsi="Arial" w:cs="Arial"/>
          </w:rPr>
          <w:t xml:space="preserve">plays </w:t>
        </w:r>
      </w:ins>
      <w:r w:rsidR="00572E61">
        <w:rPr>
          <w:rFonts w:ascii="Arial" w:hAnsi="Arial" w:cs="Arial"/>
        </w:rPr>
        <w:t xml:space="preserve">a similar functional </w:t>
      </w:r>
      <w:del w:id="422" w:author="University of Newcastle" w:date="2015-07-02T12:40:00Z">
        <w:r w:rsidR="00572E61" w:rsidDel="009A0DA2">
          <w:rPr>
            <w:rFonts w:ascii="Arial" w:hAnsi="Arial" w:cs="Arial"/>
          </w:rPr>
          <w:delText xml:space="preserve">homology </w:delText>
        </w:r>
      </w:del>
      <w:ins w:id="423" w:author="University of Newcastle" w:date="2015-07-02T12:40:00Z">
        <w:r w:rsidR="009A0DA2">
          <w:rPr>
            <w:rFonts w:ascii="Arial" w:hAnsi="Arial" w:cs="Arial"/>
          </w:rPr>
          <w:t xml:space="preserve">role </w:t>
        </w:r>
      </w:ins>
      <w:r w:rsidR="00572E61">
        <w:rPr>
          <w:rFonts w:ascii="Arial" w:hAnsi="Arial" w:cs="Arial"/>
        </w:rPr>
        <w:t xml:space="preserve">to </w:t>
      </w:r>
      <w:proofErr w:type="spellStart"/>
      <w:r w:rsidR="00572E61">
        <w:rPr>
          <w:rFonts w:ascii="Arial" w:hAnsi="Arial" w:cs="Arial"/>
          <w:i/>
        </w:rPr>
        <w:t>At</w:t>
      </w:r>
      <w:r w:rsidR="00572E61" w:rsidRPr="009A0DA2">
        <w:rPr>
          <w:rFonts w:ascii="Arial" w:hAnsi="Arial" w:cs="Arial"/>
          <w:rPrChange w:id="424" w:author="University of Newcastle" w:date="2015-07-02T12:40:00Z">
            <w:rPr>
              <w:rFonts w:ascii="Arial" w:hAnsi="Arial" w:cs="Arial"/>
              <w:i/>
            </w:rPr>
          </w:rPrChange>
        </w:rPr>
        <w:t>FRI</w:t>
      </w:r>
      <w:proofErr w:type="spellEnd"/>
      <w:ins w:id="425" w:author="University of Newcastle" w:date="2015-07-02T12:41:00Z">
        <w:r w:rsidR="009D2725">
          <w:rPr>
            <w:rFonts w:ascii="Arial" w:hAnsi="Arial" w:cs="Arial"/>
          </w:rPr>
          <w:t>: the</w:t>
        </w:r>
      </w:ins>
      <w:r w:rsidR="00A70E3C" w:rsidRPr="009A0DA2">
        <w:rPr>
          <w:rFonts w:ascii="Arial" w:hAnsi="Arial" w:cs="Arial"/>
        </w:rPr>
        <w:t xml:space="preserve"> </w:t>
      </w:r>
      <w:del w:id="426" w:author="University of Newcastle" w:date="2015-07-02T12:41:00Z">
        <w:r w:rsidR="001C4982" w:rsidDel="009D2725">
          <w:rPr>
            <w:rFonts w:ascii="Arial" w:hAnsi="Arial" w:cs="Arial"/>
          </w:rPr>
          <w:delText xml:space="preserve">by </w:delText>
        </w:r>
      </w:del>
      <w:r w:rsidR="001C4982">
        <w:rPr>
          <w:rFonts w:ascii="Arial" w:hAnsi="Arial" w:cs="Arial"/>
        </w:rPr>
        <w:t>promoti</w:t>
      </w:r>
      <w:ins w:id="427" w:author="University of Newcastle" w:date="2015-07-02T12:41:00Z">
        <w:r w:rsidR="009D2725">
          <w:rPr>
            <w:rFonts w:ascii="Arial" w:hAnsi="Arial" w:cs="Arial"/>
          </w:rPr>
          <w:t>on</w:t>
        </w:r>
      </w:ins>
      <w:del w:id="428" w:author="University of Newcastle" w:date="2015-07-02T12:41:00Z">
        <w:r w:rsidR="001C4982" w:rsidDel="009D2725">
          <w:rPr>
            <w:rFonts w:ascii="Arial" w:hAnsi="Arial" w:cs="Arial"/>
          </w:rPr>
          <w:delText>ng</w:delText>
        </w:r>
      </w:del>
      <w:r w:rsidR="001C4982">
        <w:rPr>
          <w:rFonts w:ascii="Arial" w:hAnsi="Arial" w:cs="Arial"/>
        </w:rPr>
        <w:t xml:space="preserve"> </w:t>
      </w:r>
      <w:del w:id="429" w:author="University of Newcastle" w:date="2015-07-02T12:41:00Z">
        <w:r w:rsidR="001C4982" w:rsidDel="009D2725">
          <w:rPr>
            <w:rFonts w:ascii="Arial" w:hAnsi="Arial" w:cs="Arial"/>
          </w:rPr>
          <w:delText xml:space="preserve">the expression </w:delText>
        </w:r>
      </w:del>
      <w:r w:rsidR="001C4982">
        <w:rPr>
          <w:rFonts w:ascii="Arial" w:hAnsi="Arial" w:cs="Arial"/>
        </w:rPr>
        <w:t xml:space="preserve">of </w:t>
      </w:r>
      <w:r w:rsidR="001C4982" w:rsidRPr="001C4982">
        <w:rPr>
          <w:rFonts w:ascii="Arial" w:hAnsi="Arial" w:cs="Arial"/>
          <w:i/>
        </w:rPr>
        <w:t>FLC</w:t>
      </w:r>
      <w:r w:rsidR="001C4982">
        <w:rPr>
          <w:rFonts w:ascii="Arial" w:hAnsi="Arial" w:cs="Arial"/>
        </w:rPr>
        <w:t xml:space="preserve"> </w:t>
      </w:r>
      <w:ins w:id="430" w:author="University of Newcastle" w:date="2015-07-02T12:41:00Z">
        <w:r w:rsidR="009D2725">
          <w:rPr>
            <w:rFonts w:ascii="Arial" w:hAnsi="Arial" w:cs="Arial"/>
          </w:rPr>
          <w:t xml:space="preserve">expression </w:t>
        </w:r>
      </w:ins>
      <w:r w:rsidR="0033131A">
        <w:rPr>
          <w:rFonts w:ascii="Arial" w:hAnsi="Arial" w:cs="Arial"/>
        </w:rPr>
        <w:fldChar w:fldCharType="begin" w:fldLock="1"/>
      </w:r>
      <w:r w:rsidR="0033131A">
        <w:rPr>
          <w:rFonts w:ascii="Arial" w:hAnsi="Arial" w:cs="Arial"/>
        </w:rPr>
        <w:instrText>ADDIN CSL_CITATION { "citationItems" : [ { "id" : "ITEM-1", "itemData" : { "DOI" : "10.1007/s11033-012-2266-8", "ISSN" : "0301-4851", "author" : [ { "dropping-particle" : "", "family" : "Chao", "given" : "Yuehui", "non-dropping-particle" : "", "parse-names" : false, "suffix" : "" }, { "dropping-particle" : "", "family" : "Yang", "given" : "Qingchuan", "non-dropping-particle" : "", "parse-names" : false, "suffix" : "" }, { "dropping-particle" : "", "family" : "Kang", "given" : "Junmei", "non-dropping-particle" : "", "parse-names" : false, "suffix" : "" }, { "dropping-particle" : "", "family" : "Zhang", "given" : "Tiejun", "non-dropping-particle" : "", "parse-names" : false, "suffix" : "" }, { "dropping-particle" : "", "family" : "Sun", "given" : "Yan", "non-dropping-particle" : "", "parse-names" : false, "suffix" : "" } ], "container-title" : "Molecular Biology Reports", "id" : "ITEM-1", "issue" : "3", "issued" : { "date-parts" : [ [ "2013" ] ] }, "language" : "English", "page" : "2083-2090", "publisher" : "Springer Netherlands", "title" : "Expression of the alfalfa FRIGIDA-Like Gene, MsFRI-L delays flowering time in transgenic Arabidopsis thaliana", "type" : "article-journal", "volume" : "40" }, "uris" : [ "http://www.mendeley.com/documents/?uuid=6d0a3349-0913-43a2-8275-704e188aa119" ] } ], "mendeley" : { "formattedCitation" : "(Chao et al. 2013)", "plainTextFormattedCitation" : "(Chao et al. 2013)", "previouslyFormattedCitation" : "(Chao et al. 2013)" }, "properties" : { "noteIndex" : 0 }, "schema" : "https://github.com/citation-style-language/schema/raw/master/csl-citation.json" }</w:instrText>
      </w:r>
      <w:r w:rsidR="0033131A">
        <w:rPr>
          <w:rFonts w:ascii="Arial" w:hAnsi="Arial" w:cs="Arial"/>
        </w:rPr>
        <w:fldChar w:fldCharType="separate"/>
      </w:r>
      <w:r w:rsidR="00A70E3C" w:rsidRPr="00A70E3C">
        <w:rPr>
          <w:rFonts w:ascii="Arial" w:hAnsi="Arial" w:cs="Arial"/>
          <w:noProof/>
        </w:rPr>
        <w:t>(Chao et al. 2013)</w:t>
      </w:r>
      <w:r w:rsidR="0033131A">
        <w:rPr>
          <w:rFonts w:ascii="Arial" w:hAnsi="Arial" w:cs="Arial"/>
        </w:rPr>
        <w:fldChar w:fldCharType="end"/>
      </w:r>
      <w:r w:rsidR="00275733">
        <w:rPr>
          <w:rFonts w:ascii="Arial" w:hAnsi="Arial" w:cs="Arial"/>
        </w:rPr>
        <w:t>.</w:t>
      </w:r>
      <w:r w:rsidR="00A70E3C">
        <w:rPr>
          <w:rFonts w:ascii="Arial" w:hAnsi="Arial" w:cs="Arial"/>
        </w:rPr>
        <w:t xml:space="preserve"> </w:t>
      </w:r>
    </w:p>
    <w:p w:rsidR="008C6488" w:rsidRPr="00914D8A" w:rsidRDefault="00B21362">
      <w:pPr>
        <w:rPr>
          <w:rFonts w:ascii="Arial" w:hAnsi="Arial" w:cs="Arial"/>
        </w:rPr>
      </w:pPr>
      <w:del w:id="431" w:author="University of Newcastle" w:date="2015-07-02T12:48:00Z">
        <w:r w:rsidDel="009D2725">
          <w:rPr>
            <w:rFonts w:ascii="Arial" w:hAnsi="Arial" w:cs="Arial"/>
          </w:rPr>
          <w:delText xml:space="preserve">Other members of the </w:delText>
        </w:r>
      </w:del>
      <w:del w:id="432" w:author="University of Newcastle" w:date="2015-07-02T12:47:00Z">
        <w:r w:rsidR="00914D8A" w:rsidDel="009D2725">
          <w:rPr>
            <w:rFonts w:ascii="Arial" w:hAnsi="Arial" w:cs="Arial"/>
          </w:rPr>
          <w:delText xml:space="preserve">of </w:delText>
        </w:r>
      </w:del>
      <w:del w:id="433" w:author="University of Newcastle" w:date="2015-07-02T12:48:00Z">
        <w:r w:rsidR="00914D8A" w:rsidRPr="000768CF" w:rsidDel="009D2725">
          <w:rPr>
            <w:rFonts w:ascii="Arial" w:hAnsi="Arial" w:cs="Arial"/>
            <w:i/>
          </w:rPr>
          <w:delText>Fabaceae</w:delText>
        </w:r>
        <w:r w:rsidR="00914D8A" w:rsidDel="009D2725">
          <w:rPr>
            <w:rFonts w:ascii="Arial" w:hAnsi="Arial" w:cs="Arial"/>
          </w:rPr>
          <w:delText xml:space="preserve"> </w:delText>
        </w:r>
        <w:r w:rsidDel="009D2725">
          <w:rPr>
            <w:rFonts w:ascii="Arial" w:hAnsi="Arial" w:cs="Arial"/>
          </w:rPr>
          <w:delText>also</w:delText>
        </w:r>
        <w:r w:rsidR="00F05FFF" w:rsidDel="009D2725">
          <w:rPr>
            <w:rFonts w:ascii="Arial" w:hAnsi="Arial" w:cs="Arial"/>
          </w:rPr>
          <w:delText xml:space="preserve"> respond to vernalisation</w:delText>
        </w:r>
        <w:r w:rsidR="00914D8A" w:rsidDel="009D2725">
          <w:rPr>
            <w:rFonts w:ascii="Arial" w:hAnsi="Arial" w:cs="Arial"/>
          </w:rPr>
          <w:delText>.</w:delText>
        </w:r>
        <w:r w:rsidDel="009D2725">
          <w:rPr>
            <w:rFonts w:ascii="Arial" w:hAnsi="Arial" w:cs="Arial"/>
          </w:rPr>
          <w:delText xml:space="preserve"> </w:delText>
        </w:r>
      </w:del>
      <w:ins w:id="434" w:author="University of Newcastle" w:date="2015-07-02T12:47:00Z">
        <w:r w:rsidR="009D2725">
          <w:rPr>
            <w:rFonts w:ascii="Arial" w:hAnsi="Arial" w:cs="Arial"/>
          </w:rPr>
          <w:t>In addition to Medicago, t</w:t>
        </w:r>
      </w:ins>
      <w:del w:id="435" w:author="University of Newcastle" w:date="2015-07-02T12:47:00Z">
        <w:r w:rsidDel="009D2725">
          <w:rPr>
            <w:rFonts w:ascii="Arial" w:hAnsi="Arial" w:cs="Arial"/>
          </w:rPr>
          <w:delText>T</w:delText>
        </w:r>
      </w:del>
      <w:r>
        <w:rPr>
          <w:rFonts w:ascii="Arial" w:hAnsi="Arial" w:cs="Arial"/>
        </w:rPr>
        <w:t xml:space="preserve">he vernalisation response </w:t>
      </w:r>
      <w:ins w:id="436" w:author="University of Newcastle" w:date="2015-07-02T12:47:00Z">
        <w:r w:rsidR="009D2725">
          <w:rPr>
            <w:rFonts w:ascii="Arial" w:hAnsi="Arial" w:cs="Arial"/>
          </w:rPr>
          <w:t>of</w:t>
        </w:r>
      </w:ins>
      <w:del w:id="437" w:author="University of Newcastle" w:date="2015-07-02T12:47:00Z">
        <w:r w:rsidDel="009D2725">
          <w:rPr>
            <w:rFonts w:ascii="Arial" w:hAnsi="Arial" w:cs="Arial"/>
          </w:rPr>
          <w:delText>in</w:delText>
        </w:r>
      </w:del>
      <w:r>
        <w:rPr>
          <w:rFonts w:ascii="Arial" w:hAnsi="Arial" w:cs="Arial"/>
        </w:rPr>
        <w:t xml:space="preserve"> pea (</w:t>
      </w:r>
      <w:proofErr w:type="spellStart"/>
      <w:r w:rsidRPr="00B21362">
        <w:rPr>
          <w:rFonts w:ascii="Arial" w:hAnsi="Arial" w:cs="Arial"/>
          <w:i/>
        </w:rPr>
        <w:t>Pisum</w:t>
      </w:r>
      <w:proofErr w:type="spellEnd"/>
      <w:r>
        <w:rPr>
          <w:rFonts w:ascii="Arial" w:hAnsi="Arial" w:cs="Arial"/>
        </w:rPr>
        <w:t xml:space="preserve">) has been </w:t>
      </w:r>
      <w:ins w:id="438" w:author="University of Newcastle" w:date="2015-07-02T12:48:00Z">
        <w:r w:rsidR="009D2725">
          <w:rPr>
            <w:rFonts w:ascii="Arial" w:hAnsi="Arial" w:cs="Arial"/>
          </w:rPr>
          <w:t>studied</w:t>
        </w:r>
      </w:ins>
      <w:del w:id="439" w:author="University of Newcastle" w:date="2015-07-02T12:48:00Z">
        <w:r w:rsidDel="009D2725">
          <w:rPr>
            <w:rFonts w:ascii="Arial" w:hAnsi="Arial" w:cs="Arial"/>
          </w:rPr>
          <w:delText>known for some time</w:delText>
        </w:r>
      </w:del>
      <w:r>
        <w:rPr>
          <w:rFonts w:ascii="Arial" w:hAnsi="Arial" w:cs="Arial"/>
        </w:rPr>
        <w:t xml:space="preserve"> </w:t>
      </w:r>
      <w:r w:rsidR="00422003">
        <w:rPr>
          <w:rFonts w:ascii="Arial" w:hAnsi="Arial" w:cs="Arial"/>
        </w:rPr>
        <w:fldChar w:fldCharType="begin" w:fldLock="1"/>
      </w:r>
      <w:r w:rsidR="00422003">
        <w:rPr>
          <w:rFonts w:ascii="Arial" w:hAnsi="Arial" w:cs="Arial"/>
        </w:rPr>
        <w:instrText>ADDIN CSL_CITATION { "citationItems" : [ { "id" : "ITEM-1", "itemData" : { "DOI" : "10.1093/jxb/26.6.860", "abstract" : "Grafting experiments with several genotypes provide evidence that vernalization acts through at least two mechanisms.Vernalization of the stock promoted flowering by 26 nodes in genotype If e Sn Hr and 5.5 nodes in genotype If e Sn hr but had no detectable effect in genotype If e sn hr. Cold treatment appears to cause a higher ratio of promoter to inhibitor, at least in part, through low temperature repression of Sn activity. This mechanism is particularly evident in the cotyledons since they form a major area of Sn activity during vernalization. Continuous light was shown previously to prevent Sn forming inhibitor. It seems therefore that both photoperiod and vernalization have an effect through the Sn gene.Vernalization of the shoot promoted flowering by 19 nodes in genotype If e Sn Hr, 3 nodes genotype If e Sn hr, and 1 node in genotype If e sn hr1 grafted to an If e Sn hr stock. The shoot effect may result from one or possibly two mechanisms. Firstly, vernalization may lower the threshold ratio of promoter to inhibitor required at the apex for floral initiation. The same change in threshold could result in changes in the flowering node of quite different magnitude depending on the rate of change in the hormonal levels in the different genotypes. Secondly, vernalization may disturb the ageing process relative to the plastochronic age leading to an earlier (nodewise) decline in inhibitor level.", "author" : [ { "dropping-particle" : "", "family" : "Reid", "given" : "J B", "non-dropping-particle" : "", "parse-names" : false, "suffix" : "" }, { "dropping-particle" : "", "family" : "Murfet", "given" : "Ian C", "non-dropping-particle" : "", "parse-names" : false, "suffix" : "" } ], "container-title" : "Journal of Experimental Botany", "id" : "ITEM-1", "issue" : "6", "issued" : { "date-parts" : [ [ "1975", "12", "1" ] ] }, "note" : "10.1093/jxb/26.6.860", "page" : "860-867", "title" : "Flowering in Pisum: the Sites and Possible Mechanisms of the Vernalization Response", "type" : "article-journal", "volume" : "26" }, "uris" : [ "http://www.mendeley.com/documents/?uuid=cc2b076c-9850-4f79-806c-ffba14ff3e58" ] } ], "mendeley" : { "formattedCitation" : "(Reid &amp; Murfet 1975)", "plainTextFormattedCitation" : "(Reid &amp; Murfet 1975)" }, "properties" : { "noteIndex" : 0 }, "schema" : "https://github.com/citation-style-language/schema/raw/master/csl-citation.json" }</w:instrText>
      </w:r>
      <w:r w:rsidR="00422003">
        <w:rPr>
          <w:rFonts w:ascii="Arial" w:hAnsi="Arial" w:cs="Arial"/>
        </w:rPr>
        <w:fldChar w:fldCharType="separate"/>
      </w:r>
      <w:r w:rsidR="00422003" w:rsidRPr="00422003">
        <w:rPr>
          <w:rFonts w:ascii="Arial" w:hAnsi="Arial" w:cs="Arial"/>
          <w:noProof/>
        </w:rPr>
        <w:t>(Reid &amp; Murfet 1975)</w:t>
      </w:r>
      <w:r w:rsidR="00422003">
        <w:rPr>
          <w:rFonts w:ascii="Arial" w:hAnsi="Arial" w:cs="Arial"/>
        </w:rPr>
        <w:fldChar w:fldCharType="end"/>
      </w:r>
      <w:r>
        <w:rPr>
          <w:rFonts w:ascii="Arial" w:hAnsi="Arial" w:cs="Arial"/>
        </w:rPr>
        <w:t xml:space="preserve">. More recently, research in the </w:t>
      </w:r>
      <w:proofErr w:type="spellStart"/>
      <w:r>
        <w:rPr>
          <w:rFonts w:ascii="Arial" w:hAnsi="Arial" w:cs="Arial"/>
          <w:i/>
        </w:rPr>
        <w:t>Lupinus</w:t>
      </w:r>
      <w:proofErr w:type="spellEnd"/>
      <w:r>
        <w:rPr>
          <w:rFonts w:ascii="Arial" w:hAnsi="Arial" w:cs="Arial"/>
        </w:rPr>
        <w:t xml:space="preserve"> genus, </w:t>
      </w:r>
      <w:r w:rsidRPr="00914D8A">
        <w:rPr>
          <w:rFonts w:ascii="Arial" w:hAnsi="Arial" w:cs="Arial"/>
        </w:rPr>
        <w:t>(namely</w:t>
      </w:r>
      <w:r>
        <w:rPr>
          <w:rFonts w:ascii="Arial" w:hAnsi="Arial" w:cs="Arial"/>
          <w:i/>
        </w:rPr>
        <w:t xml:space="preserve"> </w:t>
      </w:r>
      <w:r w:rsidRPr="00914D8A">
        <w:rPr>
          <w:rFonts w:ascii="Arial" w:hAnsi="Arial" w:cs="Arial"/>
          <w:i/>
        </w:rPr>
        <w:t>L</w:t>
      </w:r>
      <w:r>
        <w:rPr>
          <w:rFonts w:ascii="Arial" w:hAnsi="Arial" w:cs="Arial"/>
          <w:i/>
        </w:rPr>
        <w:t>.</w:t>
      </w:r>
      <w:r w:rsidRPr="00C86C87">
        <w:rPr>
          <w:rFonts w:ascii="Arial" w:hAnsi="Arial" w:cs="Arial"/>
          <w:i/>
        </w:rPr>
        <w:t xml:space="preserve"> </w:t>
      </w:r>
      <w:proofErr w:type="spellStart"/>
      <w:r>
        <w:rPr>
          <w:rFonts w:ascii="Arial" w:hAnsi="Arial" w:cs="Arial"/>
          <w:i/>
        </w:rPr>
        <w:t>albus</w:t>
      </w:r>
      <w:proofErr w:type="spellEnd"/>
      <w:r>
        <w:rPr>
          <w:rFonts w:ascii="Arial" w:hAnsi="Arial" w:cs="Arial"/>
        </w:rPr>
        <w:t xml:space="preserve">, </w:t>
      </w:r>
      <w:r>
        <w:rPr>
          <w:rFonts w:ascii="Arial" w:hAnsi="Arial" w:cs="Arial"/>
          <w:i/>
        </w:rPr>
        <w:t xml:space="preserve">L. </w:t>
      </w:r>
      <w:proofErr w:type="spellStart"/>
      <w:r>
        <w:rPr>
          <w:rFonts w:ascii="Arial" w:hAnsi="Arial" w:cs="Arial"/>
          <w:i/>
        </w:rPr>
        <w:t>augustifolius</w:t>
      </w:r>
      <w:proofErr w:type="spellEnd"/>
      <w:r>
        <w:rPr>
          <w:rFonts w:ascii="Arial" w:hAnsi="Arial" w:cs="Arial"/>
        </w:rPr>
        <w:t xml:space="preserve"> and </w:t>
      </w:r>
      <w:r>
        <w:rPr>
          <w:rFonts w:ascii="Arial" w:hAnsi="Arial" w:cs="Arial"/>
          <w:i/>
        </w:rPr>
        <w:t xml:space="preserve">L. </w:t>
      </w:r>
      <w:proofErr w:type="spellStart"/>
      <w:r>
        <w:rPr>
          <w:rFonts w:ascii="Arial" w:hAnsi="Arial" w:cs="Arial"/>
          <w:i/>
        </w:rPr>
        <w:t>luteus</w:t>
      </w:r>
      <w:proofErr w:type="spellEnd"/>
      <w:r>
        <w:rPr>
          <w:rFonts w:ascii="Arial" w:hAnsi="Arial" w:cs="Arial"/>
        </w:rPr>
        <w:t xml:space="preserve">) has </w:t>
      </w:r>
      <w:del w:id="440" w:author="University of Newcastle" w:date="2015-07-02T12:49:00Z">
        <w:r w:rsidDel="009D2725">
          <w:rPr>
            <w:rFonts w:ascii="Arial" w:hAnsi="Arial" w:cs="Arial"/>
          </w:rPr>
          <w:delText xml:space="preserve">shown </w:delText>
        </w:r>
      </w:del>
      <w:ins w:id="441" w:author="University of Newcastle" w:date="2015-07-02T12:49:00Z">
        <w:r w:rsidR="009D2725">
          <w:rPr>
            <w:rFonts w:ascii="Arial" w:hAnsi="Arial" w:cs="Arial"/>
          </w:rPr>
          <w:t xml:space="preserve">revealed </w:t>
        </w:r>
      </w:ins>
      <w:r>
        <w:rPr>
          <w:rFonts w:ascii="Arial" w:hAnsi="Arial" w:cs="Arial"/>
        </w:rPr>
        <w:t xml:space="preserve">a </w:t>
      </w:r>
      <w:del w:id="442" w:author="University of Newcastle" w:date="2015-07-02T12:49:00Z">
        <w:r w:rsidDel="009D2725">
          <w:rPr>
            <w:rFonts w:ascii="Arial" w:hAnsi="Arial" w:cs="Arial"/>
          </w:rPr>
          <w:delText xml:space="preserve">similar </w:delText>
        </w:r>
      </w:del>
      <w:r>
        <w:rPr>
          <w:rFonts w:ascii="Arial" w:hAnsi="Arial" w:cs="Arial"/>
        </w:rPr>
        <w:t>vernalisation response</w:t>
      </w:r>
      <w:ins w:id="443" w:author="University of Newcastle" w:date="2015-07-02T12:49:00Z">
        <w:r w:rsidR="009D2725">
          <w:rPr>
            <w:rFonts w:ascii="Arial" w:hAnsi="Arial" w:cs="Arial"/>
          </w:rPr>
          <w:t xml:space="preserve"> similar to that of </w:t>
        </w:r>
        <w:r w:rsidR="009D2725" w:rsidRPr="009D2725">
          <w:rPr>
            <w:rFonts w:ascii="Arial" w:hAnsi="Arial" w:cs="Arial"/>
            <w:i/>
            <w:rPrChange w:id="444" w:author="University of Newcastle" w:date="2015-07-02T12:49:00Z">
              <w:rPr>
                <w:rFonts w:ascii="Arial" w:hAnsi="Arial" w:cs="Arial"/>
              </w:rPr>
            </w:rPrChange>
          </w:rPr>
          <w:t>Arabidopsis</w:t>
        </w:r>
      </w:ins>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"abstract" : "Early-flowering plants were selected from a field population of Lupinus angustifolius and from field and X-ray-treated populations of L. digitatus. One naturally-occurring dominant gene for earliness was isolated in each species, together with an artificially-induced recessive, unlinked to the dominant, in L. digitatus. To evaluate the different genotypes for breeding purposes, and to analyse the factors of the Western Australian environment controlling their flowering time, sowings of all genotypes were made with and without artificial vernalization, over a range of sowing dates, and in a range of environments differing mainly in temperature. Effects on flower initiation were estimated from times of flowering and first flowering node numbers. Flowering of L. angustifolius was found to be controlled mainly by its vernalization requirement. In L. digitatus, vernalization, a dark period inhibition, and an acceleration of flower initiation by high temperatures all appeared to be important. The dominant genes of both species removed all effective vernalization requirement, while the recessive in L. digitatus may have removed or relaxed a dark period inhibition. It was concluded that all three earliness genes would be useful in extending the cultivation ranges of the two species.", "author" : [ { "dropping-particle" : "", "family" : "Gladstones", "given" : "J S", "non-dropping-particle" : "", "parse-names" : false, "suffix" : "" }, { "dropping-particle" : "", "family" : "Hill", "given" : "G D", "non-dropping-particle" : "", "parse-names" : false, "suffix" : "" } ], "container-title" : "Australian Journal of Experimental Agriculture", "id" : "ITEM-1", "issue" : "37", "issued" : { "date-parts" : [ [ "1969", "1", "1" ] ] }, "page" : "213-220", "title" : "Selection for economic characters in Lupinus angustifolius and L. digitatus. 2. Time of flowering", "type" : "article-journal", "volume" : "9" }, "uris" : [ "http://www.mendeley.com/documents/?uuid=762d536c-358c-4a86-a141-f4b9443c1542" ] }, { "id" : "ITEM-2",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"ITEM-2",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"(Gladstones &amp; Hill 1969; Landers 1995)", "plainTextFormattedCitation" : "(Gladstones &amp; Hill 1969; Landers 1995)", "previouslyFormattedCitation" : "(Gladstones &amp; Hill 1969; Landers 1995)" }, "properties" : { "noteIndex" : 0 }, "schema" : "https://github.com/citation-style-language/schema/raw/master/csl-citation.json" }</w:instrText>
      </w:r>
      <w:r>
        <w:rPr>
          <w:rFonts w:ascii="Arial" w:hAnsi="Arial" w:cs="Arial"/>
        </w:rPr>
        <w:fldChar w:fldCharType="separate"/>
      </w:r>
      <w:r w:rsidRPr="00D619F2">
        <w:rPr>
          <w:rFonts w:ascii="Arial" w:hAnsi="Arial" w:cs="Arial"/>
          <w:noProof/>
        </w:rPr>
        <w:t>(Gladstones &amp; Hill 1969; Landers 1995)</w:t>
      </w:r>
      <w:r>
        <w:rPr>
          <w:rFonts w:ascii="Arial" w:hAnsi="Arial" w:cs="Arial"/>
        </w:rPr>
        <w:fldChar w:fldCharType="end"/>
      </w:r>
      <w:r>
        <w:rPr>
          <w:rFonts w:ascii="Arial" w:hAnsi="Arial" w:cs="Arial"/>
        </w:rPr>
        <w:t xml:space="preserve">. In both </w:t>
      </w:r>
      <w:proofErr w:type="spellStart"/>
      <w:r>
        <w:rPr>
          <w:rFonts w:ascii="Arial" w:hAnsi="Arial" w:cs="Arial"/>
          <w:i/>
        </w:rPr>
        <w:t>Pisum</w:t>
      </w:r>
      <w:proofErr w:type="spellEnd"/>
      <w:r>
        <w:rPr>
          <w:rFonts w:ascii="Arial" w:hAnsi="Arial" w:cs="Arial"/>
        </w:rPr>
        <w:t xml:space="preserve"> and </w:t>
      </w:r>
      <w:proofErr w:type="spellStart"/>
      <w:r>
        <w:rPr>
          <w:rFonts w:ascii="Arial" w:hAnsi="Arial" w:cs="Arial"/>
          <w:i/>
        </w:rPr>
        <w:t>Lupinus</w:t>
      </w:r>
      <w:proofErr w:type="spellEnd"/>
      <w:proofErr w:type="gramStart"/>
      <w:r w:rsidR="00914D8A">
        <w:rPr>
          <w:rFonts w:ascii="Arial" w:hAnsi="Arial" w:cs="Arial"/>
        </w:rPr>
        <w:t xml:space="preserve">, </w:t>
      </w:r>
      <w:proofErr w:type="gramEnd"/>
      <w:del w:id="445" w:author="University of Newcastle" w:date="2015-07-02T12:50:00Z">
        <w:r w:rsidR="00914D8A" w:rsidDel="009D2725">
          <w:rPr>
            <w:rFonts w:ascii="Arial" w:hAnsi="Arial" w:cs="Arial"/>
          </w:rPr>
          <w:delText xml:space="preserve">similar to </w:delText>
        </w:r>
        <w:r w:rsidR="00914D8A" w:rsidDel="009D2725">
          <w:rPr>
            <w:rFonts w:ascii="Arial" w:hAnsi="Arial" w:cs="Arial"/>
            <w:i/>
          </w:rPr>
          <w:delText>Arabidopsis</w:delText>
        </w:r>
      </w:del>
      <w:r w:rsidR="00914D8A">
        <w:rPr>
          <w:rFonts w:ascii="Arial" w:hAnsi="Arial" w:cs="Arial"/>
        </w:rPr>
        <w:t xml:space="preserve">, </w:t>
      </w:r>
      <w:del w:id="446" w:author="University of Newcastle" w:date="2015-07-02T12:50:00Z">
        <w:r w:rsidDel="009D2725">
          <w:rPr>
            <w:rFonts w:ascii="Arial" w:hAnsi="Arial" w:cs="Arial"/>
          </w:rPr>
          <w:delText xml:space="preserve">the </w:delText>
        </w:r>
      </w:del>
      <w:r w:rsidR="00914D8A">
        <w:rPr>
          <w:rFonts w:ascii="Arial" w:hAnsi="Arial" w:cs="Arial"/>
        </w:rPr>
        <w:t>decreased</w:t>
      </w:r>
      <w:r w:rsidR="00B21F77">
        <w:rPr>
          <w:rFonts w:ascii="Arial" w:hAnsi="Arial" w:cs="Arial"/>
        </w:rPr>
        <w:t xml:space="preserve"> </w:t>
      </w:r>
      <w:del w:id="447" w:author="University of Newcastle" w:date="2015-07-02T12:50:00Z">
        <w:r w:rsidDel="009D2725">
          <w:rPr>
            <w:rFonts w:ascii="Arial" w:hAnsi="Arial" w:cs="Arial"/>
          </w:rPr>
          <w:delText xml:space="preserve">in </w:delText>
        </w:r>
      </w:del>
      <w:r>
        <w:rPr>
          <w:rFonts w:ascii="Arial" w:hAnsi="Arial" w:cs="Arial"/>
        </w:rPr>
        <w:t xml:space="preserve">time to flowering is </w:t>
      </w:r>
      <w:ins w:id="448" w:author="University of Newcastle" w:date="2015-07-02T12:50:00Z">
        <w:r w:rsidR="009D2725">
          <w:rPr>
            <w:rFonts w:ascii="Arial" w:hAnsi="Arial" w:cs="Arial"/>
          </w:rPr>
          <w:t xml:space="preserve">inversely </w:t>
        </w:r>
      </w:ins>
      <w:r w:rsidR="00B21F77">
        <w:rPr>
          <w:rFonts w:ascii="Arial" w:hAnsi="Arial" w:cs="Arial"/>
        </w:rPr>
        <w:t xml:space="preserve">proportional to the time </w:t>
      </w:r>
      <w:del w:id="449" w:author="University of Newcastle" w:date="2015-07-02T12:51:00Z">
        <w:r w:rsidR="00B21F77" w:rsidDel="009D5974">
          <w:rPr>
            <w:rFonts w:ascii="Arial" w:hAnsi="Arial" w:cs="Arial"/>
          </w:rPr>
          <w:delText xml:space="preserve">the </w:delText>
        </w:r>
      </w:del>
      <w:ins w:id="450" w:author="University of Newcastle" w:date="2015-07-02T12:51:00Z">
        <w:r w:rsidR="009D5974">
          <w:rPr>
            <w:rFonts w:ascii="Arial" w:hAnsi="Arial" w:cs="Arial"/>
          </w:rPr>
          <w:t xml:space="preserve">that </w:t>
        </w:r>
      </w:ins>
      <w:r w:rsidR="00B21F77">
        <w:rPr>
          <w:rFonts w:ascii="Arial" w:hAnsi="Arial" w:cs="Arial"/>
        </w:rPr>
        <w:t xml:space="preserve">seedlings </w:t>
      </w:r>
      <w:del w:id="451" w:author="University of Newcastle" w:date="2015-07-02T12:51:00Z">
        <w:r w:rsidR="00D619F2" w:rsidDel="009D5974">
          <w:rPr>
            <w:rFonts w:ascii="Arial" w:hAnsi="Arial" w:cs="Arial"/>
          </w:rPr>
          <w:delText>have been</w:delText>
        </w:r>
      </w:del>
      <w:ins w:id="452" w:author="University of Newcastle" w:date="2015-07-02T12:51:00Z">
        <w:r w:rsidR="009D5974">
          <w:rPr>
            <w:rFonts w:ascii="Arial" w:hAnsi="Arial" w:cs="Arial"/>
          </w:rPr>
          <w:t>are</w:t>
        </w:r>
      </w:ins>
      <w:r w:rsidR="00B21F77">
        <w:rPr>
          <w:rFonts w:ascii="Arial" w:hAnsi="Arial" w:cs="Arial"/>
        </w:rPr>
        <w:t xml:space="preserve"> </w:t>
      </w:r>
      <w:del w:id="453" w:author="University of Newcastle" w:date="2015-07-02T12:51:00Z">
        <w:r w:rsidR="00B21F77" w:rsidDel="009D5974">
          <w:rPr>
            <w:rFonts w:ascii="Arial" w:hAnsi="Arial" w:cs="Arial"/>
          </w:rPr>
          <w:delText>exposed to vernalisation conditions</w:delText>
        </w:r>
      </w:del>
      <w:ins w:id="454" w:author="University of Newcastle" w:date="2015-07-02T12:51:00Z">
        <w:r w:rsidR="009D5974">
          <w:rPr>
            <w:rFonts w:ascii="Arial" w:hAnsi="Arial" w:cs="Arial"/>
          </w:rPr>
          <w:t>vernalised</w:t>
        </w:r>
      </w:ins>
      <w:r w:rsidR="00B21F77">
        <w:rPr>
          <w:rFonts w:ascii="Arial" w:hAnsi="Arial" w:cs="Arial"/>
        </w:rPr>
        <w:t>.</w:t>
      </w:r>
      <w:r>
        <w:rPr>
          <w:rFonts w:ascii="Arial" w:hAnsi="Arial" w:cs="Arial"/>
        </w:rPr>
        <w:t xml:space="preserve"> </w:t>
      </w:r>
      <w:r w:rsidR="00914D8A">
        <w:rPr>
          <w:rFonts w:ascii="Arial" w:hAnsi="Arial" w:cs="Arial"/>
        </w:rPr>
        <w:t xml:space="preserve">While the exact </w:t>
      </w:r>
      <w:proofErr w:type="gramStart"/>
      <w:r w:rsidR="00914D8A">
        <w:rPr>
          <w:rFonts w:ascii="Arial" w:hAnsi="Arial" w:cs="Arial"/>
        </w:rPr>
        <w:t>mechanisms for this phenotypic response ha</w:t>
      </w:r>
      <w:ins w:id="455" w:author="University of Newcastle" w:date="2015-07-02T12:51:00Z">
        <w:r w:rsidR="009D5974">
          <w:rPr>
            <w:rFonts w:ascii="Arial" w:hAnsi="Arial" w:cs="Arial"/>
          </w:rPr>
          <w:t>s</w:t>
        </w:r>
      </w:ins>
      <w:proofErr w:type="gramEnd"/>
      <w:del w:id="456" w:author="University of Newcastle" w:date="2015-07-02T12:51:00Z">
        <w:r w:rsidR="00914D8A" w:rsidDel="009D5974">
          <w:rPr>
            <w:rFonts w:ascii="Arial" w:hAnsi="Arial" w:cs="Arial"/>
          </w:rPr>
          <w:delText>ve</w:delText>
        </w:r>
      </w:del>
      <w:r w:rsidR="00914D8A">
        <w:rPr>
          <w:rFonts w:ascii="Arial" w:hAnsi="Arial" w:cs="Arial"/>
        </w:rPr>
        <w:t xml:space="preserve"> not been </w:t>
      </w:r>
      <w:del w:id="457" w:author="University of Newcastle" w:date="2015-07-02T12:52:00Z">
        <w:r w:rsidR="00914D8A" w:rsidDel="009D5974">
          <w:rPr>
            <w:rFonts w:ascii="Arial" w:hAnsi="Arial" w:cs="Arial"/>
          </w:rPr>
          <w:delText>confirmed</w:delText>
        </w:r>
        <w:r w:rsidR="005F404C" w:rsidDel="009D5974">
          <w:rPr>
            <w:rFonts w:ascii="Arial" w:hAnsi="Arial" w:cs="Arial"/>
          </w:rPr>
          <w:delText xml:space="preserve"> </w:delText>
        </w:r>
      </w:del>
      <w:ins w:id="458" w:author="University of Newcastle" w:date="2015-07-02T12:52:00Z">
        <w:r w:rsidR="009D5974">
          <w:rPr>
            <w:rFonts w:ascii="Arial" w:hAnsi="Arial" w:cs="Arial"/>
          </w:rPr>
          <w:t xml:space="preserve">determined at the molecular level </w:t>
        </w:r>
      </w:ins>
      <w:r w:rsidR="005F404C">
        <w:rPr>
          <w:rFonts w:ascii="Arial" w:hAnsi="Arial" w:cs="Arial"/>
        </w:rPr>
        <w:t>in these genera</w:t>
      </w:r>
      <w:r w:rsidR="00914D8A">
        <w:rPr>
          <w:rFonts w:ascii="Arial" w:hAnsi="Arial" w:cs="Arial"/>
        </w:rPr>
        <w:t xml:space="preserve">, it </w:t>
      </w:r>
      <w:r>
        <w:rPr>
          <w:rFonts w:ascii="Arial" w:hAnsi="Arial" w:cs="Arial"/>
        </w:rPr>
        <w:t>could be surmised</w:t>
      </w:r>
      <w:r w:rsidR="00914D8A">
        <w:rPr>
          <w:rFonts w:ascii="Arial" w:hAnsi="Arial" w:cs="Arial"/>
        </w:rPr>
        <w:t xml:space="preserve"> that homologs of the </w:t>
      </w:r>
      <w:proofErr w:type="spellStart"/>
      <w:r w:rsidR="00914D8A">
        <w:rPr>
          <w:rFonts w:ascii="Arial" w:hAnsi="Arial" w:cs="Arial"/>
          <w:i/>
        </w:rPr>
        <w:t>MtFT</w:t>
      </w:r>
      <w:proofErr w:type="spellEnd"/>
      <w:r w:rsidR="00914D8A">
        <w:rPr>
          <w:rFonts w:ascii="Arial" w:hAnsi="Arial" w:cs="Arial"/>
        </w:rPr>
        <w:t xml:space="preserve"> family w</w:t>
      </w:r>
      <w:ins w:id="459" w:author="University of Newcastle" w:date="2015-07-02T12:52:00Z">
        <w:r w:rsidR="009D5974">
          <w:rPr>
            <w:rFonts w:ascii="Arial" w:hAnsi="Arial" w:cs="Arial"/>
          </w:rPr>
          <w:t xml:space="preserve">ould also be mediating a similar, and </w:t>
        </w:r>
      </w:ins>
      <w:del w:id="460" w:author="University of Newcastle" w:date="2015-07-02T12:52:00Z">
        <w:r w:rsidR="00914D8A" w:rsidDel="009D5974">
          <w:rPr>
            <w:rFonts w:ascii="Arial" w:hAnsi="Arial" w:cs="Arial"/>
          </w:rPr>
          <w:delText>ill</w:delText>
        </w:r>
      </w:del>
      <w:del w:id="461" w:author="University of Newcastle" w:date="2015-07-02T12:53:00Z">
        <w:r w:rsidR="00914D8A" w:rsidDel="009D5974">
          <w:rPr>
            <w:rFonts w:ascii="Arial" w:hAnsi="Arial" w:cs="Arial"/>
          </w:rPr>
          <w:delText xml:space="preserve"> play a </w:delText>
        </w:r>
      </w:del>
      <w:r w:rsidR="00914D8A">
        <w:rPr>
          <w:rFonts w:ascii="Arial" w:hAnsi="Arial" w:cs="Arial"/>
        </w:rPr>
        <w:t>central role</w:t>
      </w:r>
      <w:del w:id="462" w:author="University of Newcastle" w:date="2015-07-02T12:53:00Z">
        <w:r w:rsidDel="009D5974">
          <w:rPr>
            <w:rFonts w:ascii="Arial" w:hAnsi="Arial" w:cs="Arial"/>
          </w:rPr>
          <w:delText xml:space="preserve">, similar to </w:delText>
        </w:r>
        <w:r w:rsidDel="009D5974">
          <w:rPr>
            <w:rFonts w:ascii="Arial" w:hAnsi="Arial" w:cs="Arial"/>
            <w:i/>
          </w:rPr>
          <w:delText>Medicago</w:delText>
        </w:r>
      </w:del>
      <w:r w:rsidR="00914D8A">
        <w:rPr>
          <w:rFonts w:ascii="Arial" w:hAnsi="Arial" w:cs="Arial"/>
        </w:rPr>
        <w:t>.</w:t>
      </w:r>
    </w:p>
    <w:p w:rsidR="008C6488" w:rsidRDefault="0085597D">
      <w:pPr>
        <w:rPr>
          <w:rFonts w:ascii="Arial" w:hAnsi="Arial" w:cs="Arial"/>
        </w:rPr>
      </w:pPr>
      <w:r>
        <w:rPr>
          <w:rFonts w:ascii="Arial" w:hAnsi="Arial" w:cs="Arial"/>
        </w:rPr>
        <w:t xml:space="preserve">Even </w:t>
      </w:r>
      <w:del w:id="463" w:author="University of Newcastle" w:date="2015-07-02T12:58:00Z">
        <w:r w:rsidDel="009D5974">
          <w:rPr>
            <w:rFonts w:ascii="Arial" w:hAnsi="Arial" w:cs="Arial"/>
          </w:rPr>
          <w:delText xml:space="preserve">with </w:delText>
        </w:r>
      </w:del>
      <w:ins w:id="464" w:author="University of Newcastle" w:date="2015-07-02T12:58:00Z">
        <w:r w:rsidR="009D5974">
          <w:rPr>
            <w:rFonts w:ascii="Arial" w:hAnsi="Arial" w:cs="Arial"/>
          </w:rPr>
          <w:t xml:space="preserve">in </w:t>
        </w:r>
      </w:ins>
      <w:r>
        <w:rPr>
          <w:rFonts w:ascii="Arial" w:hAnsi="Arial" w:cs="Arial"/>
        </w:rPr>
        <w:t xml:space="preserve">the absence of MADS-box </w:t>
      </w:r>
      <w:del w:id="465" w:author="University of Newcastle" w:date="2015-07-02T12:58:00Z">
        <w:r w:rsidDel="009D5974">
          <w:rPr>
            <w:rFonts w:ascii="Arial" w:hAnsi="Arial" w:cs="Arial"/>
          </w:rPr>
          <w:delText xml:space="preserve">homologs </w:delText>
        </w:r>
      </w:del>
      <w:proofErr w:type="spellStart"/>
      <w:ins w:id="466" w:author="University of Newcastle" w:date="2015-07-02T12:58:00Z">
        <w:r w:rsidR="009D5974">
          <w:rPr>
            <w:rFonts w:ascii="Arial" w:hAnsi="Arial" w:cs="Arial"/>
          </w:rPr>
          <w:t>orthologs</w:t>
        </w:r>
        <w:proofErr w:type="spellEnd"/>
        <w:r w:rsidR="009D5974">
          <w:rPr>
            <w:rFonts w:ascii="Arial" w:hAnsi="Arial" w:cs="Arial"/>
          </w:rPr>
          <w:t xml:space="preserve"> </w:t>
        </w:r>
      </w:ins>
      <w:r>
        <w:rPr>
          <w:rFonts w:ascii="Arial" w:hAnsi="Arial" w:cs="Arial"/>
        </w:rPr>
        <w:t>to</w:t>
      </w:r>
      <w:r w:rsidR="0088482D">
        <w:rPr>
          <w:rFonts w:ascii="Arial" w:hAnsi="Arial" w:cs="Arial"/>
        </w:rPr>
        <w:t xml:space="preserve"> </w:t>
      </w:r>
      <w:r w:rsidR="0088482D" w:rsidRPr="009D5974">
        <w:rPr>
          <w:rFonts w:ascii="Arial" w:hAnsi="Arial" w:cs="Arial"/>
          <w:rPrChange w:id="467" w:author="University of Newcastle" w:date="2015-07-02T12:58:00Z">
            <w:rPr>
              <w:rFonts w:ascii="Arial" w:hAnsi="Arial" w:cs="Arial"/>
              <w:i/>
            </w:rPr>
          </w:rPrChange>
        </w:rPr>
        <w:t>FLC</w:t>
      </w:r>
      <w:ins w:id="468" w:author="University of Newcastle" w:date="2015-07-02T12:59:00Z">
        <w:r w:rsidR="009D5974">
          <w:rPr>
            <w:rFonts w:ascii="Arial" w:hAnsi="Arial" w:cs="Arial"/>
          </w:rPr>
          <w:t>,</w:t>
        </w:r>
      </w:ins>
      <w:r w:rsidR="0088482D">
        <w:rPr>
          <w:rFonts w:ascii="Arial" w:hAnsi="Arial" w:cs="Arial"/>
        </w:rPr>
        <w:t xml:space="preserve"> and </w:t>
      </w:r>
      <w:ins w:id="469" w:author="University of Newcastle" w:date="2015-07-02T12:59:00Z">
        <w:r w:rsidR="009D5974">
          <w:rPr>
            <w:rFonts w:ascii="Arial" w:hAnsi="Arial" w:cs="Arial"/>
          </w:rPr>
          <w:t xml:space="preserve">to </w:t>
        </w:r>
      </w:ins>
      <w:r w:rsidR="0088482D" w:rsidRPr="009D5974">
        <w:rPr>
          <w:rFonts w:ascii="Arial" w:hAnsi="Arial" w:cs="Arial"/>
          <w:rPrChange w:id="470" w:author="University of Newcastle" w:date="2015-07-02T12:58:00Z">
            <w:rPr>
              <w:rFonts w:ascii="Arial" w:hAnsi="Arial" w:cs="Arial"/>
              <w:i/>
            </w:rPr>
          </w:rPrChange>
        </w:rPr>
        <w:t>MAF1</w:t>
      </w:r>
      <w:r w:rsidR="0088482D">
        <w:rPr>
          <w:rFonts w:ascii="Arial" w:hAnsi="Arial" w:cs="Arial"/>
          <w:i/>
        </w:rPr>
        <w:t xml:space="preserve"> </w:t>
      </w:r>
      <w:r w:rsidR="0088482D">
        <w:rPr>
          <w:rFonts w:ascii="Arial" w:hAnsi="Arial" w:cs="Arial"/>
        </w:rPr>
        <w:t xml:space="preserve">through </w:t>
      </w:r>
      <w:ins w:id="471" w:author="University of Newcastle" w:date="2015-07-02T12:58:00Z">
        <w:r w:rsidR="009D5974">
          <w:rPr>
            <w:rFonts w:ascii="Arial" w:hAnsi="Arial" w:cs="Arial"/>
          </w:rPr>
          <w:t xml:space="preserve">to </w:t>
        </w:r>
      </w:ins>
      <w:r w:rsidR="0088482D" w:rsidRPr="009D5974">
        <w:rPr>
          <w:rFonts w:ascii="Arial" w:hAnsi="Arial" w:cs="Arial"/>
          <w:rPrChange w:id="472" w:author="University of Newcastle" w:date="2015-07-02T12:58:00Z">
            <w:rPr>
              <w:rFonts w:ascii="Arial" w:hAnsi="Arial" w:cs="Arial"/>
              <w:i/>
            </w:rPr>
          </w:rPrChange>
        </w:rPr>
        <w:t>MAF5</w:t>
      </w:r>
      <w:r w:rsidR="0088482D">
        <w:rPr>
          <w:rFonts w:ascii="Arial" w:hAnsi="Arial" w:cs="Arial"/>
        </w:rPr>
        <w:t xml:space="preserve">, </w:t>
      </w:r>
      <w:ins w:id="473" w:author="University of Newcastle" w:date="2015-07-02T12:58:00Z">
        <w:r w:rsidR="009D5974">
          <w:rPr>
            <w:rFonts w:ascii="Arial" w:hAnsi="Arial" w:cs="Arial"/>
          </w:rPr>
          <w:t xml:space="preserve">proteins </w:t>
        </w:r>
      </w:ins>
      <w:r w:rsidR="0088482D">
        <w:rPr>
          <w:rFonts w:ascii="Arial" w:hAnsi="Arial" w:cs="Arial"/>
        </w:rPr>
        <w:t>critical to</w:t>
      </w:r>
      <w:r w:rsidR="00914D8A">
        <w:rPr>
          <w:rFonts w:ascii="Arial" w:hAnsi="Arial" w:cs="Arial"/>
        </w:rPr>
        <w:t xml:space="preserve"> the vernalisation response and</w:t>
      </w:r>
      <w:r w:rsidR="0088482D">
        <w:rPr>
          <w:rFonts w:ascii="Arial" w:hAnsi="Arial" w:cs="Arial"/>
        </w:rPr>
        <w:t xml:space="preserve"> flowering time in </w:t>
      </w:r>
      <w:r w:rsidR="0088482D">
        <w:rPr>
          <w:rFonts w:ascii="Arial" w:hAnsi="Arial" w:cs="Arial"/>
          <w:i/>
        </w:rPr>
        <w:t>Arabidopsis</w:t>
      </w:r>
      <w:r w:rsidR="0088482D">
        <w:rPr>
          <w:rFonts w:ascii="Arial" w:hAnsi="Arial" w:cs="Arial"/>
        </w:rPr>
        <w:t xml:space="preserve">, </w:t>
      </w:r>
      <w:del w:id="474" w:author="University of Newcastle" w:date="2015-07-02T12:59:00Z">
        <w:r w:rsidR="0088482D" w:rsidDel="009D5974">
          <w:rPr>
            <w:rFonts w:ascii="Arial" w:hAnsi="Arial" w:cs="Arial"/>
          </w:rPr>
          <w:delText xml:space="preserve">the </w:delText>
        </w:r>
      </w:del>
      <w:proofErr w:type="spellStart"/>
      <w:r w:rsidR="0088482D" w:rsidRPr="000768CF">
        <w:rPr>
          <w:rFonts w:ascii="Arial" w:hAnsi="Arial" w:cs="Arial"/>
          <w:i/>
        </w:rPr>
        <w:t>Fabaceae</w:t>
      </w:r>
      <w:proofErr w:type="spellEnd"/>
      <w:r w:rsidR="0088482D">
        <w:rPr>
          <w:rFonts w:ascii="Arial" w:hAnsi="Arial" w:cs="Arial"/>
        </w:rPr>
        <w:t xml:space="preserve"> are still able to response to vernalisation environmental cues</w:t>
      </w:r>
      <w:r w:rsidR="00914D8A">
        <w:rPr>
          <w:rFonts w:ascii="Arial" w:hAnsi="Arial" w:cs="Arial"/>
        </w:rPr>
        <w:t xml:space="preserve">, as </w:t>
      </w:r>
      <w:del w:id="475" w:author="University of Newcastle" w:date="2015-07-02T13:00:00Z">
        <w:r w:rsidR="00914D8A" w:rsidDel="009D5974">
          <w:rPr>
            <w:rFonts w:ascii="Arial" w:hAnsi="Arial" w:cs="Arial"/>
          </w:rPr>
          <w:delText>seen in</w:delText>
        </w:r>
      </w:del>
      <w:ins w:id="476" w:author="University of Newcastle" w:date="2015-07-02T13:00:00Z">
        <w:r w:rsidR="009D5974">
          <w:rPr>
            <w:rFonts w:ascii="Arial" w:hAnsi="Arial" w:cs="Arial"/>
          </w:rPr>
          <w:t>evidenced by the</w:t>
        </w:r>
      </w:ins>
      <w:r w:rsidR="00A70E3C">
        <w:rPr>
          <w:rFonts w:ascii="Arial" w:hAnsi="Arial" w:cs="Arial"/>
        </w:rPr>
        <w:t xml:space="preserve"> over</w:t>
      </w:r>
      <w:ins w:id="477" w:author="University of Newcastle" w:date="2015-07-02T13:01:00Z">
        <w:r w:rsidR="007877FB">
          <w:rPr>
            <w:rFonts w:ascii="Arial" w:hAnsi="Arial" w:cs="Arial"/>
          </w:rPr>
          <w:t>-</w:t>
        </w:r>
      </w:ins>
      <w:r w:rsidR="00A70E3C">
        <w:rPr>
          <w:rFonts w:ascii="Arial" w:hAnsi="Arial" w:cs="Arial"/>
        </w:rPr>
        <w:t xml:space="preserve">expression of </w:t>
      </w:r>
      <w:r w:rsidR="00A70E3C">
        <w:rPr>
          <w:rFonts w:ascii="Arial" w:hAnsi="Arial" w:cs="Arial"/>
          <w:i/>
        </w:rPr>
        <w:t>MtFTa1</w:t>
      </w:r>
      <w:r w:rsidR="00A70E3C">
        <w:rPr>
          <w:rFonts w:ascii="Arial" w:hAnsi="Arial" w:cs="Arial"/>
        </w:rPr>
        <w:t xml:space="preserve"> </w:t>
      </w:r>
      <w:ins w:id="478" w:author="University of Newcastle" w:date="2015-07-02T13:02:00Z">
        <w:r w:rsidR="007877FB">
          <w:rPr>
            <w:rFonts w:ascii="Arial" w:hAnsi="Arial" w:cs="Arial"/>
          </w:rPr>
          <w:t xml:space="preserve">in the </w:t>
        </w:r>
        <w:r w:rsidR="007877FB" w:rsidRPr="007877FB">
          <w:rPr>
            <w:rFonts w:ascii="Arial" w:hAnsi="Arial" w:cs="Arial"/>
            <w:i/>
            <w:rPrChange w:id="479" w:author="University of Newcastle" w:date="2015-07-02T13:03:00Z">
              <w:rPr>
                <w:rFonts w:ascii="Arial" w:hAnsi="Arial" w:cs="Arial"/>
              </w:rPr>
            </w:rPrChange>
          </w:rPr>
          <w:t>Medicago</w:t>
        </w:r>
        <w:r w:rsidR="007877FB">
          <w:rPr>
            <w:rFonts w:ascii="Arial" w:hAnsi="Arial" w:cs="Arial"/>
          </w:rPr>
          <w:t xml:space="preserve"> spring mutant plant line</w:t>
        </w:r>
      </w:ins>
      <w:ins w:id="480" w:author="University of Newcastle" w:date="2015-07-02T13:04:00Z">
        <w:r w:rsidR="007877FB">
          <w:rPr>
            <w:rFonts w:ascii="Arial" w:hAnsi="Arial" w:cs="Arial"/>
          </w:rPr>
          <w:t xml:space="preserve"> </w:t>
        </w:r>
      </w:ins>
      <w:r w:rsidR="00A70E3C">
        <w:rPr>
          <w:rFonts w:ascii="Arial" w:hAnsi="Arial" w:cs="Arial"/>
        </w:rPr>
        <w:t>and</w:t>
      </w:r>
      <w:ins w:id="481" w:author="University of Newcastle" w:date="2015-07-02T13:04:00Z">
        <w:r w:rsidR="007877FB">
          <w:rPr>
            <w:rFonts w:ascii="Arial" w:hAnsi="Arial" w:cs="Arial"/>
          </w:rPr>
          <w:t xml:space="preserve"> the homologous functional role mediated by</w:t>
        </w:r>
      </w:ins>
      <w:r w:rsidR="00A70E3C">
        <w:rPr>
          <w:rFonts w:ascii="Arial" w:hAnsi="Arial" w:cs="Arial"/>
        </w:rPr>
        <w:t xml:space="preserve"> </w:t>
      </w:r>
      <w:proofErr w:type="spellStart"/>
      <w:r w:rsidR="00A70E3C">
        <w:rPr>
          <w:rFonts w:ascii="Arial" w:hAnsi="Arial" w:cs="Arial"/>
          <w:i/>
        </w:rPr>
        <w:t>MtFRI</w:t>
      </w:r>
      <w:proofErr w:type="spellEnd"/>
      <w:r w:rsidR="00A70E3C">
        <w:rPr>
          <w:rFonts w:ascii="Arial" w:hAnsi="Arial" w:cs="Arial"/>
          <w:i/>
        </w:rPr>
        <w:t>-like</w:t>
      </w:r>
      <w:ins w:id="482" w:author="University of Newcastle" w:date="2015-07-02T13:04:00Z">
        <w:r w:rsidR="007877FB">
          <w:rPr>
            <w:rFonts w:ascii="Arial" w:hAnsi="Arial" w:cs="Arial"/>
          </w:rPr>
          <w:t xml:space="preserve"> when expressed in </w:t>
        </w:r>
        <w:r w:rsidR="007877FB" w:rsidRPr="007877FB">
          <w:rPr>
            <w:rFonts w:ascii="Arial" w:hAnsi="Arial" w:cs="Arial"/>
            <w:i/>
            <w:rPrChange w:id="483" w:author="University of Newcastle" w:date="2015-07-02T13:04:00Z">
              <w:rPr>
                <w:rFonts w:ascii="Arial" w:hAnsi="Arial" w:cs="Arial"/>
              </w:rPr>
            </w:rPrChange>
          </w:rPr>
          <w:t>Arabidopsis</w:t>
        </w:r>
      </w:ins>
      <w:r w:rsidR="0088482D">
        <w:rPr>
          <w:rFonts w:ascii="Arial" w:hAnsi="Arial" w:cs="Arial"/>
        </w:rPr>
        <w:t>.</w:t>
      </w:r>
      <w:r w:rsidR="00A70E3C">
        <w:rPr>
          <w:rFonts w:ascii="Arial" w:hAnsi="Arial" w:cs="Arial"/>
        </w:rPr>
        <w:t xml:space="preserve"> </w:t>
      </w:r>
      <w:ins w:id="484" w:author="University of Newcastle" w:date="2015-07-02T13:05:00Z">
        <w:r w:rsidR="007877FB">
          <w:rPr>
            <w:rFonts w:ascii="Arial" w:hAnsi="Arial" w:cs="Arial"/>
          </w:rPr>
          <w:t xml:space="preserve">However, </w:t>
        </w:r>
      </w:ins>
      <w:del w:id="485" w:author="University of Newcastle" w:date="2015-07-02T13:05:00Z">
        <w:r w:rsidR="00A70E3C" w:rsidDel="007877FB">
          <w:rPr>
            <w:rFonts w:ascii="Arial" w:hAnsi="Arial" w:cs="Arial"/>
          </w:rPr>
          <w:delText xml:space="preserve">While these have been shown to be functional homologs in </w:delText>
        </w:r>
        <w:r w:rsidR="00A70E3C" w:rsidDel="007877FB">
          <w:rPr>
            <w:rFonts w:ascii="Arial" w:hAnsi="Arial" w:cs="Arial"/>
            <w:i/>
          </w:rPr>
          <w:delText>Arabidopsis</w:delText>
        </w:r>
        <w:r w:rsidR="00A70E3C" w:rsidDel="007877FB">
          <w:rPr>
            <w:rFonts w:ascii="Arial" w:hAnsi="Arial" w:cs="Arial"/>
          </w:rPr>
          <w:delText xml:space="preserve">, </w:delText>
        </w:r>
      </w:del>
      <w:r w:rsidR="00A70E3C">
        <w:rPr>
          <w:rFonts w:ascii="Arial" w:hAnsi="Arial" w:cs="Arial"/>
        </w:rPr>
        <w:t>the exact mechanis</w:t>
      </w:r>
      <w:ins w:id="486" w:author="University of Newcastle" w:date="2015-07-02T13:05:00Z">
        <w:r w:rsidR="007877FB">
          <w:rPr>
            <w:rFonts w:ascii="Arial" w:hAnsi="Arial" w:cs="Arial"/>
          </w:rPr>
          <w:t>tic role directed by</w:t>
        </w:r>
      </w:ins>
      <w:del w:id="487" w:author="University of Newcastle" w:date="2015-07-02T13:05:00Z">
        <w:r w:rsidR="00A70E3C" w:rsidDel="007877FB">
          <w:rPr>
            <w:rFonts w:ascii="Arial" w:hAnsi="Arial" w:cs="Arial"/>
          </w:rPr>
          <w:delText>m</w:delText>
        </w:r>
      </w:del>
      <w:r w:rsidR="00A70E3C">
        <w:rPr>
          <w:rFonts w:ascii="Arial" w:hAnsi="Arial" w:cs="Arial"/>
        </w:rPr>
        <w:t xml:space="preserve"> of these </w:t>
      </w:r>
      <w:ins w:id="488" w:author="University of Newcastle" w:date="2015-07-02T13:06:00Z">
        <w:r w:rsidR="007877FB">
          <w:rPr>
            <w:rFonts w:ascii="Arial" w:hAnsi="Arial" w:cs="Arial"/>
          </w:rPr>
          <w:t xml:space="preserve">vernalisation response </w:t>
        </w:r>
      </w:ins>
      <w:r w:rsidR="00A70E3C">
        <w:rPr>
          <w:rFonts w:ascii="Arial" w:hAnsi="Arial" w:cs="Arial"/>
        </w:rPr>
        <w:t>regulators</w:t>
      </w:r>
      <w:r w:rsidR="00914D8A">
        <w:rPr>
          <w:rFonts w:ascii="Arial" w:hAnsi="Arial" w:cs="Arial"/>
        </w:rPr>
        <w:t xml:space="preserve"> in legumes</w:t>
      </w:r>
      <w:r w:rsidR="0088482D">
        <w:rPr>
          <w:rFonts w:ascii="Arial" w:hAnsi="Arial" w:cs="Arial"/>
        </w:rPr>
        <w:t xml:space="preserve"> </w:t>
      </w:r>
      <w:del w:id="489" w:author="University of Newcastle" w:date="2015-07-02T13:06:00Z">
        <w:r w:rsidR="0088482D" w:rsidDel="007877FB">
          <w:rPr>
            <w:rFonts w:ascii="Arial" w:hAnsi="Arial" w:cs="Arial"/>
          </w:rPr>
          <w:delText>are yet to be characterised</w:delText>
        </w:r>
      </w:del>
      <w:ins w:id="490" w:author="University of Newcastle" w:date="2015-07-02T13:06:00Z">
        <w:r w:rsidR="007877FB">
          <w:rPr>
            <w:rFonts w:ascii="Arial" w:hAnsi="Arial" w:cs="Arial"/>
          </w:rPr>
          <w:t>remains to be determined</w:t>
        </w:r>
      </w:ins>
      <w:r w:rsidR="0088482D">
        <w:rPr>
          <w:rFonts w:ascii="Arial" w:hAnsi="Arial" w:cs="Arial"/>
        </w:rPr>
        <w:t>.</w:t>
      </w:r>
    </w:p>
    <w:p w:rsidR="0088482D" w:rsidRPr="00EA78E3" w:rsidRDefault="0088482D">
      <w:pPr>
        <w:rPr>
          <w:rFonts w:ascii="Arial" w:hAnsi="Arial" w:cs="Arial"/>
        </w:rPr>
      </w:pPr>
    </w:p>
    <w:p w:rsidR="00294372" w:rsidRPr="00EA78E3" w:rsidRDefault="00131A98" w:rsidP="00294372">
      <w:pPr>
        <w:rPr>
          <w:rFonts w:ascii="Arial" w:hAnsi="Arial" w:cs="Arial"/>
        </w:rPr>
      </w:pPr>
      <w:r>
        <w:rPr>
          <w:rFonts w:ascii="Arial" w:hAnsi="Arial" w:cs="Arial"/>
        </w:rPr>
        <w:t>Vernalisation in Texas Bluebell</w:t>
      </w:r>
    </w:p>
    <w:p w:rsidR="004D43F8" w:rsidRPr="00EC6A08" w:rsidRDefault="00274C3A" w:rsidP="00294372">
      <w:pPr>
        <w:rPr>
          <w:rFonts w:ascii="Arial" w:hAnsi="Arial" w:cs="Arial"/>
        </w:rPr>
      </w:pPr>
      <w:r>
        <w:rPr>
          <w:rFonts w:ascii="Arial" w:hAnsi="Arial" w:cs="Arial"/>
        </w:rPr>
        <w:t>Texas Bluebell (</w:t>
      </w:r>
      <w:proofErr w:type="spellStart"/>
      <w:r>
        <w:rPr>
          <w:rFonts w:ascii="Arial" w:hAnsi="Arial" w:cs="Arial"/>
          <w:i/>
        </w:rPr>
        <w:t>Eustoma</w:t>
      </w:r>
      <w:proofErr w:type="spellEnd"/>
      <w:r>
        <w:rPr>
          <w:rFonts w:ascii="Arial" w:hAnsi="Arial" w:cs="Arial"/>
          <w:i/>
        </w:rPr>
        <w:t xml:space="preserve"> </w:t>
      </w:r>
      <w:r w:rsidR="009F5707" w:rsidRPr="009F5707">
        <w:rPr>
          <w:rFonts w:ascii="Arial" w:hAnsi="Arial" w:cs="Arial"/>
        </w:rPr>
        <w:t>spp.</w:t>
      </w:r>
      <w:r>
        <w:rPr>
          <w:rFonts w:ascii="Arial" w:hAnsi="Arial" w:cs="Arial"/>
        </w:rPr>
        <w:t xml:space="preserve">) is an ornamental flowering plant native to the southern United States, Central America and the northern </w:t>
      </w:r>
      <w:r w:rsidR="00345E47">
        <w:rPr>
          <w:rFonts w:ascii="Arial" w:hAnsi="Arial" w:cs="Arial"/>
        </w:rPr>
        <w:t>regions</w:t>
      </w:r>
      <w:r>
        <w:rPr>
          <w:rFonts w:ascii="Arial" w:hAnsi="Arial" w:cs="Arial"/>
        </w:rPr>
        <w:t xml:space="preserve"> of South America.</w:t>
      </w:r>
      <w:r w:rsidR="00345E47">
        <w:rPr>
          <w:rFonts w:ascii="Arial" w:hAnsi="Arial" w:cs="Arial"/>
        </w:rPr>
        <w:t xml:space="preserve"> </w:t>
      </w:r>
      <w:proofErr w:type="spellStart"/>
      <w:r w:rsidR="00345E47">
        <w:rPr>
          <w:rFonts w:ascii="Arial" w:hAnsi="Arial" w:cs="Arial"/>
          <w:i/>
        </w:rPr>
        <w:t>Eustoma</w:t>
      </w:r>
      <w:proofErr w:type="spellEnd"/>
      <w:r w:rsidR="00345E47">
        <w:rPr>
          <w:rFonts w:ascii="Arial" w:hAnsi="Arial" w:cs="Arial"/>
        </w:rPr>
        <w:t xml:space="preserve"> </w:t>
      </w:r>
      <w:r w:rsidR="00235F26">
        <w:rPr>
          <w:rFonts w:ascii="Arial" w:hAnsi="Arial" w:cs="Arial"/>
        </w:rPr>
        <w:t xml:space="preserve">have a similar vernalisation response to </w:t>
      </w:r>
      <w:r w:rsidR="00235F26" w:rsidRPr="00235F26">
        <w:rPr>
          <w:rFonts w:ascii="Arial" w:hAnsi="Arial" w:cs="Arial"/>
          <w:i/>
        </w:rPr>
        <w:t>Arabidopsis</w:t>
      </w:r>
      <w:r w:rsidR="00B21F77">
        <w:rPr>
          <w:rFonts w:ascii="Arial" w:hAnsi="Arial" w:cs="Arial"/>
          <w:i/>
        </w:rPr>
        <w:t xml:space="preserve"> </w:t>
      </w:r>
      <w:r w:rsidR="00B21F77">
        <w:rPr>
          <w:rFonts w:ascii="Arial" w:hAnsi="Arial" w:cs="Arial"/>
        </w:rPr>
        <w:t xml:space="preserve">and </w:t>
      </w:r>
      <w:r w:rsidR="00B21F77">
        <w:rPr>
          <w:rFonts w:ascii="Arial" w:hAnsi="Arial" w:cs="Arial"/>
          <w:i/>
        </w:rPr>
        <w:t xml:space="preserve">L. </w:t>
      </w:r>
      <w:proofErr w:type="spellStart"/>
      <w:r w:rsidR="00B21F77">
        <w:rPr>
          <w:rFonts w:ascii="Arial" w:hAnsi="Arial" w:cs="Arial"/>
          <w:i/>
        </w:rPr>
        <w:t>augustifolius</w:t>
      </w:r>
      <w:proofErr w:type="spellEnd"/>
      <w:r w:rsidR="00235F26">
        <w:rPr>
          <w:rFonts w:ascii="Arial" w:hAnsi="Arial" w:cs="Arial"/>
        </w:rPr>
        <w:t xml:space="preserve">, where the time to </w:t>
      </w:r>
      <w:del w:id="491" w:author="University of Newcastle" w:date="2015-07-02T13:13:00Z">
        <w:r w:rsidR="00235F26" w:rsidDel="007A7887">
          <w:rPr>
            <w:rFonts w:ascii="Arial" w:hAnsi="Arial" w:cs="Arial"/>
          </w:rPr>
          <w:delText xml:space="preserve">bolting </w:delText>
        </w:r>
      </w:del>
      <w:ins w:id="492" w:author="University of Newcastle" w:date="2015-07-02T13:13:00Z">
        <w:r w:rsidR="007A7887">
          <w:rPr>
            <w:rFonts w:ascii="Arial" w:hAnsi="Arial" w:cs="Arial"/>
          </w:rPr>
          <w:t xml:space="preserve">flowering </w:t>
        </w:r>
      </w:ins>
      <w:r w:rsidR="00235F26">
        <w:rPr>
          <w:rFonts w:ascii="Arial" w:hAnsi="Arial" w:cs="Arial"/>
        </w:rPr>
        <w:t xml:space="preserve">is </w:t>
      </w:r>
      <w:del w:id="493" w:author="University of Newcastle" w:date="2015-07-02T13:13:00Z">
        <w:r w:rsidR="008404B5" w:rsidDel="007A7887">
          <w:rPr>
            <w:rFonts w:ascii="Arial" w:hAnsi="Arial" w:cs="Arial"/>
          </w:rPr>
          <w:delText>shortened in</w:delText>
        </w:r>
      </w:del>
      <w:ins w:id="494" w:author="University of Newcastle" w:date="2015-07-02T13:13:00Z">
        <w:r w:rsidR="007A7887">
          <w:rPr>
            <w:rFonts w:ascii="Arial" w:hAnsi="Arial" w:cs="Arial"/>
          </w:rPr>
          <w:t>inversely</w:t>
        </w:r>
      </w:ins>
      <w:r w:rsidR="008404B5">
        <w:rPr>
          <w:rFonts w:ascii="Arial" w:hAnsi="Arial" w:cs="Arial"/>
        </w:rPr>
        <w:t xml:space="preserve"> </w:t>
      </w:r>
      <w:r w:rsidR="00235F26">
        <w:rPr>
          <w:rFonts w:ascii="Arial" w:hAnsi="Arial" w:cs="Arial"/>
        </w:rPr>
        <w:t xml:space="preserve">proportional to the </w:t>
      </w:r>
      <w:del w:id="495" w:author="University of Newcastle" w:date="2015-07-02T13:14:00Z">
        <w:r w:rsidR="00235F26" w:rsidDel="007A7887">
          <w:rPr>
            <w:rFonts w:ascii="Arial" w:hAnsi="Arial" w:cs="Arial"/>
          </w:rPr>
          <w:delText xml:space="preserve">amount </w:delText>
        </w:r>
      </w:del>
      <w:ins w:id="496" w:author="University of Newcastle" w:date="2015-07-02T13:14:00Z">
        <w:r w:rsidR="007A7887">
          <w:rPr>
            <w:rFonts w:ascii="Arial" w:hAnsi="Arial" w:cs="Arial"/>
          </w:rPr>
          <w:t xml:space="preserve">period </w:t>
        </w:r>
      </w:ins>
      <w:r w:rsidR="00235F26">
        <w:rPr>
          <w:rFonts w:ascii="Arial" w:hAnsi="Arial" w:cs="Arial"/>
        </w:rPr>
        <w:t xml:space="preserve">of cold exposure </w:t>
      </w:r>
      <w:r w:rsidR="005A4C7B">
        <w:rPr>
          <w:rFonts w:ascii="Arial" w:hAnsi="Arial" w:cs="Arial"/>
        </w:rPr>
        <w:fldChar w:fldCharType="begin" w:fldLock="1"/>
      </w:r>
      <w:r w:rsidR="005A4C7B">
        <w:rPr>
          <w:rFonts w:ascii="Arial" w:hAnsi="Arial" w:cs="Arial"/>
        </w:rPr>
        <w:instrText>ADDIN CSL_CITATION { "citationItems" : [ { "id" : "ITEM-1", "itemData" : { "DOI" : "http://dx.doi.org/10.1016/0304-4238(92)90110-X", "ISSN" : "0304-4238", "author" : [ { "dropping-particle" : "", "family" : "Pergola", "given" : "G", "non-dropping-particle" : "", "parse-names" : false, "suffix" : "" } ], "container-title" : "Scientia Horticulturae", "id" : "ITEM-1", "issue" : "1\u20132", "issued" : { "date-parts" : [ [ "1992", "7" ] ] }, "page" : "123-127", "title" : "The need for vernalization in Eustoma russellianum", "type" : "article-journal", "volume" : "51" }, "uris" : [ "http://www.mendeley.com/documents/?uuid=268e1f05-b02f-4019-9fde-24b7ef196cb9" ] } ], "mendeley" : { "formattedCitation" : "(Pergola 1992)", "plainTextFormattedCitation" : "(Pergola 1992)", "previouslyFormattedCitation" : "(Pergola 1992)" }, "properties" : { "noteIndex" : 0 }, "schema" : "https://github.com/citation-style-language/schema/raw/master/csl-citation.json" }</w:instrText>
      </w:r>
      <w:r w:rsidR="005A4C7B">
        <w:rPr>
          <w:rFonts w:ascii="Arial" w:hAnsi="Arial" w:cs="Arial"/>
        </w:rPr>
        <w:fldChar w:fldCharType="separate"/>
      </w:r>
      <w:r w:rsidR="00235F26" w:rsidRPr="00235F26">
        <w:rPr>
          <w:rFonts w:ascii="Arial" w:hAnsi="Arial" w:cs="Arial"/>
          <w:noProof/>
        </w:rPr>
        <w:t>(Pergola 1992)</w:t>
      </w:r>
      <w:r w:rsidR="005A4C7B">
        <w:rPr>
          <w:rFonts w:ascii="Arial" w:hAnsi="Arial" w:cs="Arial"/>
        </w:rPr>
        <w:fldChar w:fldCharType="end"/>
      </w:r>
      <w:r w:rsidR="00235F26">
        <w:rPr>
          <w:rFonts w:ascii="Arial" w:hAnsi="Arial" w:cs="Arial"/>
        </w:rPr>
        <w:t xml:space="preserve">. </w:t>
      </w:r>
      <w:proofErr w:type="spellStart"/>
      <w:r w:rsidR="00235F26">
        <w:rPr>
          <w:rFonts w:ascii="Arial" w:hAnsi="Arial" w:cs="Arial"/>
          <w:i/>
        </w:rPr>
        <w:t>Eustoma</w:t>
      </w:r>
      <w:proofErr w:type="spellEnd"/>
      <w:r w:rsidR="00235F26">
        <w:rPr>
          <w:rFonts w:ascii="Arial" w:hAnsi="Arial" w:cs="Arial"/>
        </w:rPr>
        <w:t xml:space="preserve"> </w:t>
      </w:r>
      <w:proofErr w:type="spellStart"/>
      <w:r w:rsidR="009F5707">
        <w:rPr>
          <w:rFonts w:ascii="Arial" w:hAnsi="Arial" w:cs="Arial"/>
          <w:i/>
        </w:rPr>
        <w:t>grandiflorum</w:t>
      </w:r>
      <w:proofErr w:type="spellEnd"/>
      <w:r w:rsidR="009F5707">
        <w:rPr>
          <w:rFonts w:ascii="Arial" w:hAnsi="Arial" w:cs="Arial"/>
        </w:rPr>
        <w:t xml:space="preserve"> </w:t>
      </w:r>
      <w:del w:id="497" w:author="University of Newcastle" w:date="2015-07-02T13:14:00Z">
        <w:r w:rsidR="00235F26" w:rsidDel="007A7887">
          <w:rPr>
            <w:rFonts w:ascii="Arial" w:hAnsi="Arial" w:cs="Arial"/>
          </w:rPr>
          <w:delText>contain</w:delText>
        </w:r>
        <w:r w:rsidR="005A4C7B" w:rsidDel="007A7887">
          <w:rPr>
            <w:rFonts w:ascii="Arial" w:hAnsi="Arial" w:cs="Arial"/>
          </w:rPr>
          <w:delText>s</w:delText>
        </w:r>
        <w:r w:rsidR="00235F26" w:rsidDel="007A7887">
          <w:rPr>
            <w:rFonts w:ascii="Arial" w:hAnsi="Arial" w:cs="Arial"/>
          </w:rPr>
          <w:delText xml:space="preserve"> </w:delText>
        </w:r>
      </w:del>
      <w:ins w:id="498" w:author="University of Newcastle" w:date="2015-07-02T13:14:00Z">
        <w:r w:rsidR="007A7887">
          <w:rPr>
            <w:rFonts w:ascii="Arial" w:hAnsi="Arial" w:cs="Arial"/>
          </w:rPr>
          <w:t xml:space="preserve">encodes </w:t>
        </w:r>
      </w:ins>
      <w:r w:rsidR="00235F26">
        <w:rPr>
          <w:rFonts w:ascii="Arial" w:hAnsi="Arial" w:cs="Arial"/>
        </w:rPr>
        <w:t>homologs to</w:t>
      </w:r>
      <w:r w:rsidR="002A3EDB">
        <w:rPr>
          <w:rFonts w:ascii="Arial" w:hAnsi="Arial" w:cs="Arial"/>
        </w:rPr>
        <w:t xml:space="preserve"> </w:t>
      </w:r>
      <w:r w:rsidR="002A3EDB" w:rsidRPr="002A3EDB">
        <w:rPr>
          <w:rFonts w:ascii="Arial" w:hAnsi="Arial" w:cs="Arial"/>
          <w:i/>
        </w:rPr>
        <w:t>Arabidopsis</w:t>
      </w:r>
      <w:r w:rsidR="00235F26">
        <w:rPr>
          <w:rFonts w:ascii="Arial" w:hAnsi="Arial" w:cs="Arial"/>
        </w:rPr>
        <w:t xml:space="preserve"> FLC, FT and SOC1 (</w:t>
      </w:r>
      <w:proofErr w:type="spellStart"/>
      <w:r w:rsidR="00235F26">
        <w:rPr>
          <w:rFonts w:ascii="Arial" w:hAnsi="Arial" w:cs="Arial"/>
        </w:rPr>
        <w:t>EgFLCL</w:t>
      </w:r>
      <w:proofErr w:type="spellEnd"/>
      <w:r w:rsidR="00235F26">
        <w:rPr>
          <w:rFonts w:ascii="Arial" w:hAnsi="Arial" w:cs="Arial"/>
        </w:rPr>
        <w:t xml:space="preserve">, </w:t>
      </w:r>
      <w:proofErr w:type="spellStart"/>
      <w:r w:rsidR="00235F26">
        <w:rPr>
          <w:rFonts w:ascii="Arial" w:hAnsi="Arial" w:cs="Arial"/>
        </w:rPr>
        <w:t>EgFTL</w:t>
      </w:r>
      <w:proofErr w:type="spellEnd"/>
      <w:r w:rsidR="00235F26">
        <w:rPr>
          <w:rFonts w:ascii="Arial" w:hAnsi="Arial" w:cs="Arial"/>
        </w:rPr>
        <w:t xml:space="preserve"> and EgSOC1</w:t>
      </w:r>
      <w:r w:rsidR="004D0155">
        <w:rPr>
          <w:rFonts w:ascii="Arial" w:hAnsi="Arial" w:cs="Arial"/>
        </w:rPr>
        <w:t>L</w:t>
      </w:r>
      <w:r w:rsidR="009032D2">
        <w:rPr>
          <w:rFonts w:ascii="Arial" w:hAnsi="Arial" w:cs="Arial"/>
        </w:rPr>
        <w:t xml:space="preserve"> respectively).</w:t>
      </w:r>
      <w:r w:rsidR="004D0155">
        <w:rPr>
          <w:rFonts w:ascii="Arial" w:hAnsi="Arial" w:cs="Arial"/>
        </w:rPr>
        <w:t xml:space="preserve"> </w:t>
      </w:r>
      <w:proofErr w:type="spellStart"/>
      <w:r w:rsidR="004D0155">
        <w:rPr>
          <w:rFonts w:ascii="Arial" w:hAnsi="Arial" w:cs="Arial"/>
        </w:rPr>
        <w:t>EgFTL</w:t>
      </w:r>
      <w:proofErr w:type="spellEnd"/>
      <w:r w:rsidR="004D0155">
        <w:rPr>
          <w:rFonts w:ascii="Arial" w:hAnsi="Arial" w:cs="Arial"/>
        </w:rPr>
        <w:t xml:space="preserve"> and EgSOC1L appear to be functional homologs of </w:t>
      </w:r>
      <w:r w:rsidR="005A4C7B">
        <w:rPr>
          <w:rFonts w:ascii="Arial" w:hAnsi="Arial" w:cs="Arial"/>
        </w:rPr>
        <w:t xml:space="preserve">their </w:t>
      </w:r>
      <w:r w:rsidR="005A4C7B">
        <w:rPr>
          <w:rFonts w:ascii="Arial" w:hAnsi="Arial" w:cs="Arial"/>
          <w:i/>
        </w:rPr>
        <w:t>Arabidopsis</w:t>
      </w:r>
      <w:r w:rsidR="009032D2">
        <w:rPr>
          <w:rFonts w:ascii="Arial" w:hAnsi="Arial" w:cs="Arial"/>
        </w:rPr>
        <w:t xml:space="preserve"> counterparts and are</w:t>
      </w:r>
      <w:r w:rsidR="005A4C7B">
        <w:rPr>
          <w:rFonts w:ascii="Arial" w:hAnsi="Arial" w:cs="Arial"/>
        </w:rPr>
        <w:t xml:space="preserve"> lowly expressed until restoration of</w:t>
      </w:r>
      <w:ins w:id="499" w:author="University of Newcastle" w:date="2015-07-02T13:14:00Z">
        <w:r w:rsidR="007A7887">
          <w:rPr>
            <w:rFonts w:ascii="Arial" w:hAnsi="Arial" w:cs="Arial"/>
          </w:rPr>
          <w:t xml:space="preserve"> an</w:t>
        </w:r>
      </w:ins>
      <w:r w:rsidR="005A4C7B">
        <w:rPr>
          <w:rFonts w:ascii="Arial" w:hAnsi="Arial" w:cs="Arial"/>
        </w:rPr>
        <w:t xml:space="preserve"> inductive photoperiod post vernalisation</w:t>
      </w:r>
      <w:ins w:id="500" w:author="University of Newcastle" w:date="2015-07-02T13:14:00Z">
        <w:r w:rsidR="007A7887">
          <w:rPr>
            <w:rFonts w:ascii="Arial" w:hAnsi="Arial" w:cs="Arial"/>
          </w:rPr>
          <w:t>. At this time,</w:t>
        </w:r>
      </w:ins>
      <w:del w:id="501" w:author="University of Newcastle" w:date="2015-07-02T13:14:00Z">
        <w:r w:rsidR="005A4C7B" w:rsidDel="007A7887">
          <w:rPr>
            <w:rFonts w:ascii="Arial" w:hAnsi="Arial" w:cs="Arial"/>
          </w:rPr>
          <w:delText>,</w:delText>
        </w:r>
      </w:del>
      <w:r w:rsidR="005A4C7B">
        <w:rPr>
          <w:rFonts w:ascii="Arial" w:hAnsi="Arial" w:cs="Arial"/>
        </w:rPr>
        <w:t xml:space="preserve"> </w:t>
      </w:r>
      <w:del w:id="502" w:author="University of Newcastle" w:date="2015-07-02T13:15:00Z">
        <w:r w:rsidR="005A4C7B" w:rsidDel="007A7887">
          <w:rPr>
            <w:rFonts w:ascii="Arial" w:hAnsi="Arial" w:cs="Arial"/>
          </w:rPr>
          <w:delText xml:space="preserve">when </w:delText>
        </w:r>
      </w:del>
      <w:r w:rsidR="002A3EDB">
        <w:rPr>
          <w:rFonts w:ascii="Arial" w:hAnsi="Arial" w:cs="Arial"/>
        </w:rPr>
        <w:t xml:space="preserve">the </w:t>
      </w:r>
      <w:r w:rsidR="005A4C7B">
        <w:rPr>
          <w:rFonts w:ascii="Arial" w:hAnsi="Arial" w:cs="Arial"/>
        </w:rPr>
        <w:t xml:space="preserve">expression </w:t>
      </w:r>
      <w:del w:id="503" w:author="University of Newcastle" w:date="2015-07-02T13:15:00Z">
        <w:r w:rsidR="005A4C7B" w:rsidDel="007A7887">
          <w:rPr>
            <w:rFonts w:ascii="Arial" w:hAnsi="Arial" w:cs="Arial"/>
          </w:rPr>
          <w:delText xml:space="preserve">levels </w:delText>
        </w:r>
      </w:del>
      <w:r w:rsidR="002A3EDB">
        <w:rPr>
          <w:rFonts w:ascii="Arial" w:hAnsi="Arial" w:cs="Arial"/>
        </w:rPr>
        <w:t xml:space="preserve">of </w:t>
      </w:r>
      <w:proofErr w:type="spellStart"/>
      <w:r w:rsidR="002A3EDB" w:rsidRPr="007A7887">
        <w:rPr>
          <w:rFonts w:ascii="Arial" w:hAnsi="Arial" w:cs="Arial"/>
          <w:i/>
          <w:rPrChange w:id="504" w:author="University of Newcastle" w:date="2015-07-02T13:15:00Z">
            <w:rPr>
              <w:rFonts w:ascii="Arial" w:hAnsi="Arial" w:cs="Arial"/>
            </w:rPr>
          </w:rPrChange>
        </w:rPr>
        <w:t>EgFTL</w:t>
      </w:r>
      <w:proofErr w:type="spellEnd"/>
      <w:r w:rsidR="002A3EDB">
        <w:rPr>
          <w:rFonts w:ascii="Arial" w:hAnsi="Arial" w:cs="Arial"/>
        </w:rPr>
        <w:t xml:space="preserve"> and </w:t>
      </w:r>
      <w:r w:rsidR="002A3EDB" w:rsidRPr="007A7887">
        <w:rPr>
          <w:rFonts w:ascii="Arial" w:hAnsi="Arial" w:cs="Arial"/>
          <w:i/>
          <w:rPrChange w:id="505" w:author="University of Newcastle" w:date="2015-07-02T13:15:00Z">
            <w:rPr>
              <w:rFonts w:ascii="Arial" w:hAnsi="Arial" w:cs="Arial"/>
            </w:rPr>
          </w:rPrChange>
        </w:rPr>
        <w:t>EgSOC1L</w:t>
      </w:r>
      <w:r w:rsidR="002A3EDB">
        <w:rPr>
          <w:rFonts w:ascii="Arial" w:hAnsi="Arial" w:cs="Arial"/>
        </w:rPr>
        <w:t xml:space="preserve"> </w:t>
      </w:r>
      <w:r w:rsidR="005A4C7B">
        <w:rPr>
          <w:rFonts w:ascii="Arial" w:hAnsi="Arial" w:cs="Arial"/>
        </w:rPr>
        <w:t>increase</w:t>
      </w:r>
      <w:ins w:id="506" w:author="University of Newcastle" w:date="2015-07-02T13:15:00Z">
        <w:r w:rsidR="007A7887">
          <w:rPr>
            <w:rFonts w:ascii="Arial" w:hAnsi="Arial" w:cs="Arial"/>
          </w:rPr>
          <w:t>s</w:t>
        </w:r>
      </w:ins>
      <w:r w:rsidR="005A4C7B">
        <w:rPr>
          <w:rFonts w:ascii="Arial" w:hAnsi="Arial" w:cs="Arial"/>
        </w:rPr>
        <w:t xml:space="preserve">. However, </w:t>
      </w:r>
      <w:proofErr w:type="spellStart"/>
      <w:r w:rsidR="005A4C7B" w:rsidRPr="007A7887">
        <w:rPr>
          <w:rFonts w:ascii="Arial" w:hAnsi="Arial" w:cs="Arial"/>
          <w:i/>
          <w:rPrChange w:id="507" w:author="University of Newcastle" w:date="2015-07-02T13:15:00Z">
            <w:rPr>
              <w:rFonts w:ascii="Arial" w:hAnsi="Arial" w:cs="Arial"/>
            </w:rPr>
          </w:rPrChange>
        </w:rPr>
        <w:t>EgFLCL</w:t>
      </w:r>
      <w:proofErr w:type="spellEnd"/>
      <w:r w:rsidR="005A4C7B">
        <w:rPr>
          <w:rFonts w:ascii="Arial" w:hAnsi="Arial" w:cs="Arial"/>
        </w:rPr>
        <w:t xml:space="preserve"> appears to be </w:t>
      </w:r>
      <w:r w:rsidR="000E0E56">
        <w:rPr>
          <w:rFonts w:ascii="Arial" w:hAnsi="Arial" w:cs="Arial"/>
        </w:rPr>
        <w:t>lowly expressed</w:t>
      </w:r>
      <w:r w:rsidR="005A4C7B">
        <w:rPr>
          <w:rFonts w:ascii="Arial" w:hAnsi="Arial" w:cs="Arial"/>
        </w:rPr>
        <w:t xml:space="preserve"> during vegetative growth and only increases with the onset of vernalisation, the opposite </w:t>
      </w:r>
      <w:ins w:id="508" w:author="University of Newcastle" w:date="2015-07-02T13:16:00Z">
        <w:r w:rsidR="007A7887">
          <w:rPr>
            <w:rFonts w:ascii="Arial" w:hAnsi="Arial" w:cs="Arial"/>
          </w:rPr>
          <w:t xml:space="preserve">expression profile to that widely reported for </w:t>
        </w:r>
      </w:ins>
      <w:del w:id="509" w:author="University of Newcastle" w:date="2015-07-02T13:16:00Z">
        <w:r w:rsidR="005A4C7B" w:rsidDel="007A7887">
          <w:rPr>
            <w:rFonts w:ascii="Arial" w:hAnsi="Arial" w:cs="Arial"/>
          </w:rPr>
          <w:delText xml:space="preserve">of what is observed in </w:delText>
        </w:r>
      </w:del>
      <w:r w:rsidR="005A4C7B">
        <w:rPr>
          <w:rFonts w:ascii="Arial" w:hAnsi="Arial" w:cs="Arial"/>
          <w:i/>
        </w:rPr>
        <w:t>Arabidopsis</w:t>
      </w:r>
      <w:r w:rsidR="005A4C7B">
        <w:rPr>
          <w:rFonts w:ascii="Arial" w:hAnsi="Arial" w:cs="Arial"/>
        </w:rPr>
        <w:t xml:space="preserve"> </w:t>
      </w:r>
      <w:ins w:id="510" w:author="University of Newcastle" w:date="2015-07-02T13:16:00Z">
        <w:r w:rsidR="007A7887" w:rsidRPr="007A7887">
          <w:rPr>
            <w:rFonts w:ascii="Arial" w:hAnsi="Arial" w:cs="Arial"/>
            <w:i/>
            <w:rPrChange w:id="511" w:author="University of Newcastle" w:date="2015-07-02T13:16:00Z">
              <w:rPr>
                <w:rFonts w:ascii="Arial" w:hAnsi="Arial" w:cs="Arial"/>
              </w:rPr>
            </w:rPrChange>
          </w:rPr>
          <w:t>FLC</w:t>
        </w:r>
        <w:r w:rsidR="007A7887">
          <w:rPr>
            <w:rFonts w:ascii="Arial" w:hAnsi="Arial" w:cs="Arial"/>
          </w:rPr>
          <w:t xml:space="preserve"> </w:t>
        </w:r>
      </w:ins>
      <w:r w:rsidR="00887EC6">
        <w:rPr>
          <w:rFonts w:ascii="Arial" w:hAnsi="Arial" w:cs="Arial"/>
        </w:rPr>
        <w:fldChar w:fldCharType="begin" w:fldLock="1"/>
      </w:r>
      <w:r w:rsidR="00887EC6">
        <w:rPr>
          <w:rFonts w:ascii="Arial" w:hAnsi="Arial" w:cs="Arial"/>
        </w:rPr>
        <w:instrText>ADDIN CSL_CITATION { "citationItems" : [ { "id" : "ITEM-1", "itemData" : { "DOI" : "10.1111/j.1399-3054.2011.01447.x", "ISSN" : "1399-3054", "author" : [ { "dropping-particle" : "", "family" : "Nakano", "given" : "Yoshihiro", "non-dropping-particle" : "", "parse-names" : false, "suffix" : "" }, { "dropping-particle" : "", "family" : "Kawashima", "given" : "Hiroki", "non-dropping-particle" : "", "parse-names" : false, "suffix" : "" }, { "dropping-particle" : "", "family" : "Kinoshita", "given" : "Takafumi", "non-dropping-particle" : "", "parse-names" : false, "suffix" : "" }, { "dropping-particle" : "", "family" : "Yoshikawa", "given" : "Hiroyasu", "non-dropping-particle" : "", "parse-names" : false, "suffix" : "" }, { "dropping-particle" : "", "family" : "Hisamatsu", "given" : "Tamotsu", "non-dropping-particle" : "", "parse-names" : false, "suffix" : "" } ], "container-title" : "Physiologia Plantarum", "id" : "ITEM-1", "issue" : "4", "issued" : { "date-parts" : [ [ "2011", "4", "1" ] ] }, "page" : "383-393", "publisher" : "Blackwell Publishing Ltd", "title" : "Characterization of FLC, SOC1 and FT homologs in Eustoma grandiflorum: effects of vernalization and post-vernalization conditions on flowering and gene expression", "type" : "article-journal", "volume" : "141" }, "uris" : [ "http://www.mendeley.com/documents/?uuid=79fb9ea9-e2de-4914-ab1b-eb2f12b4ba16" ] } ], "mendeley" : { "formattedCitation" : "(Nakano et al. 2011)", "plainTextFormattedCitation" : "(Nakano et al. 2011)", "previouslyFormattedCitation" : "(Nakano et al. 2011)" }, "properties" : { "noteIndex" : 0 }, "schema" : "https://github.com/citation-style-language/schema/raw/master/csl-citation.json" }</w:instrText>
      </w:r>
      <w:r w:rsidR="00887EC6">
        <w:rPr>
          <w:rFonts w:ascii="Arial" w:hAnsi="Arial" w:cs="Arial"/>
        </w:rPr>
        <w:fldChar w:fldCharType="separate"/>
      </w:r>
      <w:r w:rsidR="005A4C7B" w:rsidRPr="005A4C7B">
        <w:rPr>
          <w:rFonts w:ascii="Arial" w:hAnsi="Arial" w:cs="Arial"/>
          <w:noProof/>
        </w:rPr>
        <w:t>(Nakano et al. 2011)</w:t>
      </w:r>
      <w:r w:rsidR="00887EC6">
        <w:rPr>
          <w:rFonts w:ascii="Arial" w:hAnsi="Arial" w:cs="Arial"/>
        </w:rPr>
        <w:fldChar w:fldCharType="end"/>
      </w:r>
      <w:r w:rsidR="005A4C7B">
        <w:rPr>
          <w:rFonts w:ascii="Arial" w:hAnsi="Arial" w:cs="Arial"/>
        </w:rPr>
        <w:t>.</w:t>
      </w:r>
      <w:r w:rsidR="00EC6A08">
        <w:rPr>
          <w:rFonts w:ascii="Arial" w:hAnsi="Arial" w:cs="Arial"/>
        </w:rPr>
        <w:t xml:space="preserve"> </w:t>
      </w:r>
      <w:ins w:id="512" w:author="University of Newcastle" w:date="2015-07-02T13:16:00Z">
        <w:r w:rsidR="007A7887">
          <w:rPr>
            <w:rFonts w:ascii="Arial" w:hAnsi="Arial" w:cs="Arial"/>
          </w:rPr>
          <w:t>Alternatively, t</w:t>
        </w:r>
      </w:ins>
      <w:del w:id="513" w:author="University of Newcastle" w:date="2015-07-02T13:16:00Z">
        <w:r w:rsidR="00EC6A08" w:rsidDel="007A7887">
          <w:rPr>
            <w:rFonts w:ascii="Arial" w:hAnsi="Arial" w:cs="Arial"/>
          </w:rPr>
          <w:delText>T</w:delText>
        </w:r>
      </w:del>
      <w:r w:rsidR="00EC6A08">
        <w:rPr>
          <w:rFonts w:ascii="Arial" w:hAnsi="Arial" w:cs="Arial"/>
        </w:rPr>
        <w:t xml:space="preserve">his may indicate that </w:t>
      </w:r>
      <w:del w:id="514" w:author="University of Newcastle" w:date="2015-07-02T13:17:00Z">
        <w:r w:rsidR="00EC6A08" w:rsidDel="007A7887">
          <w:rPr>
            <w:rFonts w:ascii="Arial" w:hAnsi="Arial" w:cs="Arial"/>
          </w:rPr>
          <w:delText xml:space="preserve">the function of </w:delText>
        </w:r>
      </w:del>
      <w:proofErr w:type="spellStart"/>
      <w:r w:rsidR="00EC6A08">
        <w:rPr>
          <w:rFonts w:ascii="Arial" w:hAnsi="Arial" w:cs="Arial"/>
        </w:rPr>
        <w:t>EgFLCL</w:t>
      </w:r>
      <w:proofErr w:type="spellEnd"/>
      <w:r w:rsidR="00EC6A08">
        <w:rPr>
          <w:rFonts w:ascii="Arial" w:hAnsi="Arial" w:cs="Arial"/>
        </w:rPr>
        <w:t xml:space="preserve"> is </w:t>
      </w:r>
      <w:ins w:id="515" w:author="University of Newcastle" w:date="2015-07-02T13:17:00Z">
        <w:r w:rsidR="007A7887">
          <w:rPr>
            <w:rFonts w:ascii="Arial" w:hAnsi="Arial" w:cs="Arial"/>
          </w:rPr>
          <w:t xml:space="preserve">more </w:t>
        </w:r>
      </w:ins>
      <w:r w:rsidR="00EC6A08">
        <w:rPr>
          <w:rFonts w:ascii="Arial" w:hAnsi="Arial" w:cs="Arial"/>
        </w:rPr>
        <w:t>close</w:t>
      </w:r>
      <w:ins w:id="516" w:author="University of Newcastle" w:date="2015-07-02T13:17:00Z">
        <w:r w:rsidR="007A7887">
          <w:rPr>
            <w:rFonts w:ascii="Arial" w:hAnsi="Arial" w:cs="Arial"/>
          </w:rPr>
          <w:t>ly functionally related</w:t>
        </w:r>
      </w:ins>
      <w:del w:id="517" w:author="University of Newcastle" w:date="2015-07-02T13:17:00Z">
        <w:r w:rsidR="00EC6A08" w:rsidDel="007A7887">
          <w:rPr>
            <w:rFonts w:ascii="Arial" w:hAnsi="Arial" w:cs="Arial"/>
          </w:rPr>
          <w:delText>r</w:delText>
        </w:r>
      </w:del>
      <w:r w:rsidR="00EC6A08">
        <w:rPr>
          <w:rFonts w:ascii="Arial" w:hAnsi="Arial" w:cs="Arial"/>
        </w:rPr>
        <w:t xml:space="preserve"> </w:t>
      </w:r>
      <w:ins w:id="518" w:author="University of Newcastle" w:date="2015-07-02T13:17:00Z">
        <w:r w:rsidR="007A7887">
          <w:rPr>
            <w:rFonts w:ascii="Arial" w:hAnsi="Arial" w:cs="Arial"/>
          </w:rPr>
          <w:t xml:space="preserve"> to </w:t>
        </w:r>
      </w:ins>
      <w:del w:id="519" w:author="University of Newcastle" w:date="2015-07-02T13:17:00Z">
        <w:r w:rsidR="00EC6A08" w:rsidDel="007A7887">
          <w:rPr>
            <w:rFonts w:ascii="Arial" w:hAnsi="Arial" w:cs="Arial"/>
          </w:rPr>
          <w:delText xml:space="preserve">to that of </w:delText>
        </w:r>
      </w:del>
      <w:ins w:id="520" w:author="University of Newcastle" w:date="2015-07-02T13:18:00Z">
        <w:r w:rsidR="007A7887" w:rsidRPr="007A7887">
          <w:rPr>
            <w:rFonts w:ascii="Arial" w:hAnsi="Arial" w:cs="Arial"/>
            <w:i/>
            <w:rPrChange w:id="521" w:author="University of Newcastle" w:date="2015-07-02T13:18:00Z">
              <w:rPr>
                <w:rFonts w:ascii="Arial" w:hAnsi="Arial" w:cs="Arial"/>
              </w:rPr>
            </w:rPrChange>
          </w:rPr>
          <w:t>Arabidopsis</w:t>
        </w:r>
        <w:r w:rsidR="007A7887">
          <w:rPr>
            <w:rFonts w:ascii="Arial" w:hAnsi="Arial" w:cs="Arial"/>
          </w:rPr>
          <w:t xml:space="preserve"> </w:t>
        </w:r>
      </w:ins>
      <w:r w:rsidR="00EC6A08">
        <w:rPr>
          <w:rFonts w:ascii="Arial" w:hAnsi="Arial" w:cs="Arial"/>
        </w:rPr>
        <w:t xml:space="preserve">MAF5 </w:t>
      </w:r>
      <w:del w:id="522" w:author="University of Newcastle" w:date="2015-07-02T13:18:00Z">
        <w:r w:rsidR="00EC6A08" w:rsidDel="007A7887">
          <w:rPr>
            <w:rFonts w:ascii="Arial" w:hAnsi="Arial" w:cs="Arial"/>
          </w:rPr>
          <w:delText xml:space="preserve">in </w:delText>
        </w:r>
        <w:r w:rsidR="00EC6A08" w:rsidDel="007A7887">
          <w:rPr>
            <w:rFonts w:ascii="Arial" w:hAnsi="Arial" w:cs="Arial"/>
            <w:i/>
          </w:rPr>
          <w:delText>Arabidopsis</w:delText>
        </w:r>
        <w:r w:rsidR="00887EC6" w:rsidDel="007A7887">
          <w:rPr>
            <w:rFonts w:ascii="Arial" w:hAnsi="Arial" w:cs="Arial"/>
          </w:rPr>
          <w:delText xml:space="preserve"> </w:delText>
        </w:r>
      </w:del>
      <w:r w:rsidR="00887EC6">
        <w:rPr>
          <w:rFonts w:ascii="Arial" w:hAnsi="Arial" w:cs="Arial"/>
        </w:rPr>
        <w:t>th</w:t>
      </w:r>
      <w:r w:rsidR="00EC6A08">
        <w:rPr>
          <w:rFonts w:ascii="Arial" w:hAnsi="Arial" w:cs="Arial"/>
        </w:rPr>
        <w:t>an</w:t>
      </w:r>
      <w:r w:rsidR="00887EC6">
        <w:rPr>
          <w:rFonts w:ascii="Arial" w:hAnsi="Arial" w:cs="Arial"/>
        </w:rPr>
        <w:t xml:space="preserve"> </w:t>
      </w:r>
      <w:ins w:id="523" w:author="University of Newcastle" w:date="2015-07-02T13:18:00Z">
        <w:r w:rsidR="007A7887">
          <w:rPr>
            <w:rFonts w:ascii="Arial" w:hAnsi="Arial" w:cs="Arial"/>
          </w:rPr>
          <w:t xml:space="preserve">the </w:t>
        </w:r>
      </w:ins>
      <w:r w:rsidR="00887EC6">
        <w:rPr>
          <w:rFonts w:ascii="Arial" w:hAnsi="Arial" w:cs="Arial"/>
        </w:rPr>
        <w:t xml:space="preserve">other MADS-box </w:t>
      </w:r>
      <w:del w:id="524" w:author="University of Newcastle" w:date="2015-07-02T13:18:00Z">
        <w:r w:rsidR="00887EC6" w:rsidDel="007A7887">
          <w:rPr>
            <w:rFonts w:ascii="Arial" w:hAnsi="Arial" w:cs="Arial"/>
          </w:rPr>
          <w:delText>containing transcripts</w:delText>
        </w:r>
      </w:del>
      <w:ins w:id="525" w:author="University of Newcastle" w:date="2015-07-02T13:18:00Z">
        <w:r w:rsidR="007A7887">
          <w:rPr>
            <w:rFonts w:ascii="Arial" w:hAnsi="Arial" w:cs="Arial"/>
          </w:rPr>
          <w:t>proteins involved in vernalisation response,</w:t>
        </w:r>
      </w:ins>
      <w:r w:rsidR="00887EC6">
        <w:rPr>
          <w:rFonts w:ascii="Arial" w:hAnsi="Arial" w:cs="Arial"/>
        </w:rPr>
        <w:t xml:space="preserve"> such as</w:t>
      </w:r>
      <w:r w:rsidR="00EC6A08">
        <w:rPr>
          <w:rFonts w:ascii="Arial" w:hAnsi="Arial" w:cs="Arial"/>
        </w:rPr>
        <w:t xml:space="preserve"> FLC </w:t>
      </w:r>
      <w:del w:id="526" w:author="University of Newcastle" w:date="2015-07-02T13:19:00Z">
        <w:r w:rsidR="00EC6A08" w:rsidDel="007A7887">
          <w:rPr>
            <w:rFonts w:ascii="Arial" w:hAnsi="Arial" w:cs="Arial"/>
          </w:rPr>
          <w:delText xml:space="preserve">or </w:delText>
        </w:r>
      </w:del>
      <w:ins w:id="527" w:author="University of Newcastle" w:date="2015-07-02T13:19:00Z">
        <w:r w:rsidR="007A7887">
          <w:rPr>
            <w:rFonts w:ascii="Arial" w:hAnsi="Arial" w:cs="Arial"/>
          </w:rPr>
          <w:t xml:space="preserve">and </w:t>
        </w:r>
      </w:ins>
      <w:r w:rsidR="00EC6A08">
        <w:rPr>
          <w:rFonts w:ascii="Arial" w:hAnsi="Arial" w:cs="Arial"/>
        </w:rPr>
        <w:t>MAF2-5</w:t>
      </w:r>
      <w:r w:rsidR="00887EC6">
        <w:rPr>
          <w:rFonts w:ascii="Arial" w:hAnsi="Arial" w:cs="Arial"/>
        </w:rPr>
        <w:t xml:space="preserve"> </w:t>
      </w:r>
      <w:r w:rsidR="00B21F77">
        <w:rPr>
          <w:rFonts w:ascii="Arial" w:hAnsi="Arial" w:cs="Arial"/>
        </w:rPr>
        <w:fldChar w:fldCharType="begin" w:fldLock="1"/>
      </w:r>
      <w:r w:rsidR="00B21F77">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00B21F77">
        <w:rPr>
          <w:rFonts w:ascii="Arial" w:hAnsi="Arial" w:cs="Arial"/>
        </w:rPr>
        <w:fldChar w:fldCharType="separate"/>
      </w:r>
      <w:r w:rsidR="00887EC6" w:rsidRPr="00887EC6">
        <w:rPr>
          <w:rFonts w:ascii="Arial" w:hAnsi="Arial" w:cs="Arial"/>
          <w:noProof/>
        </w:rPr>
        <w:t>(Ratcliffe et al. 2003)</w:t>
      </w:r>
      <w:r w:rsidR="00B21F77">
        <w:rPr>
          <w:rFonts w:ascii="Arial" w:hAnsi="Arial" w:cs="Arial"/>
        </w:rPr>
        <w:fldChar w:fldCharType="end"/>
      </w:r>
      <w:r w:rsidR="00887EC6">
        <w:rPr>
          <w:rFonts w:ascii="Arial" w:hAnsi="Arial" w:cs="Arial"/>
        </w:rPr>
        <w:t>.</w:t>
      </w:r>
      <w:r w:rsidR="002A3EDB">
        <w:rPr>
          <w:rFonts w:ascii="Arial" w:hAnsi="Arial" w:cs="Arial"/>
        </w:rPr>
        <w:t xml:space="preserve"> </w:t>
      </w:r>
      <w:del w:id="528" w:author="University of Newcastle" w:date="2015-07-02T13:19:00Z">
        <w:r w:rsidR="00AC3831" w:rsidDel="007A7887">
          <w:rPr>
            <w:rFonts w:ascii="Arial" w:hAnsi="Arial" w:cs="Arial"/>
          </w:rPr>
          <w:delText>So</w:delText>
        </w:r>
        <w:r w:rsidR="002A3EDB" w:rsidDel="007A7887">
          <w:rPr>
            <w:rFonts w:ascii="Arial" w:hAnsi="Arial" w:cs="Arial"/>
          </w:rPr>
          <w:delText xml:space="preserve"> </w:delText>
        </w:r>
      </w:del>
      <w:ins w:id="529" w:author="University of Newcastle" w:date="2015-07-02T13:19:00Z">
        <w:r w:rsidR="007A7887">
          <w:rPr>
            <w:rFonts w:ascii="Arial" w:hAnsi="Arial" w:cs="Arial"/>
          </w:rPr>
          <w:t xml:space="preserve">Therefore, </w:t>
        </w:r>
      </w:ins>
      <w:r w:rsidR="002A3EDB">
        <w:rPr>
          <w:rFonts w:ascii="Arial" w:hAnsi="Arial" w:cs="Arial"/>
        </w:rPr>
        <w:t xml:space="preserve">rather than directly repressing the expression of </w:t>
      </w:r>
      <w:proofErr w:type="spellStart"/>
      <w:r w:rsidR="002A3EDB" w:rsidRPr="00AC3831">
        <w:rPr>
          <w:rFonts w:ascii="Arial" w:hAnsi="Arial" w:cs="Arial"/>
          <w:i/>
        </w:rPr>
        <w:t>EgFTL</w:t>
      </w:r>
      <w:proofErr w:type="spellEnd"/>
      <w:r w:rsidR="002A3EDB">
        <w:rPr>
          <w:rFonts w:ascii="Arial" w:hAnsi="Arial" w:cs="Arial"/>
        </w:rPr>
        <w:t xml:space="preserve">, </w:t>
      </w:r>
      <w:proofErr w:type="spellStart"/>
      <w:r w:rsidR="002A3EDB" w:rsidRPr="007A7887">
        <w:rPr>
          <w:rFonts w:ascii="Arial" w:hAnsi="Arial" w:cs="Arial"/>
          <w:rPrChange w:id="530" w:author="University of Newcastle" w:date="2015-07-02T13:20:00Z">
            <w:rPr>
              <w:rFonts w:ascii="Arial" w:hAnsi="Arial" w:cs="Arial"/>
              <w:i/>
            </w:rPr>
          </w:rPrChange>
        </w:rPr>
        <w:t>EgFLCL</w:t>
      </w:r>
      <w:proofErr w:type="spellEnd"/>
      <w:r w:rsidR="002A3EDB">
        <w:rPr>
          <w:rFonts w:ascii="Arial" w:hAnsi="Arial" w:cs="Arial"/>
        </w:rPr>
        <w:t xml:space="preserve"> may restrict the expression of a </w:t>
      </w:r>
      <w:ins w:id="531" w:author="University of Newcastle" w:date="2015-07-02T13:20:00Z">
        <w:r w:rsidR="007A7887">
          <w:rPr>
            <w:rFonts w:ascii="Arial" w:hAnsi="Arial" w:cs="Arial"/>
          </w:rPr>
          <w:t xml:space="preserve">target </w:t>
        </w:r>
      </w:ins>
      <w:r w:rsidR="002A3EDB">
        <w:rPr>
          <w:rFonts w:ascii="Arial" w:hAnsi="Arial" w:cs="Arial"/>
        </w:rPr>
        <w:t>ge</w:t>
      </w:r>
      <w:r w:rsidR="00371A38">
        <w:rPr>
          <w:rFonts w:ascii="Arial" w:hAnsi="Arial" w:cs="Arial"/>
        </w:rPr>
        <w:t>n</w:t>
      </w:r>
      <w:r w:rsidR="002A3EDB">
        <w:rPr>
          <w:rFonts w:ascii="Arial" w:hAnsi="Arial" w:cs="Arial"/>
        </w:rPr>
        <w:t xml:space="preserve">e </w:t>
      </w:r>
      <w:del w:id="532" w:author="University of Newcastle" w:date="2015-07-02T13:20:00Z">
        <w:r w:rsidR="002A3EDB" w:rsidDel="007A7887">
          <w:rPr>
            <w:rFonts w:ascii="Arial" w:hAnsi="Arial" w:cs="Arial"/>
          </w:rPr>
          <w:delText xml:space="preserve">target </w:delText>
        </w:r>
      </w:del>
      <w:r w:rsidR="002A3EDB">
        <w:rPr>
          <w:rFonts w:ascii="Arial" w:hAnsi="Arial" w:cs="Arial"/>
        </w:rPr>
        <w:t xml:space="preserve">which </w:t>
      </w:r>
      <w:del w:id="533" w:author="University of Newcastle" w:date="2015-07-02T13:19:00Z">
        <w:r w:rsidR="002A3EDB" w:rsidDel="007A7887">
          <w:rPr>
            <w:rFonts w:ascii="Arial" w:hAnsi="Arial" w:cs="Arial"/>
          </w:rPr>
          <w:delText xml:space="preserve">in </w:delText>
        </w:r>
      </w:del>
      <w:ins w:id="534" w:author="University of Newcastle" w:date="2015-07-02T13:19:00Z">
        <w:r w:rsidR="007A7887">
          <w:rPr>
            <w:rFonts w:ascii="Arial" w:hAnsi="Arial" w:cs="Arial"/>
          </w:rPr>
          <w:t xml:space="preserve">is </w:t>
        </w:r>
      </w:ins>
      <w:r w:rsidR="002A3EDB">
        <w:rPr>
          <w:rFonts w:ascii="Arial" w:hAnsi="Arial" w:cs="Arial"/>
        </w:rPr>
        <w:t xml:space="preserve">itself </w:t>
      </w:r>
      <w:ins w:id="535" w:author="University of Newcastle" w:date="2015-07-02T13:20:00Z">
        <w:r w:rsidR="007A7887">
          <w:rPr>
            <w:rFonts w:ascii="Arial" w:hAnsi="Arial" w:cs="Arial"/>
          </w:rPr>
          <w:t xml:space="preserve">a </w:t>
        </w:r>
      </w:ins>
      <w:r w:rsidR="002A3EDB">
        <w:rPr>
          <w:rFonts w:ascii="Arial" w:hAnsi="Arial" w:cs="Arial"/>
        </w:rPr>
        <w:t>repress</w:t>
      </w:r>
      <w:ins w:id="536" w:author="University of Newcastle" w:date="2015-07-02T13:20:00Z">
        <w:r w:rsidR="007A7887">
          <w:rPr>
            <w:rFonts w:ascii="Arial" w:hAnsi="Arial" w:cs="Arial"/>
          </w:rPr>
          <w:t>or of</w:t>
        </w:r>
      </w:ins>
      <w:del w:id="537" w:author="University of Newcastle" w:date="2015-07-02T13:20:00Z">
        <w:r w:rsidR="002A3EDB" w:rsidDel="007A7887">
          <w:rPr>
            <w:rFonts w:ascii="Arial" w:hAnsi="Arial" w:cs="Arial"/>
          </w:rPr>
          <w:delText>ed</w:delText>
        </w:r>
      </w:del>
      <w:r w:rsidR="002A3EDB">
        <w:rPr>
          <w:rFonts w:ascii="Arial" w:hAnsi="Arial" w:cs="Arial"/>
        </w:rPr>
        <w:t xml:space="preserve"> </w:t>
      </w:r>
      <w:proofErr w:type="spellStart"/>
      <w:r w:rsidR="002A3EDB" w:rsidRPr="002C0A9E">
        <w:rPr>
          <w:rFonts w:ascii="Arial" w:hAnsi="Arial" w:cs="Arial"/>
          <w:i/>
        </w:rPr>
        <w:t>EgFTL</w:t>
      </w:r>
      <w:proofErr w:type="spellEnd"/>
      <w:r w:rsidR="002A3EDB">
        <w:rPr>
          <w:rFonts w:ascii="Arial" w:hAnsi="Arial" w:cs="Arial"/>
        </w:rPr>
        <w:t xml:space="preserve"> </w:t>
      </w:r>
      <w:ins w:id="538" w:author="University of Newcastle" w:date="2015-07-02T13:21:00Z">
        <w:r w:rsidR="002C0A9E">
          <w:rPr>
            <w:rFonts w:ascii="Arial" w:hAnsi="Arial" w:cs="Arial"/>
          </w:rPr>
          <w:t xml:space="preserve">expression </w:t>
        </w:r>
      </w:ins>
      <w:r w:rsidR="002A3EDB">
        <w:rPr>
          <w:rFonts w:ascii="Arial" w:hAnsi="Arial" w:cs="Arial"/>
        </w:rPr>
        <w:t xml:space="preserve">in </w:t>
      </w:r>
      <w:proofErr w:type="spellStart"/>
      <w:r w:rsidR="002A3EDB">
        <w:rPr>
          <w:rFonts w:ascii="Arial" w:hAnsi="Arial" w:cs="Arial"/>
          <w:i/>
        </w:rPr>
        <w:t>Eustoma</w:t>
      </w:r>
      <w:proofErr w:type="spellEnd"/>
      <w:r w:rsidR="002A3EDB">
        <w:rPr>
          <w:rFonts w:ascii="Arial" w:hAnsi="Arial" w:cs="Arial"/>
        </w:rPr>
        <w:t>.</w:t>
      </w:r>
    </w:p>
    <w:p w:rsidR="008C6488" w:rsidRPr="00EA78E3" w:rsidRDefault="008C6488">
      <w:pPr>
        <w:rPr>
          <w:rFonts w:ascii="Arial" w:hAnsi="Arial" w:cs="Arial"/>
        </w:rPr>
      </w:pPr>
    </w:p>
    <w:p w:rsidR="008C6488" w:rsidRPr="00EA78E3" w:rsidRDefault="008C6488" w:rsidP="008C6488">
      <w:pPr>
        <w:rPr>
          <w:rFonts w:ascii="Arial" w:hAnsi="Arial" w:cs="Arial"/>
        </w:rPr>
      </w:pPr>
      <w:r w:rsidRPr="00EA78E3">
        <w:rPr>
          <w:rFonts w:ascii="Arial" w:hAnsi="Arial" w:cs="Arial"/>
        </w:rPr>
        <w:t>Vernalisation in Sugar</w:t>
      </w:r>
      <w:r w:rsidR="00A07F1A">
        <w:rPr>
          <w:rFonts w:ascii="Arial" w:hAnsi="Arial" w:cs="Arial"/>
        </w:rPr>
        <w:t xml:space="preserve"> beet</w:t>
      </w:r>
    </w:p>
    <w:p w:rsidR="0004518A" w:rsidRPr="00EA78E3" w:rsidRDefault="00274C3A" w:rsidP="00F327CB">
      <w:pPr>
        <w:rPr>
          <w:rFonts w:ascii="Arial" w:hAnsi="Arial" w:cs="Arial"/>
          <w:highlight w:val="yellow"/>
        </w:rPr>
      </w:pPr>
      <w:r w:rsidRPr="00EA78E3">
        <w:rPr>
          <w:rFonts w:ascii="Arial" w:hAnsi="Arial" w:cs="Arial"/>
        </w:rPr>
        <w:t xml:space="preserve">Sugar Beet </w:t>
      </w:r>
      <w:r>
        <w:rPr>
          <w:rFonts w:ascii="Arial" w:hAnsi="Arial" w:cs="Arial"/>
        </w:rPr>
        <w:t>(</w:t>
      </w:r>
      <w:r w:rsidRPr="00EA78E3">
        <w:rPr>
          <w:rFonts w:ascii="Arial" w:hAnsi="Arial" w:cs="Arial"/>
          <w:i/>
        </w:rPr>
        <w:t xml:space="preserve">Beta vulgaris </w:t>
      </w:r>
      <w:r w:rsidRPr="00EA78E3">
        <w:rPr>
          <w:rFonts w:ascii="Arial" w:hAnsi="Arial" w:cs="Arial"/>
        </w:rPr>
        <w:t>ssp.</w:t>
      </w:r>
      <w:r w:rsidRPr="00EA78E3">
        <w:rPr>
          <w:rFonts w:ascii="Arial" w:hAnsi="Arial" w:cs="Arial"/>
          <w:i/>
        </w:rPr>
        <w:t xml:space="preserve"> Vulgaris</w:t>
      </w:r>
      <w:r>
        <w:rPr>
          <w:rFonts w:ascii="Arial" w:hAnsi="Arial" w:cs="Arial"/>
        </w:rPr>
        <w:t xml:space="preserve">) is </w:t>
      </w:r>
      <w:ins w:id="539" w:author="University of Newcastle" w:date="2015-07-02T13:24:00Z">
        <w:r w:rsidR="00023097">
          <w:rPr>
            <w:rFonts w:ascii="Arial" w:hAnsi="Arial" w:cs="Arial"/>
          </w:rPr>
          <w:t xml:space="preserve">extensively cultivated worldwide </w:t>
        </w:r>
      </w:ins>
      <w:del w:id="540" w:author="University of Newcastle" w:date="2015-07-02T13:24:00Z">
        <w:r w:rsidR="00345E47" w:rsidDel="00023097">
          <w:rPr>
            <w:rFonts w:ascii="Arial" w:hAnsi="Arial" w:cs="Arial"/>
          </w:rPr>
          <w:delText>cropped</w:delText>
        </w:r>
        <w:r w:rsidDel="00023097">
          <w:rPr>
            <w:rFonts w:ascii="Arial" w:hAnsi="Arial" w:cs="Arial"/>
          </w:rPr>
          <w:delText xml:space="preserve"> </w:delText>
        </w:r>
      </w:del>
      <w:r>
        <w:rPr>
          <w:rFonts w:ascii="Arial" w:hAnsi="Arial" w:cs="Arial"/>
        </w:rPr>
        <w:t>for its large</w:t>
      </w:r>
      <w:ins w:id="541" w:author="University of Newcastle" w:date="2015-07-02T13:24:00Z">
        <w:r w:rsidR="00023097">
          <w:rPr>
            <w:rFonts w:ascii="Arial" w:hAnsi="Arial" w:cs="Arial"/>
          </w:rPr>
          <w:t>,</w:t>
        </w:r>
      </w:ins>
      <w:r>
        <w:rPr>
          <w:rFonts w:ascii="Arial" w:hAnsi="Arial" w:cs="Arial"/>
        </w:rPr>
        <w:t xml:space="preserve"> </w:t>
      </w:r>
      <w:r w:rsidR="000274C0">
        <w:rPr>
          <w:rFonts w:ascii="Arial" w:hAnsi="Arial" w:cs="Arial"/>
        </w:rPr>
        <w:t xml:space="preserve">sucrose rich </w:t>
      </w:r>
      <w:r>
        <w:rPr>
          <w:rFonts w:ascii="Arial" w:hAnsi="Arial" w:cs="Arial"/>
        </w:rPr>
        <w:t xml:space="preserve">root organ. </w:t>
      </w:r>
      <w:proofErr w:type="spellStart"/>
      <w:r w:rsidR="009032D2">
        <w:rPr>
          <w:rFonts w:ascii="Arial" w:hAnsi="Arial" w:cs="Arial"/>
        </w:rPr>
        <w:t>P</w:t>
      </w:r>
      <w:r w:rsidR="00F327CB">
        <w:rPr>
          <w:rFonts w:ascii="Arial" w:hAnsi="Arial" w:cs="Arial"/>
        </w:rPr>
        <w:t>hotothermal</w:t>
      </w:r>
      <w:proofErr w:type="spellEnd"/>
      <w:r w:rsidR="00F327CB">
        <w:rPr>
          <w:rFonts w:ascii="Arial" w:hAnsi="Arial" w:cs="Arial"/>
        </w:rPr>
        <w:t xml:space="preserve"> induction </w:t>
      </w:r>
      <w:r w:rsidR="00F327CB" w:rsidRPr="00EA78E3">
        <w:rPr>
          <w:rFonts w:ascii="Arial" w:hAnsi="Arial" w:cs="Arial"/>
        </w:rPr>
        <w:t>(</w:t>
      </w:r>
      <w:ins w:id="542" w:author="University of Newcastle" w:date="2015-07-02T13:53:00Z">
        <w:r w:rsidR="001549EC">
          <w:rPr>
            <w:rFonts w:ascii="Arial" w:hAnsi="Arial" w:cs="Arial"/>
          </w:rPr>
          <w:t>that is,</w:t>
        </w:r>
      </w:ins>
      <w:del w:id="543" w:author="University of Newcastle" w:date="2015-07-02T13:53:00Z">
        <w:r w:rsidR="00F327CB" w:rsidRPr="00EA78E3" w:rsidDel="001549EC">
          <w:rPr>
            <w:rFonts w:ascii="Arial" w:hAnsi="Arial" w:cs="Arial"/>
          </w:rPr>
          <w:delText>i.e.</w:delText>
        </w:r>
      </w:del>
      <w:r w:rsidR="00F327CB" w:rsidRPr="00EA78E3">
        <w:rPr>
          <w:rFonts w:ascii="Arial" w:hAnsi="Arial" w:cs="Arial"/>
        </w:rPr>
        <w:t xml:space="preserve"> exposure to vernalisation conditions followed by increased day length)</w:t>
      </w:r>
      <w:r w:rsidR="009032D2">
        <w:rPr>
          <w:rFonts w:ascii="Arial" w:hAnsi="Arial" w:cs="Arial"/>
        </w:rPr>
        <w:t xml:space="preserve"> is necessary</w:t>
      </w:r>
      <w:r w:rsidR="0004518A" w:rsidRPr="00EA78E3">
        <w:rPr>
          <w:rFonts w:ascii="Arial" w:hAnsi="Arial" w:cs="Arial"/>
        </w:rPr>
        <w:t xml:space="preserve"> </w:t>
      </w:r>
      <w:r w:rsidR="00F327CB">
        <w:rPr>
          <w:rFonts w:ascii="Arial" w:hAnsi="Arial" w:cs="Arial"/>
        </w:rPr>
        <w:t>for flowering</w:t>
      </w:r>
      <w:ins w:id="544" w:author="University of Newcastle" w:date="2015-07-02T13:53:00Z">
        <w:r w:rsidR="001549EC">
          <w:rPr>
            <w:rFonts w:ascii="Arial" w:hAnsi="Arial" w:cs="Arial"/>
          </w:rPr>
          <w:t xml:space="preserve"> in sugar beet</w:t>
        </w:r>
      </w:ins>
      <w:r w:rsidR="00F327CB">
        <w:rPr>
          <w:rFonts w:ascii="Arial" w:hAnsi="Arial" w:cs="Arial"/>
        </w:rPr>
        <w:t xml:space="preserve"> </w:t>
      </w:r>
      <w:r w:rsidR="00F327CB">
        <w:rPr>
          <w:rFonts w:ascii="Arial" w:hAnsi="Arial" w:cs="Arial"/>
        </w:rPr>
        <w:fldChar w:fldCharType="begin" w:fldLock="1"/>
      </w:r>
      <w:r w:rsidR="00F327CB">
        <w:rPr>
          <w:rFonts w:ascii="Arial" w:hAnsi="Arial" w:cs="Arial"/>
        </w:rPr>
        <w:instrText>ADDIN CSL_CITATION { "citationItems" : [ { "id" : "ITEM-1", "itemData" : { "author" : [ { "dropping-particle" : "V.", "family" : "Owen", "given" : "F.", "non-dropping-particle" : "", "parse-names" : false, "suffix" : "" }, { "dropping-particle" : "", "family" : "Carsner", "given" : "E.", "non-dropping-particle" : "", "parse-names" : false, "suffix" : "" }, { "dropping-particle" : "", "family" : "Stout", "given" : "M.", "non-dropping-particle" : "", "parse-names" : false, "suffix" : "" } ], "container-title" : "Journal of Agricultural Research", "id" : "ITEM-1", "issued" : { "date-parts" : [ [ "1940" ] ] }, "page" : "101-124", "title" : "Photothermal induction of flowering in suagr beets", "type" : "article-journal", "volume" : "61" }, "uris" : [ "http://www.mendeley.com/documents/?uuid=68a2fe58-fa01-40a6-a647-b9164c91e674" ] } ], "mendeley" : { "formattedCitation" : "(Owen et al. 1940)", "plainTextFormattedCitation" : "(Owen et al. 1940)", "previouslyFormattedCitation" : "(Owen et al. 1940)"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(Owen et al. 1940)</w:t>
      </w:r>
      <w:r w:rsidR="00F327CB">
        <w:rPr>
          <w:rFonts w:ascii="Arial" w:hAnsi="Arial" w:cs="Arial"/>
        </w:rPr>
        <w:fldChar w:fldCharType="end"/>
      </w:r>
      <w:r w:rsidR="00F327CB">
        <w:rPr>
          <w:rFonts w:ascii="Arial" w:hAnsi="Arial" w:cs="Arial"/>
        </w:rPr>
        <w:t>.</w:t>
      </w:r>
      <w:r w:rsidR="0004518A" w:rsidRPr="00EA78E3">
        <w:rPr>
          <w:rFonts w:ascii="Arial" w:hAnsi="Arial" w:cs="Arial"/>
        </w:rPr>
        <w:t xml:space="preserve"> </w:t>
      </w:r>
      <w:r w:rsidR="009032D2">
        <w:rPr>
          <w:rFonts w:ascii="Arial" w:hAnsi="Arial" w:cs="Arial"/>
        </w:rPr>
        <w:t>Because of an</w:t>
      </w:r>
      <w:r w:rsidR="00FA45A5">
        <w:rPr>
          <w:rFonts w:ascii="Arial" w:hAnsi="Arial" w:cs="Arial"/>
        </w:rPr>
        <w:t xml:space="preserve"> absolute</w:t>
      </w:r>
      <w:r w:rsidR="009032D2">
        <w:rPr>
          <w:rFonts w:ascii="Arial" w:hAnsi="Arial" w:cs="Arial"/>
        </w:rPr>
        <w:t xml:space="preserve"> vernalisation</w:t>
      </w:r>
      <w:r w:rsidR="00FA45A5">
        <w:rPr>
          <w:rFonts w:ascii="Arial" w:hAnsi="Arial" w:cs="Arial"/>
        </w:rPr>
        <w:t xml:space="preserve"> requirement for flowering, b</w:t>
      </w:r>
      <w:r w:rsidR="0004518A" w:rsidRPr="00EA78E3">
        <w:rPr>
          <w:rFonts w:ascii="Arial" w:hAnsi="Arial" w:cs="Arial"/>
        </w:rPr>
        <w:t xml:space="preserve">reeders have selected </w:t>
      </w:r>
      <w:del w:id="545" w:author="University of Newcastle" w:date="2015-07-02T13:53:00Z">
        <w:r w:rsidR="0004518A" w:rsidRPr="00EA78E3" w:rsidDel="001549EC">
          <w:rPr>
            <w:rFonts w:ascii="Arial" w:hAnsi="Arial" w:cs="Arial"/>
          </w:rPr>
          <w:delText xml:space="preserve">for </w:delText>
        </w:r>
      </w:del>
      <w:r w:rsidR="0004518A" w:rsidRPr="00EA78E3">
        <w:rPr>
          <w:rFonts w:ascii="Arial" w:hAnsi="Arial" w:cs="Arial"/>
        </w:rPr>
        <w:t xml:space="preserve">phenotypes that </w:t>
      </w:r>
      <w:r w:rsidR="00FA45A5">
        <w:rPr>
          <w:rFonts w:ascii="Arial" w:hAnsi="Arial" w:cs="Arial"/>
        </w:rPr>
        <w:t xml:space="preserve">maintain the vegetative and root growth state </w:t>
      </w:r>
      <w:del w:id="546" w:author="University of Newcastle" w:date="2015-07-02T13:54:00Z">
        <w:r w:rsidR="00FA45A5" w:rsidDel="001549EC">
          <w:rPr>
            <w:rFonts w:ascii="Arial" w:hAnsi="Arial" w:cs="Arial"/>
          </w:rPr>
          <w:delText>so as</w:delText>
        </w:r>
      </w:del>
      <w:ins w:id="547" w:author="University of Newcastle" w:date="2015-07-02T13:54:00Z">
        <w:r w:rsidR="001549EC">
          <w:rPr>
            <w:rFonts w:ascii="Arial" w:hAnsi="Arial" w:cs="Arial"/>
          </w:rPr>
          <w:t>in order</w:t>
        </w:r>
      </w:ins>
      <w:r w:rsidR="00FA45A5">
        <w:rPr>
          <w:rFonts w:ascii="Arial" w:hAnsi="Arial" w:cs="Arial"/>
        </w:rPr>
        <w:t xml:space="preserve"> </w:t>
      </w:r>
      <w:r w:rsidR="0004518A" w:rsidRPr="00EA78E3">
        <w:rPr>
          <w:rFonts w:ascii="Arial" w:hAnsi="Arial" w:cs="Arial"/>
        </w:rPr>
        <w:t xml:space="preserve">to maximise </w:t>
      </w:r>
      <w:r w:rsidR="00FA45A5">
        <w:rPr>
          <w:rFonts w:ascii="Arial" w:hAnsi="Arial" w:cs="Arial"/>
        </w:rPr>
        <w:t xml:space="preserve">root </w:t>
      </w:r>
      <w:r w:rsidR="0004518A" w:rsidRPr="00EA78E3">
        <w:rPr>
          <w:rFonts w:ascii="Arial" w:hAnsi="Arial" w:cs="Arial"/>
        </w:rPr>
        <w:t>yield. Recent studies have characterised the molecular mechanisms underpi</w:t>
      </w:r>
      <w:r w:rsidR="00F327CB">
        <w:rPr>
          <w:rFonts w:ascii="Arial" w:hAnsi="Arial" w:cs="Arial"/>
        </w:rPr>
        <w:t>n</w:t>
      </w:r>
      <w:r w:rsidR="0004518A" w:rsidRPr="00EA78E3">
        <w:rPr>
          <w:rFonts w:ascii="Arial" w:hAnsi="Arial" w:cs="Arial"/>
        </w:rPr>
        <w:t>ning the vernalisation response in beet</w:t>
      </w:r>
      <w:ins w:id="548" w:author="University of Newcastle" w:date="2015-07-02T13:54:00Z">
        <w:r w:rsidR="001549EC">
          <w:rPr>
            <w:rFonts w:ascii="Arial" w:hAnsi="Arial" w:cs="Arial"/>
          </w:rPr>
          <w:t xml:space="preserve"> to demonstrate that they are</w:t>
        </w:r>
      </w:ins>
      <w:r w:rsidR="0004518A" w:rsidRPr="00EA78E3">
        <w:rPr>
          <w:rFonts w:ascii="Arial" w:hAnsi="Arial" w:cs="Arial"/>
        </w:rPr>
        <w:t xml:space="preserve"> </w:t>
      </w:r>
      <w:del w:id="549" w:author="University of Newcastle" w:date="2015-07-02T13:55:00Z">
        <w:r w:rsidR="0004518A" w:rsidRPr="00EA78E3" w:rsidDel="001549EC">
          <w:rPr>
            <w:rFonts w:ascii="Arial" w:hAnsi="Arial" w:cs="Arial"/>
          </w:rPr>
          <w:delText xml:space="preserve">as </w:delText>
        </w:r>
      </w:del>
      <w:r w:rsidR="0004518A" w:rsidRPr="00EA78E3">
        <w:rPr>
          <w:rFonts w:ascii="Arial" w:hAnsi="Arial" w:cs="Arial"/>
        </w:rPr>
        <w:t xml:space="preserve">distinct </w:t>
      </w:r>
      <w:del w:id="550" w:author="University of Newcastle" w:date="2015-07-02T13:55:00Z">
        <w:r w:rsidR="0004518A" w:rsidRPr="00EA78E3" w:rsidDel="001549EC">
          <w:rPr>
            <w:rFonts w:ascii="Arial" w:hAnsi="Arial" w:cs="Arial"/>
          </w:rPr>
          <w:delText xml:space="preserve">from </w:delText>
        </w:r>
      </w:del>
      <w:ins w:id="551" w:author="University of Newcastle" w:date="2015-07-02T13:55:00Z">
        <w:r w:rsidR="001549EC">
          <w:rPr>
            <w:rFonts w:ascii="Arial" w:hAnsi="Arial" w:cs="Arial"/>
          </w:rPr>
          <w:t>to those of</w:t>
        </w:r>
        <w:r w:rsidR="001549EC" w:rsidRPr="00EA78E3">
          <w:rPr>
            <w:rFonts w:ascii="Arial" w:hAnsi="Arial" w:cs="Arial"/>
          </w:rPr>
          <w:t xml:space="preserve"> </w:t>
        </w:r>
      </w:ins>
      <w:r w:rsidR="004D43F8">
        <w:rPr>
          <w:rFonts w:ascii="Arial" w:hAnsi="Arial" w:cs="Arial"/>
        </w:rPr>
        <w:t>other species</w:t>
      </w:r>
      <w:r w:rsidR="0004518A" w:rsidRPr="00EA78E3">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"formattedCitation" : "(Pin et al. 2012)", "plainTextFormattedCitation" : "(Pin et al. 2012)", "previouslyFormattedCitation" : "(Pin et al. 2012)"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(Pin et al. 2012)</w:t>
      </w:r>
      <w:r w:rsidR="00D92E85">
        <w:rPr>
          <w:rFonts w:ascii="Arial" w:hAnsi="Arial" w:cs="Arial"/>
        </w:rPr>
        <w:fldChar w:fldCharType="end"/>
      </w:r>
      <w:r w:rsidR="0004518A" w:rsidRPr="00EA78E3">
        <w:rPr>
          <w:rFonts w:ascii="Arial" w:hAnsi="Arial" w:cs="Arial"/>
        </w:rPr>
        <w:t xml:space="preserve">. </w:t>
      </w:r>
      <w:r w:rsidR="00CC7AF9">
        <w:rPr>
          <w:rFonts w:ascii="Arial" w:hAnsi="Arial" w:cs="Arial"/>
        </w:rPr>
        <w:t>T</w:t>
      </w:r>
      <w:r w:rsidR="00CC7AF9" w:rsidRPr="00EA78E3">
        <w:rPr>
          <w:rFonts w:ascii="Arial" w:hAnsi="Arial" w:cs="Arial"/>
        </w:rPr>
        <w:t xml:space="preserve">wo </w:t>
      </w:r>
      <w:proofErr w:type="spellStart"/>
      <w:r w:rsidR="00CC7AF9" w:rsidRPr="00EA78E3">
        <w:rPr>
          <w:rFonts w:ascii="Arial" w:hAnsi="Arial" w:cs="Arial"/>
        </w:rPr>
        <w:t>paralogous</w:t>
      </w:r>
      <w:proofErr w:type="spellEnd"/>
      <w:r w:rsidR="004D43F8">
        <w:rPr>
          <w:rFonts w:ascii="Arial" w:hAnsi="Arial" w:cs="Arial"/>
        </w:rPr>
        <w:t xml:space="preserve"> </w:t>
      </w:r>
      <w:r w:rsidR="004D43F8">
        <w:rPr>
          <w:rFonts w:ascii="Arial" w:hAnsi="Arial" w:cs="Arial"/>
          <w:i/>
        </w:rPr>
        <w:t>Flowering Locus T</w:t>
      </w:r>
      <w:r w:rsidR="00CC7AF9" w:rsidRPr="00EA78E3">
        <w:rPr>
          <w:rFonts w:ascii="Arial" w:hAnsi="Arial" w:cs="Arial"/>
          <w:i/>
        </w:rPr>
        <w:t xml:space="preserve"> </w:t>
      </w:r>
      <w:r w:rsidR="004D43F8" w:rsidRPr="004D43F8">
        <w:rPr>
          <w:rFonts w:ascii="Arial" w:hAnsi="Arial" w:cs="Arial"/>
        </w:rPr>
        <w:t>(</w:t>
      </w:r>
      <w:r w:rsidR="00CC7AF9" w:rsidRPr="00EA78E3">
        <w:rPr>
          <w:rFonts w:ascii="Arial" w:hAnsi="Arial" w:cs="Arial"/>
          <w:i/>
        </w:rPr>
        <w:t>FT</w:t>
      </w:r>
      <w:r w:rsidR="004D43F8" w:rsidRPr="004D43F8">
        <w:rPr>
          <w:rFonts w:ascii="Arial" w:hAnsi="Arial" w:cs="Arial"/>
        </w:rPr>
        <w:t>)</w:t>
      </w:r>
      <w:r w:rsidR="00CC7AF9" w:rsidRPr="00EA78E3">
        <w:rPr>
          <w:rFonts w:ascii="Arial" w:hAnsi="Arial" w:cs="Arial"/>
          <w:i/>
        </w:rPr>
        <w:t xml:space="preserve"> </w:t>
      </w:r>
      <w:r w:rsidR="00CC7AF9" w:rsidRPr="00EA78E3">
        <w:rPr>
          <w:rFonts w:ascii="Arial" w:hAnsi="Arial" w:cs="Arial"/>
        </w:rPr>
        <w:t xml:space="preserve">genes, </w:t>
      </w:r>
      <w:r w:rsidR="00CC7AF9">
        <w:rPr>
          <w:rFonts w:ascii="Arial" w:hAnsi="Arial" w:cs="Arial"/>
          <w:i/>
        </w:rPr>
        <w:t>Bv</w:t>
      </w:r>
      <w:r w:rsidR="00CC7AF9" w:rsidRPr="00EA78E3">
        <w:rPr>
          <w:rFonts w:ascii="Arial" w:hAnsi="Arial" w:cs="Arial"/>
          <w:i/>
        </w:rPr>
        <w:t>FT1</w:t>
      </w:r>
      <w:r w:rsidR="00CC7AF9" w:rsidRPr="00EA78E3">
        <w:rPr>
          <w:rFonts w:ascii="Arial" w:hAnsi="Arial" w:cs="Arial"/>
        </w:rPr>
        <w:t xml:space="preserve"> and</w:t>
      </w:r>
      <w:r w:rsidR="00CC7AF9">
        <w:rPr>
          <w:rFonts w:ascii="Arial" w:hAnsi="Arial" w:cs="Arial"/>
        </w:rPr>
        <w:t xml:space="preserve"> </w:t>
      </w:r>
      <w:r w:rsidR="00CC7AF9" w:rsidRPr="00EA78E3">
        <w:rPr>
          <w:rFonts w:ascii="Arial" w:hAnsi="Arial" w:cs="Arial"/>
          <w:i/>
        </w:rPr>
        <w:t>BvFT2</w:t>
      </w:r>
      <w:r w:rsidR="00CC7AF9" w:rsidRPr="00EA78E3">
        <w:rPr>
          <w:rFonts w:ascii="Arial" w:hAnsi="Arial" w:cs="Arial"/>
        </w:rPr>
        <w:t xml:space="preserve">, central to the regulation of flowering, are controlled by </w:t>
      </w:r>
      <w:r w:rsidR="00CC7AF9" w:rsidRPr="001549EC">
        <w:rPr>
          <w:rFonts w:ascii="Arial" w:hAnsi="Arial" w:cs="Arial"/>
          <w:shd w:val="clear" w:color="auto" w:fill="FFFFFF"/>
          <w:rPrChange w:id="552" w:author="University of Newcastle" w:date="2015-07-02T13:56:00Z">
            <w:rPr>
              <w:rFonts w:ascii="Arial" w:hAnsi="Arial" w:cs="Arial"/>
              <w:i/>
              <w:shd w:val="clear" w:color="auto" w:fill="FFFFFF"/>
            </w:rPr>
          </w:rPrChange>
        </w:rPr>
        <w:t>BOLTING TIME CONTROL</w:t>
      </w:r>
      <w:del w:id="553" w:author="University of Newcastle" w:date="2015-07-02T13:56:00Z">
        <w:r w:rsidR="00CC7AF9" w:rsidRPr="001549EC" w:rsidDel="001549EC">
          <w:rPr>
            <w:rFonts w:ascii="Arial" w:hAnsi="Arial" w:cs="Arial"/>
            <w:shd w:val="clear" w:color="auto" w:fill="FFFFFF"/>
            <w:rPrChange w:id="554" w:author="University of Newcastle" w:date="2015-07-02T13:56:00Z">
              <w:rPr>
                <w:rFonts w:ascii="Arial" w:hAnsi="Arial" w:cs="Arial"/>
                <w:i/>
                <w:shd w:val="clear" w:color="auto" w:fill="FFFFFF"/>
              </w:rPr>
            </w:rPrChange>
          </w:rPr>
          <w:delText xml:space="preserve"> </w:delText>
        </w:r>
      </w:del>
      <w:r w:rsidR="00CC7AF9" w:rsidRPr="001549EC">
        <w:rPr>
          <w:rFonts w:ascii="Arial" w:hAnsi="Arial" w:cs="Arial"/>
          <w:shd w:val="clear" w:color="auto" w:fill="FFFFFF"/>
          <w:rPrChange w:id="555" w:author="University of Newcastle" w:date="2015-07-02T13:56:00Z">
            <w:rPr>
              <w:rFonts w:ascii="Arial" w:hAnsi="Arial" w:cs="Arial"/>
              <w:i/>
              <w:shd w:val="clear" w:color="auto" w:fill="FFFFFF"/>
            </w:rPr>
          </w:rPrChange>
        </w:rPr>
        <w:t>1</w:t>
      </w:r>
      <w:r w:rsidR="00CC7AF9" w:rsidRPr="00EA78E3">
        <w:rPr>
          <w:rFonts w:ascii="Arial" w:hAnsi="Arial" w:cs="Arial"/>
          <w:shd w:val="clear" w:color="auto" w:fill="FFFFFF"/>
        </w:rPr>
        <w:t xml:space="preserve"> </w:t>
      </w:r>
      <w:ins w:id="556" w:author="University of Newcastle" w:date="2015-07-02T13:56:00Z">
        <w:r w:rsidR="001549EC">
          <w:rPr>
            <w:rFonts w:ascii="Arial" w:hAnsi="Arial" w:cs="Arial"/>
            <w:shd w:val="clear" w:color="auto" w:fill="FFFFFF"/>
          </w:rPr>
          <w:t>(</w:t>
        </w:r>
      </w:ins>
      <w:ins w:id="557" w:author="University of Newcastle" w:date="2015-07-02T14:00:00Z">
        <w:r w:rsidR="001549EC" w:rsidRPr="001549EC">
          <w:rPr>
            <w:rFonts w:ascii="Arial" w:hAnsi="Arial" w:cs="Arial"/>
            <w:i/>
            <w:shd w:val="clear" w:color="auto" w:fill="FFFFFF"/>
            <w:rPrChange w:id="558" w:author="University of Newcastle" w:date="2015-07-02T14:00:00Z">
              <w:rPr>
                <w:rFonts w:ascii="Arial" w:hAnsi="Arial" w:cs="Arial"/>
                <w:shd w:val="clear" w:color="auto" w:fill="FFFFFF"/>
              </w:rPr>
            </w:rPrChange>
          </w:rPr>
          <w:t>Bv</w:t>
        </w:r>
      </w:ins>
      <w:ins w:id="559" w:author="University of Newcastle" w:date="2015-07-02T13:56:00Z">
        <w:r w:rsidR="001549EC">
          <w:rPr>
            <w:rFonts w:ascii="Arial" w:hAnsi="Arial" w:cs="Arial"/>
            <w:shd w:val="clear" w:color="auto" w:fill="FFFFFF"/>
          </w:rPr>
          <w:t>BTC1</w:t>
        </w:r>
      </w:ins>
      <w:ins w:id="560" w:author="University of Newcastle" w:date="2015-07-02T14:01:00Z">
        <w:r w:rsidR="001549EC">
          <w:rPr>
            <w:rFonts w:ascii="Arial" w:hAnsi="Arial" w:cs="Arial"/>
            <w:shd w:val="clear" w:color="auto" w:fill="FFFFFF"/>
          </w:rPr>
          <w:t xml:space="preserve">; the </w:t>
        </w:r>
        <w:r w:rsidR="001549EC" w:rsidRPr="001549EC">
          <w:rPr>
            <w:rFonts w:ascii="Arial" w:hAnsi="Arial" w:cs="Arial"/>
            <w:i/>
            <w:shd w:val="clear" w:color="auto" w:fill="FFFFFF"/>
            <w:rPrChange w:id="561" w:author="University of Newcastle" w:date="2015-07-02T14:02:00Z">
              <w:rPr>
                <w:rFonts w:ascii="Arial" w:hAnsi="Arial" w:cs="Arial"/>
                <w:shd w:val="clear" w:color="auto" w:fill="FFFFFF"/>
              </w:rPr>
            </w:rPrChange>
          </w:rPr>
          <w:t>B</w:t>
        </w:r>
        <w:r w:rsidR="001549EC">
          <w:rPr>
            <w:rFonts w:ascii="Arial" w:hAnsi="Arial" w:cs="Arial"/>
            <w:shd w:val="clear" w:color="auto" w:fill="FFFFFF"/>
          </w:rPr>
          <w:t xml:space="preserve">. </w:t>
        </w:r>
        <w:r w:rsidR="001549EC" w:rsidRPr="001549EC">
          <w:rPr>
            <w:rFonts w:ascii="Arial" w:hAnsi="Arial" w:cs="Arial"/>
            <w:i/>
            <w:shd w:val="clear" w:color="auto" w:fill="FFFFFF"/>
            <w:rPrChange w:id="562" w:author="University of Newcastle" w:date="2015-07-02T14:02:00Z">
              <w:rPr>
                <w:rFonts w:ascii="Arial" w:hAnsi="Arial" w:cs="Arial"/>
                <w:shd w:val="clear" w:color="auto" w:fill="FFFFFF"/>
              </w:rPr>
            </w:rPrChange>
          </w:rPr>
          <w:t>vulgaris</w:t>
        </w:r>
        <w:r w:rsidR="001549EC">
          <w:rPr>
            <w:rFonts w:ascii="Arial" w:hAnsi="Arial" w:cs="Arial"/>
            <w:shd w:val="clear" w:color="auto" w:fill="FFFFFF"/>
          </w:rPr>
          <w:t xml:space="preserve"> </w:t>
        </w:r>
        <w:proofErr w:type="spellStart"/>
        <w:r w:rsidR="001549EC">
          <w:rPr>
            <w:rFonts w:ascii="Arial" w:hAnsi="Arial" w:cs="Arial"/>
            <w:shd w:val="clear" w:color="auto" w:fill="FFFFFF"/>
          </w:rPr>
          <w:t>ortholog</w:t>
        </w:r>
        <w:proofErr w:type="spellEnd"/>
        <w:r w:rsidR="001549EC">
          <w:rPr>
            <w:rFonts w:ascii="Arial" w:hAnsi="Arial" w:cs="Arial"/>
            <w:shd w:val="clear" w:color="auto" w:fill="FFFFFF"/>
          </w:rPr>
          <w:t xml:space="preserve"> of </w:t>
        </w:r>
        <w:proofErr w:type="spellStart"/>
        <w:r w:rsidR="001549EC" w:rsidRPr="001549EC">
          <w:rPr>
            <w:rFonts w:ascii="Arial" w:hAnsi="Arial" w:cs="Arial"/>
            <w:i/>
            <w:shd w:val="clear" w:color="auto" w:fill="FFFFFF"/>
            <w:rPrChange w:id="563" w:author="University of Newcastle" w:date="2015-07-02T14:02:00Z">
              <w:rPr>
                <w:rFonts w:ascii="Arial" w:hAnsi="Arial" w:cs="Arial"/>
                <w:shd w:val="clear" w:color="auto" w:fill="FFFFFF"/>
              </w:rPr>
            </w:rPrChange>
          </w:rPr>
          <w:t>At</w:t>
        </w:r>
        <w:r w:rsidR="001549EC">
          <w:rPr>
            <w:rFonts w:ascii="Arial" w:hAnsi="Arial" w:cs="Arial"/>
            <w:shd w:val="clear" w:color="auto" w:fill="FFFFFF"/>
          </w:rPr>
          <w:t>FLC</w:t>
        </w:r>
      </w:ins>
      <w:proofErr w:type="spellEnd"/>
      <w:ins w:id="564" w:author="University of Newcastle" w:date="2015-07-02T13:56:00Z">
        <w:r w:rsidR="001549EC">
          <w:rPr>
            <w:rFonts w:ascii="Arial" w:hAnsi="Arial" w:cs="Arial"/>
            <w:shd w:val="clear" w:color="auto" w:fill="FFFFFF"/>
          </w:rPr>
          <w:t>)</w:t>
        </w:r>
      </w:ins>
      <w:ins w:id="565" w:author="University of Newcastle" w:date="2015-07-02T13:57:00Z">
        <w:r w:rsidR="001549EC">
          <w:rPr>
            <w:rFonts w:ascii="Arial" w:hAnsi="Arial" w:cs="Arial"/>
            <w:shd w:val="clear" w:color="auto" w:fill="FFFFFF"/>
          </w:rPr>
          <w:t xml:space="preserve">, and </w:t>
        </w:r>
        <w:proofErr w:type="spellStart"/>
        <w:r w:rsidR="001549EC">
          <w:rPr>
            <w:rFonts w:ascii="Arial" w:hAnsi="Arial" w:cs="Arial"/>
            <w:shd w:val="clear" w:color="auto" w:fill="FFFFFF"/>
          </w:rPr>
          <w:t>inturn</w:t>
        </w:r>
        <w:proofErr w:type="spellEnd"/>
        <w:r w:rsidR="001549EC">
          <w:rPr>
            <w:rFonts w:ascii="Arial" w:hAnsi="Arial" w:cs="Arial"/>
            <w:shd w:val="clear" w:color="auto" w:fill="FFFFFF"/>
          </w:rPr>
          <w:t xml:space="preserve"> </w:t>
        </w:r>
      </w:ins>
      <w:del w:id="566" w:author="University of Newcastle" w:date="2015-07-02T13:57:00Z">
        <w:r w:rsidR="00F327CB" w:rsidRPr="00EA78E3" w:rsidDel="001549EC">
          <w:rPr>
            <w:rFonts w:ascii="Arial" w:hAnsi="Arial" w:cs="Arial"/>
            <w:i/>
          </w:rPr>
          <w:delText>FLOWERING TIME 1</w:delText>
        </w:r>
        <w:r w:rsidR="00F327CB" w:rsidRPr="00EA78E3" w:rsidDel="001549EC">
          <w:rPr>
            <w:rFonts w:ascii="Arial" w:hAnsi="Arial" w:cs="Arial"/>
          </w:rPr>
          <w:delText xml:space="preserve"> (</w:delText>
        </w:r>
      </w:del>
      <w:ins w:id="567" w:author="University of Newcastle" w:date="2015-07-02T13:57:00Z">
        <w:r w:rsidR="001549EC" w:rsidRPr="001549EC">
          <w:rPr>
            <w:rFonts w:ascii="Arial" w:hAnsi="Arial" w:cs="Arial"/>
            <w:i/>
          </w:rPr>
          <w:t>Bv</w:t>
        </w:r>
      </w:ins>
      <w:r w:rsidR="00F327CB" w:rsidRPr="001549EC">
        <w:rPr>
          <w:rFonts w:ascii="Arial" w:hAnsi="Arial" w:cs="Arial"/>
          <w:rPrChange w:id="568" w:author="University of Newcastle" w:date="2015-07-02T13:57:00Z">
            <w:rPr>
              <w:rFonts w:ascii="Arial" w:hAnsi="Arial" w:cs="Arial"/>
              <w:i/>
            </w:rPr>
          </w:rPrChange>
        </w:rPr>
        <w:t>FT1</w:t>
      </w:r>
      <w:del w:id="569" w:author="University of Newcastle" w:date="2015-07-02T13:57:00Z">
        <w:r w:rsidR="00F327CB" w:rsidRPr="00EA78E3" w:rsidDel="001549EC">
          <w:rPr>
            <w:rFonts w:ascii="Arial" w:hAnsi="Arial" w:cs="Arial"/>
          </w:rPr>
          <w:delText>)</w:delText>
        </w:r>
      </w:del>
      <w:r w:rsidR="00F327CB" w:rsidRPr="00EA78E3">
        <w:rPr>
          <w:rFonts w:ascii="Arial" w:hAnsi="Arial" w:cs="Arial"/>
        </w:rPr>
        <w:t xml:space="preserve"> is responsible for regulating </w:t>
      </w:r>
      <w:del w:id="570" w:author="University of Newcastle" w:date="2015-07-02T13:57:00Z">
        <w:r w:rsidR="00F327CB" w:rsidRPr="00EA78E3" w:rsidDel="001549EC">
          <w:rPr>
            <w:rFonts w:ascii="Arial" w:hAnsi="Arial" w:cs="Arial"/>
            <w:i/>
          </w:rPr>
          <w:delText>FLOWERING TIME 2</w:delText>
        </w:r>
        <w:r w:rsidR="00F327CB" w:rsidRPr="00EA78E3" w:rsidDel="001549EC">
          <w:rPr>
            <w:rFonts w:ascii="Arial" w:hAnsi="Arial" w:cs="Arial"/>
          </w:rPr>
          <w:delText xml:space="preserve"> (</w:delText>
        </w:r>
      </w:del>
      <w:ins w:id="571" w:author="University of Newcastle" w:date="2015-07-02T13:57:00Z">
        <w:r w:rsidR="001549EC" w:rsidRPr="001549EC">
          <w:rPr>
            <w:rFonts w:ascii="Arial" w:hAnsi="Arial" w:cs="Arial"/>
            <w:i/>
            <w:rPrChange w:id="572" w:author="University of Newcastle" w:date="2015-07-02T13:57:00Z">
              <w:rPr>
                <w:rFonts w:ascii="Arial" w:hAnsi="Arial" w:cs="Arial"/>
              </w:rPr>
            </w:rPrChange>
          </w:rPr>
          <w:t>Bv</w:t>
        </w:r>
      </w:ins>
      <w:r w:rsidR="00F327CB" w:rsidRPr="00EA78E3">
        <w:rPr>
          <w:rFonts w:ascii="Arial" w:hAnsi="Arial" w:cs="Arial"/>
          <w:i/>
        </w:rPr>
        <w:t>FT2</w:t>
      </w:r>
      <w:ins w:id="573" w:author="University of Newcastle" w:date="2015-07-02T13:57:00Z">
        <w:r w:rsidR="001549EC">
          <w:rPr>
            <w:rFonts w:ascii="Arial" w:hAnsi="Arial" w:cs="Arial"/>
          </w:rPr>
          <w:t xml:space="preserve"> expression</w:t>
        </w:r>
      </w:ins>
      <w:del w:id="574" w:author="University of Newcastle" w:date="2015-07-02T13:57:00Z">
        <w:r w:rsidR="00F327CB" w:rsidRPr="00EA78E3" w:rsidDel="001549EC">
          <w:rPr>
            <w:rFonts w:ascii="Arial" w:hAnsi="Arial" w:cs="Arial"/>
          </w:rPr>
          <w:delText>),</w:delText>
        </w:r>
      </w:del>
      <w:r w:rsidR="00F327CB" w:rsidRPr="00EA78E3">
        <w:rPr>
          <w:rFonts w:ascii="Arial" w:hAnsi="Arial" w:cs="Arial"/>
          <w:i/>
        </w:rPr>
        <w:t xml:space="preserve"> </w:t>
      </w:r>
      <w:r w:rsidR="00F327CB">
        <w:rPr>
          <w:rFonts w:ascii="Arial" w:hAnsi="Arial" w:cs="Arial"/>
        </w:rPr>
        <w:fldChar w:fldCharType="begin" w:fldLock="1"/>
      </w:r>
      <w:r w:rsidR="00F327CB">
        <w:rPr>
          <w:rFonts w:ascii="Arial" w:hAnsi="Arial" w:cs="Arial"/>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"formattedCitation" : "(Pin et al. 2010)", "plainTextFormattedCitation" : "(Pin et al. 2010)", "previouslyFormattedCitation" : "(Pin et al. 2010)"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(Pin et al. 2010)</w:t>
      </w:r>
      <w:r w:rsidR="00F327CB">
        <w:rPr>
          <w:rFonts w:ascii="Arial" w:hAnsi="Arial" w:cs="Arial"/>
        </w:rPr>
        <w:fldChar w:fldCharType="end"/>
      </w:r>
      <w:r w:rsidR="00F327CB" w:rsidRPr="00EA78E3">
        <w:rPr>
          <w:rFonts w:ascii="Arial" w:hAnsi="Arial" w:cs="Arial"/>
        </w:rPr>
        <w:t xml:space="preserve">. </w:t>
      </w:r>
      <w:ins w:id="575" w:author="University of Newcastle" w:date="2015-07-02T13:58:00Z">
        <w:r w:rsidR="001549EC">
          <w:rPr>
            <w:rFonts w:ascii="Arial" w:hAnsi="Arial" w:cs="Arial"/>
          </w:rPr>
          <w:t xml:space="preserve">The requirement for two FT-like genes for control of flowering time in </w:t>
        </w:r>
        <w:r w:rsidR="001549EC" w:rsidRPr="001549EC">
          <w:rPr>
            <w:rFonts w:ascii="Arial" w:hAnsi="Arial" w:cs="Arial"/>
            <w:i/>
            <w:rPrChange w:id="576" w:author="University of Newcastle" w:date="2015-07-02T14:00:00Z">
              <w:rPr>
                <w:rFonts w:ascii="Arial" w:hAnsi="Arial" w:cs="Arial"/>
              </w:rPr>
            </w:rPrChange>
          </w:rPr>
          <w:t>B</w:t>
        </w:r>
        <w:r w:rsidR="001549EC">
          <w:rPr>
            <w:rFonts w:ascii="Arial" w:hAnsi="Arial" w:cs="Arial"/>
          </w:rPr>
          <w:t xml:space="preserve">. </w:t>
        </w:r>
        <w:r w:rsidR="001549EC" w:rsidRPr="001549EC">
          <w:rPr>
            <w:rFonts w:ascii="Arial" w:hAnsi="Arial" w:cs="Arial"/>
            <w:i/>
            <w:rPrChange w:id="577" w:author="University of Newcastle" w:date="2015-07-02T14:00:00Z">
              <w:rPr>
                <w:rFonts w:ascii="Arial" w:hAnsi="Arial" w:cs="Arial"/>
              </w:rPr>
            </w:rPrChange>
          </w:rPr>
          <w:t>vulgaris</w:t>
        </w:r>
        <w:r w:rsidR="001549EC">
          <w:rPr>
            <w:rFonts w:ascii="Arial" w:hAnsi="Arial" w:cs="Arial"/>
          </w:rPr>
          <w:t xml:space="preserve"> is distinct to the requirement of a </w:t>
        </w:r>
      </w:ins>
      <w:del w:id="578" w:author="University of Newcastle" w:date="2015-07-02T14:00:00Z">
        <w:r w:rsidR="0004518A" w:rsidRPr="00EA78E3" w:rsidDel="001549EC">
          <w:rPr>
            <w:rFonts w:ascii="Arial" w:hAnsi="Arial" w:cs="Arial"/>
          </w:rPr>
          <w:delText xml:space="preserve">Rather than a single </w:delText>
        </w:r>
      </w:del>
      <w:ins w:id="579" w:author="University of Newcastle" w:date="2015-07-02T14:01:00Z">
        <w:r w:rsidR="001549EC">
          <w:rPr>
            <w:rFonts w:ascii="Arial" w:hAnsi="Arial" w:cs="Arial"/>
          </w:rPr>
          <w:t xml:space="preserve">single </w:t>
        </w:r>
      </w:ins>
      <w:r w:rsidR="0004518A" w:rsidRPr="001549EC">
        <w:rPr>
          <w:rFonts w:ascii="Arial" w:hAnsi="Arial" w:cs="Arial"/>
          <w:rPrChange w:id="580" w:author="University of Newcastle" w:date="2015-07-02T14:00:00Z">
            <w:rPr>
              <w:rFonts w:ascii="Arial" w:hAnsi="Arial" w:cs="Arial"/>
              <w:i/>
            </w:rPr>
          </w:rPrChange>
        </w:rPr>
        <w:t>FT</w:t>
      </w:r>
      <w:r w:rsidR="0004518A" w:rsidRPr="00EA78E3">
        <w:rPr>
          <w:rFonts w:ascii="Arial" w:hAnsi="Arial" w:cs="Arial"/>
        </w:rPr>
        <w:t xml:space="preserve"> </w:t>
      </w:r>
      <w:del w:id="581" w:author="University of Newcastle" w:date="2015-07-02T14:00:00Z">
        <w:r w:rsidR="0004518A" w:rsidRPr="00EA78E3" w:rsidDel="001549EC">
          <w:rPr>
            <w:rFonts w:ascii="Arial" w:hAnsi="Arial" w:cs="Arial"/>
          </w:rPr>
          <w:delText xml:space="preserve">gene </w:delText>
        </w:r>
      </w:del>
      <w:del w:id="582" w:author="University of Newcastle" w:date="2015-07-02T14:01:00Z">
        <w:r w:rsidR="0004518A" w:rsidRPr="00EA78E3" w:rsidDel="001549EC">
          <w:rPr>
            <w:rFonts w:ascii="Arial" w:hAnsi="Arial" w:cs="Arial"/>
          </w:rPr>
          <w:delText>responsible for triggering</w:delText>
        </w:r>
      </w:del>
      <w:ins w:id="583" w:author="University of Newcastle" w:date="2015-07-02T14:01:00Z">
        <w:r w:rsidR="001549EC">
          <w:rPr>
            <w:rFonts w:ascii="Arial" w:hAnsi="Arial" w:cs="Arial"/>
          </w:rPr>
          <w:t>to control</w:t>
        </w:r>
      </w:ins>
      <w:r w:rsidR="0004518A" w:rsidRPr="00EA78E3">
        <w:rPr>
          <w:rFonts w:ascii="Arial" w:hAnsi="Arial" w:cs="Arial"/>
        </w:rPr>
        <w:t xml:space="preserve"> flowering </w:t>
      </w:r>
      <w:del w:id="584" w:author="University of Newcastle" w:date="2015-07-02T14:01:00Z">
        <w:r w:rsidR="0004518A" w:rsidRPr="00EA78E3" w:rsidDel="001549EC">
          <w:rPr>
            <w:rFonts w:ascii="Arial" w:hAnsi="Arial" w:cs="Arial"/>
          </w:rPr>
          <w:delText xml:space="preserve">time controlled by FLC, as seen </w:delText>
        </w:r>
      </w:del>
      <w:r w:rsidR="0004518A" w:rsidRPr="00EA78E3">
        <w:rPr>
          <w:rFonts w:ascii="Arial" w:hAnsi="Arial" w:cs="Arial"/>
        </w:rPr>
        <w:t>in</w:t>
      </w:r>
      <w:r w:rsidR="0004518A" w:rsidRPr="00EA78E3">
        <w:rPr>
          <w:rFonts w:ascii="Arial" w:hAnsi="Arial" w:cs="Arial"/>
          <w:i/>
        </w:rPr>
        <w:t xml:space="preserve"> Arabidopsis</w:t>
      </w:r>
      <w:del w:id="585" w:author="University of Newcastle" w:date="2015-07-02T14:01:00Z">
        <w:r w:rsidR="0004518A" w:rsidRPr="00EA78E3" w:rsidDel="001549EC">
          <w:rPr>
            <w:rFonts w:ascii="Arial" w:hAnsi="Arial" w:cs="Arial"/>
            <w:shd w:val="clear" w:color="auto" w:fill="FFFFFF"/>
          </w:rPr>
          <w:delText xml:space="preserve"> (</w:delText>
        </w:r>
        <w:r w:rsidR="0004518A" w:rsidRPr="00EA78E3" w:rsidDel="001549EC">
          <w:rPr>
            <w:rFonts w:ascii="Arial" w:hAnsi="Arial" w:cs="Arial"/>
            <w:i/>
            <w:shd w:val="clear" w:color="auto" w:fill="FFFFFF"/>
          </w:rPr>
          <w:delText>BvBTC1</w:delText>
        </w:r>
        <w:r w:rsidR="0004518A" w:rsidRPr="00EA78E3" w:rsidDel="001549EC">
          <w:rPr>
            <w:rFonts w:ascii="Arial" w:hAnsi="Arial" w:cs="Arial"/>
            <w:shd w:val="clear" w:color="auto" w:fill="FFFFFF"/>
          </w:rPr>
          <w:delText>)</w:delText>
        </w:r>
      </w:del>
      <w:r w:rsidR="0004518A" w:rsidRPr="00EA78E3">
        <w:rPr>
          <w:rFonts w:ascii="Arial" w:hAnsi="Arial" w:cs="Arial"/>
          <w:shd w:val="clear" w:color="auto" w:fill="FFFFFF"/>
        </w:rPr>
        <w:t>.</w:t>
      </w:r>
      <w:r w:rsidR="00AC3831" w:rsidRPr="00AC3831">
        <w:rPr>
          <w:rFonts w:ascii="Arial" w:hAnsi="Arial" w:cs="Arial"/>
          <w:shd w:val="clear" w:color="auto" w:fill="FFFFFF"/>
        </w:rPr>
        <w:t xml:space="preserve"> </w:t>
      </w:r>
      <w:r w:rsidR="00AC3831">
        <w:rPr>
          <w:rFonts w:ascii="Arial" w:hAnsi="Arial" w:cs="Arial"/>
          <w:shd w:val="clear" w:color="auto" w:fill="FFFFFF"/>
        </w:rPr>
        <w:t xml:space="preserve">In biannual wild type sugar beet, </w:t>
      </w:r>
      <w:del w:id="586" w:author="University of Newcastle" w:date="2015-07-02T14:02:00Z">
        <w:r w:rsidR="00AC3831" w:rsidDel="001549EC">
          <w:rPr>
            <w:rFonts w:ascii="Arial" w:hAnsi="Arial" w:cs="Arial"/>
            <w:shd w:val="clear" w:color="auto" w:fill="FFFFFF"/>
          </w:rPr>
          <w:delText xml:space="preserve">those </w:delText>
        </w:r>
      </w:del>
      <w:r w:rsidR="00AC3831">
        <w:rPr>
          <w:rFonts w:ascii="Arial" w:hAnsi="Arial" w:cs="Arial"/>
          <w:shd w:val="clear" w:color="auto" w:fill="FFFFFF"/>
        </w:rPr>
        <w:t xml:space="preserve">ecotypes that </w:t>
      </w:r>
      <w:ins w:id="587" w:author="University of Newcastle" w:date="2015-07-02T14:02:00Z">
        <w:r w:rsidR="001549EC">
          <w:rPr>
            <w:rFonts w:ascii="Arial" w:hAnsi="Arial" w:cs="Arial"/>
            <w:shd w:val="clear" w:color="auto" w:fill="FFFFFF"/>
          </w:rPr>
          <w:t xml:space="preserve">naturally </w:t>
        </w:r>
      </w:ins>
      <w:r w:rsidR="00AC3831">
        <w:rPr>
          <w:rFonts w:ascii="Arial" w:hAnsi="Arial" w:cs="Arial"/>
          <w:shd w:val="clear" w:color="auto" w:fill="FFFFFF"/>
        </w:rPr>
        <w:t>occur further north contain a greater composition of</w:t>
      </w:r>
      <w:r w:rsidR="0004518A" w:rsidRPr="00EA78E3">
        <w:rPr>
          <w:rFonts w:ascii="Arial" w:hAnsi="Arial" w:cs="Arial"/>
          <w:shd w:val="clear" w:color="auto" w:fill="FFFFFF"/>
        </w:rPr>
        <w:t xml:space="preserve"> </w:t>
      </w:r>
      <w:ins w:id="588" w:author="University of Newcastle" w:date="2015-07-02T14:02:00Z">
        <w:r w:rsidR="001549EC">
          <w:rPr>
            <w:rFonts w:ascii="Arial" w:hAnsi="Arial" w:cs="Arial"/>
            <w:shd w:val="clear" w:color="auto" w:fill="FFFFFF"/>
          </w:rPr>
          <w:t>a</w:t>
        </w:r>
      </w:ins>
      <w:del w:id="589" w:author="University of Newcastle" w:date="2015-07-02T14:02:00Z">
        <w:r w:rsidR="0004518A" w:rsidRPr="00EA78E3" w:rsidDel="001549EC">
          <w:rPr>
            <w:rFonts w:ascii="Arial" w:hAnsi="Arial" w:cs="Arial"/>
            <w:shd w:val="clear" w:color="auto" w:fill="FFFFFF"/>
          </w:rPr>
          <w:delText>is the</w:delText>
        </w:r>
      </w:del>
      <w:r w:rsidR="0004518A" w:rsidRPr="00EA78E3">
        <w:rPr>
          <w:rFonts w:ascii="Arial" w:hAnsi="Arial" w:cs="Arial"/>
          <w:shd w:val="clear" w:color="auto" w:fill="FFFFFF"/>
        </w:rPr>
        <w:t xml:space="preserve"> recessive allele of </w:t>
      </w:r>
      <w:proofErr w:type="gramStart"/>
      <w:r w:rsidR="0004518A" w:rsidRPr="00EA78E3">
        <w:rPr>
          <w:rFonts w:ascii="Arial" w:hAnsi="Arial" w:cs="Arial"/>
          <w:i/>
          <w:shd w:val="clear" w:color="auto" w:fill="FFFFFF"/>
        </w:rPr>
        <w:t>Bvbtc1</w:t>
      </w:r>
      <w:r w:rsidR="00AC3831">
        <w:rPr>
          <w:rFonts w:ascii="Arial" w:hAnsi="Arial" w:cs="Arial"/>
          <w:shd w:val="clear" w:color="auto" w:fill="FFFFFF"/>
        </w:rPr>
        <w:t>,</w:t>
      </w:r>
      <w:proofErr w:type="gramEnd"/>
      <w:r w:rsidR="00AC3831">
        <w:rPr>
          <w:rFonts w:ascii="Arial" w:hAnsi="Arial" w:cs="Arial"/>
          <w:shd w:val="clear" w:color="auto" w:fill="FFFFFF"/>
        </w:rPr>
        <w:t xml:space="preserve"> </w:t>
      </w:r>
      <w:del w:id="590" w:author="University of Newcastle" w:date="2015-07-02T14:03:00Z">
        <w:r w:rsidR="00AC3831" w:rsidDel="001549EC">
          <w:rPr>
            <w:rFonts w:ascii="Arial" w:hAnsi="Arial" w:cs="Arial"/>
            <w:shd w:val="clear" w:color="auto" w:fill="FFFFFF"/>
          </w:rPr>
          <w:delText>which</w:delText>
        </w:r>
        <w:r w:rsidR="0004518A" w:rsidRPr="00EA78E3" w:rsidDel="001549EC">
          <w:rPr>
            <w:rFonts w:ascii="Arial" w:hAnsi="Arial" w:cs="Arial"/>
            <w:shd w:val="clear" w:color="auto" w:fill="FFFFFF"/>
          </w:rPr>
          <w:delText xml:space="preserve"> </w:delText>
        </w:r>
        <w:r w:rsidR="00AC3831" w:rsidDel="001549EC">
          <w:rPr>
            <w:rFonts w:ascii="Arial" w:hAnsi="Arial" w:cs="Arial"/>
            <w:shd w:val="clear" w:color="auto" w:fill="FFFFFF"/>
          </w:rPr>
          <w:delText>prod</w:delText>
        </w:r>
        <w:r w:rsidR="0004518A" w:rsidRPr="00EA78E3" w:rsidDel="001549EC">
          <w:rPr>
            <w:rFonts w:ascii="Arial" w:hAnsi="Arial" w:cs="Arial"/>
            <w:shd w:val="clear" w:color="auto" w:fill="FFFFFF"/>
          </w:rPr>
          <w:delText>uces a phenotype with</w:delText>
        </w:r>
      </w:del>
      <w:ins w:id="591" w:author="University of Newcastle" w:date="2015-07-02T14:03:00Z">
        <w:r w:rsidR="001549EC">
          <w:rPr>
            <w:rFonts w:ascii="Arial" w:hAnsi="Arial" w:cs="Arial"/>
            <w:shd w:val="clear" w:color="auto" w:fill="FFFFFF"/>
          </w:rPr>
          <w:t>display</w:t>
        </w:r>
      </w:ins>
      <w:r w:rsidR="0004518A" w:rsidRPr="00EA78E3">
        <w:rPr>
          <w:rFonts w:ascii="Arial" w:hAnsi="Arial" w:cs="Arial"/>
          <w:shd w:val="clear" w:color="auto" w:fill="FFFFFF"/>
        </w:rPr>
        <w:t xml:space="preserve"> an absolute vernalisation requirement</w:t>
      </w:r>
      <w:ins w:id="592" w:author="University of Newcastle" w:date="2015-07-02T14:03:00Z">
        <w:r w:rsidR="001549EC">
          <w:rPr>
            <w:rFonts w:ascii="Arial" w:hAnsi="Arial" w:cs="Arial"/>
            <w:shd w:val="clear" w:color="auto" w:fill="FFFFFF"/>
          </w:rPr>
          <w:t xml:space="preserve"> phenotype</w:t>
        </w:r>
      </w:ins>
      <w:r w:rsidR="00AC3831">
        <w:rPr>
          <w:rFonts w:ascii="Arial" w:hAnsi="Arial" w:cs="Arial"/>
          <w:shd w:val="clear" w:color="auto" w:fill="FFFFFF"/>
        </w:rPr>
        <w:t xml:space="preserve">. As the latitude increases and the location </w:t>
      </w:r>
      <w:del w:id="593" w:author="University of Newcastle" w:date="2015-07-02T14:04:00Z">
        <w:r w:rsidR="00AC3831" w:rsidDel="008623AF">
          <w:rPr>
            <w:rFonts w:ascii="Arial" w:hAnsi="Arial" w:cs="Arial"/>
            <w:shd w:val="clear" w:color="auto" w:fill="FFFFFF"/>
          </w:rPr>
          <w:delText xml:space="preserve">is </w:delText>
        </w:r>
      </w:del>
      <w:ins w:id="594" w:author="University of Newcastle" w:date="2015-07-02T14:04:00Z">
        <w:r w:rsidR="008623AF">
          <w:rPr>
            <w:rFonts w:ascii="Arial" w:hAnsi="Arial" w:cs="Arial"/>
            <w:shd w:val="clear" w:color="auto" w:fill="FFFFFF"/>
          </w:rPr>
          <w:t xml:space="preserve">becomes </w:t>
        </w:r>
      </w:ins>
      <w:r w:rsidR="00AC3831">
        <w:rPr>
          <w:rFonts w:ascii="Arial" w:hAnsi="Arial" w:cs="Arial"/>
          <w:shd w:val="clear" w:color="auto" w:fill="FFFFFF"/>
        </w:rPr>
        <w:t xml:space="preserve">closer to the warmer </w:t>
      </w:r>
      <w:ins w:id="595" w:author="University of Newcastle" w:date="2015-07-02T14:04:00Z">
        <w:r w:rsidR="008623AF">
          <w:rPr>
            <w:rFonts w:ascii="Arial" w:hAnsi="Arial" w:cs="Arial"/>
            <w:shd w:val="clear" w:color="auto" w:fill="FFFFFF"/>
          </w:rPr>
          <w:t xml:space="preserve">climate of the </w:t>
        </w:r>
      </w:ins>
      <w:r w:rsidR="00AC3831">
        <w:rPr>
          <w:rFonts w:ascii="Arial" w:hAnsi="Arial" w:cs="Arial"/>
          <w:shd w:val="clear" w:color="auto" w:fill="FFFFFF"/>
        </w:rPr>
        <w:t>Mediterranean</w:t>
      </w:r>
      <w:del w:id="596" w:author="University of Newcastle" w:date="2015-07-02T14:04:00Z">
        <w:r w:rsidR="00AC3831" w:rsidDel="008623AF">
          <w:rPr>
            <w:rFonts w:ascii="Arial" w:hAnsi="Arial" w:cs="Arial"/>
            <w:shd w:val="clear" w:color="auto" w:fill="FFFFFF"/>
          </w:rPr>
          <w:delText xml:space="preserve"> climate</w:delText>
        </w:r>
      </w:del>
      <w:r w:rsidR="00AC3831">
        <w:rPr>
          <w:rFonts w:ascii="Arial" w:hAnsi="Arial" w:cs="Arial"/>
          <w:shd w:val="clear" w:color="auto" w:fill="FFFFFF"/>
        </w:rPr>
        <w:t xml:space="preserve">, the requirement for vernalisation </w:t>
      </w:r>
      <w:ins w:id="597" w:author="University of Newcastle" w:date="2015-07-02T14:04:00Z">
        <w:r w:rsidR="008623AF">
          <w:rPr>
            <w:rFonts w:ascii="Arial" w:hAnsi="Arial" w:cs="Arial"/>
            <w:shd w:val="clear" w:color="auto" w:fill="FFFFFF"/>
          </w:rPr>
          <w:t>for the promotion of</w:t>
        </w:r>
      </w:ins>
      <w:del w:id="598" w:author="University of Newcastle" w:date="2015-07-02T14:04:00Z">
        <w:r w:rsidR="00AC3831" w:rsidDel="008623AF">
          <w:rPr>
            <w:rFonts w:ascii="Arial" w:hAnsi="Arial" w:cs="Arial"/>
            <w:shd w:val="clear" w:color="auto" w:fill="FFFFFF"/>
          </w:rPr>
          <w:delText>to</w:delText>
        </w:r>
      </w:del>
      <w:r w:rsidR="00AC3831">
        <w:rPr>
          <w:rFonts w:ascii="Arial" w:hAnsi="Arial" w:cs="Arial"/>
          <w:shd w:val="clear" w:color="auto" w:fill="FFFFFF"/>
        </w:rPr>
        <w:t xml:space="preserve"> flower</w:t>
      </w:r>
      <w:ins w:id="599" w:author="University of Newcastle" w:date="2015-07-02T14:05:00Z">
        <w:r w:rsidR="008623AF">
          <w:rPr>
            <w:rFonts w:ascii="Arial" w:hAnsi="Arial" w:cs="Arial"/>
            <w:shd w:val="clear" w:color="auto" w:fill="FFFFFF"/>
          </w:rPr>
          <w:t>ing</w:t>
        </w:r>
      </w:ins>
      <w:r w:rsidR="00AC3831">
        <w:rPr>
          <w:rFonts w:ascii="Arial" w:hAnsi="Arial" w:cs="Arial"/>
          <w:shd w:val="clear" w:color="auto" w:fill="FFFFFF"/>
        </w:rPr>
        <w:t xml:space="preserve"> </w:t>
      </w:r>
      <w:del w:id="600" w:author="University of Newcastle" w:date="2015-07-02T14:05:00Z">
        <w:r w:rsidR="00AC3831" w:rsidDel="008623AF">
          <w:rPr>
            <w:rFonts w:ascii="Arial" w:hAnsi="Arial" w:cs="Arial"/>
            <w:shd w:val="clear" w:color="auto" w:fill="FFFFFF"/>
          </w:rPr>
          <w:delText xml:space="preserve">is </w:delText>
        </w:r>
      </w:del>
      <w:r w:rsidR="00AC3831">
        <w:rPr>
          <w:rFonts w:ascii="Arial" w:hAnsi="Arial" w:cs="Arial"/>
          <w:shd w:val="clear" w:color="auto" w:fill="FFFFFF"/>
        </w:rPr>
        <w:t>diminishe</w:t>
      </w:r>
      <w:ins w:id="601" w:author="University of Newcastle" w:date="2015-07-02T14:05:00Z">
        <w:r w:rsidR="008623AF">
          <w:rPr>
            <w:rFonts w:ascii="Arial" w:hAnsi="Arial" w:cs="Arial"/>
            <w:shd w:val="clear" w:color="auto" w:fill="FFFFFF"/>
          </w:rPr>
          <w:t>s, and furthermore,</w:t>
        </w:r>
      </w:ins>
      <w:del w:id="602" w:author="University of Newcastle" w:date="2015-07-02T14:05:00Z">
        <w:r w:rsidR="00AC3831" w:rsidDel="008623AF">
          <w:rPr>
            <w:rFonts w:ascii="Arial" w:hAnsi="Arial" w:cs="Arial"/>
            <w:shd w:val="clear" w:color="auto" w:fill="FFFFFF"/>
          </w:rPr>
          <w:delText>d</w:delText>
        </w:r>
      </w:del>
      <w:r w:rsidR="00AC3831">
        <w:rPr>
          <w:rFonts w:ascii="Arial" w:hAnsi="Arial" w:cs="Arial"/>
          <w:shd w:val="clear" w:color="auto" w:fill="FFFFFF"/>
        </w:rPr>
        <w:t xml:space="preserve"> </w:t>
      </w:r>
      <w:del w:id="603" w:author="University of Newcastle" w:date="2015-07-02T14:05:00Z">
        <w:r w:rsidR="00AC3831" w:rsidDel="008623AF">
          <w:rPr>
            <w:rFonts w:ascii="Arial" w:hAnsi="Arial" w:cs="Arial"/>
            <w:shd w:val="clear" w:color="auto" w:fill="FFFFFF"/>
          </w:rPr>
          <w:delText xml:space="preserve">as </w:delText>
        </w:r>
      </w:del>
      <w:r w:rsidR="00AC3831">
        <w:rPr>
          <w:rFonts w:ascii="Arial" w:hAnsi="Arial" w:cs="Arial"/>
          <w:shd w:val="clear" w:color="auto" w:fill="FFFFFF"/>
        </w:rPr>
        <w:t xml:space="preserve">the dominant </w:t>
      </w:r>
      <w:r w:rsidR="00AC3831">
        <w:rPr>
          <w:rFonts w:ascii="Arial" w:hAnsi="Arial" w:cs="Arial"/>
          <w:i/>
          <w:shd w:val="clear" w:color="auto" w:fill="FFFFFF"/>
        </w:rPr>
        <w:t>BvBTC1</w:t>
      </w:r>
      <w:r w:rsidR="00AC3831">
        <w:rPr>
          <w:rFonts w:ascii="Arial" w:hAnsi="Arial" w:cs="Arial"/>
          <w:shd w:val="clear" w:color="auto" w:fill="FFFFFF"/>
        </w:rPr>
        <w:t xml:space="preserve"> </w:t>
      </w:r>
      <w:del w:id="604" w:author="University of Newcastle" w:date="2015-07-02T14:05:00Z">
        <w:r w:rsidR="00AC3831" w:rsidDel="008623AF">
          <w:rPr>
            <w:rFonts w:ascii="Arial" w:hAnsi="Arial" w:cs="Arial"/>
            <w:shd w:val="clear" w:color="auto" w:fill="FFFFFF"/>
          </w:rPr>
          <w:delText xml:space="preserve">is the more frequent </w:delText>
        </w:r>
      </w:del>
      <w:r w:rsidR="00AC3831">
        <w:rPr>
          <w:rFonts w:ascii="Arial" w:hAnsi="Arial" w:cs="Arial"/>
          <w:shd w:val="clear" w:color="auto" w:fill="FFFFFF"/>
        </w:rPr>
        <w:t>allele</w:t>
      </w:r>
      <w:ins w:id="605" w:author="University of Newcastle" w:date="2015-07-02T14:05:00Z">
        <w:r w:rsidR="008623AF">
          <w:rPr>
            <w:rFonts w:ascii="Arial" w:hAnsi="Arial" w:cs="Arial"/>
            <w:shd w:val="clear" w:color="auto" w:fill="FFFFFF"/>
          </w:rPr>
          <w:t xml:space="preserve"> </w:t>
        </w:r>
      </w:ins>
      <w:ins w:id="606" w:author="University of Newcastle" w:date="2015-07-02T14:06:00Z">
        <w:r w:rsidR="008623AF">
          <w:rPr>
            <w:rFonts w:ascii="Arial" w:hAnsi="Arial" w:cs="Arial"/>
            <w:shd w:val="clear" w:color="auto" w:fill="FFFFFF"/>
          </w:rPr>
          <w:t>predominates</w:t>
        </w:r>
      </w:ins>
      <w:ins w:id="607" w:author="University of Newcastle" w:date="2015-07-02T14:05:00Z">
        <w:r w:rsidR="008623AF">
          <w:rPr>
            <w:rFonts w:ascii="Arial" w:hAnsi="Arial" w:cs="Arial"/>
            <w:shd w:val="clear" w:color="auto" w:fill="FFFFFF"/>
          </w:rPr>
          <w:t xml:space="preserve"> in the naturally occurring </w:t>
        </w:r>
      </w:ins>
      <w:ins w:id="608" w:author="University of Newcastle" w:date="2015-07-02T14:06:00Z">
        <w:r w:rsidR="008623AF">
          <w:rPr>
            <w:rFonts w:ascii="Arial" w:hAnsi="Arial" w:cs="Arial"/>
            <w:shd w:val="clear" w:color="auto" w:fill="FFFFFF"/>
          </w:rPr>
          <w:t xml:space="preserve">varieties of this region </w:t>
        </w:r>
      </w:ins>
      <w:ins w:id="609" w:author="University of Newcastle" w:date="2015-07-02T14:05:00Z">
        <w:r w:rsidR="008623AF">
          <w:rPr>
            <w:rFonts w:ascii="Arial" w:hAnsi="Arial" w:cs="Arial"/>
            <w:shd w:val="clear" w:color="auto" w:fill="FFFFFF"/>
          </w:rPr>
          <w:t xml:space="preserve"> </w:t>
        </w:r>
      </w:ins>
      <w:r w:rsidR="00AC3831">
        <w:rPr>
          <w:rFonts w:ascii="Arial" w:hAnsi="Arial" w:cs="Arial"/>
          <w:shd w:val="clear" w:color="auto" w:fill="FFFFFF"/>
        </w:rPr>
        <w:t xml:space="preserve"> </w:t>
      </w:r>
      <w:r w:rsidR="00D146E8">
        <w:rPr>
          <w:rFonts w:ascii="Arial" w:hAnsi="Arial" w:cs="Arial"/>
          <w:shd w:val="clear" w:color="auto" w:fill="FFFFFF"/>
        </w:rPr>
        <w:fldChar w:fldCharType="begin" w:fldLock="1"/>
      </w:r>
      <w:r w:rsidR="00D146E8">
        <w:rPr>
          <w:rFonts w:ascii="Arial" w:hAnsi="Arial" w:cs="Arial"/>
          <w:shd w:val="clear" w:color="auto" w:fill="FFFFFF"/>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"mendeley" : { "formattedCitation" : "(Dijk et al. 1997)", "plainTextFormattedCitation" : "(Dijk et al. 1997)", "previouslyFormattedCitation" : "(Dijk et al. 1997)" }, "properties" : { "noteIndex" : 0 }, "schema" : "https://github.com/citation-style-language/schema/raw/master/csl-citation.json" }</w:instrText>
      </w:r>
      <w:r w:rsidR="00D146E8">
        <w:rPr>
          <w:rFonts w:ascii="Arial" w:hAnsi="Arial" w:cs="Arial"/>
          <w:shd w:val="clear" w:color="auto" w:fill="FFFFFF"/>
        </w:rPr>
        <w:fldChar w:fldCharType="separate"/>
      </w:r>
      <w:r w:rsidR="00AC3831" w:rsidRPr="00AC3831">
        <w:rPr>
          <w:rFonts w:ascii="Arial" w:hAnsi="Arial" w:cs="Arial"/>
          <w:noProof/>
          <w:shd w:val="clear" w:color="auto" w:fill="FFFFFF"/>
        </w:rPr>
        <w:t>(Dijk et al. 1997)</w:t>
      </w:r>
      <w:r w:rsidR="00D146E8">
        <w:rPr>
          <w:rFonts w:ascii="Arial" w:hAnsi="Arial" w:cs="Arial"/>
          <w:shd w:val="clear" w:color="auto" w:fill="FFFFFF"/>
        </w:rPr>
        <w:fldChar w:fldCharType="end"/>
      </w:r>
      <w:r w:rsidR="00AC3831">
        <w:rPr>
          <w:rFonts w:ascii="Arial" w:hAnsi="Arial" w:cs="Arial"/>
          <w:shd w:val="clear" w:color="auto" w:fill="FFFFFF"/>
        </w:rPr>
        <w:t xml:space="preserve">. </w:t>
      </w:r>
      <w:r w:rsidR="0004518A" w:rsidRPr="00EA78E3">
        <w:rPr>
          <w:rFonts w:ascii="Arial" w:hAnsi="Arial" w:cs="Arial"/>
        </w:rPr>
        <w:t xml:space="preserve">While </w:t>
      </w:r>
      <w:r w:rsidR="006E0428">
        <w:rPr>
          <w:rFonts w:ascii="Arial" w:hAnsi="Arial" w:cs="Arial"/>
        </w:rPr>
        <w:t xml:space="preserve">the vernalisation pathway in </w:t>
      </w:r>
      <w:r w:rsidR="0004518A" w:rsidRPr="00EA78E3">
        <w:rPr>
          <w:rFonts w:ascii="Arial" w:hAnsi="Arial" w:cs="Arial"/>
          <w:i/>
        </w:rPr>
        <w:t>B. vulgaris</w:t>
      </w:r>
      <w:r w:rsidR="0004518A" w:rsidRPr="00EA78E3">
        <w:rPr>
          <w:rFonts w:ascii="Arial" w:hAnsi="Arial" w:cs="Arial"/>
        </w:rPr>
        <w:t xml:space="preserve"> </w:t>
      </w:r>
      <w:r w:rsidR="006E0428">
        <w:rPr>
          <w:rFonts w:ascii="Arial" w:hAnsi="Arial" w:cs="Arial"/>
        </w:rPr>
        <w:t xml:space="preserve">is distinct from </w:t>
      </w:r>
      <w:r w:rsidR="006E0428">
        <w:rPr>
          <w:rFonts w:ascii="Arial" w:hAnsi="Arial" w:cs="Arial"/>
          <w:i/>
        </w:rPr>
        <w:t>A</w:t>
      </w:r>
      <w:del w:id="610" w:author="University of Newcastle" w:date="2015-07-02T14:06:00Z">
        <w:r w:rsidR="006E0428" w:rsidDel="008623AF">
          <w:rPr>
            <w:rFonts w:ascii="Arial" w:hAnsi="Arial" w:cs="Arial"/>
            <w:i/>
          </w:rPr>
          <w:delText xml:space="preserve">. </w:delText>
        </w:r>
        <w:r w:rsidR="006E0428" w:rsidRPr="006E0428" w:rsidDel="008623AF">
          <w:rPr>
            <w:rFonts w:ascii="Arial" w:hAnsi="Arial" w:cs="Arial"/>
            <w:i/>
          </w:rPr>
          <w:delText>thaliana</w:delText>
        </w:r>
      </w:del>
      <w:ins w:id="611" w:author="University of Newcastle" w:date="2015-07-02T14:06:00Z">
        <w:r w:rsidR="008623AF">
          <w:rPr>
            <w:rFonts w:ascii="Arial" w:hAnsi="Arial" w:cs="Arial"/>
            <w:i/>
          </w:rPr>
          <w:t>rabidopsis</w:t>
        </w:r>
      </w:ins>
      <w:r w:rsidR="006E0428" w:rsidRPr="006E0428">
        <w:rPr>
          <w:rFonts w:ascii="Arial" w:hAnsi="Arial" w:cs="Arial"/>
        </w:rPr>
        <w:t>, it also</w:t>
      </w:r>
      <w:r w:rsidR="006E0428">
        <w:rPr>
          <w:rFonts w:ascii="Arial" w:hAnsi="Arial" w:cs="Arial"/>
        </w:rPr>
        <w:t xml:space="preserve"> contains</w:t>
      </w:r>
      <w:r w:rsidR="006E0428">
        <w:rPr>
          <w:rFonts w:ascii="Arial" w:hAnsi="Arial" w:cs="Arial"/>
          <w:i/>
        </w:rPr>
        <w:t xml:space="preserve"> </w:t>
      </w:r>
      <w:r w:rsidR="0004518A" w:rsidRPr="00EA78E3">
        <w:rPr>
          <w:rFonts w:ascii="Arial" w:hAnsi="Arial" w:cs="Arial"/>
        </w:rPr>
        <w:t xml:space="preserve">a number of </w:t>
      </w:r>
      <w:r w:rsidR="006E0428">
        <w:rPr>
          <w:rFonts w:ascii="Arial" w:hAnsi="Arial" w:cs="Arial"/>
        </w:rPr>
        <w:t xml:space="preserve">homologous </w:t>
      </w:r>
      <w:r w:rsidR="0004518A" w:rsidRPr="00EA78E3">
        <w:rPr>
          <w:rFonts w:ascii="Arial" w:hAnsi="Arial" w:cs="Arial"/>
        </w:rPr>
        <w:t xml:space="preserve">pathways, including the photoperiod pathway </w:t>
      </w:r>
      <w:r w:rsidR="00D92E85">
        <w:rPr>
          <w:rFonts w:ascii="Arial" w:hAnsi="Arial" w:cs="Arial"/>
        </w:rPr>
        <w:fldChar w:fldCharType="begin" w:fldLock="1"/>
      </w:r>
      <w:r w:rsidR="00D92E85">
        <w:rPr>
          <w:rFonts w:ascii="Arial" w:hAnsi="Arial" w:cs="Arial"/>
        </w:rPr>
        <w:instrText>ADDIN CSL_CITATION { "citationItems" : [ { "id" : "ITEM-1", "itemData" : { "DOI" : "10.1093/jxb/ern129", "abstract" : "Floral transition in the obligate long-day (LD) plant sugar beet (Beta vulgaris ssp. vulgaris) is tightly linked to the B gene, a dominant early-bolting quantitative trait locus, the expression of which is positively regulated by LD photoperiod. Thus, photoperiod regulators like CONSTANS (CO) and CONSTANS-LIKE (COL) genes identified in many LD and short-day (SD)-responsive plants have long been considered constituents and/or candidates for the B gene. Until now, the photoperiod response pathway of sugar beet (a Caryophyllid), diverged from the Rosids and Asterids has not been identified. Here, evidence supporting the existence of a COL gene family is provided and the presence of Group I, II, and III COL genes in sugar beet, as characterized by different zinc-finger (B-box) and CCT (CO, CO-like, TOC) domains is demonstrated. BvCOL1 is identified as a close-homologue of Group 1a (AtCO, AtCOL1, AtCOL2) COL genes, hence a good candidate for flowering time control and it is shown that it maps to chromosome II but distant from the B gene locus. The late-flowering phenotype of A. thaliana co-2 mutants was rescued by over-expression of BvCOL1 thereby suggesting functional equivalence with AtCO, and it is shown that BvCOL1 interacts appropriately with the endogenous downstream genes, AtFT and AtSOC1 in the transgenic plants. Curiously, BvCOL1 has a dawn-phased diurnal pattern of transcription, mimicking that of AtCOL1 and AtCOL2 while contrasting with AtCO. Taken together, these data suggest that BvCOL1 plays an important role in the photoperiod response of sugar beet.", "author" : [ { "dropping-particle" : "", "family" : "Chia", "given" : "T Y P", "non-dropping-particle" : "", "parse-names" : false, "suffix" : "" }, { "dropping-particle" : "", "family" : "M\u00fcller", "given" : "A", "non-dropping-particle" : "", "parse-names" : false, "suffix" : "" }, { "dropping-particle" : "", "family" : "Jung", "given" : "C", "non-dropping-particle" : "", "parse-names" : false, "suffix" : "" }, { "dropping-particle" : "", "family" : "Mutasa-G\u00f6ttgens", "given" : "E S", "non-dropping-particle" : "", "parse-names" : false, "suffix" : "" } ], "container-title" : "Journal of Experimental Botany", "id" : "ITEM-1", "issue" : "10", "issued" : { "date-parts" : [ [ "2008", "7", "1" ] ] }, "note" : "10.1093/jxb/ern129 ", "page" : "2735-2748", "title" : "Sugar beet contains a large CONSTANS-LIKE gene family including a CO homologue that is independent of the early-bolting (B) gene locus", "type" : "article-journal", "volume" : "59" }, "uris" : [ "http://www.mendeley.com/documents/?uuid=efd1df43-326f-4916-917a-fa8dfc601f5e" ] } ], "mendeley" : { "formattedCitation" : "(Chia et al. 2008)", "plainTextFormattedCitation" : "(Chia et al. 2008)", "previouslyFormattedCitation" : "(Chia et al. 2008)"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(Chia et al. 2008)</w:t>
      </w:r>
      <w:r w:rsidR="00D92E85">
        <w:rPr>
          <w:rFonts w:ascii="Arial" w:hAnsi="Arial" w:cs="Arial"/>
        </w:rPr>
        <w:fldChar w:fldCharType="end"/>
      </w:r>
      <w:ins w:id="612" w:author="University of Newcastle" w:date="2015-07-02T14:06:00Z">
        <w:r w:rsidR="008623AF">
          <w:rPr>
            <w:rFonts w:ascii="Arial" w:hAnsi="Arial" w:cs="Arial"/>
          </w:rPr>
          <w:t>,</w:t>
        </w:r>
      </w:ins>
      <w:r w:rsidR="0004518A" w:rsidRPr="00EA78E3">
        <w:rPr>
          <w:rFonts w:ascii="Arial" w:hAnsi="Arial" w:cs="Arial"/>
        </w:rPr>
        <w:t xml:space="preserve"> and the autonomous </w:t>
      </w:r>
      <w:r w:rsidR="0004518A" w:rsidRPr="00EA78E3">
        <w:rPr>
          <w:rFonts w:ascii="Arial" w:hAnsi="Arial" w:cs="Arial"/>
        </w:rPr>
        <w:lastRenderedPageBreak/>
        <w:t xml:space="preserve">pathway </w:t>
      </w:r>
      <w:r w:rsidR="00D92E85">
        <w:rPr>
          <w:rFonts w:ascii="Arial" w:hAnsi="Arial" w:cs="Arial"/>
        </w:rPr>
        <w:fldChar w:fldCharType="begin" w:fldLock="1"/>
      </w:r>
      <w:r w:rsidR="00D92E85">
        <w:rPr>
          <w:rFonts w:ascii="Arial" w:hAnsi="Arial" w:cs="Arial"/>
        </w:rPr>
        <w:instrText>ADDIN CSL_CITATION { "citationItems" : [ { "id" : "ITEM-1", "itemData" : { "DOI" : "10.1093/jxb/erq321", "abstract" : "The transition from vegetative growth to reproductive development is a complex process that requires an integrated response to multiple environmental cues and endogenous signals. In Arabidopsis thaliana, which has a facultative requirement for vernalization and long days, the genes of the autonomous pathway function as floral promoters by repressing the central repressor and vernalization-regulatory gene FLC. Environmental regulation by seasonal changes in daylength is under control of the photoperiod pathway and its key gene CO. The root and leaf crop species Beta vulgaris in the caryophyllid clade of core eudicots, which is only very distantly related to Arabidopsis, is an obligate long-day plant and includes forms with or without vernalization requirement. FLC and CO homologues with related functions in beet have been identified, but the presence of autonomous pathway genes which function in parallel to the vernalization and photoperiod pathways has not yet been reported. Here, this begins to be addressed by the identification and genetic mapping of full-length homologues of the RNA-regulatory gene FLK and the chromatin-regulatory genes FVE, LD, and LDL1. When overexpressed in A. thaliana, BvFLK accelerates bolting in the Col-0 background and fully complements the late-bolting phenotype of an flk mutant through repression of FLC. In contrast, complementation analysis of BvFVE1 and the presence of a putative paralogue in beet suggest evolutionary divergence of FVE homologues. It is further shown that BvFVE1, unlike FVE in Arabidopsis, is under circadian clock control. Together, the data provide first evidence for evolutionary conservation of components of the autonomous pathway in B. vulgaris, while also suggesting divergence or subfunctionalization of one gene. The results are likely to be of broader relevance because B. vulgaris expands the spectrum of evolutionarily diverse species which are subject to differential developmental and/or environmental regulation of floral transition.", "author" : [ { "dropping-particle" : "", "family" : "Abou-Elwafa", "given" : "Salah F", "non-dropping-particle" : "", "parse-names" : false, "suffix" : "" }, { "dropping-particle" : "", "family" : "B\u00fcttner", "given" : "Bianca", "non-dropping-particle" : "", "parse-names" : false, "suffix" : "" }, { "dropping-particle" : "", "family" : "Chia", "given" : "Tansy", "non-dropping-particle" : "", "parse-names" : false, "suffix" : "" }, { "dropping-particle" : "", "family" : "Schulze-Buxloh", "given" : "Gretel", "non-dropping-particle" : "", "parse-names" : false, "suffix" : "" }, { "dropping-particle" : "", "family" : "Hohmann", "given" : "Uwe", "non-dropping-particle" : "", "parse-names" : false, "suffix" : "" }, { "dropping-particle" : "", "family" : "Mutasa-G\u00f6ttgens", "given" : "Effie", "non-dropping-particle" : "", "parse-names" : false, "suffix" : "" }, { "dropping-particle" : "", "family" : "Jung", "given" : "Christian", "non-dropping-particle" : "", "parse-names" : false, "suffix" : "" }, { "dropping-particle" : "", "family" : "M\u00fcller", "given" : "Andreas E", "non-dropping-particle" : "", "parse-names" : false, "suffix" : "" } ], "container-title" : "Journal of Experimental Botany", "id" : "ITEM-1", "issue" : "10", "issued" : { "date-parts" : [ [ "2011", "6", "1" ] ] }, "note" : "10.1093/jxb/erq321 ", "page" : "3359-3374", "title" : "Conservation and divergence of autonomous pathway genes in the flowering regulatory network of Beta vulgaris", "type" : "article-journal", "volume" : "62" }, "uris" : [ "http://www.mendeley.com/documents/?uuid=5882747a-241f-4daa-a444-08c55267a2c4" ] } ], "mendeley" : { "formattedCitation" : "(Abou-Elwafa et al. 2011)", "plainTextFormattedCitation" : "(Abou-Elwafa et al. 2011)", "previouslyFormattedCitation" : "(Abou-Elwafa et al. 2011)"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(Abou-Elwafa et al. 2011)</w:t>
      </w:r>
      <w:r w:rsidR="00D92E85">
        <w:rPr>
          <w:rFonts w:ascii="Arial" w:hAnsi="Arial" w:cs="Arial"/>
        </w:rPr>
        <w:fldChar w:fldCharType="end"/>
      </w:r>
      <w:r w:rsidR="006E0428">
        <w:rPr>
          <w:rFonts w:ascii="Arial" w:hAnsi="Arial" w:cs="Arial"/>
        </w:rPr>
        <w:t>. However,</w:t>
      </w:r>
      <w:r w:rsidR="0004518A" w:rsidRPr="00EA78E3">
        <w:rPr>
          <w:rFonts w:ascii="Arial" w:hAnsi="Arial" w:cs="Arial"/>
        </w:rPr>
        <w:t xml:space="preserve"> these pathways </w:t>
      </w:r>
      <w:del w:id="613" w:author="University of Newcastle" w:date="2015-07-02T14:07:00Z">
        <w:r w:rsidR="0004518A" w:rsidRPr="00EA78E3" w:rsidDel="008623AF">
          <w:rPr>
            <w:rFonts w:ascii="Arial" w:hAnsi="Arial" w:cs="Arial"/>
          </w:rPr>
          <w:delText>are yet to be fully</w:delText>
        </w:r>
      </w:del>
      <w:ins w:id="614" w:author="University of Newcastle" w:date="2015-07-02T14:07:00Z">
        <w:r w:rsidR="008623AF">
          <w:rPr>
            <w:rFonts w:ascii="Arial" w:hAnsi="Arial" w:cs="Arial"/>
          </w:rPr>
          <w:t>require further experimental</w:t>
        </w:r>
      </w:ins>
      <w:r w:rsidR="0004518A" w:rsidRPr="00EA78E3">
        <w:rPr>
          <w:rFonts w:ascii="Arial" w:hAnsi="Arial" w:cs="Arial"/>
        </w:rPr>
        <w:t xml:space="preserve"> characteris</w:t>
      </w:r>
      <w:del w:id="615" w:author="University of Newcastle" w:date="2015-07-02T14:08:00Z">
        <w:r w:rsidR="0004518A" w:rsidRPr="00EA78E3" w:rsidDel="008623AF">
          <w:rPr>
            <w:rFonts w:ascii="Arial" w:hAnsi="Arial" w:cs="Arial"/>
          </w:rPr>
          <w:delText>ed in sugar beet</w:delText>
        </w:r>
      </w:del>
      <w:ins w:id="616" w:author="University of Newcastle" w:date="2015-07-02T14:08:00Z">
        <w:r w:rsidR="008623AF">
          <w:rPr>
            <w:rFonts w:ascii="Arial" w:hAnsi="Arial" w:cs="Arial"/>
          </w:rPr>
          <w:t>ation</w:t>
        </w:r>
      </w:ins>
      <w:r w:rsidR="0004518A" w:rsidRPr="00EA78E3">
        <w:rPr>
          <w:rFonts w:ascii="Arial" w:hAnsi="Arial" w:cs="Arial"/>
        </w:rPr>
        <w:t>.</w:t>
      </w:r>
    </w:p>
    <w:p w:rsidR="00AC3831" w:rsidRDefault="00AC3831">
      <w:pPr>
        <w:rPr>
          <w:rFonts w:ascii="Arial" w:hAnsi="Arial" w:cs="Arial"/>
        </w:rPr>
      </w:pPr>
    </w:p>
    <w:p w:rsidR="004A5B1C" w:rsidRPr="00EA78E3" w:rsidRDefault="004A5B1C">
      <w:pPr>
        <w:rPr>
          <w:rFonts w:ascii="Arial" w:hAnsi="Arial" w:cs="Arial"/>
        </w:rPr>
      </w:pPr>
      <w:r w:rsidRPr="00EA78E3">
        <w:rPr>
          <w:rFonts w:ascii="Arial" w:hAnsi="Arial" w:cs="Arial"/>
        </w:rPr>
        <w:t>Vernalisation in Cereals</w:t>
      </w:r>
    </w:p>
    <w:p w:rsidR="003D572B" w:rsidRDefault="0005070F" w:rsidP="0004518A">
      <w:pPr>
        <w:rPr>
          <w:rFonts w:ascii="Arial" w:hAnsi="Arial" w:cs="Arial"/>
        </w:rPr>
      </w:pPr>
      <w:r>
        <w:rPr>
          <w:rFonts w:ascii="Arial" w:hAnsi="Arial" w:cs="Arial"/>
        </w:rPr>
        <w:t xml:space="preserve">Monocots, </w:t>
      </w:r>
      <w:r w:rsidR="0004518A" w:rsidRPr="00EA78E3">
        <w:rPr>
          <w:rFonts w:ascii="Arial" w:hAnsi="Arial" w:cs="Arial"/>
        </w:rPr>
        <w:t>such as</w:t>
      </w:r>
      <w:r w:rsidR="003D572B">
        <w:rPr>
          <w:rFonts w:ascii="Arial" w:hAnsi="Arial" w:cs="Arial"/>
        </w:rPr>
        <w:t xml:space="preserve"> bread</w:t>
      </w:r>
      <w:r w:rsidR="0004518A" w:rsidRPr="00EA78E3">
        <w:rPr>
          <w:rFonts w:ascii="Arial" w:hAnsi="Arial" w:cs="Arial"/>
        </w:rPr>
        <w:t xml:space="preserve"> wheat (</w:t>
      </w:r>
      <w:proofErr w:type="spellStart"/>
      <w:r w:rsidR="0004518A" w:rsidRPr="00EA78E3">
        <w:rPr>
          <w:rFonts w:ascii="Arial" w:hAnsi="Arial" w:cs="Arial"/>
          <w:i/>
        </w:rPr>
        <w:t>Triticum</w:t>
      </w:r>
      <w:proofErr w:type="spellEnd"/>
      <w:r w:rsidR="0004518A" w:rsidRPr="00EA78E3">
        <w:rPr>
          <w:rFonts w:ascii="Arial" w:hAnsi="Arial" w:cs="Arial"/>
          <w:i/>
        </w:rPr>
        <w:t xml:space="preserve"> </w:t>
      </w:r>
      <w:proofErr w:type="spellStart"/>
      <w:r w:rsidR="0004518A" w:rsidRPr="00EA78E3">
        <w:rPr>
          <w:rFonts w:ascii="Arial" w:hAnsi="Arial" w:cs="Arial"/>
          <w:i/>
        </w:rPr>
        <w:t>aestivum</w:t>
      </w:r>
      <w:proofErr w:type="spellEnd"/>
      <w:r w:rsidR="0004518A" w:rsidRPr="00EA78E3">
        <w:rPr>
          <w:rFonts w:ascii="Arial" w:hAnsi="Arial" w:cs="Arial"/>
        </w:rPr>
        <w:t>), barley (</w:t>
      </w:r>
      <w:proofErr w:type="spellStart"/>
      <w:r w:rsidR="0004518A" w:rsidRPr="00EA78E3">
        <w:rPr>
          <w:rFonts w:ascii="Arial" w:hAnsi="Arial" w:cs="Arial"/>
          <w:i/>
        </w:rPr>
        <w:t>Hordeum</w:t>
      </w:r>
      <w:proofErr w:type="spellEnd"/>
      <w:r w:rsidR="0004518A" w:rsidRPr="00EA78E3">
        <w:rPr>
          <w:rFonts w:ascii="Arial" w:hAnsi="Arial" w:cs="Arial"/>
          <w:i/>
        </w:rPr>
        <w:t xml:space="preserve"> </w:t>
      </w:r>
      <w:proofErr w:type="spellStart"/>
      <w:r w:rsidR="0004518A" w:rsidRPr="00EA78E3">
        <w:rPr>
          <w:rFonts w:ascii="Arial" w:hAnsi="Arial" w:cs="Arial"/>
          <w:i/>
        </w:rPr>
        <w:t>vulgare</w:t>
      </w:r>
      <w:proofErr w:type="spellEnd"/>
      <w:r w:rsidR="0004518A" w:rsidRPr="00EA78E3">
        <w:rPr>
          <w:rFonts w:ascii="Arial" w:hAnsi="Arial" w:cs="Arial"/>
        </w:rPr>
        <w:t xml:space="preserve">) and </w:t>
      </w:r>
      <w:proofErr w:type="spellStart"/>
      <w:r w:rsidR="0004518A" w:rsidRPr="00EA78E3">
        <w:rPr>
          <w:rFonts w:ascii="Arial" w:hAnsi="Arial" w:cs="Arial"/>
          <w:i/>
        </w:rPr>
        <w:t>Brachypodium</w:t>
      </w:r>
      <w:proofErr w:type="spellEnd"/>
      <w:r w:rsidR="0004518A" w:rsidRPr="00EA78E3">
        <w:rPr>
          <w:rFonts w:ascii="Arial" w:hAnsi="Arial" w:cs="Arial"/>
          <w:i/>
        </w:rPr>
        <w:t xml:space="preserve"> </w:t>
      </w:r>
      <w:proofErr w:type="spellStart"/>
      <w:r w:rsidR="0004518A" w:rsidRPr="00EA78E3">
        <w:rPr>
          <w:rFonts w:ascii="Arial" w:hAnsi="Arial" w:cs="Arial"/>
          <w:i/>
        </w:rPr>
        <w:t>distachyon</w:t>
      </w:r>
      <w:proofErr w:type="spellEnd"/>
      <w:r w:rsidR="0004518A" w:rsidRPr="00EA78E3">
        <w:rPr>
          <w:rFonts w:ascii="Arial" w:hAnsi="Arial" w:cs="Arial"/>
          <w:i/>
        </w:rPr>
        <w:t xml:space="preserve"> </w:t>
      </w:r>
      <w:r w:rsidR="007939DE">
        <w:rPr>
          <w:rFonts w:ascii="Arial" w:hAnsi="Arial" w:cs="Arial"/>
        </w:rPr>
        <w:t>(a model monocot) have</w:t>
      </w:r>
      <w:r w:rsidR="0004518A" w:rsidRPr="00EA78E3">
        <w:rPr>
          <w:rFonts w:ascii="Arial" w:hAnsi="Arial" w:cs="Arial"/>
        </w:rPr>
        <w:t xml:space="preserve"> </w:t>
      </w:r>
      <w:r w:rsidR="007939DE">
        <w:rPr>
          <w:rFonts w:ascii="Arial" w:hAnsi="Arial" w:cs="Arial"/>
        </w:rPr>
        <w:t xml:space="preserve">a vernalisation </w:t>
      </w:r>
      <w:r w:rsidR="0004518A" w:rsidRPr="00EA78E3">
        <w:rPr>
          <w:rFonts w:ascii="Arial" w:hAnsi="Arial" w:cs="Arial"/>
        </w:rPr>
        <w:t>pathway</w:t>
      </w:r>
      <w:r w:rsidR="007939DE">
        <w:rPr>
          <w:rFonts w:ascii="Arial" w:hAnsi="Arial" w:cs="Arial"/>
        </w:rPr>
        <w:t xml:space="preserve"> that</w:t>
      </w:r>
      <w:r w:rsidR="0004518A" w:rsidRPr="00EA78E3">
        <w:rPr>
          <w:rFonts w:ascii="Arial" w:hAnsi="Arial" w:cs="Arial"/>
        </w:rPr>
        <w:t xml:space="preserve"> </w:t>
      </w:r>
      <w:ins w:id="617" w:author="University of Newcastle" w:date="2015-07-02T14:13:00Z">
        <w:r w:rsidR="008623AF">
          <w:rPr>
            <w:rFonts w:ascii="Arial" w:hAnsi="Arial" w:cs="Arial"/>
          </w:rPr>
          <w:t xml:space="preserve">is distinct to that of </w:t>
        </w:r>
      </w:ins>
      <w:del w:id="618" w:author="University of Newcastle" w:date="2015-07-02T14:13:00Z">
        <w:r w:rsidR="0004518A" w:rsidRPr="00EA78E3" w:rsidDel="008623AF">
          <w:rPr>
            <w:rFonts w:ascii="Arial" w:hAnsi="Arial" w:cs="Arial"/>
          </w:rPr>
          <w:delText xml:space="preserve">differs </w:delText>
        </w:r>
        <w:r w:rsidR="00A07F1A" w:rsidDel="008623AF">
          <w:rPr>
            <w:rFonts w:ascii="Arial" w:hAnsi="Arial" w:cs="Arial"/>
          </w:rPr>
          <w:delText>again</w:delText>
        </w:r>
        <w:r w:rsidR="0004518A" w:rsidRPr="00EA78E3" w:rsidDel="008623AF">
          <w:rPr>
            <w:rFonts w:ascii="Arial" w:hAnsi="Arial" w:cs="Arial"/>
          </w:rPr>
          <w:delText xml:space="preserve"> </w:delText>
        </w:r>
      </w:del>
      <w:r w:rsidR="0004518A" w:rsidRPr="00EA78E3">
        <w:rPr>
          <w:rFonts w:ascii="Arial" w:hAnsi="Arial" w:cs="Arial"/>
          <w:i/>
        </w:rPr>
        <w:t>Arabidopsis</w:t>
      </w:r>
      <w:r w:rsidR="007939DE">
        <w:rPr>
          <w:rFonts w:ascii="Arial" w:hAnsi="Arial" w:cs="Arial"/>
        </w:rPr>
        <w:t xml:space="preserve"> and other dicot</w:t>
      </w:r>
      <w:ins w:id="619" w:author="University of Newcastle" w:date="2015-07-02T14:13:00Z">
        <w:r w:rsidR="00C83443">
          <w:rPr>
            <w:rFonts w:ascii="Arial" w:hAnsi="Arial" w:cs="Arial"/>
          </w:rPr>
          <w:t xml:space="preserve"> </w:t>
        </w:r>
      </w:ins>
      <w:r w:rsidR="007939DE">
        <w:rPr>
          <w:rFonts w:ascii="Arial" w:hAnsi="Arial" w:cs="Arial"/>
        </w:rPr>
        <w:t>s</w:t>
      </w:r>
      <w:ins w:id="620" w:author="University of Newcastle" w:date="2015-07-02T14:13:00Z">
        <w:r w:rsidR="00C83443">
          <w:rPr>
            <w:rFonts w:ascii="Arial" w:hAnsi="Arial" w:cs="Arial"/>
          </w:rPr>
          <w:t>pecies</w:t>
        </w:r>
      </w:ins>
      <w:r w:rsidR="0004518A" w:rsidRPr="00EA78E3">
        <w:rPr>
          <w:rFonts w:ascii="Arial" w:hAnsi="Arial" w:cs="Arial"/>
        </w:rPr>
        <w:t xml:space="preserve">. While there are </w:t>
      </w:r>
      <w:r w:rsidR="003D572B">
        <w:rPr>
          <w:rFonts w:ascii="Arial" w:hAnsi="Arial" w:cs="Arial"/>
        </w:rPr>
        <w:t xml:space="preserve">a number of </w:t>
      </w:r>
      <w:r w:rsidR="00131A98">
        <w:rPr>
          <w:rFonts w:ascii="Arial" w:hAnsi="Arial" w:cs="Arial"/>
        </w:rPr>
        <w:t xml:space="preserve">genetic </w:t>
      </w:r>
      <w:r w:rsidR="0004518A" w:rsidRPr="00EA78E3">
        <w:rPr>
          <w:rFonts w:ascii="Arial" w:hAnsi="Arial" w:cs="Arial"/>
        </w:rPr>
        <w:t>mechanisms conserved between monocots and</w:t>
      </w:r>
      <w:r w:rsidR="003D572B">
        <w:rPr>
          <w:rFonts w:ascii="Arial" w:hAnsi="Arial" w:cs="Arial"/>
        </w:rPr>
        <w:t xml:space="preserve"> dicots</w:t>
      </w:r>
      <w:r w:rsidR="007939DE">
        <w:rPr>
          <w:rFonts w:ascii="Arial" w:hAnsi="Arial" w:cs="Arial"/>
        </w:rPr>
        <w:t xml:space="preserve">, </w:t>
      </w:r>
      <w:r w:rsidR="003D572B" w:rsidRPr="003D572B">
        <w:rPr>
          <w:rFonts w:ascii="Arial" w:hAnsi="Arial" w:cs="Arial"/>
        </w:rPr>
        <w:t>the</w:t>
      </w:r>
      <w:r w:rsidR="0004518A" w:rsidRPr="00EA78E3">
        <w:rPr>
          <w:rFonts w:ascii="Arial" w:hAnsi="Arial" w:cs="Arial"/>
        </w:rPr>
        <w:t xml:space="preserve"> most notable difference is the absence of a known </w:t>
      </w:r>
      <w:ins w:id="621" w:author="University of Newcastle" w:date="2015-07-02T14:14:00Z">
        <w:r w:rsidR="00C83443" w:rsidRPr="00C83443">
          <w:rPr>
            <w:rFonts w:ascii="Arial" w:hAnsi="Arial" w:cs="Arial"/>
            <w:i/>
            <w:rPrChange w:id="622" w:author="University of Newcastle" w:date="2015-07-02T14:14:00Z">
              <w:rPr>
                <w:rFonts w:ascii="Arial" w:hAnsi="Arial" w:cs="Arial"/>
              </w:rPr>
            </w:rPrChange>
          </w:rPr>
          <w:t>Arabidopsis</w:t>
        </w:r>
        <w:r w:rsidR="00C83443">
          <w:rPr>
            <w:rFonts w:ascii="Arial" w:hAnsi="Arial" w:cs="Arial"/>
          </w:rPr>
          <w:t xml:space="preserve"> FLC </w:t>
        </w:r>
      </w:ins>
      <w:r w:rsidR="0004518A" w:rsidRPr="00EA78E3">
        <w:rPr>
          <w:rFonts w:ascii="Arial" w:hAnsi="Arial" w:cs="Arial"/>
        </w:rPr>
        <w:t>homolog</w:t>
      </w:r>
      <w:del w:id="623" w:author="University of Newcastle" w:date="2015-07-02T14:14:00Z">
        <w:r w:rsidR="0004518A" w:rsidRPr="00EA78E3" w:rsidDel="00C83443">
          <w:rPr>
            <w:rFonts w:ascii="Arial" w:hAnsi="Arial" w:cs="Arial"/>
          </w:rPr>
          <w:delText xml:space="preserve"> for AtFLC</w:delText>
        </w:r>
      </w:del>
      <w:r w:rsidR="0004518A" w:rsidRPr="00EA78E3">
        <w:rPr>
          <w:rFonts w:ascii="Arial" w:hAnsi="Arial" w:cs="Arial"/>
        </w:rPr>
        <w:t xml:space="preserve">. Instead, </w:t>
      </w:r>
      <w:r w:rsidR="003D572B">
        <w:rPr>
          <w:rFonts w:ascii="Arial" w:hAnsi="Arial" w:cs="Arial"/>
        </w:rPr>
        <w:t xml:space="preserve">the interplay between </w:t>
      </w:r>
      <w:r w:rsidR="0004518A" w:rsidRPr="00B64389">
        <w:rPr>
          <w:rFonts w:ascii="Arial" w:hAnsi="Arial" w:cs="Arial"/>
          <w:i/>
        </w:rPr>
        <w:t>VRN1</w:t>
      </w:r>
      <w:r w:rsidR="0004518A" w:rsidRPr="00EA78E3">
        <w:rPr>
          <w:rFonts w:ascii="Arial" w:hAnsi="Arial" w:cs="Arial"/>
        </w:rPr>
        <w:t xml:space="preserve"> (a MADS-box transcription factor)</w:t>
      </w:r>
      <w:r w:rsidR="003D572B">
        <w:rPr>
          <w:rFonts w:ascii="Arial" w:hAnsi="Arial" w:cs="Arial"/>
        </w:rPr>
        <w:t xml:space="preserve">, </w:t>
      </w:r>
      <w:r w:rsidR="0004518A" w:rsidRPr="00B64389">
        <w:rPr>
          <w:rFonts w:ascii="Arial" w:hAnsi="Arial" w:cs="Arial"/>
          <w:i/>
        </w:rPr>
        <w:t>VRN2</w:t>
      </w:r>
      <w:r w:rsidR="0004518A" w:rsidRPr="00EA78E3">
        <w:rPr>
          <w:rFonts w:ascii="Arial" w:hAnsi="Arial" w:cs="Arial"/>
        </w:rPr>
        <w:t xml:space="preserve"> (</w:t>
      </w:r>
      <w:ins w:id="624" w:author="University of Newcastle" w:date="2015-07-02T14:14:00Z">
        <w:r w:rsidR="00C83443">
          <w:rPr>
            <w:rFonts w:ascii="Arial" w:hAnsi="Arial" w:cs="Arial"/>
          </w:rPr>
          <w:t xml:space="preserve">the </w:t>
        </w:r>
      </w:ins>
      <w:del w:id="625" w:author="University of Newcastle" w:date="2015-07-02T14:14:00Z">
        <w:r w:rsidR="0004518A" w:rsidRPr="00EA78E3" w:rsidDel="00C83443">
          <w:rPr>
            <w:rFonts w:ascii="Arial" w:hAnsi="Arial" w:cs="Arial"/>
          </w:rPr>
          <w:delText xml:space="preserve">which in </w:delText>
        </w:r>
      </w:del>
      <w:r w:rsidR="0004518A" w:rsidRPr="00EA78E3">
        <w:rPr>
          <w:rFonts w:ascii="Arial" w:hAnsi="Arial" w:cs="Arial"/>
        </w:rPr>
        <w:t>cereal</w:t>
      </w:r>
      <w:ins w:id="626" w:author="University of Newcastle" w:date="2015-07-02T14:14:00Z">
        <w:r w:rsidR="00C83443">
          <w:rPr>
            <w:rFonts w:ascii="Arial" w:hAnsi="Arial" w:cs="Arial"/>
          </w:rPr>
          <w:t xml:space="preserve"> VRN2</w:t>
        </w:r>
      </w:ins>
      <w:del w:id="627" w:author="University of Newcastle" w:date="2015-07-02T14:14:00Z">
        <w:r w:rsidR="0004518A" w:rsidRPr="00EA78E3" w:rsidDel="00C83443">
          <w:rPr>
            <w:rFonts w:ascii="Arial" w:hAnsi="Arial" w:cs="Arial"/>
          </w:rPr>
          <w:delText>s</w:delText>
        </w:r>
      </w:del>
      <w:r w:rsidR="0004518A" w:rsidRPr="00EA78E3">
        <w:rPr>
          <w:rFonts w:ascii="Arial" w:hAnsi="Arial" w:cs="Arial"/>
        </w:rPr>
        <w:t xml:space="preserve"> is distinct from </w:t>
      </w:r>
      <w:ins w:id="628" w:author="University of Newcastle" w:date="2015-07-02T14:14:00Z">
        <w:r w:rsidR="00C83443">
          <w:rPr>
            <w:rFonts w:ascii="Arial" w:hAnsi="Arial" w:cs="Arial"/>
          </w:rPr>
          <w:t xml:space="preserve">the </w:t>
        </w:r>
      </w:ins>
      <w:r w:rsidR="0004518A" w:rsidRPr="00B64389">
        <w:rPr>
          <w:rFonts w:ascii="Arial" w:hAnsi="Arial" w:cs="Arial"/>
          <w:i/>
        </w:rPr>
        <w:t>AtVRN2</w:t>
      </w:r>
      <w:ins w:id="629" w:author="University of Newcastle" w:date="2015-07-02T14:15:00Z">
        <w:r w:rsidR="00C83443">
          <w:rPr>
            <w:rFonts w:ascii="Arial" w:hAnsi="Arial" w:cs="Arial"/>
          </w:rPr>
          <w:t>;</w:t>
        </w:r>
      </w:ins>
      <w:del w:id="630" w:author="University of Newcastle" w:date="2015-07-02T14:15:00Z">
        <w:r w:rsidR="00B64389" w:rsidDel="00C83443">
          <w:rPr>
            <w:rFonts w:ascii="Arial" w:hAnsi="Arial" w:cs="Arial"/>
          </w:rPr>
          <w:delText>)</w:delText>
        </w:r>
      </w:del>
      <w:r w:rsidR="0004518A" w:rsidRPr="00EA78E3">
        <w:rPr>
          <w:rFonts w:ascii="Arial" w:hAnsi="Arial" w:cs="Arial"/>
        </w:rPr>
        <w:t xml:space="preserve"> </w:t>
      </w:r>
      <w:r w:rsidR="0083384C">
        <w:rPr>
          <w:rFonts w:ascii="Arial" w:hAnsi="Arial" w:cs="Arial"/>
        </w:rPr>
        <w:fldChar w:fldCharType="begin" w:fldLock="1"/>
      </w:r>
      <w:r w:rsidR="0083384C">
        <w:rPr>
          <w:rFonts w:ascii="Arial" w:hAnsi="Arial" w:cs="Arial"/>
        </w:rPr>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"page" : "1640-1644", "title" : "The Wheat VRN2 Gene Is a Flowering Repressor Down-Regulated by Vernalization", "type" : "article-journal", "volume" : "303" }, "uris" : [ "http://www.mendeley.com/documents/?uuid=a54e8a8b-1b1c-4b46-8dda-1fc1e0f6eea4" ] } ], "mendeley" : { "formattedCitation" : "(Yan et al. 2004)", "plainTextFormattedCitation" : "(Yan et al. 2004)", "previouslyFormattedCitation" : "(Yan et al. 2004)" }, "properties" : { "noteIndex" : 0 }, "schema" : "https://github.com/citation-style-language/schema/raw/master/csl-citation.json" }</w:instrText>
      </w:r>
      <w:r w:rsidR="0083384C">
        <w:rPr>
          <w:rFonts w:ascii="Arial" w:hAnsi="Arial" w:cs="Arial"/>
        </w:rPr>
        <w:fldChar w:fldCharType="separate"/>
      </w:r>
      <w:del w:id="631" w:author="University of Newcastle" w:date="2015-07-02T14:15:00Z">
        <w:r w:rsidR="009F4D5B" w:rsidRPr="009F4D5B" w:rsidDel="00C83443">
          <w:rPr>
            <w:rFonts w:ascii="Arial" w:hAnsi="Arial" w:cs="Arial"/>
            <w:noProof/>
          </w:rPr>
          <w:delText>(</w:delText>
        </w:r>
      </w:del>
      <w:r w:rsidR="009F4D5B" w:rsidRPr="009F4D5B">
        <w:rPr>
          <w:rFonts w:ascii="Arial" w:hAnsi="Arial" w:cs="Arial"/>
          <w:noProof/>
        </w:rPr>
        <w:t>Yan et al. 2004)</w:t>
      </w:r>
      <w:r w:rsidR="0083384C">
        <w:rPr>
          <w:rFonts w:ascii="Arial" w:hAnsi="Arial" w:cs="Arial"/>
        </w:rPr>
        <w:fldChar w:fldCharType="end"/>
      </w:r>
      <w:ins w:id="632" w:author="University of Newcastle" w:date="2015-07-02T14:15:00Z">
        <w:r w:rsidR="00C83443">
          <w:rPr>
            <w:rFonts w:ascii="Arial" w:hAnsi="Arial" w:cs="Arial"/>
          </w:rPr>
          <w:t>,</w:t>
        </w:r>
      </w:ins>
      <w:r w:rsidR="003D572B">
        <w:rPr>
          <w:rFonts w:ascii="Arial" w:hAnsi="Arial" w:cs="Arial"/>
        </w:rPr>
        <w:t xml:space="preserve"> and </w:t>
      </w:r>
      <w:r w:rsidR="003D572B" w:rsidRPr="00B64389">
        <w:rPr>
          <w:rFonts w:ascii="Arial" w:hAnsi="Arial" w:cs="Arial"/>
          <w:i/>
        </w:rPr>
        <w:t>VRN3</w:t>
      </w:r>
      <w:r w:rsidR="003D572B">
        <w:rPr>
          <w:rFonts w:ascii="Arial" w:hAnsi="Arial" w:cs="Arial"/>
        </w:rPr>
        <w:t xml:space="preserve"> (a homolog of </w:t>
      </w:r>
      <w:proofErr w:type="spellStart"/>
      <w:r w:rsidR="007939DE" w:rsidRPr="00B64389">
        <w:rPr>
          <w:rFonts w:ascii="Arial" w:hAnsi="Arial" w:cs="Arial"/>
          <w:i/>
        </w:rPr>
        <w:t>AtFT</w:t>
      </w:r>
      <w:proofErr w:type="spellEnd"/>
      <w:ins w:id="633" w:author="University of Newcastle" w:date="2015-07-02T14:15:00Z">
        <w:r w:rsidR="00C83443">
          <w:rPr>
            <w:rFonts w:ascii="Arial" w:hAnsi="Arial" w:cs="Arial"/>
          </w:rPr>
          <w:t>;</w:t>
        </w:r>
      </w:ins>
      <w:del w:id="634" w:author="University of Newcastle" w:date="2015-07-02T14:15:00Z">
        <w:r w:rsidR="007939DE" w:rsidDel="00C83443">
          <w:rPr>
            <w:rFonts w:ascii="Arial" w:hAnsi="Arial" w:cs="Arial"/>
          </w:rPr>
          <w:delText>)</w:delText>
        </w:r>
      </w:del>
      <w:r w:rsidR="0004518A" w:rsidRPr="00EA78E3">
        <w:rPr>
          <w:rFonts w:ascii="Arial" w:hAnsi="Arial" w:cs="Arial"/>
        </w:rPr>
        <w:t xml:space="preserve"> </w:t>
      </w:r>
      <w:r w:rsidR="00CB6661">
        <w:rPr>
          <w:rFonts w:ascii="Arial" w:hAnsi="Arial" w:cs="Arial"/>
        </w:rPr>
        <w:fldChar w:fldCharType="begin" w:fldLock="1"/>
      </w:r>
      <w:r w:rsidR="00CB6661">
        <w:rPr>
          <w:rFonts w:ascii="Arial" w:hAnsi="Arial" w:cs="Arial"/>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"formattedCitation" : "(Trevaskis, Hemming, et al. 2007)", "plainTextFormattedCitation" : "(Trevaskis, Hemming, et al. 2007)", "previouslyFormattedCitation" : "(Trevaskis, Hemming, et al. 2007)" }, "properties" : { "noteIndex" : 0 }, "schema" : "https://github.com/citation-style-language/schema/raw/master/csl-citation.json" }</w:instrText>
      </w:r>
      <w:r w:rsidR="00CB6661">
        <w:rPr>
          <w:rFonts w:ascii="Arial" w:hAnsi="Arial" w:cs="Arial"/>
        </w:rPr>
        <w:fldChar w:fldCharType="separate"/>
      </w:r>
      <w:del w:id="635" w:author="University of Newcastle" w:date="2015-07-02T14:15:00Z">
        <w:r w:rsidR="002A6182" w:rsidRPr="002A6182" w:rsidDel="00C83443">
          <w:rPr>
            <w:rFonts w:ascii="Arial" w:hAnsi="Arial" w:cs="Arial"/>
            <w:noProof/>
          </w:rPr>
          <w:delText>(</w:delText>
        </w:r>
      </w:del>
      <w:r w:rsidR="002A6182" w:rsidRPr="002A6182">
        <w:rPr>
          <w:rFonts w:ascii="Arial" w:hAnsi="Arial" w:cs="Arial"/>
          <w:noProof/>
        </w:rPr>
        <w:t>Trevaskis</w:t>
      </w:r>
      <w:del w:id="636" w:author="University of Newcastle" w:date="2015-07-02T14:15:00Z">
        <w:r w:rsidR="002A6182" w:rsidRPr="002A6182" w:rsidDel="00C83443">
          <w:rPr>
            <w:rFonts w:ascii="Arial" w:hAnsi="Arial" w:cs="Arial"/>
            <w:noProof/>
          </w:rPr>
          <w:delText>, Hemming,</w:delText>
        </w:r>
      </w:del>
      <w:r w:rsidR="002A6182" w:rsidRPr="002A6182">
        <w:rPr>
          <w:rFonts w:ascii="Arial" w:hAnsi="Arial" w:cs="Arial"/>
          <w:noProof/>
        </w:rPr>
        <w:t xml:space="preserve"> et al. 2007)</w:t>
      </w:r>
      <w:r w:rsidR="00CB6661">
        <w:rPr>
          <w:rFonts w:ascii="Arial" w:hAnsi="Arial" w:cs="Arial"/>
        </w:rPr>
        <w:fldChar w:fldCharType="end"/>
      </w:r>
      <w:r w:rsidR="00A07F1A">
        <w:rPr>
          <w:rFonts w:ascii="Arial" w:hAnsi="Arial" w:cs="Arial"/>
        </w:rPr>
        <w:t>,</w:t>
      </w:r>
      <w:r w:rsidR="00C373E0">
        <w:rPr>
          <w:rFonts w:ascii="Arial" w:hAnsi="Arial" w:cs="Arial"/>
        </w:rPr>
        <w:t xml:space="preserve"> regulates the response to vernalisation.</w:t>
      </w:r>
    </w:p>
    <w:p w:rsidR="0030502B" w:rsidRDefault="002A6182" w:rsidP="0030502B">
      <w:pPr>
        <w:rPr>
          <w:rFonts w:ascii="Arial" w:hAnsi="Arial" w:cs="Arial"/>
        </w:rPr>
      </w:pPr>
      <w:r>
        <w:rPr>
          <w:rFonts w:ascii="Arial" w:hAnsi="Arial" w:cs="Arial"/>
        </w:rPr>
        <w:t xml:space="preserve">In </w:t>
      </w:r>
      <w:r w:rsidR="00436597">
        <w:rPr>
          <w:rFonts w:ascii="Arial" w:hAnsi="Arial" w:cs="Arial"/>
        </w:rPr>
        <w:t>cereals</w:t>
      </w:r>
      <w:r>
        <w:rPr>
          <w:rFonts w:ascii="Arial" w:hAnsi="Arial" w:cs="Arial"/>
        </w:rPr>
        <w:t xml:space="preserve">, </w:t>
      </w:r>
      <w:r w:rsidR="00131A98">
        <w:rPr>
          <w:rFonts w:ascii="Arial" w:hAnsi="Arial" w:cs="Arial"/>
        </w:rPr>
        <w:t>VRN1 serves two purposes</w:t>
      </w:r>
      <w:ins w:id="637" w:author="University of Newcastle" w:date="2015-07-02T14:18:00Z">
        <w:r w:rsidR="00C83443">
          <w:rPr>
            <w:rFonts w:ascii="Arial" w:hAnsi="Arial" w:cs="Arial"/>
          </w:rPr>
          <w:t xml:space="preserve">; </w:t>
        </w:r>
        <w:proofErr w:type="spellStart"/>
        <w:r w:rsidR="00C83443">
          <w:rPr>
            <w:rFonts w:ascii="Arial" w:hAnsi="Arial" w:cs="Arial"/>
          </w:rPr>
          <w:t>i</w:t>
        </w:r>
        <w:proofErr w:type="spellEnd"/>
        <w:r w:rsidR="00C83443">
          <w:rPr>
            <w:rFonts w:ascii="Arial" w:hAnsi="Arial" w:cs="Arial"/>
          </w:rPr>
          <w:t>)</w:t>
        </w:r>
      </w:ins>
      <w:del w:id="638" w:author="University of Newcastle" w:date="2015-07-02T14:17:00Z">
        <w:r w:rsidR="00131A98" w:rsidDel="00C83443">
          <w:rPr>
            <w:rFonts w:ascii="Arial" w:hAnsi="Arial" w:cs="Arial"/>
          </w:rPr>
          <w:delText>:</w:delText>
        </w:r>
      </w:del>
      <w:r w:rsidR="00131A98">
        <w:rPr>
          <w:rFonts w:ascii="Arial" w:hAnsi="Arial" w:cs="Arial"/>
        </w:rPr>
        <w:t xml:space="preserve"> </w:t>
      </w:r>
      <w:del w:id="639" w:author="University of Newcastle" w:date="2015-07-02T14:18:00Z">
        <w:r w:rsidR="00131A98" w:rsidDel="00C83443">
          <w:rPr>
            <w:rFonts w:ascii="Arial" w:hAnsi="Arial" w:cs="Arial"/>
          </w:rPr>
          <w:delText xml:space="preserve">as </w:delText>
        </w:r>
      </w:del>
      <w:r>
        <w:rPr>
          <w:rFonts w:ascii="Arial" w:hAnsi="Arial" w:cs="Arial"/>
        </w:rPr>
        <w:t xml:space="preserve">a regulator of </w:t>
      </w:r>
      <w:r w:rsidR="00436597">
        <w:rPr>
          <w:rFonts w:ascii="Arial" w:hAnsi="Arial" w:cs="Arial"/>
          <w:i/>
        </w:rPr>
        <w:t>V</w:t>
      </w:r>
      <w:r>
        <w:rPr>
          <w:rFonts w:ascii="Arial" w:hAnsi="Arial" w:cs="Arial"/>
          <w:i/>
        </w:rPr>
        <w:t xml:space="preserve">RN2 </w:t>
      </w:r>
      <w:r>
        <w:rPr>
          <w:rFonts w:ascii="Arial" w:hAnsi="Arial" w:cs="Arial"/>
        </w:rPr>
        <w:t>expression</w:t>
      </w:r>
      <w:ins w:id="640" w:author="University of Newcastle" w:date="2015-07-02T14:18:00Z">
        <w:r w:rsidR="00C83443">
          <w:rPr>
            <w:rFonts w:ascii="Arial" w:hAnsi="Arial" w:cs="Arial"/>
          </w:rPr>
          <w:t>,</w:t>
        </w:r>
      </w:ins>
      <w:r>
        <w:rPr>
          <w:rFonts w:ascii="Arial" w:hAnsi="Arial" w:cs="Arial"/>
        </w:rPr>
        <w:t xml:space="preserve"> and</w:t>
      </w:r>
      <w:ins w:id="641" w:author="University of Newcastle" w:date="2015-07-02T14:18:00Z">
        <w:r w:rsidR="00C83443">
          <w:rPr>
            <w:rFonts w:ascii="Arial" w:hAnsi="Arial" w:cs="Arial"/>
          </w:rPr>
          <w:t>; ii)</w:t>
        </w:r>
      </w:ins>
      <w:r>
        <w:rPr>
          <w:rFonts w:ascii="Arial" w:hAnsi="Arial" w:cs="Arial"/>
        </w:rPr>
        <w:t xml:space="preserve"> </w:t>
      </w:r>
      <w:del w:id="642" w:author="University of Newcastle" w:date="2015-07-02T14:18:00Z">
        <w:r w:rsidDel="00C83443">
          <w:rPr>
            <w:rFonts w:ascii="Arial" w:hAnsi="Arial" w:cs="Arial"/>
          </w:rPr>
          <w:delText xml:space="preserve">as </w:delText>
        </w:r>
      </w:del>
      <w:r>
        <w:rPr>
          <w:rFonts w:ascii="Arial" w:hAnsi="Arial" w:cs="Arial"/>
        </w:rPr>
        <w:t xml:space="preserve">a key meristem identity gene </w:t>
      </w:r>
      <w:r w:rsidR="00CB6661">
        <w:rPr>
          <w:rFonts w:ascii="Arial" w:hAnsi="Arial" w:cs="Arial"/>
        </w:rPr>
        <w:fldChar w:fldCharType="begin" w:fldLock="1"/>
      </w:r>
      <w:r w:rsidR="00CB6661">
        <w:rPr>
          <w:rFonts w:ascii="Arial" w:hAnsi="Arial" w:cs="Arial"/>
        </w:rPr>
        <w:instrText>ADDIN CSL_CITATION { "citationItems" : [ { "id" : "ITEM-1", "itemData" : { "DOI" : "10.1104/pp.106.090860", "ISSN" : "0032-0889", "abstract" : "Analysis of the functions of Short Vegetative Phase (SVP)-like MADS-box genes in barley (Hordeum vulgare) indicated a role in determining meristem identity. Three SVP-like genes are expressed in vegetative tissues of barley: Barley MADS1 (BM1), BM10, and Vegetative to Reproductive Transition gene 2. These genes are induced by cold but are repressed during floral development. Ectopic expression of BM1 inhibited spike development and caused floral reversion in barley, with florets at the base of the spike replaced by tillers. Head emergence was delayed in plants that ectopically express BM1, primarily by delayed development after the floral transition, but expression levels of the barley VRN1 gene (HvVRN1) were not affected. Ectopic expression of BM10 inhibited spike development and caused partial floral reversion, where florets at the base of the spike were replaced by inflorescence-like structures, but did not affect heading date. Floral reversion occurred more frequently when BM1 and BM10 ectopic expression lines were grown in short-day conditions. BM1 and BM10 also inhibited floral development and caused floral reversion when expressed in Arabidopsis (Arabidopsis thaliana). We conclude that SVP-like genes function to suppress floral meristem identity in winter cereals.", "author" : [ { "dropping-particle" : "", "family" : "Trevaskis", "given" : "Ben", "non-dropping-particle" : "", "parse-names" : false, "suffix" : "" }, { "dropping-particle" : "", "family" : "Tadege", "given" : "Million",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"dropping-particle" : "", "family" : "Sheldon", "given" : "Candice", "non-dropping-particle" : "", "parse-names" : false, "suffix" : "" } ], "container-title" : "Plant Physiology", "id" : "ITEM-1", "issue" : "1", "issued" : { "date-parts" : [ [ "2007", "1", "5" ] ] }, "page" : "225-235", "publisher" : "American Society of Plant Biologists", "title" : "Short Vegetative Phase-Like MADS-Box Genes Inhibit Floral Meristem Identity in Barley", "type" : "article-journal", "volume" : "143" }, "uris" : [ "http://www.mendeley.com/documents/?uuid=e4f7cb34-3596-49fd-86aa-61b06bd99b18" ] } ], "mendeley" : { "formattedCitation" : "(Trevaskis, Tadege, et al. 2007)", "plainTextFormattedCitation" : "(Trevaskis, Tadege, et al. 2007)", "previouslyFormattedCitation" : "(Trevaskis, Tadege, et al. 2007)" }, "properties" : { "noteIndex" : 0 }, "schema" : "https://github.com/citation-style-language/schema/raw/master/csl-citation.json" }</w:instrText>
      </w:r>
      <w:r w:rsidR="00CB6661">
        <w:rPr>
          <w:rFonts w:ascii="Arial" w:hAnsi="Arial" w:cs="Arial"/>
        </w:rPr>
        <w:fldChar w:fldCharType="separate"/>
      </w:r>
      <w:r w:rsidRPr="002A6182">
        <w:rPr>
          <w:rFonts w:ascii="Arial" w:hAnsi="Arial" w:cs="Arial"/>
          <w:noProof/>
        </w:rPr>
        <w:t>(Trevaskis</w:t>
      </w:r>
      <w:del w:id="643" w:author="University of Newcastle" w:date="2015-07-02T14:18:00Z">
        <w:r w:rsidRPr="002A6182" w:rsidDel="00C83443">
          <w:rPr>
            <w:rFonts w:ascii="Arial" w:hAnsi="Arial" w:cs="Arial"/>
            <w:noProof/>
          </w:rPr>
          <w:delText>, Tadege,</w:delText>
        </w:r>
      </w:del>
      <w:r w:rsidRPr="002A6182">
        <w:rPr>
          <w:rFonts w:ascii="Arial" w:hAnsi="Arial" w:cs="Arial"/>
          <w:noProof/>
        </w:rPr>
        <w:t xml:space="preserve"> et al. 2007)</w:t>
      </w:r>
      <w:r w:rsidR="00CB6661">
        <w:rPr>
          <w:rFonts w:ascii="Arial" w:hAnsi="Arial" w:cs="Arial"/>
        </w:rPr>
        <w:fldChar w:fldCharType="end"/>
      </w:r>
      <w:r>
        <w:rPr>
          <w:rFonts w:ascii="Arial" w:hAnsi="Arial" w:cs="Arial"/>
        </w:rPr>
        <w:t>.</w:t>
      </w:r>
      <w:r w:rsidR="00436597" w:rsidRPr="00436597">
        <w:rPr>
          <w:rFonts w:ascii="Arial" w:hAnsi="Arial" w:cs="Arial"/>
        </w:rPr>
        <w:t xml:space="preserve"> </w:t>
      </w:r>
      <w:r w:rsidR="00436597">
        <w:rPr>
          <w:rFonts w:ascii="Arial" w:hAnsi="Arial" w:cs="Arial"/>
        </w:rPr>
        <w:t xml:space="preserve">Recessive alleles of </w:t>
      </w:r>
      <w:r w:rsidR="00436597" w:rsidRPr="00C83443">
        <w:rPr>
          <w:rFonts w:ascii="Arial" w:hAnsi="Arial" w:cs="Arial"/>
          <w:i/>
          <w:rPrChange w:id="644" w:author="University of Newcastle" w:date="2015-07-02T14:18:00Z">
            <w:rPr>
              <w:rFonts w:ascii="Arial" w:hAnsi="Arial" w:cs="Arial"/>
            </w:rPr>
          </w:rPrChange>
        </w:rPr>
        <w:t>VRN1</w:t>
      </w:r>
      <w:r w:rsidR="00436597">
        <w:rPr>
          <w:rFonts w:ascii="Arial" w:hAnsi="Arial" w:cs="Arial"/>
        </w:rPr>
        <w:t xml:space="preserve"> in w</w:t>
      </w:r>
      <w:r w:rsidR="00436597" w:rsidRPr="003E6BF9">
        <w:rPr>
          <w:rFonts w:ascii="Arial" w:hAnsi="Arial" w:cs="Arial"/>
        </w:rPr>
        <w:t>inter wheats (</w:t>
      </w:r>
      <w:r w:rsidR="00436597" w:rsidRPr="00436597">
        <w:rPr>
          <w:rFonts w:ascii="Arial" w:hAnsi="Arial" w:cs="Arial"/>
          <w:i/>
        </w:rPr>
        <w:t>vrn1-A1|B1|D1</w:t>
      </w:r>
      <w:r w:rsidR="00436597" w:rsidRPr="003E6BF9">
        <w:rPr>
          <w:rFonts w:ascii="Arial" w:hAnsi="Arial" w:cs="Arial"/>
        </w:rPr>
        <w:t xml:space="preserve">) </w:t>
      </w:r>
      <w:r w:rsidR="00CB6661">
        <w:rPr>
          <w:rFonts w:ascii="Arial" w:hAnsi="Arial" w:cs="Arial"/>
        </w:rPr>
        <w:t>r</w:t>
      </w:r>
      <w:r w:rsidR="00436597" w:rsidRPr="003E6BF9">
        <w:rPr>
          <w:rFonts w:ascii="Arial" w:hAnsi="Arial" w:cs="Arial"/>
        </w:rPr>
        <w:t xml:space="preserve">equire vernalisation </w:t>
      </w:r>
      <w:r w:rsidR="00CB6661">
        <w:rPr>
          <w:rFonts w:ascii="Arial" w:hAnsi="Arial" w:cs="Arial"/>
        </w:rPr>
        <w:t>for expression</w:t>
      </w:r>
      <w:ins w:id="645" w:author="University of Newcastle" w:date="2015-07-02T14:18:00Z">
        <w:r w:rsidR="00C83443">
          <w:rPr>
            <w:rFonts w:ascii="Arial" w:hAnsi="Arial" w:cs="Arial"/>
          </w:rPr>
          <w:t xml:space="preserve"> </w:t>
        </w:r>
      </w:ins>
      <w:del w:id="646" w:author="University of Newcastle" w:date="2015-07-02T14:19:00Z">
        <w:r w:rsidR="00436597" w:rsidRPr="003E6BF9" w:rsidDel="00C83443">
          <w:rPr>
            <w:rFonts w:ascii="Arial" w:hAnsi="Arial" w:cs="Arial"/>
          </w:rPr>
          <w:delText>,</w:delText>
        </w:r>
      </w:del>
      <w:ins w:id="647" w:author="University of Newcastle" w:date="2015-07-02T14:19:00Z">
        <w:r w:rsidR="00C83443">
          <w:rPr>
            <w:rFonts w:ascii="Arial" w:hAnsi="Arial" w:cs="Arial"/>
          </w:rPr>
          <w:t>induction;</w:t>
        </w:r>
      </w:ins>
      <w:r w:rsidR="00436597" w:rsidRPr="003E6BF9">
        <w:rPr>
          <w:rFonts w:ascii="Arial" w:hAnsi="Arial" w:cs="Arial"/>
        </w:rPr>
        <w:t xml:space="preserve"> otherwise </w:t>
      </w:r>
      <w:del w:id="648" w:author="University of Newcastle" w:date="2015-07-02T14:19:00Z">
        <w:r w:rsidR="00627870" w:rsidDel="00C83443">
          <w:rPr>
            <w:rFonts w:ascii="Arial" w:hAnsi="Arial" w:cs="Arial"/>
          </w:rPr>
          <w:delText>a</w:delText>
        </w:r>
        <w:r w:rsidR="00436597" w:rsidRPr="003E6BF9" w:rsidDel="00C83443">
          <w:rPr>
            <w:rFonts w:ascii="Arial" w:hAnsi="Arial" w:cs="Arial"/>
          </w:rPr>
          <w:delText xml:space="preserve"> </w:delText>
        </w:r>
      </w:del>
      <w:ins w:id="649" w:author="University of Newcastle" w:date="2015-07-02T14:19:00Z">
        <w:r w:rsidR="00C83443">
          <w:rPr>
            <w:rFonts w:ascii="Arial" w:hAnsi="Arial" w:cs="Arial"/>
          </w:rPr>
          <w:t>the winter wheat varieties express a</w:t>
        </w:r>
        <w:r w:rsidR="00C83443" w:rsidRPr="003E6BF9">
          <w:rPr>
            <w:rFonts w:ascii="Arial" w:hAnsi="Arial" w:cs="Arial"/>
          </w:rPr>
          <w:t xml:space="preserve"> </w:t>
        </w:r>
      </w:ins>
      <w:r w:rsidR="00436597" w:rsidRPr="003E6BF9">
        <w:rPr>
          <w:rFonts w:ascii="Arial" w:hAnsi="Arial" w:cs="Arial"/>
        </w:rPr>
        <w:t>late flowering</w:t>
      </w:r>
      <w:r w:rsidR="00627870">
        <w:rPr>
          <w:rFonts w:ascii="Arial" w:hAnsi="Arial" w:cs="Arial"/>
        </w:rPr>
        <w:t xml:space="preserve"> phenotype</w:t>
      </w:r>
      <w:del w:id="650" w:author="University of Newcastle" w:date="2015-07-02T14:19:00Z">
        <w:r w:rsidR="00627870" w:rsidDel="00C83443">
          <w:rPr>
            <w:rFonts w:ascii="Arial" w:hAnsi="Arial" w:cs="Arial"/>
          </w:rPr>
          <w:delText xml:space="preserve"> is expressed</w:delText>
        </w:r>
      </w:del>
      <w:r w:rsidR="00436597" w:rsidRPr="003E6BF9">
        <w:rPr>
          <w:rFonts w:ascii="Arial" w:hAnsi="Arial" w:cs="Arial"/>
        </w:rPr>
        <w:t>. Spring wheat</w:t>
      </w:r>
      <w:ins w:id="651" w:author="University of Newcastle" w:date="2015-07-02T14:19:00Z">
        <w:r w:rsidR="00C83443">
          <w:rPr>
            <w:rFonts w:ascii="Arial" w:hAnsi="Arial" w:cs="Arial"/>
          </w:rPr>
          <w:t xml:space="preserve"> varieties</w:t>
        </w:r>
      </w:ins>
      <w:del w:id="652" w:author="University of Newcastle" w:date="2015-07-02T14:19:00Z">
        <w:r w:rsidR="00436597" w:rsidRPr="003E6BF9" w:rsidDel="00C83443">
          <w:rPr>
            <w:rFonts w:ascii="Arial" w:hAnsi="Arial" w:cs="Arial"/>
          </w:rPr>
          <w:delText>s</w:delText>
        </w:r>
      </w:del>
      <w:r w:rsidR="00436597" w:rsidRPr="003E6BF9">
        <w:rPr>
          <w:rFonts w:ascii="Arial" w:hAnsi="Arial" w:cs="Arial"/>
        </w:rPr>
        <w:t xml:space="preserve"> </w:t>
      </w:r>
      <w:del w:id="653" w:author="University of Newcastle" w:date="2015-07-02T14:20:00Z">
        <w:r w:rsidR="00436597" w:rsidRPr="003E6BF9" w:rsidDel="00C83443">
          <w:rPr>
            <w:rFonts w:ascii="Arial" w:hAnsi="Arial" w:cs="Arial"/>
          </w:rPr>
          <w:delText xml:space="preserve">have </w:delText>
        </w:r>
      </w:del>
      <w:ins w:id="654" w:author="University of Newcastle" w:date="2015-07-02T14:20:00Z">
        <w:r w:rsidR="00C83443">
          <w:rPr>
            <w:rFonts w:ascii="Arial" w:hAnsi="Arial" w:cs="Arial"/>
          </w:rPr>
          <w:t>express</w:t>
        </w:r>
        <w:r w:rsidR="00C83443" w:rsidRPr="003E6BF9">
          <w:rPr>
            <w:rFonts w:ascii="Arial" w:hAnsi="Arial" w:cs="Arial"/>
          </w:rPr>
          <w:t xml:space="preserve"> </w:t>
        </w:r>
      </w:ins>
      <w:r w:rsidR="00436597" w:rsidRPr="003E6BF9">
        <w:rPr>
          <w:rFonts w:ascii="Arial" w:hAnsi="Arial" w:cs="Arial"/>
        </w:rPr>
        <w:t xml:space="preserve">dominant </w:t>
      </w:r>
      <w:ins w:id="655" w:author="University of Newcastle" w:date="2015-07-02T14:20:00Z">
        <w:r w:rsidR="00C83443" w:rsidRPr="00C83443">
          <w:rPr>
            <w:rFonts w:ascii="Arial" w:hAnsi="Arial" w:cs="Arial"/>
            <w:i/>
            <w:rPrChange w:id="656" w:author="University of Newcastle" w:date="2015-07-02T14:20:00Z">
              <w:rPr>
                <w:rFonts w:ascii="Arial" w:hAnsi="Arial" w:cs="Arial"/>
              </w:rPr>
            </w:rPrChange>
          </w:rPr>
          <w:t xml:space="preserve">VRN1 </w:t>
        </w:r>
      </w:ins>
      <w:r w:rsidR="00436597" w:rsidRPr="003E6BF9">
        <w:rPr>
          <w:rFonts w:ascii="Arial" w:hAnsi="Arial" w:cs="Arial"/>
        </w:rPr>
        <w:t>alleles</w:t>
      </w:r>
      <w:ins w:id="657" w:author="University of Newcastle" w:date="2015-07-02T14:20:00Z">
        <w:r w:rsidR="00C83443">
          <w:rPr>
            <w:rFonts w:ascii="Arial" w:hAnsi="Arial" w:cs="Arial"/>
          </w:rPr>
          <w:t>,</w:t>
        </w:r>
      </w:ins>
      <w:r w:rsidR="00436597" w:rsidRPr="003E6BF9">
        <w:rPr>
          <w:rFonts w:ascii="Arial" w:hAnsi="Arial" w:cs="Arial"/>
        </w:rPr>
        <w:t xml:space="preserve"> </w:t>
      </w:r>
      <w:del w:id="658" w:author="University of Newcastle" w:date="2015-07-02T14:20:00Z">
        <w:r w:rsidR="00436597" w:rsidRPr="003E6BF9" w:rsidDel="00C83443">
          <w:rPr>
            <w:rFonts w:ascii="Arial" w:hAnsi="Arial" w:cs="Arial"/>
          </w:rPr>
          <w:delText xml:space="preserve">of these genes </w:delText>
        </w:r>
      </w:del>
      <w:r w:rsidR="00436597" w:rsidRPr="003E6BF9">
        <w:rPr>
          <w:rFonts w:ascii="Arial" w:hAnsi="Arial" w:cs="Arial"/>
        </w:rPr>
        <w:t xml:space="preserve">and </w:t>
      </w:r>
      <w:del w:id="659" w:author="University of Newcastle" w:date="2015-07-02T14:20:00Z">
        <w:r w:rsidR="00436597" w:rsidRPr="003E6BF9" w:rsidDel="00C83443">
          <w:rPr>
            <w:rFonts w:ascii="Arial" w:hAnsi="Arial" w:cs="Arial"/>
          </w:rPr>
          <w:delText xml:space="preserve">therefore </w:delText>
        </w:r>
      </w:del>
      <w:ins w:id="660" w:author="University of Newcastle" w:date="2015-07-02T14:20:00Z">
        <w:r w:rsidR="00C83443">
          <w:rPr>
            <w:rFonts w:ascii="Arial" w:hAnsi="Arial" w:cs="Arial"/>
          </w:rPr>
          <w:t>unsurprisingly</w:t>
        </w:r>
        <w:r w:rsidR="00C83443" w:rsidRPr="003E6BF9">
          <w:rPr>
            <w:rFonts w:ascii="Arial" w:hAnsi="Arial" w:cs="Arial"/>
          </w:rPr>
          <w:t xml:space="preserve"> </w:t>
        </w:r>
      </w:ins>
      <w:r w:rsidR="00436597" w:rsidRPr="003E6BF9">
        <w:rPr>
          <w:rFonts w:ascii="Arial" w:hAnsi="Arial" w:cs="Arial"/>
        </w:rPr>
        <w:t xml:space="preserve">are naturally early flowering </w:t>
      </w:r>
      <w:r w:rsidR="00436597">
        <w:rPr>
          <w:rFonts w:ascii="Arial" w:hAnsi="Arial" w:cs="Arial"/>
        </w:rPr>
        <w:fldChar w:fldCharType="begin" w:fldLock="1"/>
      </w:r>
      <w:r w:rsidR="00436597">
        <w:rPr>
          <w:rFonts w:ascii="Arial" w:hAnsi="Arial" w:cs="Arial"/>
        </w:rPr>
        <w:instrText>ADDIN CSL_CITATION { "citationItems" : [ { "id" : "ITEM-1", "itemData" : { "DOI" : "10.1073/pnas.1635053100", "abstract" : "By comparing expression levels of MADS box transcription factor genes between near-isogenic winter and spring lines of bread wheat, Triticum aestivum, we have identified WAP1 as the probable candidate for the Vrn-1 gene, the major locus controlling the vernalization flowering response in wheat. WAP1 is strongly expressed in spring wheats and moderately expressed in semispring wheats, but is not expressed in winter wheat plants that have not been exposed to vernalization treatment. Vernalization promotes flowering in winter wheats and strongly induces expression of WAP1. WAP1 is located on chromosome 5 in wheat and, by synteny with other cereal genomes, is likely to be collocated with Vrn-1. These results in hexaploid bread wheat cultivars extend the conclusion made by Yan et al. [Yan, L., Loukoianov, A., Tranquilli, G., Helguera, M., Fahima, T. &amp; Dubcovsky, J. (2003) Proc. Natl. Acad. Sci. USA 100, 6263\u20136268] in the diploid wheat progenitor Triticum monococcum that WAP1 (TmAP1) corresponds to the Vrn-1 gene. The barley homologue of WAP1, BM5, shows a similar pattern of expression to WAP1 and TmAP1. BM5 is not expressed in winter barleys that have not been vernalized, but as with WAP1, expression of BM5 is strongly induced by vernalization treatment. In spring barleys, the level of BM5 expression is determined by interactions between the Vrn-H1 locus and a second locus for spring habit, Vrn-H2. There is now evidence that AP1-like genes determine the time of flowering in a range of cereal and grass species.", "author" : [ { "dropping-particle" : "", "family" : "Trevaskis", "given" : "Ben", "non-dropping-particle" : "", "parse-names" : false, "suffix" : "" }, { "dropping-particle" : "", "family" : "Bagnall", "given" : "David J", "non-dropping-particle" : "", "parse-names" : false, "suffix" : "" }, { "dropping-particle" : "", "family" : "Ellis", "given" : "Marc H",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"22", "issued" : { "date-parts" : [ [ "2003", "10", "28" ] ] }, "note" : "10.1073/pnas.1635053100", "page" : "13099-13104", "title" : "MADS box genes control vernalization-induced flowering in cereals", "type" : "article-journal", "volume" : "100" }, "uris" : [ "http://www.mendeley.com/documents/?uuid=47a9bfd5-eda3-47cb-b922-3cd08cfa1f9c" ] } ], "mendeley" : { "formattedCitation" : "(Trevaskis et al. 2003)", "plainTextFormattedCitation" : "(Trevaskis et al. 2003)", "previouslyFormattedCitation" : "(Trevaskis et al. 2003)" }, "properties" : { "noteIndex" : 0 }, "schema" : "https://github.com/citation-style-language/schema/raw/master/csl-citation.json" }</w:instrText>
      </w:r>
      <w:r w:rsidR="00436597">
        <w:rPr>
          <w:rFonts w:ascii="Arial" w:hAnsi="Arial" w:cs="Arial"/>
        </w:rPr>
        <w:fldChar w:fldCharType="separate"/>
      </w:r>
      <w:r w:rsidR="00436597" w:rsidRPr="003E6BF9">
        <w:rPr>
          <w:rFonts w:ascii="Arial" w:hAnsi="Arial" w:cs="Arial"/>
          <w:noProof/>
        </w:rPr>
        <w:t>(Trevaskis et al. 2003)</w:t>
      </w:r>
      <w:r w:rsidR="00436597">
        <w:rPr>
          <w:rFonts w:ascii="Arial" w:hAnsi="Arial" w:cs="Arial"/>
        </w:rPr>
        <w:fldChar w:fldCharType="end"/>
      </w:r>
      <w:r w:rsidR="00627870">
        <w:rPr>
          <w:rFonts w:ascii="Arial" w:hAnsi="Arial" w:cs="Arial"/>
        </w:rPr>
        <w:t>.</w:t>
      </w:r>
      <w:r>
        <w:rPr>
          <w:rFonts w:ascii="Arial" w:hAnsi="Arial" w:cs="Arial"/>
        </w:rPr>
        <w:t xml:space="preserve"> During vernalisation</w:t>
      </w:r>
      <w:r w:rsidR="00627870">
        <w:rPr>
          <w:rFonts w:ascii="Arial" w:hAnsi="Arial" w:cs="Arial"/>
        </w:rPr>
        <w:t xml:space="preserve"> of winter barley</w:t>
      </w:r>
      <w:r>
        <w:rPr>
          <w:rFonts w:ascii="Arial" w:hAnsi="Arial" w:cs="Arial"/>
        </w:rPr>
        <w:t xml:space="preserve">, </w:t>
      </w:r>
      <w:r w:rsidR="0030502B" w:rsidRPr="00EA78E3">
        <w:rPr>
          <w:rFonts w:ascii="Arial" w:hAnsi="Arial" w:cs="Arial"/>
        </w:rPr>
        <w:t>H3K27</w:t>
      </w:r>
      <w:r w:rsidR="0032408B">
        <w:rPr>
          <w:rFonts w:ascii="Arial" w:hAnsi="Arial" w:cs="Arial"/>
        </w:rPr>
        <w:t xml:space="preserve"> demethylation</w:t>
      </w:r>
      <w:r w:rsidR="0030502B" w:rsidRPr="00EA78E3">
        <w:rPr>
          <w:rFonts w:ascii="Arial" w:hAnsi="Arial" w:cs="Arial"/>
        </w:rPr>
        <w:t xml:space="preserve"> and </w:t>
      </w:r>
      <w:ins w:id="661" w:author="University of Newcastle" w:date="2015-07-02T14:21:00Z">
        <w:r w:rsidR="00C83443">
          <w:rPr>
            <w:rFonts w:ascii="Arial" w:hAnsi="Arial" w:cs="Arial"/>
          </w:rPr>
          <w:t xml:space="preserve">H3K4me3 </w:t>
        </w:r>
      </w:ins>
      <w:proofErr w:type="spellStart"/>
      <w:r>
        <w:rPr>
          <w:rFonts w:ascii="Arial" w:hAnsi="Arial" w:cs="Arial"/>
        </w:rPr>
        <w:t>trimethylation</w:t>
      </w:r>
      <w:proofErr w:type="spellEnd"/>
      <w:r w:rsidR="0030502B" w:rsidRPr="00EA78E3">
        <w:rPr>
          <w:rFonts w:ascii="Arial" w:hAnsi="Arial" w:cs="Arial"/>
        </w:rPr>
        <w:t xml:space="preserve"> </w:t>
      </w:r>
      <w:del w:id="662" w:author="University of Newcastle" w:date="2015-07-02T14:21:00Z">
        <w:r w:rsidR="0030502B" w:rsidRPr="00EA78E3" w:rsidDel="00C83443">
          <w:rPr>
            <w:rFonts w:ascii="Arial" w:hAnsi="Arial" w:cs="Arial"/>
          </w:rPr>
          <w:delText xml:space="preserve">H3K4me3 </w:delText>
        </w:r>
      </w:del>
      <w:r w:rsidR="00436597">
        <w:rPr>
          <w:rFonts w:ascii="Arial" w:hAnsi="Arial" w:cs="Arial"/>
        </w:rPr>
        <w:t>occurs at</w:t>
      </w:r>
      <w:r w:rsidR="0030502B" w:rsidRPr="00EA78E3">
        <w:rPr>
          <w:rFonts w:ascii="Arial" w:hAnsi="Arial" w:cs="Arial"/>
        </w:rPr>
        <w:t xml:space="preserve"> the </w:t>
      </w:r>
      <w:r w:rsidR="0030502B" w:rsidRPr="00EA78E3">
        <w:rPr>
          <w:rFonts w:ascii="Arial" w:hAnsi="Arial" w:cs="Arial"/>
          <w:i/>
        </w:rPr>
        <w:t>HvVRN1</w:t>
      </w:r>
      <w:r w:rsidR="0030502B" w:rsidRPr="00EA78E3">
        <w:rPr>
          <w:rFonts w:ascii="Arial" w:hAnsi="Arial" w:cs="Arial"/>
        </w:rPr>
        <w:t xml:space="preserve"> locus</w:t>
      </w:r>
      <w:r w:rsidR="00436597">
        <w:rPr>
          <w:rFonts w:ascii="Arial" w:hAnsi="Arial" w:cs="Arial"/>
        </w:rPr>
        <w:t xml:space="preserve">. </w:t>
      </w:r>
      <w:r w:rsidR="0030502B" w:rsidRPr="00EA78E3">
        <w:rPr>
          <w:rFonts w:ascii="Arial" w:hAnsi="Arial" w:cs="Arial"/>
        </w:rPr>
        <w:t xml:space="preserve">This </w:t>
      </w:r>
      <w:ins w:id="663" w:author="University of Newcastle" w:date="2015-07-02T14:21:00Z">
        <w:r w:rsidR="00C83443">
          <w:rPr>
            <w:rFonts w:ascii="Arial" w:hAnsi="Arial" w:cs="Arial"/>
          </w:rPr>
          <w:t xml:space="preserve">modifies the shape of the local chromatin to allow the chromatin to adopt an </w:t>
        </w:r>
      </w:ins>
      <w:r w:rsidR="0030502B" w:rsidRPr="00EA78E3">
        <w:rPr>
          <w:rFonts w:ascii="Arial" w:hAnsi="Arial" w:cs="Arial"/>
        </w:rPr>
        <w:t>open</w:t>
      </w:r>
      <w:del w:id="664" w:author="University of Newcastle" w:date="2015-07-02T14:22:00Z">
        <w:r w:rsidR="0030502B" w:rsidRPr="00EA78E3" w:rsidDel="00C83443">
          <w:rPr>
            <w:rFonts w:ascii="Arial" w:hAnsi="Arial" w:cs="Arial"/>
          </w:rPr>
          <w:delText>s the histone</w:delText>
        </w:r>
      </w:del>
      <w:r w:rsidR="0030502B" w:rsidRPr="00EA78E3">
        <w:rPr>
          <w:rFonts w:ascii="Arial" w:hAnsi="Arial" w:cs="Arial"/>
        </w:rPr>
        <w:t xml:space="preserve"> conformational</w:t>
      </w:r>
      <w:del w:id="665" w:author="University of Newcastle" w:date="2015-07-02T14:23:00Z">
        <w:r w:rsidR="0030502B" w:rsidRPr="00EA78E3" w:rsidDel="00C83443">
          <w:rPr>
            <w:rFonts w:ascii="Arial" w:hAnsi="Arial" w:cs="Arial"/>
          </w:rPr>
          <w:delText xml:space="preserve"> shape</w:delText>
        </w:r>
      </w:del>
      <w:r w:rsidR="0030502B" w:rsidRPr="00EA78E3">
        <w:rPr>
          <w:rFonts w:ascii="Arial" w:hAnsi="Arial" w:cs="Arial"/>
        </w:rPr>
        <w:t xml:space="preserve">, allowing </w:t>
      </w:r>
      <w:ins w:id="666" w:author="University of Newcastle" w:date="2015-07-02T14:23:00Z">
        <w:r w:rsidR="00C83443">
          <w:rPr>
            <w:rFonts w:ascii="Arial" w:hAnsi="Arial" w:cs="Arial"/>
          </w:rPr>
          <w:t xml:space="preserve">transcriptional machinery access to the </w:t>
        </w:r>
      </w:ins>
      <w:r w:rsidR="0030502B" w:rsidRPr="00EA78E3">
        <w:rPr>
          <w:rFonts w:ascii="Arial" w:hAnsi="Arial" w:cs="Arial"/>
          <w:i/>
        </w:rPr>
        <w:t xml:space="preserve">VRN1 </w:t>
      </w:r>
      <w:ins w:id="667" w:author="University of Newcastle" w:date="2015-07-02T14:23:00Z">
        <w:r w:rsidR="00C83443">
          <w:rPr>
            <w:rFonts w:ascii="Arial" w:hAnsi="Arial" w:cs="Arial"/>
          </w:rPr>
          <w:t>template</w:t>
        </w:r>
      </w:ins>
      <w:ins w:id="668" w:author="University of Newcastle" w:date="2015-07-02T14:24:00Z">
        <w:r w:rsidR="00C83443">
          <w:rPr>
            <w:rFonts w:ascii="Arial" w:hAnsi="Arial" w:cs="Arial"/>
          </w:rPr>
          <w:t xml:space="preserve">, and hence, promotion of </w:t>
        </w:r>
        <w:r w:rsidR="00C83443" w:rsidRPr="00C83443">
          <w:rPr>
            <w:rFonts w:ascii="Arial" w:hAnsi="Arial" w:cs="Arial"/>
            <w:i/>
            <w:rPrChange w:id="669" w:author="University of Newcastle" w:date="2015-07-02T14:24:00Z">
              <w:rPr>
                <w:rFonts w:ascii="Arial" w:hAnsi="Arial" w:cs="Arial"/>
              </w:rPr>
            </w:rPrChange>
          </w:rPr>
          <w:t>VRN1</w:t>
        </w:r>
      </w:ins>
      <w:ins w:id="670" w:author="University of Newcastle" w:date="2015-07-02T14:23:00Z">
        <w:r w:rsidR="00C83443">
          <w:rPr>
            <w:rFonts w:ascii="Arial" w:hAnsi="Arial" w:cs="Arial"/>
          </w:rPr>
          <w:t xml:space="preserve"> </w:t>
        </w:r>
      </w:ins>
      <w:r w:rsidR="0030502B" w:rsidRPr="00EA78E3">
        <w:rPr>
          <w:rFonts w:ascii="Arial" w:hAnsi="Arial" w:cs="Arial"/>
        </w:rPr>
        <w:t xml:space="preserve">expression </w:t>
      </w:r>
      <w:r w:rsidR="0030502B">
        <w:rPr>
          <w:rFonts w:ascii="Arial" w:hAnsi="Arial" w:cs="Arial"/>
        </w:rPr>
        <w:fldChar w:fldCharType="begin" w:fldLock="1"/>
      </w:r>
      <w:r w:rsidR="0030502B">
        <w:rPr>
          <w:rFonts w:ascii="Arial" w:hAnsi="Arial"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0030502B">
        <w:rPr>
          <w:rFonts w:ascii="Arial" w:hAnsi="Arial" w:cs="Arial"/>
        </w:rPr>
        <w:fldChar w:fldCharType="separate"/>
      </w:r>
      <w:r w:rsidR="0030502B" w:rsidRPr="009F4D5B">
        <w:rPr>
          <w:rFonts w:ascii="Arial" w:hAnsi="Arial" w:cs="Arial"/>
          <w:noProof/>
        </w:rPr>
        <w:t>(Oliver et al. 2009)</w:t>
      </w:r>
      <w:r w:rsidR="0030502B">
        <w:rPr>
          <w:rFonts w:ascii="Arial" w:hAnsi="Arial" w:cs="Arial"/>
        </w:rPr>
        <w:fldChar w:fldCharType="end"/>
      </w:r>
      <w:r w:rsidR="0030502B" w:rsidRPr="00EA78E3">
        <w:rPr>
          <w:rFonts w:ascii="Arial" w:hAnsi="Arial" w:cs="Arial"/>
        </w:rPr>
        <w:t xml:space="preserve">. Similar to </w:t>
      </w:r>
      <w:ins w:id="671" w:author="University of Newcastle" w:date="2015-07-02T14:24:00Z">
        <w:r w:rsidR="0061596C">
          <w:rPr>
            <w:rFonts w:ascii="Arial" w:hAnsi="Arial" w:cs="Arial"/>
          </w:rPr>
          <w:t xml:space="preserve">the chromatin modifications at the </w:t>
        </w:r>
      </w:ins>
      <w:r w:rsidR="0030502B" w:rsidRPr="00EA78E3">
        <w:rPr>
          <w:rFonts w:ascii="Arial" w:hAnsi="Arial" w:cs="Arial"/>
          <w:i/>
        </w:rPr>
        <w:t>FLC</w:t>
      </w:r>
      <w:r w:rsidR="0030502B" w:rsidRPr="00EA78E3">
        <w:rPr>
          <w:rFonts w:ascii="Arial" w:hAnsi="Arial" w:cs="Arial"/>
        </w:rPr>
        <w:t xml:space="preserve"> </w:t>
      </w:r>
      <w:ins w:id="672" w:author="University of Newcastle" w:date="2015-07-02T14:25:00Z">
        <w:r w:rsidR="0061596C">
          <w:rPr>
            <w:rFonts w:ascii="Arial" w:hAnsi="Arial" w:cs="Arial"/>
          </w:rPr>
          <w:t xml:space="preserve">locus </w:t>
        </w:r>
      </w:ins>
      <w:r w:rsidR="0030502B" w:rsidRPr="00EA78E3">
        <w:rPr>
          <w:rFonts w:ascii="Arial" w:hAnsi="Arial" w:cs="Arial"/>
        </w:rPr>
        <w:t xml:space="preserve">in </w:t>
      </w:r>
      <w:r w:rsidR="0030502B" w:rsidRPr="00EA78E3">
        <w:rPr>
          <w:rFonts w:ascii="Arial" w:hAnsi="Arial" w:cs="Arial"/>
          <w:i/>
        </w:rPr>
        <w:t>Arabidopsis</w:t>
      </w:r>
      <w:r w:rsidR="0030502B" w:rsidRPr="00EA78E3">
        <w:rPr>
          <w:rFonts w:ascii="Arial" w:hAnsi="Arial" w:cs="Arial"/>
        </w:rPr>
        <w:t>, this</w:t>
      </w:r>
      <w:r w:rsidR="00A07F1A">
        <w:rPr>
          <w:rFonts w:ascii="Arial" w:hAnsi="Arial" w:cs="Arial"/>
        </w:rPr>
        <w:t xml:space="preserve"> epigenetic</w:t>
      </w:r>
      <w:r w:rsidR="0030502B" w:rsidRPr="00EA78E3">
        <w:rPr>
          <w:rFonts w:ascii="Arial" w:hAnsi="Arial" w:cs="Arial"/>
        </w:rPr>
        <w:t xml:space="preserve"> change is stable</w:t>
      </w:r>
      <w:ins w:id="673" w:author="University of Newcastle" w:date="2015-07-02T14:25:00Z">
        <w:r w:rsidR="0061596C">
          <w:rPr>
            <w:rFonts w:ascii="Arial" w:hAnsi="Arial" w:cs="Arial"/>
          </w:rPr>
          <w:t>. However</w:t>
        </w:r>
      </w:ins>
      <w:del w:id="674" w:author="University of Newcastle" w:date="2015-07-02T14:25:00Z">
        <w:r w:rsidR="0030502B" w:rsidRPr="00EA78E3" w:rsidDel="0061596C">
          <w:rPr>
            <w:rFonts w:ascii="Arial" w:hAnsi="Arial" w:cs="Arial"/>
          </w:rPr>
          <w:delText>,</w:delText>
        </w:r>
      </w:del>
      <w:r w:rsidR="0030502B" w:rsidRPr="00EA78E3">
        <w:rPr>
          <w:rFonts w:ascii="Arial" w:hAnsi="Arial" w:cs="Arial"/>
        </w:rPr>
        <w:t xml:space="preserve"> </w:t>
      </w:r>
      <w:del w:id="675" w:author="University of Newcastle" w:date="2015-07-02T14:25:00Z">
        <w:r w:rsidR="0030502B" w:rsidRPr="00EA78E3" w:rsidDel="0061596C">
          <w:rPr>
            <w:rFonts w:ascii="Arial" w:hAnsi="Arial" w:cs="Arial"/>
          </w:rPr>
          <w:delText xml:space="preserve">but </w:delText>
        </w:r>
      </w:del>
      <w:r w:rsidR="0030502B" w:rsidRPr="00EA78E3">
        <w:rPr>
          <w:rFonts w:ascii="Arial" w:hAnsi="Arial" w:cs="Arial"/>
        </w:rPr>
        <w:t xml:space="preserve">in winter barley, </w:t>
      </w:r>
      <w:ins w:id="676" w:author="University of Newcastle" w:date="2015-07-02T14:25:00Z">
        <w:r w:rsidR="0061596C">
          <w:rPr>
            <w:rFonts w:ascii="Arial" w:hAnsi="Arial" w:cs="Arial"/>
          </w:rPr>
          <w:t xml:space="preserve">and in direct contrast to </w:t>
        </w:r>
        <w:proofErr w:type="spellStart"/>
        <w:r w:rsidR="0061596C">
          <w:rPr>
            <w:rFonts w:ascii="Arial" w:hAnsi="Arial" w:cs="Arial"/>
          </w:rPr>
          <w:t>AtFLC</w:t>
        </w:r>
      </w:ins>
      <w:proofErr w:type="spellEnd"/>
      <w:ins w:id="677" w:author="University of Newcastle" w:date="2015-07-02T14:26:00Z">
        <w:r w:rsidR="0061596C">
          <w:rPr>
            <w:rFonts w:ascii="Arial" w:hAnsi="Arial" w:cs="Arial"/>
          </w:rPr>
          <w:t xml:space="preserve"> chromatin modifications, </w:t>
        </w:r>
      </w:ins>
      <w:r w:rsidR="0030502B" w:rsidRPr="00EA78E3">
        <w:rPr>
          <w:rFonts w:ascii="Arial" w:hAnsi="Arial" w:cs="Arial"/>
        </w:rPr>
        <w:t>th</w:t>
      </w:r>
      <w:ins w:id="678" w:author="University of Newcastle" w:date="2015-07-02T14:27:00Z">
        <w:r w:rsidR="0061596C">
          <w:rPr>
            <w:rFonts w:ascii="Arial" w:hAnsi="Arial" w:cs="Arial"/>
          </w:rPr>
          <w:t>is</w:t>
        </w:r>
      </w:ins>
      <w:del w:id="679" w:author="University of Newcastle" w:date="2015-07-02T14:27:00Z">
        <w:r w:rsidR="0030502B" w:rsidRPr="00EA78E3" w:rsidDel="0061596C">
          <w:rPr>
            <w:rFonts w:ascii="Arial" w:hAnsi="Arial" w:cs="Arial"/>
          </w:rPr>
          <w:delText>e</w:delText>
        </w:r>
      </w:del>
      <w:r w:rsidR="0030502B" w:rsidRPr="00EA78E3">
        <w:rPr>
          <w:rFonts w:ascii="Arial" w:hAnsi="Arial" w:cs="Arial"/>
        </w:rPr>
        <w:t xml:space="preserve"> </w:t>
      </w:r>
      <w:del w:id="680" w:author="University of Newcastle" w:date="2015-07-02T14:26:00Z">
        <w:r w:rsidR="0030502B" w:rsidRPr="00EA78E3" w:rsidDel="0061596C">
          <w:rPr>
            <w:rFonts w:ascii="Arial" w:hAnsi="Arial" w:cs="Arial"/>
          </w:rPr>
          <w:delText xml:space="preserve">shape </w:delText>
        </w:r>
      </w:del>
      <w:ins w:id="681" w:author="University of Newcastle" w:date="2015-07-02T14:26:00Z">
        <w:r w:rsidR="0061596C">
          <w:rPr>
            <w:rFonts w:ascii="Arial" w:hAnsi="Arial" w:cs="Arial"/>
          </w:rPr>
          <w:t xml:space="preserve">conformational change </w:t>
        </w:r>
      </w:ins>
      <w:del w:id="682" w:author="University of Newcastle" w:date="2015-07-02T14:27:00Z">
        <w:r w:rsidR="0030502B" w:rsidRPr="00EA78E3" w:rsidDel="0061596C">
          <w:rPr>
            <w:rFonts w:ascii="Arial" w:hAnsi="Arial" w:cs="Arial"/>
          </w:rPr>
          <w:delText xml:space="preserve">change </w:delText>
        </w:r>
      </w:del>
      <w:r w:rsidR="00A07F1A">
        <w:rPr>
          <w:rFonts w:ascii="Arial" w:hAnsi="Arial" w:cs="Arial"/>
        </w:rPr>
        <w:t>permits</w:t>
      </w:r>
      <w:ins w:id="683" w:author="University of Newcastle" w:date="2015-07-02T14:27:00Z">
        <w:r w:rsidR="0061596C">
          <w:rPr>
            <w:rFonts w:ascii="Arial" w:hAnsi="Arial" w:cs="Arial"/>
          </w:rPr>
          <w:t xml:space="preserve">, </w:t>
        </w:r>
      </w:ins>
      <w:del w:id="684" w:author="University of Newcastle" w:date="2015-07-02T14:27:00Z">
        <w:r w:rsidR="00627870" w:rsidDel="0061596C">
          <w:rPr>
            <w:rFonts w:ascii="Arial" w:hAnsi="Arial" w:cs="Arial"/>
          </w:rPr>
          <w:delText xml:space="preserve"> (</w:delText>
        </w:r>
      </w:del>
      <w:r w:rsidR="00627870">
        <w:rPr>
          <w:rFonts w:ascii="Arial" w:hAnsi="Arial" w:cs="Arial"/>
        </w:rPr>
        <w:t>rather than restricts</w:t>
      </w:r>
      <w:ins w:id="685" w:author="University of Newcastle" w:date="2015-07-02T14:27:00Z">
        <w:r w:rsidR="0061596C">
          <w:rPr>
            <w:rFonts w:ascii="Arial" w:hAnsi="Arial" w:cs="Arial"/>
          </w:rPr>
          <w:t>,</w:t>
        </w:r>
      </w:ins>
      <w:del w:id="686" w:author="University of Newcastle" w:date="2015-07-02T14:27:00Z">
        <w:r w:rsidR="00A07F1A" w:rsidDel="0061596C">
          <w:rPr>
            <w:rFonts w:ascii="Arial" w:hAnsi="Arial" w:cs="Arial"/>
          </w:rPr>
          <w:delText>)</w:delText>
        </w:r>
      </w:del>
      <w:r w:rsidR="0030502B" w:rsidRPr="00EA78E3">
        <w:rPr>
          <w:rFonts w:ascii="Arial" w:hAnsi="Arial" w:cs="Arial"/>
        </w:rPr>
        <w:t xml:space="preserve"> </w:t>
      </w:r>
      <w:ins w:id="687" w:author="University of Newcastle" w:date="2015-07-02T14:27:00Z">
        <w:r w:rsidR="0061596C">
          <w:rPr>
            <w:rFonts w:ascii="Arial" w:hAnsi="Arial" w:cs="Arial"/>
          </w:rPr>
          <w:t xml:space="preserve">transcriptional machinery </w:t>
        </w:r>
      </w:ins>
      <w:r w:rsidR="00A07F1A">
        <w:rPr>
          <w:rFonts w:ascii="Arial" w:hAnsi="Arial" w:cs="Arial"/>
        </w:rPr>
        <w:t>access</w:t>
      </w:r>
      <w:r w:rsidR="0030502B" w:rsidRPr="00EA78E3">
        <w:rPr>
          <w:rFonts w:ascii="Arial" w:hAnsi="Arial" w:cs="Arial"/>
        </w:rPr>
        <w:t xml:space="preserve"> to the </w:t>
      </w:r>
      <w:r w:rsidR="0030502B" w:rsidRPr="00EA78E3">
        <w:rPr>
          <w:rFonts w:ascii="Arial" w:hAnsi="Arial" w:cs="Arial"/>
          <w:i/>
        </w:rPr>
        <w:t>HvVRN1</w:t>
      </w:r>
      <w:r w:rsidR="00A07F1A">
        <w:rPr>
          <w:rFonts w:ascii="Arial" w:hAnsi="Arial" w:cs="Arial"/>
        </w:rPr>
        <w:t xml:space="preserve"> locus</w:t>
      </w:r>
      <w:r w:rsidR="0030502B" w:rsidRPr="00EA78E3">
        <w:rPr>
          <w:rFonts w:ascii="Arial" w:hAnsi="Arial" w:cs="Arial"/>
        </w:rPr>
        <w:t xml:space="preserve">. </w:t>
      </w:r>
    </w:p>
    <w:p w:rsidR="004A5B1C" w:rsidRPr="00A700CC" w:rsidRDefault="00C373E0">
      <w:pPr>
        <w:rPr>
          <w:rFonts w:ascii="Arial" w:hAnsi="Arial" w:cs="Arial"/>
        </w:rPr>
      </w:pPr>
      <w:r>
        <w:rPr>
          <w:rFonts w:ascii="Arial" w:hAnsi="Arial" w:cs="Arial"/>
        </w:rPr>
        <w:t xml:space="preserve">Similar to </w:t>
      </w:r>
      <w:ins w:id="688" w:author="University of Newcastle" w:date="2015-07-02T16:02:00Z">
        <w:r w:rsidR="009E1467">
          <w:rPr>
            <w:rFonts w:ascii="Arial" w:hAnsi="Arial" w:cs="Arial"/>
          </w:rPr>
          <w:t xml:space="preserve">the </w:t>
        </w:r>
      </w:ins>
      <w:r w:rsidRPr="00C373E0">
        <w:rPr>
          <w:rFonts w:ascii="Arial" w:hAnsi="Arial" w:cs="Arial"/>
          <w:i/>
        </w:rPr>
        <w:t>Arabidopsis</w:t>
      </w:r>
      <w:r>
        <w:rPr>
          <w:rFonts w:ascii="Arial" w:hAnsi="Arial" w:cs="Arial"/>
        </w:rPr>
        <w:t xml:space="preserve"> </w:t>
      </w:r>
      <w:ins w:id="689" w:author="University of Newcastle" w:date="2015-07-02T16:02:00Z">
        <w:r w:rsidR="009E1467">
          <w:rPr>
            <w:rFonts w:ascii="Arial" w:hAnsi="Arial" w:cs="Arial"/>
          </w:rPr>
          <w:t xml:space="preserve">flowering pathway </w:t>
        </w:r>
      </w:ins>
      <w:r w:rsidR="00A700CC">
        <w:rPr>
          <w:rFonts w:ascii="Arial" w:hAnsi="Arial" w:cs="Arial"/>
        </w:rPr>
        <w:t xml:space="preserve">where </w:t>
      </w:r>
      <w:r w:rsidRPr="00AA48CE">
        <w:rPr>
          <w:rFonts w:ascii="Arial" w:hAnsi="Arial" w:cs="Arial"/>
        </w:rPr>
        <w:t>FLC</w:t>
      </w:r>
      <w:r w:rsidR="0004518A" w:rsidRPr="00EA78E3">
        <w:rPr>
          <w:rFonts w:ascii="Arial" w:hAnsi="Arial" w:cs="Arial"/>
        </w:rPr>
        <w:t xml:space="preserve"> represses </w:t>
      </w:r>
      <w:r w:rsidR="0004518A" w:rsidRPr="00EA78E3">
        <w:rPr>
          <w:rFonts w:ascii="Arial" w:hAnsi="Arial" w:cs="Arial"/>
          <w:i/>
        </w:rPr>
        <w:t>FT</w:t>
      </w:r>
      <w:r>
        <w:rPr>
          <w:rFonts w:ascii="Arial" w:hAnsi="Arial" w:cs="Arial"/>
          <w:i/>
        </w:rPr>
        <w:t xml:space="preserve"> </w:t>
      </w:r>
      <w:r>
        <w:rPr>
          <w:rFonts w:ascii="Arial" w:hAnsi="Arial" w:cs="Arial"/>
        </w:rPr>
        <w:t xml:space="preserve">expression, </w:t>
      </w:r>
      <w:del w:id="690" w:author="University of Newcastle" w:date="2015-07-02T16:03:00Z">
        <w:r w:rsidR="00A700CC" w:rsidDel="009E1467">
          <w:rPr>
            <w:rFonts w:ascii="Arial" w:hAnsi="Arial" w:cs="Arial"/>
          </w:rPr>
          <w:delText xml:space="preserve">expression of </w:delText>
        </w:r>
      </w:del>
      <w:r w:rsidRPr="00A700CC">
        <w:rPr>
          <w:rFonts w:ascii="Arial" w:hAnsi="Arial" w:cs="Arial"/>
        </w:rPr>
        <w:t>HvVRN2</w:t>
      </w:r>
      <w:r>
        <w:rPr>
          <w:rFonts w:ascii="Arial" w:hAnsi="Arial" w:cs="Arial"/>
          <w:i/>
        </w:rPr>
        <w:t xml:space="preserve"> </w:t>
      </w:r>
      <w:r>
        <w:rPr>
          <w:rFonts w:ascii="Arial" w:hAnsi="Arial" w:cs="Arial"/>
        </w:rPr>
        <w:t xml:space="preserve">represses </w:t>
      </w:r>
      <w:del w:id="691" w:author="University of Newcastle" w:date="2015-07-02T16:03:00Z">
        <w:r w:rsidDel="009E1467">
          <w:rPr>
            <w:rFonts w:ascii="Arial" w:hAnsi="Arial" w:cs="Arial"/>
          </w:rPr>
          <w:delText xml:space="preserve">the expression </w:delText>
        </w:r>
        <w:r w:rsidR="003E6BF9" w:rsidDel="009E1467">
          <w:rPr>
            <w:rFonts w:ascii="Arial" w:hAnsi="Arial" w:cs="Arial"/>
          </w:rPr>
          <w:delText xml:space="preserve">of </w:delText>
        </w:r>
      </w:del>
      <w:ins w:id="692" w:author="University of Newcastle" w:date="2015-07-02T16:03:00Z">
        <w:r w:rsidR="009E1467">
          <w:rPr>
            <w:rFonts w:ascii="Arial" w:hAnsi="Arial" w:cs="Arial"/>
          </w:rPr>
          <w:t xml:space="preserve">the expression of </w:t>
        </w:r>
      </w:ins>
      <w:r w:rsidR="00A700CC" w:rsidRPr="00A700CC">
        <w:rPr>
          <w:rFonts w:ascii="Arial" w:hAnsi="Arial" w:cs="Arial"/>
          <w:i/>
        </w:rPr>
        <w:t>Hv</w:t>
      </w:r>
      <w:r w:rsidR="003E6BF9" w:rsidRPr="003E6BF9">
        <w:rPr>
          <w:rFonts w:ascii="Arial" w:hAnsi="Arial" w:cs="Arial"/>
          <w:i/>
        </w:rPr>
        <w:t>VRN3</w:t>
      </w:r>
      <w:r>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"formattedCitation" : "(Ream et al. 2014)", "plainTextFormattedCitation" : "(Ream et al. 2014)", "previouslyFormattedCitation" : "(Ream et al. 2014)"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(Ream et al. 2014)</w:t>
      </w:r>
      <w:r w:rsidR="00D92E85">
        <w:rPr>
          <w:rFonts w:ascii="Arial" w:hAnsi="Arial" w:cs="Arial"/>
        </w:rPr>
        <w:fldChar w:fldCharType="end"/>
      </w:r>
      <w:r w:rsidR="0004518A" w:rsidRPr="00EA78E3">
        <w:rPr>
          <w:rFonts w:ascii="Arial" w:hAnsi="Arial" w:cs="Arial"/>
        </w:rPr>
        <w:t xml:space="preserve">. </w:t>
      </w:r>
      <w:r w:rsidR="00A700CC">
        <w:rPr>
          <w:rFonts w:ascii="Arial" w:hAnsi="Arial" w:cs="Arial"/>
        </w:rPr>
        <w:t>P</w:t>
      </w:r>
      <w:r>
        <w:rPr>
          <w:rFonts w:ascii="Arial" w:hAnsi="Arial" w:cs="Arial"/>
        </w:rPr>
        <w:t>rior to vernalisation of winter cereals, t</w:t>
      </w:r>
      <w:r w:rsidR="0004518A" w:rsidRPr="00EA78E3">
        <w:rPr>
          <w:rFonts w:ascii="Arial" w:hAnsi="Arial" w:cs="Arial"/>
        </w:rPr>
        <w:t xml:space="preserve">he </w:t>
      </w:r>
      <w:r>
        <w:rPr>
          <w:rFonts w:ascii="Arial" w:hAnsi="Arial" w:cs="Arial"/>
        </w:rPr>
        <w:t>floral repressor ODDSOC2 (OS2) is also present at high levels</w:t>
      </w:r>
      <w:r w:rsidR="00A700CC">
        <w:rPr>
          <w:rFonts w:ascii="Arial" w:hAnsi="Arial" w:cs="Arial"/>
        </w:rPr>
        <w:t xml:space="preserve">, </w:t>
      </w:r>
      <w:del w:id="693" w:author="University of Newcastle" w:date="2015-07-02T16:04:00Z">
        <w:r w:rsidR="00A700CC" w:rsidDel="009E1467">
          <w:rPr>
            <w:rFonts w:ascii="Arial" w:hAnsi="Arial" w:cs="Arial"/>
          </w:rPr>
          <w:delText>interacting alongside</w:delText>
        </w:r>
      </w:del>
      <w:ins w:id="694" w:author="University of Newcastle" w:date="2015-07-02T16:04:00Z">
        <w:r w:rsidR="009E1467">
          <w:rPr>
            <w:rFonts w:ascii="Arial" w:hAnsi="Arial" w:cs="Arial"/>
          </w:rPr>
          <w:t>and functions together with</w:t>
        </w:r>
      </w:ins>
      <w:r>
        <w:rPr>
          <w:rFonts w:ascii="Arial" w:hAnsi="Arial" w:cs="Arial"/>
        </w:rPr>
        <w:t xml:space="preserve"> HvVRN2 to maintain the cereal in a</w:t>
      </w:r>
      <w:r w:rsidR="0004518A" w:rsidRPr="00EA78E3">
        <w:rPr>
          <w:rFonts w:ascii="Arial" w:hAnsi="Arial" w:cs="Arial"/>
        </w:rPr>
        <w:t xml:space="preserve"> vegetative growth state </w:t>
      </w:r>
      <w:r w:rsidR="00D92E85">
        <w:rPr>
          <w:rFonts w:ascii="Arial" w:hAnsi="Arial" w:cs="Arial"/>
        </w:rPr>
        <w:fldChar w:fldCharType="begin" w:fldLock="1"/>
      </w:r>
      <w:r w:rsidR="00D92E85">
        <w:rPr>
          <w:rFonts w:ascii="Arial" w:hAnsi="Arial" w:cs="Arial"/>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"formattedCitation" : "(Greenup et al. 2010)", "plainTextFormattedCitation" : "(Greenup et al. 2010)", "previouslyFormattedCitation" : "(Greenup et al. 2010)"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(Greenup et al. 2010)</w:t>
      </w:r>
      <w:r w:rsidR="00D92E85">
        <w:rPr>
          <w:rFonts w:ascii="Arial" w:hAnsi="Arial" w:cs="Arial"/>
        </w:rPr>
        <w:fldChar w:fldCharType="end"/>
      </w:r>
      <w:r>
        <w:rPr>
          <w:rFonts w:ascii="Arial" w:hAnsi="Arial" w:cs="Arial"/>
        </w:rPr>
        <w:t>.</w:t>
      </w:r>
      <w:r w:rsidR="00A700CC">
        <w:rPr>
          <w:rFonts w:ascii="Arial" w:hAnsi="Arial" w:cs="Arial"/>
        </w:rPr>
        <w:t xml:space="preserve"> After vernalisation, increased </w:t>
      </w:r>
      <w:del w:id="695" w:author="University of Newcastle" w:date="2015-07-02T16:04:00Z">
        <w:r w:rsidR="00A700CC" w:rsidDel="009E1467">
          <w:rPr>
            <w:rFonts w:ascii="Arial" w:hAnsi="Arial" w:cs="Arial"/>
          </w:rPr>
          <w:delText xml:space="preserve">levels of </w:delText>
        </w:r>
      </w:del>
      <w:r w:rsidR="00A700CC">
        <w:rPr>
          <w:rFonts w:ascii="Arial" w:hAnsi="Arial" w:cs="Arial"/>
        </w:rPr>
        <w:t>HvVRN1 repress</w:t>
      </w:r>
      <w:ins w:id="696" w:author="University of Newcastle" w:date="2015-07-02T16:04:00Z">
        <w:r w:rsidR="009E1467">
          <w:rPr>
            <w:rFonts w:ascii="Arial" w:hAnsi="Arial" w:cs="Arial"/>
          </w:rPr>
          <w:t>es</w:t>
        </w:r>
      </w:ins>
      <w:r w:rsidR="00627870" w:rsidRPr="00EA78E3">
        <w:rPr>
          <w:rFonts w:ascii="Arial" w:hAnsi="Arial" w:cs="Arial"/>
        </w:rPr>
        <w:t xml:space="preserve"> </w:t>
      </w:r>
      <w:r w:rsidR="00627870" w:rsidRPr="00EA78E3">
        <w:rPr>
          <w:rFonts w:ascii="Arial" w:hAnsi="Arial" w:cs="Arial"/>
          <w:i/>
        </w:rPr>
        <w:t>HvVRN2</w:t>
      </w:r>
      <w:r w:rsidR="00A700CC">
        <w:rPr>
          <w:rFonts w:ascii="Arial" w:hAnsi="Arial" w:cs="Arial"/>
        </w:rPr>
        <w:t xml:space="preserve"> expression</w:t>
      </w:r>
      <w:r w:rsidR="00627870" w:rsidRPr="00EA78E3">
        <w:rPr>
          <w:rFonts w:ascii="Arial" w:hAnsi="Arial" w:cs="Arial"/>
        </w:rPr>
        <w:t>. Low HvVRN2 levels</w:t>
      </w:r>
      <w:r w:rsidR="00A700CC">
        <w:rPr>
          <w:rFonts w:ascii="Arial" w:hAnsi="Arial" w:cs="Arial"/>
        </w:rPr>
        <w:t xml:space="preserve"> </w:t>
      </w:r>
      <w:del w:id="697" w:author="University of Newcastle" w:date="2015-07-02T16:05:00Z">
        <w:r w:rsidR="00A700CC" w:rsidDel="009E1467">
          <w:rPr>
            <w:rFonts w:ascii="Arial" w:hAnsi="Arial" w:cs="Arial"/>
          </w:rPr>
          <w:delText>in turn</w:delText>
        </w:r>
        <w:r w:rsidR="00627870" w:rsidRPr="00EA78E3" w:rsidDel="009E1467">
          <w:rPr>
            <w:rFonts w:ascii="Arial" w:hAnsi="Arial" w:cs="Arial"/>
          </w:rPr>
          <w:delText xml:space="preserve"> promote</w:delText>
        </w:r>
      </w:del>
      <w:ins w:id="698" w:author="University of Newcastle" w:date="2015-07-02T16:05:00Z">
        <w:r w:rsidR="009E1467">
          <w:rPr>
            <w:rFonts w:ascii="Arial" w:hAnsi="Arial" w:cs="Arial"/>
          </w:rPr>
          <w:t>allows for the expression of</w:t>
        </w:r>
      </w:ins>
      <w:r w:rsidR="00627870" w:rsidRPr="00EA78E3">
        <w:rPr>
          <w:rFonts w:ascii="Arial" w:hAnsi="Arial" w:cs="Arial"/>
        </w:rPr>
        <w:t xml:space="preserve"> </w:t>
      </w:r>
      <w:r w:rsidR="00627870" w:rsidRPr="00EA78E3">
        <w:rPr>
          <w:rFonts w:ascii="Arial" w:hAnsi="Arial" w:cs="Arial"/>
          <w:i/>
        </w:rPr>
        <w:t>Hv</w:t>
      </w:r>
      <w:r w:rsidR="00A700CC">
        <w:rPr>
          <w:rFonts w:ascii="Arial" w:hAnsi="Arial" w:cs="Arial"/>
          <w:i/>
        </w:rPr>
        <w:t>VRN3</w:t>
      </w:r>
      <w:del w:id="699" w:author="University of Newcastle" w:date="2015-07-02T16:05:00Z">
        <w:r w:rsidR="00A700CC" w:rsidDel="009E1467">
          <w:rPr>
            <w:rFonts w:ascii="Arial" w:hAnsi="Arial" w:cs="Arial"/>
            <w:i/>
          </w:rPr>
          <w:delText xml:space="preserve"> </w:delText>
        </w:r>
        <w:r w:rsidR="00627870" w:rsidRPr="00EA78E3" w:rsidDel="009E1467">
          <w:rPr>
            <w:rFonts w:ascii="Arial" w:hAnsi="Arial" w:cs="Arial"/>
          </w:rPr>
          <w:delText>expression</w:delText>
        </w:r>
      </w:del>
      <w:r w:rsidR="00627870" w:rsidRPr="00EA78E3">
        <w:rPr>
          <w:rFonts w:ascii="Arial" w:hAnsi="Arial" w:cs="Arial"/>
        </w:rPr>
        <w:t xml:space="preserve">, </w:t>
      </w:r>
      <w:ins w:id="700" w:author="University of Newcastle" w:date="2015-07-02T16:05:00Z">
        <w:r w:rsidR="009E1467">
          <w:rPr>
            <w:rFonts w:ascii="Arial" w:hAnsi="Arial" w:cs="Arial"/>
          </w:rPr>
          <w:t xml:space="preserve">increasing HvVRN3 levels, which ultimately </w:t>
        </w:r>
      </w:ins>
      <w:r w:rsidR="00627870" w:rsidRPr="00EA78E3">
        <w:rPr>
          <w:rFonts w:ascii="Arial" w:hAnsi="Arial" w:cs="Arial"/>
        </w:rPr>
        <w:t>trigger</w:t>
      </w:r>
      <w:ins w:id="701" w:author="University of Newcastle" w:date="2015-07-02T16:06:00Z">
        <w:r w:rsidR="009E1467">
          <w:rPr>
            <w:rFonts w:ascii="Arial" w:hAnsi="Arial" w:cs="Arial"/>
          </w:rPr>
          <w:t>s</w:t>
        </w:r>
      </w:ins>
      <w:del w:id="702" w:author="University of Newcastle" w:date="2015-07-02T16:06:00Z">
        <w:r w:rsidR="00627870" w:rsidRPr="00EA78E3" w:rsidDel="009E1467">
          <w:rPr>
            <w:rFonts w:ascii="Arial" w:hAnsi="Arial" w:cs="Arial"/>
          </w:rPr>
          <w:delText>ing</w:delText>
        </w:r>
      </w:del>
      <w:r w:rsidR="00627870" w:rsidRPr="00EA78E3">
        <w:rPr>
          <w:rFonts w:ascii="Arial" w:hAnsi="Arial" w:cs="Arial"/>
        </w:rPr>
        <w:t xml:space="preserve"> the transition </w:t>
      </w:r>
      <w:ins w:id="703" w:author="University of Newcastle" w:date="2015-07-02T16:07:00Z">
        <w:r w:rsidR="009E1467">
          <w:rPr>
            <w:rFonts w:ascii="Arial" w:hAnsi="Arial" w:cs="Arial"/>
          </w:rPr>
          <w:t xml:space="preserve">to flowering in </w:t>
        </w:r>
      </w:ins>
      <w:del w:id="704" w:author="University of Newcastle" w:date="2015-07-02T16:07:00Z">
        <w:r w:rsidR="00627870" w:rsidRPr="00EA78E3" w:rsidDel="009E1467">
          <w:rPr>
            <w:rFonts w:ascii="Arial" w:hAnsi="Arial" w:cs="Arial"/>
          </w:rPr>
          <w:delText xml:space="preserve">of the </w:delText>
        </w:r>
      </w:del>
      <w:r w:rsidR="00627870" w:rsidRPr="00EA78E3">
        <w:rPr>
          <w:rFonts w:ascii="Arial" w:hAnsi="Arial" w:cs="Arial"/>
        </w:rPr>
        <w:t>winter barley</w:t>
      </w:r>
      <w:del w:id="705" w:author="University of Newcastle" w:date="2015-07-02T16:07:00Z">
        <w:r w:rsidR="00627870" w:rsidRPr="00EA78E3" w:rsidDel="009E1467">
          <w:rPr>
            <w:rFonts w:ascii="Arial" w:hAnsi="Arial" w:cs="Arial"/>
          </w:rPr>
          <w:delText xml:space="preserve"> to flowering</w:delText>
        </w:r>
      </w:del>
      <w:r w:rsidR="00627870" w:rsidRPr="00EA78E3">
        <w:rPr>
          <w:rFonts w:ascii="Arial" w:hAnsi="Arial" w:cs="Arial"/>
        </w:rPr>
        <w:t xml:space="preserve"> </w:t>
      </w:r>
      <w:r w:rsidR="00627870">
        <w:rPr>
          <w:rFonts w:ascii="Arial" w:hAnsi="Arial" w:cs="Arial"/>
        </w:rPr>
        <w:fldChar w:fldCharType="begin" w:fldLock="1"/>
      </w:r>
      <w:r w:rsidR="00627870">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00627870">
        <w:rPr>
          <w:rFonts w:ascii="Arial" w:hAnsi="Arial" w:cs="Arial"/>
        </w:rPr>
        <w:fldChar w:fldCharType="separate"/>
      </w:r>
      <w:r w:rsidR="00627870" w:rsidRPr="009F4D5B">
        <w:rPr>
          <w:rFonts w:ascii="Arial" w:hAnsi="Arial" w:cs="Arial"/>
          <w:noProof/>
        </w:rPr>
        <w:t>(Trevaskis et al. 2006)</w:t>
      </w:r>
      <w:r w:rsidR="00627870">
        <w:rPr>
          <w:rFonts w:ascii="Arial" w:hAnsi="Arial" w:cs="Arial"/>
        </w:rPr>
        <w:fldChar w:fldCharType="end"/>
      </w:r>
      <w:r w:rsidR="00627870" w:rsidRPr="00EA78E3">
        <w:rPr>
          <w:rFonts w:ascii="Arial" w:hAnsi="Arial" w:cs="Arial"/>
        </w:rPr>
        <w:t xml:space="preserve">. </w:t>
      </w:r>
      <w:ins w:id="706" w:author="University of Newcastle" w:date="2015-07-02T16:08:00Z">
        <w:r w:rsidR="009E1467">
          <w:rPr>
            <w:rFonts w:ascii="Arial" w:hAnsi="Arial" w:cs="Arial"/>
          </w:rPr>
          <w:t xml:space="preserve">High HvVRN1 levels post exposure to vernalisation </w:t>
        </w:r>
      </w:ins>
      <w:del w:id="707" w:author="University of Newcastle" w:date="2015-07-02T16:08:00Z">
        <w:r w:rsidR="00627870" w:rsidRPr="00EA78E3" w:rsidDel="009E1467">
          <w:rPr>
            <w:rFonts w:ascii="Arial" w:hAnsi="Arial" w:cs="Arial"/>
          </w:rPr>
          <w:delText xml:space="preserve">Exposure to vernalisation conditions and the presence of HvVRN1 </w:delText>
        </w:r>
      </w:del>
      <w:r w:rsidR="00627870" w:rsidRPr="00EA78E3">
        <w:rPr>
          <w:rFonts w:ascii="Arial" w:hAnsi="Arial" w:cs="Arial"/>
        </w:rPr>
        <w:t xml:space="preserve">also stably inhibits </w:t>
      </w:r>
      <w:ins w:id="708" w:author="University of Newcastle" w:date="2015-07-02T16:09:00Z">
        <w:r w:rsidR="009E1467" w:rsidRPr="009E1467">
          <w:rPr>
            <w:rFonts w:ascii="Arial" w:hAnsi="Arial" w:cs="Arial"/>
            <w:i/>
            <w:rPrChange w:id="709" w:author="University of Newcastle" w:date="2015-07-02T16:09:00Z">
              <w:rPr>
                <w:rFonts w:ascii="Arial" w:hAnsi="Arial" w:cs="Arial"/>
              </w:rPr>
            </w:rPrChange>
          </w:rPr>
          <w:t>OS2</w:t>
        </w:r>
        <w:r w:rsidR="009E1467">
          <w:rPr>
            <w:rFonts w:ascii="Arial" w:hAnsi="Arial" w:cs="Arial"/>
          </w:rPr>
          <w:t xml:space="preserve"> </w:t>
        </w:r>
      </w:ins>
      <w:del w:id="710" w:author="University of Newcastle" w:date="2015-07-02T16:09:00Z">
        <w:r w:rsidR="00627870" w:rsidRPr="00EA78E3" w:rsidDel="009E1467">
          <w:rPr>
            <w:rFonts w:ascii="Arial" w:hAnsi="Arial" w:cs="Arial"/>
          </w:rPr>
          <w:delText xml:space="preserve">the </w:delText>
        </w:r>
      </w:del>
      <w:r w:rsidR="00627870" w:rsidRPr="00EA78E3">
        <w:rPr>
          <w:rFonts w:ascii="Arial" w:hAnsi="Arial" w:cs="Arial"/>
        </w:rPr>
        <w:t>expression</w:t>
      </w:r>
      <w:del w:id="711" w:author="University of Newcastle" w:date="2015-07-02T16:09:00Z">
        <w:r w:rsidR="00627870" w:rsidRPr="00EA78E3" w:rsidDel="009E1467">
          <w:rPr>
            <w:rFonts w:ascii="Arial" w:hAnsi="Arial" w:cs="Arial"/>
          </w:rPr>
          <w:delText xml:space="preserve"> of </w:delText>
        </w:r>
        <w:r w:rsidR="00627870" w:rsidRPr="00EA78E3" w:rsidDel="009E1467">
          <w:rPr>
            <w:rFonts w:ascii="Arial" w:hAnsi="Arial" w:cs="Arial"/>
            <w:i/>
          </w:rPr>
          <w:delText>OS2</w:delText>
        </w:r>
      </w:del>
      <w:r w:rsidR="00627870" w:rsidRPr="00EA78E3">
        <w:rPr>
          <w:rFonts w:ascii="Arial" w:hAnsi="Arial" w:cs="Arial"/>
        </w:rPr>
        <w:t xml:space="preserve">. </w:t>
      </w:r>
      <w:del w:id="712" w:author="University of Newcastle" w:date="2015-07-02T16:09:00Z">
        <w:r w:rsidR="00627870" w:rsidRPr="00EA78E3" w:rsidDel="009E1467">
          <w:rPr>
            <w:rFonts w:ascii="Arial" w:hAnsi="Arial" w:cs="Arial"/>
          </w:rPr>
          <w:delText xml:space="preserve">Lower </w:delText>
        </w:r>
      </w:del>
      <w:proofErr w:type="gramStart"/>
      <w:ins w:id="713" w:author="University of Newcastle" w:date="2015-07-02T16:09:00Z">
        <w:r w:rsidR="009E1467">
          <w:rPr>
            <w:rFonts w:ascii="Arial" w:hAnsi="Arial" w:cs="Arial"/>
          </w:rPr>
          <w:t>Reduced</w:t>
        </w:r>
        <w:r w:rsidR="009E1467" w:rsidRPr="00EA78E3">
          <w:rPr>
            <w:rFonts w:ascii="Arial" w:hAnsi="Arial" w:cs="Arial"/>
          </w:rPr>
          <w:t xml:space="preserve"> </w:t>
        </w:r>
        <w:r w:rsidR="009E1467">
          <w:rPr>
            <w:rFonts w:ascii="Arial" w:hAnsi="Arial" w:cs="Arial"/>
          </w:rPr>
          <w:t xml:space="preserve">OS2 </w:t>
        </w:r>
      </w:ins>
      <w:r w:rsidR="00627870" w:rsidRPr="00EA78E3">
        <w:rPr>
          <w:rFonts w:ascii="Arial" w:hAnsi="Arial" w:cs="Arial"/>
        </w:rPr>
        <w:t xml:space="preserve">levels </w:t>
      </w:r>
      <w:del w:id="714" w:author="University of Newcastle" w:date="2015-07-02T16:09:00Z">
        <w:r w:rsidR="00627870" w:rsidRPr="00EA78E3" w:rsidDel="009E1467">
          <w:rPr>
            <w:rFonts w:ascii="Arial" w:hAnsi="Arial" w:cs="Arial"/>
          </w:rPr>
          <w:delText xml:space="preserve">of OS2 </w:delText>
        </w:r>
      </w:del>
      <w:r w:rsidR="00627870" w:rsidRPr="00EA78E3">
        <w:rPr>
          <w:rFonts w:ascii="Arial" w:hAnsi="Arial" w:cs="Arial"/>
        </w:rPr>
        <w:t>promote</w:t>
      </w:r>
      <w:ins w:id="715" w:author="University of Newcastle" w:date="2015-07-02T16:10:00Z">
        <w:r w:rsidR="009E1467">
          <w:rPr>
            <w:rFonts w:ascii="Arial" w:hAnsi="Arial" w:cs="Arial"/>
          </w:rPr>
          <w:t>s</w:t>
        </w:r>
      </w:ins>
      <w:proofErr w:type="gramEnd"/>
      <w:r w:rsidR="00627870" w:rsidRPr="00EA78E3">
        <w:rPr>
          <w:rFonts w:ascii="Arial" w:hAnsi="Arial" w:cs="Arial"/>
        </w:rPr>
        <w:t xml:space="preserve"> the expression of </w:t>
      </w:r>
      <w:r w:rsidR="00627870" w:rsidRPr="00EA78E3">
        <w:rPr>
          <w:rFonts w:ascii="Arial" w:hAnsi="Arial" w:cs="Arial"/>
          <w:i/>
        </w:rPr>
        <w:t>FPF1</w:t>
      </w:r>
      <w:r w:rsidR="00627870" w:rsidRPr="00EA78E3">
        <w:rPr>
          <w:rFonts w:ascii="Arial" w:hAnsi="Arial" w:cs="Arial"/>
        </w:rPr>
        <w:t>, which in turn promotes the transition to a flowering state.</w:t>
      </w:r>
      <w:r w:rsidR="00A700CC">
        <w:rPr>
          <w:rFonts w:ascii="Arial" w:hAnsi="Arial" w:cs="Arial"/>
        </w:rPr>
        <w:t xml:space="preserve"> This mechanism of VRN1 repressing </w:t>
      </w:r>
      <w:r w:rsidR="00A700CC">
        <w:rPr>
          <w:rFonts w:ascii="Arial" w:hAnsi="Arial" w:cs="Arial"/>
          <w:i/>
        </w:rPr>
        <w:t>VRN2</w:t>
      </w:r>
      <w:r w:rsidR="00A700CC">
        <w:rPr>
          <w:rFonts w:ascii="Arial" w:hAnsi="Arial" w:cs="Arial"/>
        </w:rPr>
        <w:t xml:space="preserve"> expression is </w:t>
      </w:r>
      <w:del w:id="716" w:author="University of Newcastle" w:date="2015-07-02T16:11:00Z">
        <w:r w:rsidR="00A700CC" w:rsidDel="009E1467">
          <w:rPr>
            <w:rFonts w:ascii="Arial" w:hAnsi="Arial" w:cs="Arial"/>
          </w:rPr>
          <w:delText xml:space="preserve">seen </w:delText>
        </w:r>
      </w:del>
      <w:ins w:id="717" w:author="University of Newcastle" w:date="2015-07-02T16:11:00Z">
        <w:r w:rsidR="009E1467">
          <w:rPr>
            <w:rFonts w:ascii="Arial" w:hAnsi="Arial" w:cs="Arial"/>
          </w:rPr>
          <w:t xml:space="preserve">readily observed </w:t>
        </w:r>
      </w:ins>
      <w:r w:rsidR="00A700CC">
        <w:rPr>
          <w:rFonts w:ascii="Arial" w:hAnsi="Arial" w:cs="Arial"/>
        </w:rPr>
        <w:t xml:space="preserve">in spring cereals, as </w:t>
      </w:r>
      <w:del w:id="718" w:author="University of Newcastle" w:date="2015-07-02T16:11:00Z">
        <w:r w:rsidR="00A700CC" w:rsidDel="009E1467">
          <w:rPr>
            <w:rFonts w:ascii="Arial" w:hAnsi="Arial" w:cs="Arial"/>
          </w:rPr>
          <w:delText xml:space="preserve">the </w:delText>
        </w:r>
      </w:del>
      <w:r w:rsidR="00A700CC" w:rsidRPr="009E1467">
        <w:rPr>
          <w:rFonts w:ascii="Arial" w:hAnsi="Arial" w:cs="Arial"/>
          <w:i/>
          <w:rPrChange w:id="719" w:author="University of Newcastle" w:date="2015-07-02T16:11:00Z">
            <w:rPr>
              <w:rFonts w:ascii="Arial" w:hAnsi="Arial" w:cs="Arial"/>
            </w:rPr>
          </w:rPrChange>
        </w:rPr>
        <w:t>VRN1</w:t>
      </w:r>
      <w:r w:rsidR="00A700CC">
        <w:rPr>
          <w:rFonts w:ascii="Arial" w:hAnsi="Arial" w:cs="Arial"/>
        </w:rPr>
        <w:t xml:space="preserve"> </w:t>
      </w:r>
      <w:del w:id="720" w:author="University of Newcastle" w:date="2015-07-02T16:11:00Z">
        <w:r w:rsidR="00A700CC" w:rsidDel="009E1467">
          <w:rPr>
            <w:rFonts w:ascii="Arial" w:hAnsi="Arial" w:cs="Arial"/>
          </w:rPr>
          <w:delText xml:space="preserve">allele </w:delText>
        </w:r>
      </w:del>
      <w:r w:rsidR="00A700CC">
        <w:rPr>
          <w:rFonts w:ascii="Arial" w:hAnsi="Arial" w:cs="Arial"/>
        </w:rPr>
        <w:t xml:space="preserve">is expressed </w:t>
      </w:r>
      <w:ins w:id="721" w:author="University of Newcastle" w:date="2015-07-02T16:11:00Z">
        <w:r w:rsidR="009E1467">
          <w:rPr>
            <w:rFonts w:ascii="Arial" w:hAnsi="Arial" w:cs="Arial"/>
          </w:rPr>
          <w:t xml:space="preserve">in these spring varieties regardless of their exposure (or there lack of) to </w:t>
        </w:r>
      </w:ins>
      <w:del w:id="722" w:author="University of Newcastle" w:date="2015-07-02T16:12:00Z">
        <w:r w:rsidR="00A700CC" w:rsidDel="009E1467">
          <w:rPr>
            <w:rFonts w:ascii="Arial" w:hAnsi="Arial" w:cs="Arial"/>
          </w:rPr>
          <w:delText xml:space="preserve">without the need for </w:delText>
        </w:r>
      </w:del>
      <w:r w:rsidR="00A700CC">
        <w:rPr>
          <w:rFonts w:ascii="Arial" w:hAnsi="Arial" w:cs="Arial"/>
        </w:rPr>
        <w:t>vernalisation.</w:t>
      </w:r>
    </w:p>
    <w:p w:rsidR="009A255C" w:rsidRDefault="00D81AB5">
      <w:pPr>
        <w:rPr>
          <w:rFonts w:ascii="Arial" w:hAnsi="Arial" w:cs="Arial"/>
        </w:rPr>
      </w:pPr>
      <w:r>
        <w:rPr>
          <w:rFonts w:ascii="Arial" w:hAnsi="Arial" w:cs="Arial"/>
          <w:i/>
        </w:rPr>
        <w:t>VRN3</w:t>
      </w:r>
      <w:r>
        <w:rPr>
          <w:rFonts w:ascii="Arial" w:hAnsi="Arial" w:cs="Arial"/>
        </w:rPr>
        <w:t xml:space="preserve"> is the downstream target of </w:t>
      </w:r>
      <w:r w:rsidR="00D8648A">
        <w:rPr>
          <w:rFonts w:ascii="Arial" w:hAnsi="Arial" w:cs="Arial"/>
        </w:rPr>
        <w:t>VRN2</w:t>
      </w:r>
      <w:r>
        <w:rPr>
          <w:rFonts w:ascii="Arial" w:hAnsi="Arial" w:cs="Arial"/>
        </w:rPr>
        <w:t xml:space="preserve">. </w:t>
      </w:r>
      <w:del w:id="723" w:author="University of Newcastle" w:date="2015-07-02T16:16:00Z">
        <w:r w:rsidR="000E0677" w:rsidDel="000823AB">
          <w:rPr>
            <w:rFonts w:ascii="Arial" w:hAnsi="Arial" w:cs="Arial"/>
          </w:rPr>
          <w:delText xml:space="preserve">After </w:delText>
        </w:r>
      </w:del>
      <w:ins w:id="724" w:author="University of Newcastle" w:date="2015-07-02T16:16:00Z">
        <w:r w:rsidR="000823AB">
          <w:rPr>
            <w:rFonts w:ascii="Arial" w:hAnsi="Arial" w:cs="Arial"/>
          </w:rPr>
          <w:t xml:space="preserve">Following </w:t>
        </w:r>
      </w:ins>
      <w:r w:rsidR="000E0677" w:rsidRPr="000E0677">
        <w:rPr>
          <w:rFonts w:ascii="Arial" w:hAnsi="Arial" w:cs="Arial"/>
        </w:rPr>
        <w:t>VRN1</w:t>
      </w:r>
      <w:r w:rsidR="000E0677">
        <w:rPr>
          <w:rFonts w:ascii="Arial" w:hAnsi="Arial" w:cs="Arial"/>
        </w:rPr>
        <w:t xml:space="preserve"> repress</w:t>
      </w:r>
      <w:ins w:id="725" w:author="University of Newcastle" w:date="2015-07-02T16:16:00Z">
        <w:r w:rsidR="000823AB">
          <w:rPr>
            <w:rFonts w:ascii="Arial" w:hAnsi="Arial" w:cs="Arial"/>
          </w:rPr>
          <w:t>ion of</w:t>
        </w:r>
      </w:ins>
      <w:del w:id="726" w:author="University of Newcastle" w:date="2015-07-02T16:16:00Z">
        <w:r w:rsidR="000E0677" w:rsidDel="000823AB">
          <w:rPr>
            <w:rFonts w:ascii="Arial" w:hAnsi="Arial" w:cs="Arial"/>
          </w:rPr>
          <w:delText>es</w:delText>
        </w:r>
      </w:del>
      <w:r w:rsidR="00D8648A">
        <w:rPr>
          <w:rFonts w:ascii="Arial" w:hAnsi="Arial" w:cs="Arial"/>
        </w:rPr>
        <w:t xml:space="preserve"> </w:t>
      </w:r>
      <w:r w:rsidR="00D8648A" w:rsidRPr="000E0677">
        <w:rPr>
          <w:rFonts w:ascii="Arial" w:hAnsi="Arial" w:cs="Arial"/>
          <w:i/>
        </w:rPr>
        <w:t>VRN2</w:t>
      </w:r>
      <w:r w:rsidR="00D8648A">
        <w:rPr>
          <w:rFonts w:ascii="Arial" w:hAnsi="Arial" w:cs="Arial"/>
        </w:rPr>
        <w:t xml:space="preserve"> </w:t>
      </w:r>
      <w:r w:rsidR="000E0677">
        <w:rPr>
          <w:rFonts w:ascii="Arial" w:hAnsi="Arial" w:cs="Arial"/>
        </w:rPr>
        <w:t>expression</w:t>
      </w:r>
      <w:r w:rsidR="00D8648A">
        <w:rPr>
          <w:rFonts w:ascii="Arial" w:hAnsi="Arial" w:cs="Arial"/>
        </w:rPr>
        <w:t xml:space="preserve"> (</w:t>
      </w:r>
      <w:ins w:id="727" w:author="University of Newcastle" w:date="2015-07-02T16:16:00Z">
        <w:r w:rsidR="000823AB">
          <w:rPr>
            <w:rFonts w:ascii="Arial" w:hAnsi="Arial" w:cs="Arial"/>
          </w:rPr>
          <w:t xml:space="preserve">that is; </w:t>
        </w:r>
      </w:ins>
      <w:r w:rsidR="00D8648A">
        <w:rPr>
          <w:rFonts w:ascii="Arial" w:hAnsi="Arial" w:cs="Arial"/>
        </w:rPr>
        <w:t xml:space="preserve">after vernalisation </w:t>
      </w:r>
      <w:del w:id="728" w:author="University of Newcastle" w:date="2015-07-02T16:16:00Z">
        <w:r w:rsidR="00D8648A" w:rsidDel="000823AB">
          <w:rPr>
            <w:rFonts w:ascii="Arial" w:hAnsi="Arial" w:cs="Arial"/>
          </w:rPr>
          <w:delText xml:space="preserve">has taken place in the case </w:delText>
        </w:r>
      </w:del>
      <w:r w:rsidR="00D8648A">
        <w:rPr>
          <w:rFonts w:ascii="Arial" w:hAnsi="Arial" w:cs="Arial"/>
        </w:rPr>
        <w:t xml:space="preserve">of winter cereals), </w:t>
      </w:r>
      <w:r w:rsidR="000E0677">
        <w:rPr>
          <w:rFonts w:ascii="Arial" w:hAnsi="Arial" w:cs="Arial"/>
        </w:rPr>
        <w:lastRenderedPageBreak/>
        <w:t>decreas</w:t>
      </w:r>
      <w:ins w:id="729" w:author="University of Newcastle" w:date="2015-07-02T16:17:00Z">
        <w:r w:rsidR="000823AB">
          <w:rPr>
            <w:rFonts w:ascii="Arial" w:hAnsi="Arial" w:cs="Arial"/>
          </w:rPr>
          <w:t>ed</w:t>
        </w:r>
      </w:ins>
      <w:del w:id="730" w:author="University of Newcastle" w:date="2015-07-02T16:17:00Z">
        <w:r w:rsidR="000E0677" w:rsidDel="000823AB">
          <w:rPr>
            <w:rFonts w:ascii="Arial" w:hAnsi="Arial" w:cs="Arial"/>
          </w:rPr>
          <w:delText>ing</w:delText>
        </w:r>
      </w:del>
      <w:r w:rsidR="000E0677">
        <w:rPr>
          <w:rFonts w:ascii="Arial" w:hAnsi="Arial" w:cs="Arial"/>
        </w:rPr>
        <w:t xml:space="preserve"> </w:t>
      </w:r>
      <w:del w:id="731" w:author="University of Newcastle" w:date="2015-07-02T16:17:00Z">
        <w:r w:rsidR="000E0677" w:rsidDel="000823AB">
          <w:rPr>
            <w:rFonts w:ascii="Arial" w:hAnsi="Arial" w:cs="Arial"/>
          </w:rPr>
          <w:delText xml:space="preserve">levels of </w:delText>
        </w:r>
      </w:del>
      <w:r w:rsidR="000E0677">
        <w:rPr>
          <w:rFonts w:ascii="Arial" w:hAnsi="Arial" w:cs="Arial"/>
        </w:rPr>
        <w:t>VRN2 allows</w:t>
      </w:r>
      <w:ins w:id="732" w:author="University of Newcastle" w:date="2015-07-02T16:17:00Z">
        <w:r w:rsidR="000823AB">
          <w:rPr>
            <w:rFonts w:ascii="Arial" w:hAnsi="Arial" w:cs="Arial"/>
          </w:rPr>
          <w:t xml:space="preserve"> for</w:t>
        </w:r>
      </w:ins>
      <w:r w:rsidR="000E0677">
        <w:rPr>
          <w:rFonts w:ascii="Arial" w:hAnsi="Arial" w:cs="Arial"/>
        </w:rPr>
        <w:t xml:space="preserve"> the expression of </w:t>
      </w:r>
      <w:ins w:id="733" w:author="University of Newcastle" w:date="2015-07-02T16:17:00Z">
        <w:r w:rsidR="000823AB" w:rsidRPr="000823AB">
          <w:rPr>
            <w:rFonts w:ascii="Arial" w:hAnsi="Arial" w:cs="Arial"/>
            <w:i/>
            <w:rPrChange w:id="734" w:author="University of Newcastle" w:date="2015-07-02T16:18:00Z">
              <w:rPr>
                <w:rFonts w:ascii="Arial" w:hAnsi="Arial" w:cs="Arial"/>
              </w:rPr>
            </w:rPrChange>
          </w:rPr>
          <w:t>VRN3</w:t>
        </w:r>
        <w:r w:rsidR="000823AB">
          <w:rPr>
            <w:rFonts w:ascii="Arial" w:hAnsi="Arial" w:cs="Arial"/>
          </w:rPr>
          <w:t xml:space="preserve">, </w:t>
        </w:r>
      </w:ins>
      <w:r w:rsidR="000E0677">
        <w:rPr>
          <w:rFonts w:ascii="Arial" w:hAnsi="Arial" w:cs="Arial"/>
        </w:rPr>
        <w:t xml:space="preserve">the </w:t>
      </w:r>
      <w:ins w:id="735" w:author="University of Newcastle" w:date="2015-07-02T16:17:00Z">
        <w:r w:rsidR="000823AB">
          <w:rPr>
            <w:rFonts w:ascii="Arial" w:hAnsi="Arial" w:cs="Arial"/>
          </w:rPr>
          <w:t xml:space="preserve">homolog of </w:t>
        </w:r>
        <w:r w:rsidR="000823AB" w:rsidRPr="000823AB">
          <w:rPr>
            <w:rFonts w:ascii="Arial" w:hAnsi="Arial" w:cs="Arial"/>
            <w:i/>
            <w:rPrChange w:id="736" w:author="University of Newcastle" w:date="2015-07-02T16:18:00Z">
              <w:rPr>
                <w:rFonts w:ascii="Arial" w:hAnsi="Arial" w:cs="Arial"/>
              </w:rPr>
            </w:rPrChange>
          </w:rPr>
          <w:t>Arabidopsis</w:t>
        </w:r>
        <w:r w:rsidR="000823AB">
          <w:rPr>
            <w:rFonts w:ascii="Arial" w:hAnsi="Arial" w:cs="Arial"/>
          </w:rPr>
          <w:t xml:space="preserve"> </w:t>
        </w:r>
      </w:ins>
      <w:del w:id="737" w:author="University of Newcastle" w:date="2015-07-02T16:17:00Z">
        <w:r w:rsidR="000E0677" w:rsidRPr="000E0677" w:rsidDel="000823AB">
          <w:rPr>
            <w:rFonts w:ascii="Arial" w:hAnsi="Arial" w:cs="Arial"/>
            <w:i/>
          </w:rPr>
          <w:delText>At</w:delText>
        </w:r>
      </w:del>
      <w:r w:rsidR="000E0677" w:rsidRPr="000E0677">
        <w:rPr>
          <w:rFonts w:ascii="Arial" w:hAnsi="Arial" w:cs="Arial"/>
          <w:i/>
        </w:rPr>
        <w:t>FT</w:t>
      </w:r>
      <w:del w:id="738" w:author="University of Newcastle" w:date="2015-07-02T16:17:00Z">
        <w:r w:rsidR="000E0677" w:rsidDel="000823AB">
          <w:rPr>
            <w:rFonts w:ascii="Arial" w:hAnsi="Arial" w:cs="Arial"/>
          </w:rPr>
          <w:delText xml:space="preserve"> homolog, </w:delText>
        </w:r>
        <w:r w:rsidR="00D8648A" w:rsidRPr="000E0677" w:rsidDel="000823AB">
          <w:rPr>
            <w:rFonts w:ascii="Arial" w:hAnsi="Arial" w:cs="Arial"/>
            <w:i/>
          </w:rPr>
          <w:delText>VRN3</w:delText>
        </w:r>
      </w:del>
      <w:r w:rsidR="000E0677">
        <w:rPr>
          <w:rFonts w:ascii="Arial" w:hAnsi="Arial" w:cs="Arial"/>
          <w:i/>
        </w:rPr>
        <w:t xml:space="preserve">. </w:t>
      </w:r>
      <w:r w:rsidR="000E0677">
        <w:rPr>
          <w:rFonts w:ascii="Arial" w:hAnsi="Arial" w:cs="Arial"/>
        </w:rPr>
        <w:t xml:space="preserve">VRN3 </w:t>
      </w:r>
      <w:del w:id="739" w:author="University of Newcastle" w:date="2015-07-02T16:18:00Z">
        <w:r w:rsidR="00D8648A" w:rsidDel="000823AB">
          <w:rPr>
            <w:rFonts w:ascii="Arial" w:hAnsi="Arial" w:cs="Arial"/>
          </w:rPr>
          <w:delText xml:space="preserve">then </w:delText>
        </w:r>
      </w:del>
      <w:ins w:id="740" w:author="University of Newcastle" w:date="2015-07-02T16:18:00Z">
        <w:r w:rsidR="000823AB">
          <w:rPr>
            <w:rFonts w:ascii="Arial" w:hAnsi="Arial" w:cs="Arial"/>
          </w:rPr>
          <w:t xml:space="preserve">subsequently </w:t>
        </w:r>
      </w:ins>
      <w:r w:rsidR="00D8648A">
        <w:rPr>
          <w:rFonts w:ascii="Arial" w:hAnsi="Arial" w:cs="Arial"/>
        </w:rPr>
        <w:t>interacts with VRN1</w:t>
      </w:r>
      <w:r w:rsidR="000E0677">
        <w:rPr>
          <w:rFonts w:ascii="Arial" w:hAnsi="Arial" w:cs="Arial"/>
        </w:rPr>
        <w:t>, which</w:t>
      </w:r>
      <w:r w:rsidR="009B3AA5">
        <w:rPr>
          <w:rFonts w:ascii="Arial" w:hAnsi="Arial" w:cs="Arial"/>
        </w:rPr>
        <w:t xml:space="preserve"> </w:t>
      </w:r>
      <w:r w:rsidR="000E0677">
        <w:rPr>
          <w:rFonts w:ascii="Arial" w:hAnsi="Arial" w:cs="Arial"/>
        </w:rPr>
        <w:t xml:space="preserve">in addition to </w:t>
      </w:r>
      <w:ins w:id="741" w:author="University of Newcastle" w:date="2015-07-02T16:19:00Z">
        <w:r w:rsidR="000823AB">
          <w:rPr>
            <w:rFonts w:ascii="Arial" w:hAnsi="Arial" w:cs="Arial"/>
          </w:rPr>
          <w:t xml:space="preserve">acting as </w:t>
        </w:r>
      </w:ins>
      <w:r w:rsidR="000E0677">
        <w:rPr>
          <w:rFonts w:ascii="Arial" w:hAnsi="Arial" w:cs="Arial"/>
        </w:rPr>
        <w:t xml:space="preserve">a </w:t>
      </w:r>
      <w:ins w:id="742" w:author="University of Newcastle" w:date="2015-07-02T16:19:00Z">
        <w:r w:rsidR="000823AB">
          <w:rPr>
            <w:rFonts w:ascii="Arial" w:hAnsi="Arial" w:cs="Arial"/>
          </w:rPr>
          <w:t xml:space="preserve">repressor of </w:t>
        </w:r>
      </w:ins>
      <w:r w:rsidR="000E0677">
        <w:rPr>
          <w:rFonts w:ascii="Arial" w:hAnsi="Arial" w:cs="Arial"/>
        </w:rPr>
        <w:t xml:space="preserve">VRN2 </w:t>
      </w:r>
      <w:del w:id="743" w:author="University of Newcastle" w:date="2015-07-02T16:19:00Z">
        <w:r w:rsidR="000E0677" w:rsidDel="000823AB">
          <w:rPr>
            <w:rFonts w:ascii="Arial" w:hAnsi="Arial" w:cs="Arial"/>
          </w:rPr>
          <w:delText xml:space="preserve">repressor </w:delText>
        </w:r>
      </w:del>
      <w:proofErr w:type="gramStart"/>
      <w:ins w:id="744" w:author="University of Newcastle" w:date="2015-07-02T16:19:00Z">
        <w:r w:rsidR="000823AB">
          <w:rPr>
            <w:rFonts w:ascii="Arial" w:hAnsi="Arial" w:cs="Arial"/>
          </w:rPr>
          <w:t>expression,</w:t>
        </w:r>
        <w:proofErr w:type="gramEnd"/>
        <w:r w:rsidR="000823AB">
          <w:rPr>
            <w:rFonts w:ascii="Arial" w:hAnsi="Arial" w:cs="Arial"/>
          </w:rPr>
          <w:t xml:space="preserve"> VRN1 </w:t>
        </w:r>
      </w:ins>
      <w:r w:rsidR="000E0677">
        <w:rPr>
          <w:rFonts w:ascii="Arial" w:hAnsi="Arial" w:cs="Arial"/>
        </w:rPr>
        <w:t xml:space="preserve">is also a promoter of meristem identity and </w:t>
      </w:r>
      <w:ins w:id="745" w:author="University of Newcastle" w:date="2015-07-02T16:19:00Z">
        <w:r w:rsidR="000823AB">
          <w:rPr>
            <w:rFonts w:ascii="Arial" w:hAnsi="Arial" w:cs="Arial"/>
          </w:rPr>
          <w:t xml:space="preserve">developmental transition to </w:t>
        </w:r>
      </w:ins>
      <w:r w:rsidR="000E0677">
        <w:rPr>
          <w:rFonts w:ascii="Arial" w:hAnsi="Arial" w:cs="Arial"/>
        </w:rPr>
        <w:t>flowering</w:t>
      </w:r>
      <w:ins w:id="746" w:author="University of Newcastle" w:date="2015-07-02T16:20:00Z">
        <w:r w:rsidR="000823AB">
          <w:rPr>
            <w:rFonts w:ascii="Arial" w:hAnsi="Arial" w:cs="Arial"/>
          </w:rPr>
          <w:t>. It is only at this point that</w:t>
        </w:r>
      </w:ins>
      <w:del w:id="747" w:author="University of Newcastle" w:date="2015-07-02T16:20:00Z">
        <w:r w:rsidR="000E0677" w:rsidDel="000823AB">
          <w:rPr>
            <w:rFonts w:ascii="Arial" w:hAnsi="Arial" w:cs="Arial"/>
          </w:rPr>
          <w:delText>,</w:delText>
        </w:r>
      </w:del>
      <w:r w:rsidR="00D8648A">
        <w:rPr>
          <w:rFonts w:ascii="Arial" w:hAnsi="Arial" w:cs="Arial"/>
        </w:rPr>
        <w:t xml:space="preserve"> the cereal can </w:t>
      </w:r>
      <w:del w:id="748" w:author="University of Newcastle" w:date="2015-07-02T16:20:00Z">
        <w:r w:rsidR="00D8648A" w:rsidDel="000823AB">
          <w:rPr>
            <w:rFonts w:ascii="Arial" w:hAnsi="Arial" w:cs="Arial"/>
          </w:rPr>
          <w:delText xml:space="preserve">then </w:delText>
        </w:r>
      </w:del>
      <w:r w:rsidR="00D8648A">
        <w:rPr>
          <w:rFonts w:ascii="Arial" w:hAnsi="Arial" w:cs="Arial"/>
        </w:rPr>
        <w:t xml:space="preserve">transition from </w:t>
      </w:r>
      <w:ins w:id="749" w:author="University of Newcastle" w:date="2015-07-02T16:20:00Z">
        <w:r w:rsidR="000823AB">
          <w:rPr>
            <w:rFonts w:ascii="Arial" w:hAnsi="Arial" w:cs="Arial"/>
          </w:rPr>
          <w:t xml:space="preserve">its state of </w:t>
        </w:r>
      </w:ins>
      <w:r w:rsidR="00D8648A">
        <w:rPr>
          <w:rFonts w:ascii="Arial" w:hAnsi="Arial" w:cs="Arial"/>
        </w:rPr>
        <w:t xml:space="preserve">vegetative </w:t>
      </w:r>
      <w:del w:id="750" w:author="University of Newcastle" w:date="2015-07-02T16:20:00Z">
        <w:r w:rsidR="00D8648A" w:rsidDel="000823AB">
          <w:rPr>
            <w:rFonts w:ascii="Arial" w:hAnsi="Arial" w:cs="Arial"/>
          </w:rPr>
          <w:delText xml:space="preserve">growth </w:delText>
        </w:r>
      </w:del>
      <w:ins w:id="751" w:author="University of Newcastle" w:date="2015-07-02T16:20:00Z">
        <w:r w:rsidR="000823AB">
          <w:rPr>
            <w:rFonts w:ascii="Arial" w:hAnsi="Arial" w:cs="Arial"/>
          </w:rPr>
          <w:t xml:space="preserve">development </w:t>
        </w:r>
      </w:ins>
      <w:r w:rsidR="00D8648A">
        <w:rPr>
          <w:rFonts w:ascii="Arial" w:hAnsi="Arial" w:cs="Arial"/>
        </w:rPr>
        <w:t xml:space="preserve">to a </w:t>
      </w:r>
      <w:ins w:id="752" w:author="University of Newcastle" w:date="2015-07-02T16:21:00Z">
        <w:r w:rsidR="000823AB">
          <w:rPr>
            <w:rFonts w:ascii="Arial" w:hAnsi="Arial" w:cs="Arial"/>
          </w:rPr>
          <w:t xml:space="preserve">state of </w:t>
        </w:r>
      </w:ins>
      <w:r w:rsidR="00D8648A">
        <w:rPr>
          <w:rFonts w:ascii="Arial" w:hAnsi="Arial" w:cs="Arial"/>
        </w:rPr>
        <w:t xml:space="preserve">reproductive </w:t>
      </w:r>
      <w:ins w:id="753" w:author="University of Newcastle" w:date="2015-07-02T16:21:00Z">
        <w:r w:rsidR="000823AB">
          <w:rPr>
            <w:rFonts w:ascii="Arial" w:hAnsi="Arial" w:cs="Arial"/>
          </w:rPr>
          <w:t>growth</w:t>
        </w:r>
      </w:ins>
      <w:del w:id="754" w:author="University of Newcastle" w:date="2015-07-02T16:21:00Z">
        <w:r w:rsidR="00D8648A" w:rsidDel="000823AB">
          <w:rPr>
            <w:rFonts w:ascii="Arial" w:hAnsi="Arial" w:cs="Arial"/>
          </w:rPr>
          <w:delText>state</w:delText>
        </w:r>
      </w:del>
      <w:r w:rsidR="00D8648A">
        <w:rPr>
          <w:rFonts w:ascii="Arial" w:hAnsi="Arial" w:cs="Arial"/>
        </w:rPr>
        <w:t>.</w:t>
      </w:r>
    </w:p>
    <w:p w:rsidR="00C373E0" w:rsidRPr="009B3AA5" w:rsidRDefault="009B3AA5">
      <w:pPr>
        <w:rPr>
          <w:rFonts w:ascii="Arial" w:hAnsi="Arial" w:cs="Arial"/>
        </w:rPr>
      </w:pPr>
      <w:del w:id="755" w:author="University of Newcastle" w:date="2015-07-02T16:21:00Z">
        <w:r w:rsidDel="000823AB">
          <w:rPr>
            <w:rFonts w:ascii="Arial" w:hAnsi="Arial" w:cs="Arial"/>
          </w:rPr>
          <w:delText xml:space="preserve">While there are a number of parallels between vernalisation response in </w:delText>
        </w:r>
        <w:r w:rsidDel="000823AB">
          <w:rPr>
            <w:rFonts w:ascii="Arial" w:hAnsi="Arial" w:cs="Arial"/>
            <w:i/>
          </w:rPr>
          <w:delText>Arabidopsis</w:delText>
        </w:r>
        <w:r w:rsidDel="000823AB">
          <w:rPr>
            <w:rFonts w:ascii="Arial" w:hAnsi="Arial" w:cs="Arial"/>
          </w:rPr>
          <w:delText xml:space="preserve"> and cereals, in terms of being epigenetic in nature and </w:delText>
        </w:r>
        <w:r w:rsidR="00CB6661" w:rsidDel="000823AB">
          <w:rPr>
            <w:rFonts w:ascii="Arial" w:hAnsi="Arial" w:cs="Arial"/>
          </w:rPr>
          <w:delText xml:space="preserve">some </w:delText>
        </w:r>
        <w:r w:rsidDel="000823AB">
          <w:rPr>
            <w:rFonts w:ascii="Arial" w:hAnsi="Arial" w:cs="Arial"/>
          </w:rPr>
          <w:delText>sequence homology, this is w</w:delText>
        </w:r>
        <w:r w:rsidR="00CB6661" w:rsidDel="000823AB">
          <w:rPr>
            <w:rFonts w:ascii="Arial" w:hAnsi="Arial" w:cs="Arial"/>
          </w:rPr>
          <w:delText>here the parallels end</w:delText>
        </w:r>
        <w:r w:rsidDel="000823AB">
          <w:rPr>
            <w:rFonts w:ascii="Arial" w:hAnsi="Arial" w:cs="Arial"/>
          </w:rPr>
          <w:delText xml:space="preserve">. </w:delText>
        </w:r>
        <w:r w:rsidR="00131A98" w:rsidDel="000823AB">
          <w:rPr>
            <w:rFonts w:ascii="Arial" w:hAnsi="Arial" w:cs="Arial"/>
          </w:rPr>
          <w:delText>While</w:delText>
        </w:r>
      </w:del>
      <w:ins w:id="756" w:author="University of Newcastle" w:date="2015-07-02T16:21:00Z">
        <w:r w:rsidR="000823AB">
          <w:rPr>
            <w:rFonts w:ascii="Arial" w:hAnsi="Arial" w:cs="Arial"/>
          </w:rPr>
          <w:t>Taken together,</w:t>
        </w:r>
      </w:ins>
      <w:r w:rsidR="00131A98">
        <w:rPr>
          <w:rFonts w:ascii="Arial" w:hAnsi="Arial" w:cs="Arial"/>
        </w:rPr>
        <w:t xml:space="preserve"> the</w:t>
      </w:r>
      <w:r>
        <w:rPr>
          <w:rFonts w:ascii="Arial" w:hAnsi="Arial" w:cs="Arial"/>
        </w:rPr>
        <w:t xml:space="preserve"> lack of an FLC </w:t>
      </w:r>
      <w:del w:id="757" w:author="University of Newcastle" w:date="2015-07-02T16:22:00Z">
        <w:r w:rsidDel="000823AB">
          <w:rPr>
            <w:rFonts w:ascii="Arial" w:hAnsi="Arial" w:cs="Arial"/>
          </w:rPr>
          <w:delText>equivalent</w:delText>
        </w:r>
      </w:del>
      <w:ins w:id="758" w:author="University of Newcastle" w:date="2015-07-02T16:22:00Z">
        <w:r w:rsidR="000823AB">
          <w:rPr>
            <w:rFonts w:ascii="Arial" w:hAnsi="Arial" w:cs="Arial"/>
          </w:rPr>
          <w:t>homolog</w:t>
        </w:r>
      </w:ins>
      <w:r w:rsidR="00131A98">
        <w:rPr>
          <w:rFonts w:ascii="Arial" w:hAnsi="Arial" w:cs="Arial"/>
        </w:rPr>
        <w:t>,</w:t>
      </w:r>
      <w:r>
        <w:rPr>
          <w:rFonts w:ascii="Arial" w:hAnsi="Arial" w:cs="Arial"/>
        </w:rPr>
        <w:t xml:space="preserve"> </w:t>
      </w:r>
      <w:ins w:id="759" w:author="University of Newcastle" w:date="2015-07-02T16:23:00Z">
        <w:r w:rsidR="00B22B38">
          <w:rPr>
            <w:rFonts w:ascii="Arial" w:hAnsi="Arial" w:cs="Arial"/>
          </w:rPr>
          <w:t xml:space="preserve">in addition to </w:t>
        </w:r>
      </w:ins>
      <w:r>
        <w:rPr>
          <w:rFonts w:ascii="Arial" w:hAnsi="Arial" w:cs="Arial"/>
        </w:rPr>
        <w:t xml:space="preserve">the dual </w:t>
      </w:r>
      <w:del w:id="760" w:author="University of Newcastle" w:date="2015-07-02T16:22:00Z">
        <w:r w:rsidDel="000823AB">
          <w:rPr>
            <w:rFonts w:ascii="Arial" w:hAnsi="Arial" w:cs="Arial"/>
          </w:rPr>
          <w:delText>acting role</w:delText>
        </w:r>
      </w:del>
      <w:ins w:id="761" w:author="University of Newcastle" w:date="2015-07-02T16:23:00Z">
        <w:r w:rsidR="00B22B38">
          <w:rPr>
            <w:rFonts w:ascii="Arial" w:hAnsi="Arial" w:cs="Arial"/>
          </w:rPr>
          <w:t>functionality</w:t>
        </w:r>
      </w:ins>
      <w:r>
        <w:rPr>
          <w:rFonts w:ascii="Arial" w:hAnsi="Arial" w:cs="Arial"/>
        </w:rPr>
        <w:t xml:space="preserve"> of </w:t>
      </w:r>
      <w:r w:rsidR="00131A98">
        <w:rPr>
          <w:rFonts w:ascii="Arial" w:hAnsi="Arial" w:cs="Arial"/>
        </w:rPr>
        <w:t>VRN1</w:t>
      </w:r>
      <w:ins w:id="762" w:author="University of Newcastle" w:date="2015-07-02T16:22:00Z">
        <w:r w:rsidR="000823AB">
          <w:rPr>
            <w:rFonts w:ascii="Arial" w:hAnsi="Arial" w:cs="Arial"/>
          </w:rPr>
          <w:t xml:space="preserve">, </w:t>
        </w:r>
      </w:ins>
      <w:del w:id="763" w:author="University of Newcastle" w:date="2015-07-02T16:22:00Z">
        <w:r w:rsidR="00131A98" w:rsidDel="000823AB">
          <w:rPr>
            <w:rFonts w:ascii="Arial" w:hAnsi="Arial" w:cs="Arial"/>
          </w:rPr>
          <w:delText xml:space="preserve"> as </w:delText>
        </w:r>
      </w:del>
      <w:r w:rsidR="00131A98">
        <w:rPr>
          <w:rFonts w:ascii="Arial" w:hAnsi="Arial" w:cs="Arial"/>
        </w:rPr>
        <w:t xml:space="preserve">both </w:t>
      </w:r>
      <w:ins w:id="764" w:author="University of Newcastle" w:date="2015-07-02T16:22:00Z">
        <w:r w:rsidR="000823AB">
          <w:rPr>
            <w:rFonts w:ascii="Arial" w:hAnsi="Arial" w:cs="Arial"/>
          </w:rPr>
          <w:t xml:space="preserve">as </w:t>
        </w:r>
      </w:ins>
      <w:r w:rsidR="00131A98">
        <w:rPr>
          <w:rFonts w:ascii="Arial" w:hAnsi="Arial" w:cs="Arial"/>
        </w:rPr>
        <w:t xml:space="preserve">a meristem identity factor </w:t>
      </w:r>
      <w:ins w:id="765" w:author="University of Newcastle" w:date="2015-07-02T16:22:00Z">
        <w:r w:rsidR="000823AB">
          <w:rPr>
            <w:rFonts w:ascii="Arial" w:hAnsi="Arial" w:cs="Arial"/>
          </w:rPr>
          <w:t>and as a</w:t>
        </w:r>
      </w:ins>
      <w:del w:id="766" w:author="University of Newcastle" w:date="2015-07-02T16:22:00Z">
        <w:r w:rsidR="00131A98" w:rsidDel="000823AB">
          <w:rPr>
            <w:rFonts w:ascii="Arial" w:hAnsi="Arial" w:cs="Arial"/>
          </w:rPr>
          <w:delText xml:space="preserve">that promotes flowering and a </w:delText>
        </w:r>
      </w:del>
      <w:ins w:id="767" w:author="University of Newcastle" w:date="2015-07-02T16:22:00Z">
        <w:r w:rsidR="000823AB">
          <w:rPr>
            <w:rFonts w:ascii="Arial" w:hAnsi="Arial" w:cs="Arial"/>
          </w:rPr>
          <w:t xml:space="preserve"> </w:t>
        </w:r>
      </w:ins>
      <w:r w:rsidR="00131A98">
        <w:rPr>
          <w:rFonts w:ascii="Arial" w:hAnsi="Arial" w:cs="Arial"/>
        </w:rPr>
        <w:t xml:space="preserve">represser of </w:t>
      </w:r>
      <w:r w:rsidR="00131A98">
        <w:rPr>
          <w:rFonts w:ascii="Arial" w:hAnsi="Arial" w:cs="Arial"/>
          <w:i/>
        </w:rPr>
        <w:t xml:space="preserve">VRN2 </w:t>
      </w:r>
      <w:r w:rsidR="00131A98">
        <w:rPr>
          <w:rFonts w:ascii="Arial" w:hAnsi="Arial" w:cs="Arial"/>
        </w:rPr>
        <w:t xml:space="preserve">expression, demonstrates a </w:t>
      </w:r>
      <w:ins w:id="768" w:author="University of Newcastle" w:date="2015-07-02T16:24:00Z">
        <w:r w:rsidR="00B22B38">
          <w:rPr>
            <w:rFonts w:ascii="Arial" w:hAnsi="Arial" w:cs="Arial"/>
          </w:rPr>
          <w:t xml:space="preserve">genetic </w:t>
        </w:r>
      </w:ins>
      <w:r w:rsidR="00131A98">
        <w:rPr>
          <w:rFonts w:ascii="Arial" w:hAnsi="Arial" w:cs="Arial"/>
        </w:rPr>
        <w:t>divergence</w:t>
      </w:r>
      <w:r w:rsidR="009032D2">
        <w:rPr>
          <w:rFonts w:ascii="Arial" w:hAnsi="Arial" w:cs="Arial"/>
        </w:rPr>
        <w:t xml:space="preserve"> </w:t>
      </w:r>
      <w:ins w:id="769" w:author="University of Newcastle" w:date="2015-07-02T16:24:00Z">
        <w:r w:rsidR="00B22B38">
          <w:rPr>
            <w:rFonts w:ascii="Arial" w:hAnsi="Arial" w:cs="Arial"/>
          </w:rPr>
          <w:t xml:space="preserve">of the cereals </w:t>
        </w:r>
      </w:ins>
      <w:r w:rsidR="009032D2">
        <w:rPr>
          <w:rFonts w:ascii="Arial" w:hAnsi="Arial" w:cs="Arial"/>
        </w:rPr>
        <w:t xml:space="preserve">from the </w:t>
      </w:r>
      <w:proofErr w:type="spellStart"/>
      <w:r w:rsidR="009032D2">
        <w:rPr>
          <w:rFonts w:ascii="Arial" w:hAnsi="Arial" w:cs="Arial"/>
        </w:rPr>
        <w:t>dictot</w:t>
      </w:r>
      <w:proofErr w:type="spellEnd"/>
      <w:ins w:id="770" w:author="University of Newcastle" w:date="2015-07-02T16:24:00Z">
        <w:r w:rsidR="00B22B38">
          <w:rPr>
            <w:rFonts w:ascii="Arial" w:hAnsi="Arial" w:cs="Arial"/>
          </w:rPr>
          <w:t xml:space="preserve"> plant</w:t>
        </w:r>
      </w:ins>
      <w:r w:rsidR="009032D2">
        <w:rPr>
          <w:rFonts w:ascii="Arial" w:hAnsi="Arial" w:cs="Arial"/>
        </w:rPr>
        <w:t xml:space="preserve">s </w:t>
      </w:r>
      <w:del w:id="771" w:author="University of Newcastle" w:date="2015-07-02T16:25:00Z">
        <w:r w:rsidR="009032D2" w:rsidDel="00B22B38">
          <w:rPr>
            <w:rFonts w:ascii="Arial" w:hAnsi="Arial" w:cs="Arial"/>
          </w:rPr>
          <w:delText xml:space="preserve">with </w:delText>
        </w:r>
      </w:del>
      <w:ins w:id="772" w:author="University of Newcastle" w:date="2015-07-02T16:25:00Z">
        <w:r w:rsidR="00B22B38">
          <w:rPr>
            <w:rFonts w:ascii="Arial" w:hAnsi="Arial" w:cs="Arial"/>
          </w:rPr>
          <w:t xml:space="preserve">in </w:t>
        </w:r>
      </w:ins>
      <w:r w:rsidR="009032D2">
        <w:rPr>
          <w:rFonts w:ascii="Arial" w:hAnsi="Arial" w:cs="Arial"/>
        </w:rPr>
        <w:t>regard</w:t>
      </w:r>
      <w:ins w:id="773" w:author="University of Newcastle" w:date="2015-07-02T16:25:00Z">
        <w:r w:rsidR="00B22B38">
          <w:rPr>
            <w:rFonts w:ascii="Arial" w:hAnsi="Arial" w:cs="Arial"/>
          </w:rPr>
          <w:t>s</w:t>
        </w:r>
      </w:ins>
      <w:r w:rsidR="009032D2">
        <w:rPr>
          <w:rFonts w:ascii="Arial" w:hAnsi="Arial" w:cs="Arial"/>
        </w:rPr>
        <w:t xml:space="preserve"> to</w:t>
      </w:r>
      <w:r w:rsidR="00131A98">
        <w:rPr>
          <w:rFonts w:ascii="Arial" w:hAnsi="Arial" w:cs="Arial"/>
        </w:rPr>
        <w:t xml:space="preserve"> the</w:t>
      </w:r>
      <w:ins w:id="774" w:author="University of Newcastle" w:date="2015-07-02T16:23:00Z">
        <w:r w:rsidR="00B22B38">
          <w:rPr>
            <w:rFonts w:ascii="Arial" w:hAnsi="Arial" w:cs="Arial"/>
          </w:rPr>
          <w:t>ir</w:t>
        </w:r>
      </w:ins>
      <w:r w:rsidR="00131A98">
        <w:rPr>
          <w:rFonts w:ascii="Arial" w:hAnsi="Arial" w:cs="Arial"/>
        </w:rPr>
        <w:t xml:space="preserve"> </w:t>
      </w:r>
      <w:del w:id="775" w:author="University of Newcastle" w:date="2015-07-02T16:25:00Z">
        <w:r w:rsidR="00131A98" w:rsidDel="00B22B38">
          <w:rPr>
            <w:rFonts w:ascii="Arial" w:hAnsi="Arial" w:cs="Arial"/>
          </w:rPr>
          <w:delText xml:space="preserve">genetic </w:delText>
        </w:r>
      </w:del>
      <w:r w:rsidR="00131A98">
        <w:rPr>
          <w:rFonts w:ascii="Arial" w:hAnsi="Arial" w:cs="Arial"/>
        </w:rPr>
        <w:t>response to vernalisation.</w:t>
      </w:r>
    </w:p>
    <w:p w:rsidR="0030502B" w:rsidRDefault="0030502B">
      <w:pPr>
        <w:rPr>
          <w:rFonts w:ascii="Arial" w:hAnsi="Arial" w:cs="Arial"/>
        </w:rPr>
      </w:pPr>
    </w:p>
    <w:p w:rsidR="00AC5144" w:rsidRPr="00AC5144" w:rsidRDefault="00AC5144" w:rsidP="00AC5144">
      <w:pPr>
        <w:rPr>
          <w:rFonts w:ascii="Arial" w:hAnsi="Arial" w:cs="Arial"/>
        </w:rPr>
      </w:pPr>
      <w:r w:rsidRPr="00AC5144">
        <w:rPr>
          <w:rFonts w:ascii="Arial" w:hAnsi="Arial" w:cs="Arial"/>
        </w:rPr>
        <w:t>Vernalisation in</w:t>
      </w:r>
      <w:r w:rsidR="00A07F1A">
        <w:rPr>
          <w:rFonts w:ascii="Arial" w:hAnsi="Arial" w:cs="Arial"/>
        </w:rPr>
        <w:t xml:space="preserve"> the </w:t>
      </w:r>
      <w:proofErr w:type="spellStart"/>
      <w:r w:rsidR="00A07F1A" w:rsidRPr="00A07F1A">
        <w:rPr>
          <w:rFonts w:ascii="Arial" w:hAnsi="Arial" w:cs="Arial"/>
          <w:i/>
        </w:rPr>
        <w:t>Asteraceae</w:t>
      </w:r>
      <w:proofErr w:type="spellEnd"/>
    </w:p>
    <w:p w:rsidR="002C2536" w:rsidRDefault="00AC5144" w:rsidP="002C2536">
      <w:pPr>
        <w:rPr>
          <w:rFonts w:ascii="Arial" w:hAnsi="Arial" w:cs="Arial"/>
        </w:rPr>
      </w:pPr>
      <w:r w:rsidRPr="00AC5144">
        <w:rPr>
          <w:rFonts w:ascii="Arial" w:hAnsi="Arial" w:cs="Arial"/>
        </w:rPr>
        <w:t xml:space="preserve">While much </w:t>
      </w:r>
      <w:ins w:id="776" w:author="University of Newcastle" w:date="2015-07-03T07:29:00Z">
        <w:r w:rsidR="002335FF">
          <w:rPr>
            <w:rFonts w:ascii="Arial" w:hAnsi="Arial" w:cs="Arial"/>
          </w:rPr>
          <w:t xml:space="preserve">of the historic </w:t>
        </w:r>
      </w:ins>
      <w:r w:rsidRPr="00AC5144">
        <w:rPr>
          <w:rFonts w:ascii="Arial" w:hAnsi="Arial" w:cs="Arial"/>
        </w:rPr>
        <w:t xml:space="preserve">research </w:t>
      </w:r>
      <w:ins w:id="777" w:author="University of Newcastle" w:date="2015-07-03T07:28:00Z">
        <w:r w:rsidR="002335FF">
          <w:rPr>
            <w:rFonts w:ascii="Arial" w:hAnsi="Arial" w:cs="Arial"/>
          </w:rPr>
          <w:t xml:space="preserve">attention </w:t>
        </w:r>
      </w:ins>
      <w:r w:rsidRPr="00AC5144">
        <w:rPr>
          <w:rFonts w:ascii="Arial" w:hAnsi="Arial" w:cs="Arial"/>
        </w:rPr>
        <w:t xml:space="preserve">has </w:t>
      </w:r>
      <w:ins w:id="778" w:author="University of Newcastle" w:date="2015-07-03T07:29:00Z">
        <w:r w:rsidR="002335FF">
          <w:rPr>
            <w:rFonts w:ascii="Arial" w:hAnsi="Arial" w:cs="Arial"/>
          </w:rPr>
          <w:t xml:space="preserve">focused on </w:t>
        </w:r>
      </w:ins>
      <w:del w:id="779" w:author="University of Newcastle" w:date="2015-07-03T07:29:00Z">
        <w:r w:rsidR="00A07F1A" w:rsidDel="002335FF">
          <w:rPr>
            <w:rFonts w:ascii="Arial" w:hAnsi="Arial" w:cs="Arial"/>
          </w:rPr>
          <w:delText>into</w:delText>
        </w:r>
        <w:r w:rsidRPr="00AC5144" w:rsidDel="002335FF">
          <w:rPr>
            <w:rFonts w:ascii="Arial" w:hAnsi="Arial" w:cs="Arial"/>
          </w:rPr>
          <w:delText xml:space="preserve"> </w:delText>
        </w:r>
      </w:del>
      <w:r w:rsidRPr="00AC5144">
        <w:rPr>
          <w:rFonts w:ascii="Arial" w:hAnsi="Arial" w:cs="Arial"/>
        </w:rPr>
        <w:t xml:space="preserve">the vernalisation response </w:t>
      </w:r>
      <w:del w:id="780" w:author="University of Newcastle" w:date="2015-07-03T07:29:00Z">
        <w:r w:rsidRPr="00AC5144" w:rsidDel="002335FF">
          <w:rPr>
            <w:rFonts w:ascii="Arial" w:hAnsi="Arial" w:cs="Arial"/>
          </w:rPr>
          <w:delText xml:space="preserve">in </w:delText>
        </w:r>
      </w:del>
      <w:ins w:id="781" w:author="University of Newcastle" w:date="2015-07-03T07:29:00Z">
        <w:r w:rsidR="002335FF">
          <w:rPr>
            <w:rFonts w:ascii="Arial" w:hAnsi="Arial" w:cs="Arial"/>
          </w:rPr>
          <w:t>of</w:t>
        </w:r>
        <w:r w:rsidR="002335FF" w:rsidRPr="00AC5144">
          <w:rPr>
            <w:rFonts w:ascii="Arial" w:hAnsi="Arial" w:cs="Arial"/>
          </w:rPr>
          <w:t xml:space="preserve"> </w:t>
        </w:r>
      </w:ins>
      <w:r w:rsidRPr="00AC5144">
        <w:rPr>
          <w:rFonts w:ascii="Arial" w:hAnsi="Arial" w:cs="Arial"/>
        </w:rPr>
        <w:t xml:space="preserve">major crop species and </w:t>
      </w:r>
      <w:ins w:id="782" w:author="University of Newcastle" w:date="2015-07-03T07:29:00Z">
        <w:r w:rsidR="002335FF">
          <w:rPr>
            <w:rFonts w:ascii="Arial" w:hAnsi="Arial" w:cs="Arial"/>
          </w:rPr>
          <w:t xml:space="preserve">the genetic model plant </w:t>
        </w:r>
      </w:ins>
      <w:r w:rsidRPr="00AC5144">
        <w:rPr>
          <w:rFonts w:ascii="Arial" w:hAnsi="Arial" w:cs="Arial"/>
          <w:i/>
        </w:rPr>
        <w:t>Arabidopsis</w:t>
      </w:r>
      <w:r w:rsidRPr="00AC5144">
        <w:rPr>
          <w:rFonts w:ascii="Arial" w:hAnsi="Arial" w:cs="Arial"/>
        </w:rPr>
        <w:t xml:space="preserve">, current research regarding the vernalisation response in safflower, and indeed, other members of the </w:t>
      </w:r>
      <w:proofErr w:type="spellStart"/>
      <w:r w:rsidRPr="00AC5144">
        <w:rPr>
          <w:rFonts w:ascii="Arial" w:hAnsi="Arial" w:cs="Arial"/>
          <w:i/>
        </w:rPr>
        <w:t>Asteraceae</w:t>
      </w:r>
      <w:proofErr w:type="spellEnd"/>
      <w:r w:rsidR="009032D2">
        <w:rPr>
          <w:rFonts w:ascii="Arial" w:hAnsi="Arial" w:cs="Arial"/>
        </w:rPr>
        <w:t xml:space="preserve"> family</w:t>
      </w:r>
      <w:r w:rsidRPr="00AC5144">
        <w:rPr>
          <w:rFonts w:ascii="Arial" w:hAnsi="Arial" w:cs="Arial"/>
        </w:rPr>
        <w:t xml:space="preserve"> </w:t>
      </w:r>
      <w:r w:rsidR="009032D2">
        <w:rPr>
          <w:rFonts w:ascii="Arial" w:hAnsi="Arial" w:cs="Arial"/>
        </w:rPr>
        <w:t>(</w:t>
      </w:r>
      <w:r w:rsidRPr="00AC5144">
        <w:rPr>
          <w:rFonts w:ascii="Arial" w:hAnsi="Arial" w:cs="Arial"/>
        </w:rPr>
        <w:t xml:space="preserve">one of the largest and most diverse </w:t>
      </w:r>
      <w:del w:id="783" w:author="University of Newcastle" w:date="2015-07-03T07:30:00Z">
        <w:r w:rsidRPr="00AC5144" w:rsidDel="002335FF">
          <w:rPr>
            <w:rFonts w:ascii="Arial" w:hAnsi="Arial" w:cs="Arial"/>
          </w:rPr>
          <w:delText xml:space="preserve">of the </w:delText>
        </w:r>
      </w:del>
      <w:r w:rsidRPr="00AC5144">
        <w:rPr>
          <w:rFonts w:ascii="Arial" w:hAnsi="Arial" w:cs="Arial"/>
        </w:rPr>
        <w:t>flowering plant families</w:t>
      </w:r>
      <w:r w:rsidR="009032D2">
        <w:rPr>
          <w:rFonts w:ascii="Arial" w:hAnsi="Arial" w:cs="Arial"/>
        </w:rPr>
        <w:t>)</w:t>
      </w:r>
      <w:r w:rsidRPr="00AC5144">
        <w:rPr>
          <w:rFonts w:ascii="Arial" w:hAnsi="Arial" w:cs="Arial"/>
        </w:rPr>
        <w:t xml:space="preserve"> is scarce. Early research in lettuce (</w:t>
      </w:r>
      <w:proofErr w:type="spellStart"/>
      <w:r w:rsidRPr="00AC5144">
        <w:rPr>
          <w:rFonts w:ascii="Arial" w:hAnsi="Arial" w:cs="Arial"/>
          <w:i/>
        </w:rPr>
        <w:t>Lactuca</w:t>
      </w:r>
      <w:proofErr w:type="spellEnd"/>
      <w:r w:rsidRPr="00AC5144">
        <w:rPr>
          <w:rFonts w:ascii="Arial" w:hAnsi="Arial" w:cs="Arial"/>
          <w:i/>
        </w:rPr>
        <w:t xml:space="preserve"> </w:t>
      </w:r>
      <w:proofErr w:type="spellStart"/>
      <w:r w:rsidRPr="00AC5144">
        <w:rPr>
          <w:rFonts w:ascii="Arial" w:hAnsi="Arial" w:cs="Arial"/>
          <w:i/>
        </w:rPr>
        <w:t>sativa</w:t>
      </w:r>
      <w:proofErr w:type="spellEnd"/>
      <w:r w:rsidRPr="00AC5144">
        <w:rPr>
          <w:rFonts w:ascii="Arial" w:hAnsi="Arial" w:cs="Arial"/>
        </w:rPr>
        <w:t xml:space="preserve">) </w:t>
      </w:r>
      <w:del w:id="784" w:author="University of Newcastle" w:date="2015-07-03T07:30:00Z">
        <w:r w:rsidRPr="00AC5144" w:rsidDel="002335FF">
          <w:rPr>
            <w:rFonts w:ascii="Arial" w:hAnsi="Arial" w:cs="Arial"/>
          </w:rPr>
          <w:delText xml:space="preserve">observed </w:delText>
        </w:r>
      </w:del>
      <w:ins w:id="785" w:author="University of Newcastle" w:date="2015-07-03T07:30:00Z">
        <w:r w:rsidR="002335FF">
          <w:rPr>
            <w:rFonts w:ascii="Arial" w:hAnsi="Arial" w:cs="Arial"/>
          </w:rPr>
          <w:t>reported</w:t>
        </w:r>
        <w:r w:rsidR="002335FF" w:rsidRPr="00AC5144">
          <w:rPr>
            <w:rFonts w:ascii="Arial" w:hAnsi="Arial" w:cs="Arial"/>
          </w:rPr>
          <w:t xml:space="preserve"> </w:t>
        </w:r>
      </w:ins>
      <w:r w:rsidRPr="00AC5144">
        <w:rPr>
          <w:rFonts w:ascii="Arial" w:hAnsi="Arial" w:cs="Arial"/>
        </w:rPr>
        <w:t>that germinated seed</w:t>
      </w:r>
      <w:del w:id="786" w:author="University of Newcastle" w:date="2015-07-03T07:30:00Z">
        <w:r w:rsidRPr="00AC5144" w:rsidDel="002335FF">
          <w:rPr>
            <w:rFonts w:ascii="Arial" w:hAnsi="Arial" w:cs="Arial"/>
          </w:rPr>
          <w:delText>s</w:delText>
        </w:r>
      </w:del>
      <w:r w:rsidRPr="00AC5144">
        <w:rPr>
          <w:rFonts w:ascii="Arial" w:hAnsi="Arial" w:cs="Arial"/>
        </w:rPr>
        <w:t xml:space="preserve"> that </w:t>
      </w:r>
      <w:del w:id="787" w:author="University of Newcastle" w:date="2015-07-03T07:30:00Z">
        <w:r w:rsidRPr="00AC5144" w:rsidDel="002335FF">
          <w:rPr>
            <w:rFonts w:ascii="Arial" w:hAnsi="Arial" w:cs="Arial"/>
          </w:rPr>
          <w:delText xml:space="preserve">were </w:delText>
        </w:r>
      </w:del>
      <w:ins w:id="788" w:author="University of Newcastle" w:date="2015-07-03T07:30:00Z">
        <w:r w:rsidR="002335FF">
          <w:rPr>
            <w:rFonts w:ascii="Arial" w:hAnsi="Arial" w:cs="Arial"/>
          </w:rPr>
          <w:t>had been</w:t>
        </w:r>
        <w:r w:rsidR="002335FF" w:rsidRPr="00AC5144">
          <w:rPr>
            <w:rFonts w:ascii="Arial" w:hAnsi="Arial" w:cs="Arial"/>
          </w:rPr>
          <w:t xml:space="preserve"> </w:t>
        </w:r>
      </w:ins>
      <w:r w:rsidRPr="00AC5144">
        <w:rPr>
          <w:rFonts w:ascii="Arial" w:hAnsi="Arial" w:cs="Arial"/>
        </w:rPr>
        <w:t xml:space="preserve">vernalised prior to planting responded by </w:t>
      </w:r>
      <w:ins w:id="789" w:author="University of Newcastle" w:date="2015-07-03T07:31:00Z">
        <w:r w:rsidR="002335FF">
          <w:rPr>
            <w:rFonts w:ascii="Arial" w:hAnsi="Arial" w:cs="Arial"/>
          </w:rPr>
          <w:t xml:space="preserve">progressing to the </w:t>
        </w:r>
      </w:ins>
      <w:r w:rsidRPr="00AC5144">
        <w:rPr>
          <w:rFonts w:ascii="Arial" w:hAnsi="Arial" w:cs="Arial"/>
        </w:rPr>
        <w:t xml:space="preserve">bolting </w:t>
      </w:r>
      <w:ins w:id="790" w:author="University of Newcastle" w:date="2015-07-03T07:31:00Z">
        <w:r w:rsidR="002335FF">
          <w:rPr>
            <w:rFonts w:ascii="Arial" w:hAnsi="Arial" w:cs="Arial"/>
          </w:rPr>
          <w:t xml:space="preserve">stage </w:t>
        </w:r>
      </w:ins>
      <w:r w:rsidRPr="00AC5144">
        <w:rPr>
          <w:rFonts w:ascii="Arial" w:hAnsi="Arial" w:cs="Arial"/>
        </w:rPr>
        <w:t xml:space="preserve">up to four weeks earlier than </w:t>
      </w:r>
      <w:proofErr w:type="spellStart"/>
      <w:r w:rsidRPr="00AC5144">
        <w:rPr>
          <w:rFonts w:ascii="Arial" w:hAnsi="Arial" w:cs="Arial"/>
        </w:rPr>
        <w:t>unvernalised</w:t>
      </w:r>
      <w:proofErr w:type="spellEnd"/>
      <w:r w:rsidRPr="00AC5144">
        <w:rPr>
          <w:rFonts w:ascii="Arial" w:hAnsi="Arial" w:cs="Arial"/>
        </w:rPr>
        <w:t xml:space="preserve"> seed</w:t>
      </w:r>
      <w:del w:id="791" w:author="University of Newcastle" w:date="2015-07-03T07:31:00Z">
        <w:r w:rsidRPr="00AC5144" w:rsidDel="002335FF">
          <w:rPr>
            <w:rFonts w:ascii="Arial" w:hAnsi="Arial" w:cs="Arial"/>
          </w:rPr>
          <w:delText>s</w:delText>
        </w:r>
      </w:del>
      <w:r w:rsidRPr="00AC5144">
        <w:rPr>
          <w:rFonts w:ascii="Arial" w:hAnsi="Arial" w:cs="Arial"/>
        </w:rPr>
        <w:t xml:space="preserve"> (Figure </w:t>
      </w:r>
      <w:r w:rsidR="00D8648A">
        <w:rPr>
          <w:rFonts w:ascii="Arial" w:hAnsi="Arial" w:cs="Arial"/>
        </w:rPr>
        <w:t>2</w:t>
      </w:r>
      <w:r w:rsidRPr="00AC5144">
        <w:rPr>
          <w:rFonts w:ascii="Arial" w:hAnsi="Arial" w:cs="Arial"/>
        </w:rPr>
        <w:t xml:space="preserve">) </w:t>
      </w:r>
      <w:r w:rsidRPr="00AC5144">
        <w:rPr>
          <w:rFonts w:ascii="Arial" w:hAnsi="Arial" w:cs="Arial"/>
        </w:rPr>
        <w:fldChar w:fldCharType="begin" w:fldLock="1"/>
      </w:r>
      <w:r w:rsidRPr="00AC5144">
        <w:rPr>
          <w:rFonts w:ascii="Arial" w:hAnsi="Arial" w:cs="Arial"/>
        </w:rPr>
        <w:instrText>ADDIN CSL_CITATION { "citationItems" : [ { "id" : "ITEM-1", "itemData" : { "author" : [ { "dropping-particle" : "", "family" : "Gray", "given" : "S. G.", "non-dropping-particle" : "", "parse-names" : false, "suffix" : "" } ], "container-title" : "Journal of the Council for Scientific and Industrial Research, Australia", "id" : "ITEM-1", "issue" : "3", "issued" : { "date-parts" : [ [ "1942" ] ] }, "page" : "211-212", "title" : "Increased Earlieness of Flowering in Lettuce Through Vernalisation", "type" : "article-journal", "volume" : "15" }, "uris" : [ "http://www.mendeley.com/documents/?uuid=7fd15ca2-5ec7-4992-a8e0-a972e34aeee8" ] }, { "id" : "ITEM-2", "itemData" : { "author" : [ { "dropping-particle" : "", "family" : "Warne", "given" : "L. G. G.", "non-dropping-particle" : "", "parse-names" : false, "suffix" : "" } ], "container-title" : "Nature", "id" : "ITEM-2", "issue" : "4027", "issued" : { "date-parts" : [ [ "1947" ] ] }, "page" : "31-32", "title" : "Vernalization of Lettuce", "type" : "article-journal", "volume" : "159" }, "uris" : [ "http://www.mendeley.com/documents/?uuid=3c85283f-5721-4ce1-9a6a-98c952311a6f" ] }, { "id" : "ITEM-3", "itemData" : { "author" : [ { "dropping-particle" : "", "family" : "Rappapport", "given" : "Lawrence", "non-dropping-particle" : "", "parse-names" : false, "suffix" : "" }, { "dropping-particle" : "", "family" : "Wittwer", "given" : "S H", "non-dropping-particle" : "", "parse-names" : false, "suffix" : "" }, { "dropping-particle" : "", "family" : "Tukey", "given" : "H B", "non-dropping-particle" : "", "parse-names" : false, "suffix" : "" } ], "container-title" : "Nature", "id" : "ITEM-3", "issue" : "4523", "issued" : { "date-parts" : [ [ "1956", "7", "7" ] ] }, "note" : "10.1038/178051a0", "page" : "51", "title" : "Seed Vernalization and Flowering in Lettuce (Lactuca sativa)", "type" : "article-journal", "volume" : "178" }, "uris" : [ "http://www.mendeley.com/documents/?uuid=cac959cc-c59a-497f-8291-bd34ae4831bb" ] } ], "mendeley" : { "formattedCitation" : "(Gray 1942; Warne 1947; Rappapport et al. 1956)", "plainTextFormattedCitation" : "(Gray 1942; Warne 1947; Rappapport et al. 1956)", "previouslyFormattedCitation" : "(Gray 1942; Warne 1947; Rappapport et al. 1956)"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(Gray 1942; Warne 1947; Rappapport et al. 1956)</w:t>
      </w:r>
      <w:r w:rsidRPr="00AC5144">
        <w:rPr>
          <w:rFonts w:ascii="Arial" w:hAnsi="Arial" w:cs="Arial"/>
        </w:rPr>
        <w:fldChar w:fldCharType="end"/>
      </w:r>
      <w:r w:rsidRPr="00AC5144">
        <w:rPr>
          <w:rFonts w:ascii="Arial" w:hAnsi="Arial" w:cs="Arial"/>
        </w:rPr>
        <w:t xml:space="preserve">. Later studies indicated that </w:t>
      </w:r>
      <w:ins w:id="792" w:author="University of Newcastle" w:date="2015-07-03T07:32:00Z">
        <w:r w:rsidR="002335FF">
          <w:rPr>
            <w:rFonts w:ascii="Arial" w:hAnsi="Arial" w:cs="Arial"/>
          </w:rPr>
          <w:t>lettuce indeed</w:t>
        </w:r>
      </w:ins>
      <w:del w:id="793" w:author="University of Newcastle" w:date="2015-07-03T07:32:00Z">
        <w:r w:rsidRPr="00AC5144" w:rsidDel="002335FF">
          <w:rPr>
            <w:rFonts w:ascii="Arial" w:hAnsi="Arial" w:cs="Arial"/>
          </w:rPr>
          <w:delText>in</w:delText>
        </w:r>
      </w:del>
      <w:r w:rsidRPr="00AC5144">
        <w:rPr>
          <w:rFonts w:ascii="Arial" w:hAnsi="Arial" w:cs="Arial"/>
        </w:rPr>
        <w:t xml:space="preserve"> </w:t>
      </w:r>
      <w:proofErr w:type="spellStart"/>
      <w:r w:rsidRPr="00AC5144">
        <w:rPr>
          <w:rFonts w:ascii="Arial" w:hAnsi="Arial" w:cs="Arial"/>
        </w:rPr>
        <w:t>response</w:t>
      </w:r>
      <w:ins w:id="794" w:author="University of Newcastle" w:date="2015-07-03T07:32:00Z">
        <w:r w:rsidR="002335FF">
          <w:rPr>
            <w:rFonts w:ascii="Arial" w:hAnsi="Arial" w:cs="Arial"/>
          </w:rPr>
          <w:t>d</w:t>
        </w:r>
      </w:ins>
      <w:proofErr w:type="spellEnd"/>
      <w:r w:rsidRPr="00AC5144">
        <w:rPr>
          <w:rFonts w:ascii="Arial" w:hAnsi="Arial" w:cs="Arial"/>
        </w:rPr>
        <w:t xml:space="preserve"> to vernalisation </w:t>
      </w:r>
      <w:del w:id="795" w:author="University of Newcastle" w:date="2015-07-03T07:33:00Z">
        <w:r w:rsidRPr="00AC5144" w:rsidDel="002335FF">
          <w:rPr>
            <w:rFonts w:ascii="Arial" w:hAnsi="Arial" w:cs="Arial"/>
          </w:rPr>
          <w:delText xml:space="preserve">temperature cues </w:delText>
        </w:r>
      </w:del>
      <w:r w:rsidRPr="00AC5144">
        <w:rPr>
          <w:rFonts w:ascii="Arial" w:hAnsi="Arial" w:cs="Arial"/>
        </w:rPr>
        <w:t>and extending day length</w:t>
      </w:r>
      <w:ins w:id="796" w:author="University of Newcastle" w:date="2015-07-03T07:33:00Z">
        <w:r w:rsidR="002335FF">
          <w:rPr>
            <w:rFonts w:ascii="Arial" w:hAnsi="Arial" w:cs="Arial"/>
          </w:rPr>
          <w:t xml:space="preserve"> cues.</w:t>
        </w:r>
      </w:ins>
      <w:del w:id="797" w:author="University of Newcastle" w:date="2015-07-03T07:33:00Z">
        <w:r w:rsidRPr="00AC5144" w:rsidDel="002335FF">
          <w:rPr>
            <w:rFonts w:ascii="Arial" w:hAnsi="Arial" w:cs="Arial"/>
          </w:rPr>
          <w:delText>,</w:delText>
        </w:r>
      </w:del>
      <w:r w:rsidRPr="00AC5144">
        <w:rPr>
          <w:rFonts w:ascii="Arial" w:hAnsi="Arial" w:cs="Arial"/>
        </w:rPr>
        <w:t xml:space="preserve"> However, </w:t>
      </w:r>
      <w:ins w:id="798" w:author="University of Newcastle" w:date="2015-07-03T07:33:00Z">
        <w:r w:rsidR="002335FF">
          <w:rPr>
            <w:rFonts w:ascii="Arial" w:hAnsi="Arial" w:cs="Arial"/>
          </w:rPr>
          <w:t xml:space="preserve">this research also showed that lettuce was still able to transition to flowering in the absence of these </w:t>
        </w:r>
      </w:ins>
      <w:ins w:id="799" w:author="University of Newcastle" w:date="2015-07-03T07:34:00Z">
        <w:r w:rsidR="002335FF">
          <w:rPr>
            <w:rFonts w:ascii="Arial" w:hAnsi="Arial" w:cs="Arial"/>
          </w:rPr>
          <w:t>cues</w:t>
        </w:r>
      </w:ins>
      <w:ins w:id="800" w:author="University of Newcastle" w:date="2015-07-03T07:35:00Z">
        <w:r w:rsidR="002335FF">
          <w:rPr>
            <w:rFonts w:ascii="Arial" w:hAnsi="Arial" w:cs="Arial"/>
          </w:rPr>
          <w:t xml:space="preserve"> </w:t>
        </w:r>
        <w:r w:rsidR="002335FF" w:rsidRPr="00AC5144">
          <w:rPr>
            <w:rFonts w:ascii="Arial" w:hAnsi="Arial" w:cs="Arial"/>
          </w:rPr>
          <w:fldChar w:fldCharType="begin" w:fldLock="1"/>
        </w:r>
        <w:r w:rsidR="002335FF" w:rsidRPr="00AC5144">
          <w:rPr>
            <w:rFonts w:ascii="Arial" w:hAnsi="Arial" w:cs="Arial"/>
          </w:rPr>
          <w: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instrText>
        </w:r>
        <w:r w:rsidR="002335FF" w:rsidRPr="00AC5144">
          <w:rPr>
            <w:rFonts w:ascii="Arial" w:hAnsi="Arial" w:cs="Arial"/>
          </w:rPr>
          <w:fldChar w:fldCharType="separate"/>
        </w:r>
        <w:r w:rsidR="002335FF" w:rsidRPr="00AC5144">
          <w:rPr>
            <w:rFonts w:ascii="Arial" w:hAnsi="Arial" w:cs="Arial"/>
            <w:noProof/>
          </w:rPr>
          <w:t>(Waycott 1995)</w:t>
        </w:r>
        <w:r w:rsidR="002335FF" w:rsidRPr="00AC5144">
          <w:rPr>
            <w:rFonts w:ascii="Arial" w:hAnsi="Arial" w:cs="Arial"/>
          </w:rPr>
          <w:fldChar w:fldCharType="end"/>
        </w:r>
      </w:ins>
      <w:ins w:id="801" w:author="University of Newcastle" w:date="2015-07-03T07:34:00Z">
        <w:r w:rsidR="002335FF">
          <w:rPr>
            <w:rFonts w:ascii="Arial" w:hAnsi="Arial" w:cs="Arial"/>
          </w:rPr>
          <w:t>.</w:t>
        </w:r>
      </w:ins>
      <w:ins w:id="802" w:author="University of Newcastle" w:date="2015-07-03T07:35:00Z">
        <w:r w:rsidR="002335FF">
          <w:rPr>
            <w:rFonts w:ascii="Arial" w:hAnsi="Arial" w:cs="Arial"/>
          </w:rPr>
          <w:t xml:space="preserve"> Although this research was restricted to studying the physiological response of lettuce to vernalisation they strongly indicated </w:t>
        </w:r>
      </w:ins>
      <w:ins w:id="803" w:author="University of Newcastle" w:date="2015-07-03T07:34:00Z">
        <w:r w:rsidR="002335FF">
          <w:rPr>
            <w:rFonts w:ascii="Arial" w:hAnsi="Arial" w:cs="Arial"/>
          </w:rPr>
          <w:t xml:space="preserve"> </w:t>
        </w:r>
      </w:ins>
      <w:del w:id="804" w:author="University of Newcastle" w:date="2015-07-03T07:33:00Z">
        <w:r w:rsidRPr="00AC5144" w:rsidDel="002335FF">
          <w:rPr>
            <w:rFonts w:ascii="Arial" w:hAnsi="Arial" w:cs="Arial"/>
          </w:rPr>
          <w:delText>without these cues</w:delText>
        </w:r>
      </w:del>
      <w:del w:id="805" w:author="University of Newcastle" w:date="2015-07-03T07:34:00Z">
        <w:r w:rsidRPr="00AC5144" w:rsidDel="002335FF">
          <w:rPr>
            <w:rFonts w:ascii="Arial" w:hAnsi="Arial" w:cs="Arial"/>
          </w:rPr>
          <w:delText xml:space="preserve">, lettuce still transitioned to flowering, </w:delText>
        </w:r>
      </w:del>
      <w:del w:id="806" w:author="University of Newcastle" w:date="2015-07-03T07:37:00Z">
        <w:r w:rsidRPr="00AC5144" w:rsidDel="002335FF">
          <w:rPr>
            <w:rFonts w:ascii="Arial" w:hAnsi="Arial" w:cs="Arial"/>
          </w:rPr>
          <w:delText xml:space="preserve">indicating </w:delText>
        </w:r>
      </w:del>
      <w:r w:rsidRPr="00AC5144">
        <w:rPr>
          <w:rFonts w:ascii="Arial" w:hAnsi="Arial" w:cs="Arial"/>
        </w:rPr>
        <w:t xml:space="preserve">a </w:t>
      </w:r>
      <w:r w:rsidR="002C2536" w:rsidRPr="00AC5144">
        <w:rPr>
          <w:rFonts w:ascii="Arial" w:hAnsi="Arial" w:cs="Arial"/>
          <w:i/>
        </w:rPr>
        <w:t>facultative</w:t>
      </w:r>
      <w:r w:rsidR="002C2536" w:rsidRPr="00AC5144">
        <w:rPr>
          <w:rFonts w:ascii="Arial" w:hAnsi="Arial" w:cs="Arial"/>
        </w:rPr>
        <w:t xml:space="preserve"> vernalisation response</w:t>
      </w:r>
      <w:ins w:id="807" w:author="University of Newcastle" w:date="2015-07-03T07:37:00Z">
        <w:r w:rsidR="002335FF">
          <w:rPr>
            <w:rFonts w:ascii="Arial" w:hAnsi="Arial" w:cs="Arial"/>
          </w:rPr>
          <w:t xml:space="preserve"> in lettuce</w:t>
        </w:r>
      </w:ins>
      <w:r w:rsidR="002C2536" w:rsidRPr="00AC5144">
        <w:rPr>
          <w:rFonts w:ascii="Arial" w:hAnsi="Arial" w:cs="Arial"/>
        </w:rPr>
        <w:t xml:space="preserve">, similar to </w:t>
      </w:r>
      <w:r w:rsidR="002C2536" w:rsidRPr="00AC5144">
        <w:rPr>
          <w:rFonts w:ascii="Arial" w:hAnsi="Arial" w:cs="Arial"/>
          <w:i/>
        </w:rPr>
        <w:t>Arabidopsis</w:t>
      </w:r>
      <w:r w:rsidR="002C2536" w:rsidRPr="00AC5144">
        <w:rPr>
          <w:rFonts w:ascii="Arial" w:hAnsi="Arial" w:cs="Arial"/>
        </w:rPr>
        <w:t xml:space="preserve"> </w:t>
      </w:r>
      <w:del w:id="808" w:author="University of Newcastle" w:date="2015-07-03T07:37:00Z">
        <w:r w:rsidR="002C2536" w:rsidRPr="00AC5144" w:rsidDel="002335FF">
          <w:rPr>
            <w:rFonts w:ascii="Arial" w:hAnsi="Arial" w:cs="Arial"/>
          </w:rPr>
          <w:fldChar w:fldCharType="begin" w:fldLock="1"/>
        </w:r>
        <w:r w:rsidR="002C2536" w:rsidRPr="00AC5144" w:rsidDel="002335FF">
          <w:rPr>
            <w:rFonts w:ascii="Arial" w:hAnsi="Arial" w:cs="Arial"/>
          </w:rPr>
          <w:del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delInstrText>
        </w:r>
        <w:r w:rsidR="002C2536" w:rsidRPr="00AC5144" w:rsidDel="002335FF">
          <w:rPr>
            <w:rFonts w:ascii="Arial" w:hAnsi="Arial" w:cs="Arial"/>
          </w:rPr>
          <w:fldChar w:fldCharType="separate"/>
        </w:r>
        <w:r w:rsidR="002C2536" w:rsidRPr="00AC5144" w:rsidDel="002335FF">
          <w:rPr>
            <w:rFonts w:ascii="Arial" w:hAnsi="Arial" w:cs="Arial"/>
            <w:noProof/>
          </w:rPr>
          <w:delText>(Waycott 1995)</w:delText>
        </w:r>
        <w:r w:rsidR="002C2536" w:rsidRPr="00AC5144" w:rsidDel="002335FF">
          <w:rPr>
            <w:rFonts w:ascii="Arial" w:hAnsi="Arial" w:cs="Arial"/>
          </w:rPr>
          <w:fldChar w:fldCharType="end"/>
        </w:r>
        <w:r w:rsidR="002C2536" w:rsidRPr="00AC5144" w:rsidDel="002335FF">
          <w:rPr>
            <w:rFonts w:ascii="Arial" w:hAnsi="Arial" w:cs="Arial"/>
          </w:rPr>
          <w:delText>. This research was, however, restricted only to the physiological response.</w:delText>
        </w:r>
      </w:del>
    </w:p>
    <w:p w:rsidR="002335FF" w:rsidRPr="0056350F" w:rsidRDefault="002C2536" w:rsidP="002335FF">
      <w:pPr>
        <w:rPr>
          <w:rFonts w:ascii="Arial" w:hAnsi="Arial" w:cs="Arial"/>
        </w:rPr>
      </w:pPr>
      <w:r w:rsidRPr="00AC5144">
        <w:rPr>
          <w:rFonts w:ascii="Arial" w:hAnsi="Arial" w:cs="Arial"/>
        </w:rPr>
        <w:t>Chicory (</w:t>
      </w:r>
      <w:proofErr w:type="spellStart"/>
      <w:r w:rsidRPr="00AC5144">
        <w:rPr>
          <w:rFonts w:ascii="Arial" w:hAnsi="Arial" w:cs="Arial"/>
          <w:i/>
        </w:rPr>
        <w:t>Cichorium</w:t>
      </w:r>
      <w:proofErr w:type="spellEnd"/>
      <w:r w:rsidRPr="00AC5144">
        <w:rPr>
          <w:rFonts w:ascii="Arial" w:hAnsi="Arial" w:cs="Arial"/>
          <w:i/>
        </w:rPr>
        <w:t xml:space="preserve"> </w:t>
      </w:r>
      <w:proofErr w:type="spellStart"/>
      <w:r w:rsidRPr="00AC5144">
        <w:rPr>
          <w:rFonts w:ascii="Arial" w:hAnsi="Arial" w:cs="Arial"/>
          <w:i/>
        </w:rPr>
        <w:t>intybus</w:t>
      </w:r>
      <w:proofErr w:type="spellEnd"/>
      <w:r>
        <w:rPr>
          <w:rFonts w:ascii="Arial" w:hAnsi="Arial" w:cs="Arial"/>
        </w:rPr>
        <w:t>)</w:t>
      </w:r>
      <w:r w:rsidRPr="00AC5144">
        <w:rPr>
          <w:rFonts w:ascii="Arial" w:hAnsi="Arial" w:cs="Arial"/>
        </w:rPr>
        <w:t xml:space="preserve"> is an </w:t>
      </w:r>
      <w:proofErr w:type="spellStart"/>
      <w:r w:rsidRPr="00AC5144">
        <w:rPr>
          <w:rFonts w:ascii="Arial" w:hAnsi="Arial" w:cs="Arial"/>
          <w:i/>
        </w:rPr>
        <w:t>Asteraceae</w:t>
      </w:r>
      <w:proofErr w:type="spellEnd"/>
      <w:r w:rsidRPr="00AC5144">
        <w:rPr>
          <w:rFonts w:ascii="Arial" w:hAnsi="Arial" w:cs="Arial"/>
        </w:rPr>
        <w:t xml:space="preserve"> with an absolute vernalisation requirement</w:t>
      </w:r>
      <w:r>
        <w:rPr>
          <w:rFonts w:ascii="Arial" w:hAnsi="Arial" w:cs="Arial"/>
        </w:rPr>
        <w:t xml:space="preserve">. </w:t>
      </w:r>
      <w:r w:rsidRPr="00A07F1A">
        <w:rPr>
          <w:rFonts w:ascii="Arial" w:hAnsi="Arial" w:cs="Arial"/>
          <w:i/>
        </w:rPr>
        <w:t>CiFL1</w:t>
      </w:r>
      <w:r w:rsidRPr="00AC5144">
        <w:rPr>
          <w:rFonts w:ascii="Arial" w:hAnsi="Arial" w:cs="Arial"/>
        </w:rPr>
        <w:t xml:space="preserve">, a MADS-box transcription factor with significant sequence homology to </w:t>
      </w:r>
      <w:del w:id="809" w:author="University of Newcastle" w:date="2015-07-03T07:41:00Z">
        <w:r w:rsidRPr="00A07F1A" w:rsidDel="002335FF">
          <w:rPr>
            <w:rFonts w:ascii="Arial" w:hAnsi="Arial" w:cs="Arial"/>
            <w:i/>
          </w:rPr>
          <w:delText>AtFLC</w:delText>
        </w:r>
      </w:del>
      <w:ins w:id="810" w:author="University of Newcastle" w:date="2015-07-03T07:41:00Z">
        <w:r w:rsidR="002335FF">
          <w:rPr>
            <w:rFonts w:ascii="Arial" w:hAnsi="Arial" w:cs="Arial"/>
            <w:i/>
          </w:rPr>
          <w:t xml:space="preserve">Arabidopsis </w:t>
        </w:r>
        <w:r w:rsidR="002335FF" w:rsidRPr="00A07F1A">
          <w:rPr>
            <w:rFonts w:ascii="Arial" w:hAnsi="Arial" w:cs="Arial"/>
            <w:i/>
          </w:rPr>
          <w:t>FLC</w:t>
        </w:r>
      </w:ins>
      <w:r>
        <w:rPr>
          <w:rFonts w:ascii="Arial" w:hAnsi="Arial" w:cs="Arial"/>
        </w:rPr>
        <w:t xml:space="preserve">, is expressed during vegetative growth. Similar to </w:t>
      </w:r>
      <w:ins w:id="811" w:author="University of Newcastle" w:date="2015-07-03T07:41:00Z">
        <w:r w:rsidR="002335FF">
          <w:rPr>
            <w:rFonts w:ascii="Arial" w:hAnsi="Arial" w:cs="Arial"/>
          </w:rPr>
          <w:t xml:space="preserve">the expression profile of </w:t>
        </w:r>
        <w:proofErr w:type="spellStart"/>
        <w:r w:rsidR="002335FF">
          <w:rPr>
            <w:rFonts w:ascii="Arial" w:hAnsi="Arial" w:cs="Arial"/>
          </w:rPr>
          <w:t>AtFLC</w:t>
        </w:r>
        <w:proofErr w:type="spellEnd"/>
        <w:r w:rsidR="002335FF">
          <w:rPr>
            <w:rFonts w:ascii="Arial" w:hAnsi="Arial" w:cs="Arial"/>
          </w:rPr>
          <w:t xml:space="preserve"> when </w:t>
        </w:r>
      </w:ins>
      <w:r>
        <w:rPr>
          <w:rFonts w:ascii="Arial" w:hAnsi="Arial" w:cs="Arial"/>
          <w:i/>
        </w:rPr>
        <w:t>Arabidopsis</w:t>
      </w:r>
      <w:ins w:id="812" w:author="University of Newcastle" w:date="2015-07-03T07:42:00Z">
        <w:r w:rsidR="002335FF">
          <w:rPr>
            <w:rFonts w:ascii="Arial" w:hAnsi="Arial" w:cs="Arial"/>
            <w:i/>
          </w:rPr>
          <w:t xml:space="preserve"> </w:t>
        </w:r>
        <w:r w:rsidR="002335FF">
          <w:rPr>
            <w:rFonts w:ascii="Arial" w:hAnsi="Arial" w:cs="Arial"/>
          </w:rPr>
          <w:t>is</w:t>
        </w:r>
      </w:ins>
      <w:del w:id="813" w:author="University of Newcastle" w:date="2015-07-03T07:42:00Z">
        <w:r w:rsidDel="002335FF">
          <w:rPr>
            <w:rFonts w:ascii="Arial" w:hAnsi="Arial" w:cs="Arial"/>
          </w:rPr>
          <w:delText>, w</w:delText>
        </w:r>
        <w:r w:rsidRPr="00AC5144" w:rsidDel="002335FF">
          <w:rPr>
            <w:rFonts w:ascii="Arial" w:hAnsi="Arial" w:cs="Arial"/>
          </w:rPr>
          <w:delText>hen</w:delText>
        </w:r>
      </w:del>
      <w:r w:rsidRPr="00AC5144">
        <w:rPr>
          <w:rFonts w:ascii="Arial" w:hAnsi="Arial" w:cs="Arial"/>
        </w:rPr>
        <w:t xml:space="preserve"> exposed to vernalisation</w:t>
      </w:r>
      <w:r w:rsidRPr="002C2536">
        <w:rPr>
          <w:rFonts w:ascii="Arial" w:hAnsi="Arial" w:cs="Arial"/>
        </w:rPr>
        <w:t xml:space="preserve"> </w:t>
      </w:r>
      <w:r w:rsidRPr="00AC5144">
        <w:rPr>
          <w:rFonts w:ascii="Arial" w:hAnsi="Arial" w:cs="Arial"/>
        </w:rPr>
        <w:t xml:space="preserve">conditions, </w:t>
      </w:r>
      <w:ins w:id="814" w:author="University of Newcastle" w:date="2015-07-03T07:42:00Z">
        <w:r w:rsidR="002335FF">
          <w:rPr>
            <w:rFonts w:ascii="Arial" w:hAnsi="Arial" w:cs="Arial"/>
          </w:rPr>
          <w:t xml:space="preserve">the expression of CiFL1 is repressed post vernalisation  of </w:t>
        </w:r>
      </w:ins>
      <w:r w:rsidRPr="00AC5144">
        <w:rPr>
          <w:rFonts w:ascii="Arial" w:hAnsi="Arial" w:cs="Arial"/>
        </w:rPr>
        <w:t>chicory</w:t>
      </w:r>
      <w:del w:id="815" w:author="University of Newcastle" w:date="2015-07-03T07:43:00Z">
        <w:r w:rsidDel="002335FF">
          <w:rPr>
            <w:rFonts w:ascii="Arial" w:hAnsi="Arial" w:cs="Arial"/>
          </w:rPr>
          <w:delText xml:space="preserve"> represses the expression of </w:delText>
        </w:r>
        <w:r w:rsidDel="002335FF">
          <w:rPr>
            <w:rFonts w:ascii="Arial" w:hAnsi="Arial" w:cs="Arial"/>
            <w:i/>
          </w:rPr>
          <w:delText>CiFL1</w:delText>
        </w:r>
      </w:del>
      <w:r w:rsidRPr="00AC5144">
        <w:rPr>
          <w:rFonts w:ascii="Arial" w:hAnsi="Arial" w:cs="Arial"/>
        </w:rPr>
        <w:t xml:space="preserve"> </w:t>
      </w:r>
      <w:r w:rsidRPr="00AC5144">
        <w:rPr>
          <w:rFonts w:ascii="Arial" w:hAnsi="Arial" w:cs="Arial"/>
        </w:rPr>
        <w:fldChar w:fldCharType="begin" w:fldLock="1"/>
      </w:r>
      <w:r w:rsidRPr="00AC5144">
        <w:rPr>
          <w:rFonts w:ascii="Arial" w:hAnsi="Arial" w:cs="Arial"/>
        </w:rPr>
        <w:instrText>ADDIN CSL_CITATION { "citationItems" : [ { "id" : "ITEM-1", "itemData" : { "DOI" : "10.1111/tpj.12208", "ISSN" : "1365-313X", "author" : [ { "dropping-particle" : "", "family" : "P\u00e9rilleux", "given" : "Claire", "non-dropping-particle" : "", "parse-names" : false, "suffix" : "" }, { "dropping-particle" : "", "family" : "Pieltain", "given" : "Alexandra", "non-dropping-particle" : "", "parse-names" : false, "suffix" : "" }, { "dropping-particle" : "", "family" : "Jacquemin", "given" : "Guillaume", "non-dropping-particle" : "", "parse-names" : false, "suffix" : "" }, { "dropping-particle" : "", "family" : "Bouch\u00e9", "given" : "Fr\u00e9d\u00e9ric", "non-dropping-particle" : "", "parse-names" : false, "suffix" : "" }, { "dropping-particle" : "", "family" : "Detry", "given" : "Nathalie", "non-dropping-particle" : "", "parse-names" : false, "suffix" : "" }, { "dropping-particle" : "", "family" : "D'Aloia", "given" : "Maria", "non-dropping-particle" : "", "parse-names" : false, "suffix" : "" }, { "dropping-particle" : "", "family" : "Thiry", "given" : "Laura", "non-dropping-particle" : "", "parse-names" : false, "suffix" : "" }, { "dropping-particle" : "", "family" : "Aljochim", "given" : "Pierre", "non-dropping-particle" : "", "parse-names" : false, "suffix" : "" }, { "dropping-particle" : "", "family" : "Delansnay", "given" : "Martin", "non-dropping-particle" : "", "parse-names" : false, "suffix" : "" }, { "dropping-particle" : "", "family" : "Mathieu", "given" : "Anne-Sophie", "non-dropping-particle" : "", "parse-names" : false, "suffix" : "" }, { "dropping-particle" : "", "family" : "Lutts", "given" : "Stanley", "non-dropping-particle" : "", "parse-names" : false, "suffix" : "" }, { "dropping-particle" : "", "family" : "Tocquin", "given" : "Pierre", "non-dropping-particle" : "", "parse-names" : false, "suffix" : "" } ], "container-title" : "The Plant Journal", "id" : "ITEM-1", "issue" : "3", "issued" : { "date-parts" : [ [ "2013", "8", "1" ] ] }, "page" : "390-402", "title" : "A root chicory MADS box sequence and the Arabidopsis flowering repressor FLC share common features that suggest conserved function in vernalization and de-vernalization responses", "type" : "article-journal", "volume" : "75" }, "uris" : [ "http://www.mendeley.com/documents/?uuid=05038106-e43b-41de-a447-06a418313c7f" ] } ], "mendeley" : { "formattedCitation" : "(P\u00e9rilleux et al. 2013)", "plainTextFormattedCitation" : "(P\u00e9rilleux et al. 2013)", "previouslyFormattedCitation" : "(P\u00e9rilleux et al. 2013)"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(Périlleux et al. 2013)</w:t>
      </w:r>
      <w:r w:rsidRPr="00AC5144">
        <w:rPr>
          <w:rFonts w:ascii="Arial" w:hAnsi="Arial" w:cs="Arial"/>
        </w:rPr>
        <w:fldChar w:fldCharType="end"/>
      </w:r>
      <w:r w:rsidRPr="00AC5144">
        <w:rPr>
          <w:rFonts w:ascii="Arial" w:hAnsi="Arial" w:cs="Arial"/>
        </w:rPr>
        <w:t xml:space="preserve">. </w:t>
      </w:r>
      <w:ins w:id="816" w:author="University of Newcastle" w:date="2015-07-03T07:43:00Z">
        <w:r w:rsidR="002335FF">
          <w:rPr>
            <w:rFonts w:ascii="Arial" w:hAnsi="Arial" w:cs="Arial"/>
          </w:rPr>
          <w:t>Furthermore, w</w:t>
        </w:r>
      </w:ins>
      <w:del w:id="817" w:author="University of Newcastle" w:date="2015-07-03T07:43:00Z">
        <w:r w:rsidRPr="00AC5144" w:rsidDel="002335FF">
          <w:rPr>
            <w:rFonts w:ascii="Arial" w:hAnsi="Arial" w:cs="Arial"/>
          </w:rPr>
          <w:delText>W</w:delText>
        </w:r>
      </w:del>
      <w:r w:rsidRPr="00AC5144">
        <w:rPr>
          <w:rFonts w:ascii="Arial" w:hAnsi="Arial" w:cs="Arial"/>
        </w:rPr>
        <w:t xml:space="preserve">hen </w:t>
      </w:r>
      <w:r w:rsidRPr="00AC5144">
        <w:rPr>
          <w:rFonts w:ascii="Arial" w:hAnsi="Arial" w:cs="Arial"/>
          <w:i/>
        </w:rPr>
        <w:t>CiFL1</w:t>
      </w:r>
      <w:r w:rsidRPr="00AC5144">
        <w:rPr>
          <w:rFonts w:ascii="Arial" w:hAnsi="Arial" w:cs="Arial"/>
        </w:rPr>
        <w:t xml:space="preserve"> was </w:t>
      </w:r>
      <w:del w:id="818" w:author="University of Newcastle" w:date="2015-07-03T07:44:00Z">
        <w:r w:rsidRPr="00AC5144" w:rsidDel="002335FF">
          <w:rPr>
            <w:rFonts w:ascii="Arial" w:hAnsi="Arial" w:cs="Arial"/>
          </w:rPr>
          <w:delText xml:space="preserve">transformed </w:delText>
        </w:r>
      </w:del>
      <w:ins w:id="819" w:author="University of Newcastle" w:date="2015-07-03T07:44:00Z">
        <w:r w:rsidR="002335FF">
          <w:rPr>
            <w:rFonts w:ascii="Arial" w:hAnsi="Arial" w:cs="Arial"/>
          </w:rPr>
          <w:t>over-expressed</w:t>
        </w:r>
        <w:r w:rsidR="002335FF" w:rsidRPr="00AC5144">
          <w:rPr>
            <w:rFonts w:ascii="Arial" w:hAnsi="Arial" w:cs="Arial"/>
          </w:rPr>
          <w:t xml:space="preserve"> </w:t>
        </w:r>
      </w:ins>
      <w:r w:rsidRPr="00AC5144">
        <w:rPr>
          <w:rFonts w:ascii="Arial" w:hAnsi="Arial" w:cs="Arial"/>
        </w:rPr>
        <w:t>in</w:t>
      </w:r>
      <w:del w:id="820" w:author="University of Newcastle" w:date="2015-07-03T07:44:00Z">
        <w:r w:rsidRPr="00AC5144" w:rsidDel="002335FF">
          <w:rPr>
            <w:rFonts w:ascii="Arial" w:hAnsi="Arial" w:cs="Arial"/>
          </w:rPr>
          <w:delText>to</w:delText>
        </w:r>
      </w:del>
      <w:r w:rsidRPr="00AC5144">
        <w:rPr>
          <w:rFonts w:ascii="Arial" w:hAnsi="Arial" w:cs="Arial"/>
        </w:rPr>
        <w:t xml:space="preserve"> </w:t>
      </w:r>
      <w:r w:rsidRPr="00AC5144">
        <w:rPr>
          <w:rFonts w:ascii="Arial" w:hAnsi="Arial" w:cs="Arial"/>
          <w:i/>
        </w:rPr>
        <w:t>Arabidopsis</w:t>
      </w:r>
      <w:del w:id="821" w:author="University of Newcastle" w:date="2015-07-03T07:44:00Z">
        <w:r w:rsidRPr="00AC5144" w:rsidDel="002335FF">
          <w:rPr>
            <w:rFonts w:ascii="Arial" w:hAnsi="Arial" w:cs="Arial"/>
          </w:rPr>
          <w:delText xml:space="preserve"> and over expressed</w:delText>
        </w:r>
      </w:del>
      <w:r w:rsidRPr="00AC5144">
        <w:rPr>
          <w:rFonts w:ascii="Arial" w:hAnsi="Arial" w:cs="Arial"/>
        </w:rPr>
        <w:t xml:space="preserve">, the </w:t>
      </w:r>
      <w:del w:id="822" w:author="University of Newcastle" w:date="2015-07-03T07:44:00Z">
        <w:r w:rsidRPr="00AC5144" w:rsidDel="002335FF">
          <w:rPr>
            <w:rFonts w:ascii="Arial" w:hAnsi="Arial" w:cs="Arial"/>
          </w:rPr>
          <w:delText xml:space="preserve">mutants </w:delText>
        </w:r>
      </w:del>
      <w:ins w:id="823" w:author="University of Newcastle" w:date="2015-07-03T07:44:00Z">
        <w:r w:rsidR="002335FF">
          <w:rPr>
            <w:rFonts w:ascii="Arial" w:hAnsi="Arial" w:cs="Arial"/>
          </w:rPr>
          <w:t>resulting Arabidopsis transformant lines</w:t>
        </w:r>
        <w:r w:rsidR="002335FF" w:rsidRPr="00AC5144">
          <w:rPr>
            <w:rFonts w:ascii="Arial" w:hAnsi="Arial" w:cs="Arial"/>
          </w:rPr>
          <w:t xml:space="preserve"> </w:t>
        </w:r>
      </w:ins>
      <w:r w:rsidRPr="00AC5144">
        <w:rPr>
          <w:rFonts w:ascii="Arial" w:hAnsi="Arial" w:cs="Arial"/>
        </w:rPr>
        <w:t>showed a significant</w:t>
      </w:r>
      <w:ins w:id="824" w:author="University of Newcastle" w:date="2015-07-03T07:43:00Z">
        <w:r w:rsidR="002335FF" w:rsidRPr="002335FF">
          <w:rPr>
            <w:rFonts w:ascii="Arial" w:hAnsi="Arial" w:cs="Arial"/>
          </w:rPr>
          <w:t xml:space="preserve"> </w:t>
        </w:r>
      </w:ins>
      <w:moveToRangeStart w:id="825" w:author="University of Newcastle" w:date="2015-07-03T07:43:00Z" w:name="move423672743"/>
      <w:moveTo w:id="826" w:author="University of Newcastle" w:date="2015-07-03T07:43:00Z">
        <w:r w:rsidR="002335FF" w:rsidRPr="00AC5144">
          <w:rPr>
            <w:rFonts w:ascii="Arial" w:hAnsi="Arial" w:cs="Arial"/>
          </w:rPr>
          <w:t>delay in onset of flowering, regardless of vernalisation exposure</w:t>
        </w:r>
      </w:moveTo>
      <w:ins w:id="827" w:author="University of Newcastle" w:date="2015-07-03T07:44:00Z">
        <w:r w:rsidR="002335FF">
          <w:rPr>
            <w:rFonts w:ascii="Arial" w:hAnsi="Arial" w:cs="Arial"/>
          </w:rPr>
          <w:t>. This strongly indicates</w:t>
        </w:r>
      </w:ins>
      <w:moveTo w:id="828" w:author="University of Newcastle" w:date="2015-07-03T07:43:00Z">
        <w:del w:id="829" w:author="University of Newcastle" w:date="2015-07-03T07:44:00Z">
          <w:r w:rsidR="002335FF" w:rsidRPr="00AC5144" w:rsidDel="002335FF">
            <w:rPr>
              <w:rFonts w:ascii="Arial" w:hAnsi="Arial" w:cs="Arial"/>
            </w:rPr>
            <w:delText>, indicating</w:delText>
          </w:r>
        </w:del>
        <w:r w:rsidR="002335FF" w:rsidRPr="00AC5144">
          <w:rPr>
            <w:rFonts w:ascii="Arial" w:hAnsi="Arial" w:cs="Arial"/>
          </w:rPr>
          <w:t xml:space="preserve"> </w:t>
        </w:r>
        <w:del w:id="830" w:author="University of Newcastle" w:date="2015-07-03T07:44:00Z">
          <w:r w:rsidR="002335FF" w:rsidRPr="00AC5144" w:rsidDel="002335FF">
            <w:rPr>
              <w:rFonts w:ascii="Arial" w:hAnsi="Arial" w:cs="Arial"/>
            </w:rPr>
            <w:delText xml:space="preserve">a </w:delText>
          </w:r>
        </w:del>
      </w:moveTo>
      <w:ins w:id="831" w:author="University of Newcastle" w:date="2015-07-03T07:44:00Z">
        <w:r w:rsidR="002335FF">
          <w:rPr>
            <w:rFonts w:ascii="Arial" w:hAnsi="Arial" w:cs="Arial"/>
          </w:rPr>
          <w:t xml:space="preserve"> </w:t>
        </w:r>
      </w:ins>
      <w:moveTo w:id="832" w:author="University of Newcastle" w:date="2015-07-03T07:43:00Z">
        <w:r w:rsidR="002335FF" w:rsidRPr="00AC5144">
          <w:rPr>
            <w:rFonts w:ascii="Arial" w:hAnsi="Arial" w:cs="Arial"/>
          </w:rPr>
          <w:t xml:space="preserve">similar molecular </w:t>
        </w:r>
      </w:moveTo>
      <w:ins w:id="833" w:author="University of Newcastle" w:date="2015-07-03T07:45:00Z">
        <w:r w:rsidR="002335FF">
          <w:rPr>
            <w:rFonts w:ascii="Arial" w:hAnsi="Arial" w:cs="Arial"/>
          </w:rPr>
          <w:t xml:space="preserve">functionality of CiFL1 and </w:t>
        </w:r>
        <w:proofErr w:type="spellStart"/>
        <w:r w:rsidR="002335FF">
          <w:rPr>
            <w:rFonts w:ascii="Arial" w:hAnsi="Arial" w:cs="Arial"/>
          </w:rPr>
          <w:t>AtFLC</w:t>
        </w:r>
        <w:proofErr w:type="spellEnd"/>
        <w:r w:rsidR="002335FF">
          <w:rPr>
            <w:rFonts w:ascii="Arial" w:hAnsi="Arial" w:cs="Arial"/>
          </w:rPr>
          <w:t xml:space="preserve"> in the </w:t>
        </w:r>
      </w:ins>
      <w:ins w:id="834" w:author="University of Newcastle" w:date="2015-07-03T07:47:00Z">
        <w:r w:rsidR="002335FF">
          <w:rPr>
            <w:rFonts w:ascii="Arial" w:hAnsi="Arial" w:cs="Arial"/>
          </w:rPr>
          <w:t xml:space="preserve">Arabidopsis </w:t>
        </w:r>
      </w:ins>
      <w:ins w:id="835" w:author="University of Newcastle" w:date="2015-07-03T07:45:00Z">
        <w:r w:rsidR="002335FF">
          <w:rPr>
            <w:rFonts w:ascii="Arial" w:hAnsi="Arial" w:cs="Arial"/>
          </w:rPr>
          <w:t xml:space="preserve">flowering </w:t>
        </w:r>
      </w:ins>
      <w:moveTo w:id="836" w:author="University of Newcastle" w:date="2015-07-03T07:43:00Z">
        <w:r w:rsidR="002335FF" w:rsidRPr="00AC5144">
          <w:rPr>
            <w:rFonts w:ascii="Arial" w:hAnsi="Arial" w:cs="Arial"/>
          </w:rPr>
          <w:t>pathway</w:t>
        </w:r>
        <w:del w:id="837" w:author="University of Newcastle" w:date="2015-07-03T07:47:00Z">
          <w:r w:rsidR="002335FF" w:rsidRPr="00AC5144" w:rsidDel="002335FF">
            <w:rPr>
              <w:rFonts w:ascii="Arial" w:hAnsi="Arial" w:cs="Arial"/>
            </w:rPr>
            <w:delText xml:space="preserve"> effect between CiFL1 and AtFLC</w:delText>
          </w:r>
          <w:r w:rsidR="002335FF" w:rsidDel="002335FF">
            <w:rPr>
              <w:rFonts w:ascii="Arial" w:hAnsi="Arial" w:cs="Arial"/>
            </w:rPr>
            <w:delText xml:space="preserve"> in </w:delText>
          </w:r>
          <w:r w:rsidR="002335FF" w:rsidDel="002335FF">
            <w:rPr>
              <w:rFonts w:ascii="Arial" w:hAnsi="Arial" w:cs="Arial"/>
              <w:i/>
            </w:rPr>
            <w:delText>Arabidopsis</w:delText>
          </w:r>
        </w:del>
        <w:r w:rsidR="002335FF" w:rsidRPr="00AC5144">
          <w:rPr>
            <w:rFonts w:ascii="Arial" w:hAnsi="Arial" w:cs="Arial"/>
          </w:rPr>
          <w:t>.</w:t>
        </w:r>
        <w:r w:rsidR="002335FF">
          <w:rPr>
            <w:rFonts w:ascii="Arial" w:hAnsi="Arial" w:cs="Arial"/>
          </w:rPr>
          <w:t xml:space="preserve"> However, after the vernalised </w:t>
        </w:r>
      </w:moveTo>
      <w:ins w:id="838" w:author="University of Newcastle" w:date="2015-07-03T07:48:00Z">
        <w:r w:rsidR="00695B97">
          <w:rPr>
            <w:rFonts w:ascii="Arial" w:hAnsi="Arial" w:cs="Arial"/>
          </w:rPr>
          <w:t xml:space="preserve">chicory </w:t>
        </w:r>
      </w:ins>
      <w:moveTo w:id="839" w:author="University of Newcastle" w:date="2015-07-03T07:43:00Z">
        <w:r w:rsidR="002335FF">
          <w:rPr>
            <w:rFonts w:ascii="Arial" w:hAnsi="Arial" w:cs="Arial"/>
          </w:rPr>
          <w:t>plant</w:t>
        </w:r>
      </w:moveTo>
      <w:ins w:id="840" w:author="University of Newcastle" w:date="2015-07-03T07:48:00Z">
        <w:r w:rsidR="00695B97">
          <w:rPr>
            <w:rFonts w:ascii="Arial" w:hAnsi="Arial" w:cs="Arial"/>
          </w:rPr>
          <w:t>a are</w:t>
        </w:r>
      </w:ins>
      <w:moveTo w:id="841" w:author="University of Newcastle" w:date="2015-07-03T07:43:00Z">
        <w:del w:id="842" w:author="University of Newcastle" w:date="2015-07-03T07:48:00Z">
          <w:r w:rsidR="002335FF" w:rsidDel="00695B97">
            <w:rPr>
              <w:rFonts w:ascii="Arial" w:hAnsi="Arial" w:cs="Arial"/>
            </w:rPr>
            <w:delText xml:space="preserve"> is</w:delText>
          </w:r>
        </w:del>
        <w:r w:rsidR="002335FF">
          <w:rPr>
            <w:rFonts w:ascii="Arial" w:hAnsi="Arial" w:cs="Arial"/>
          </w:rPr>
          <w:t xml:space="preserve"> returned to warm</w:t>
        </w:r>
      </w:moveTo>
      <w:ins w:id="843" w:author="University of Newcastle" w:date="2015-07-03T07:48:00Z">
        <w:r w:rsidR="00695B97">
          <w:rPr>
            <w:rFonts w:ascii="Arial" w:hAnsi="Arial" w:cs="Arial"/>
          </w:rPr>
          <w:t>er</w:t>
        </w:r>
      </w:ins>
      <w:moveTo w:id="844" w:author="University of Newcastle" w:date="2015-07-03T07:43:00Z">
        <w:r w:rsidR="002335FF">
          <w:rPr>
            <w:rFonts w:ascii="Arial" w:hAnsi="Arial" w:cs="Arial"/>
          </w:rPr>
          <w:t xml:space="preserve"> growing conditions, </w:t>
        </w:r>
        <w:r w:rsidR="002335FF">
          <w:rPr>
            <w:rFonts w:ascii="Arial" w:hAnsi="Arial" w:cs="Arial"/>
            <w:i/>
          </w:rPr>
          <w:t>CiFL1</w:t>
        </w:r>
        <w:r w:rsidR="002335FF">
          <w:rPr>
            <w:rFonts w:ascii="Arial" w:hAnsi="Arial" w:cs="Arial"/>
          </w:rPr>
          <w:t xml:space="preserve"> expression</w:t>
        </w:r>
      </w:moveTo>
      <w:ins w:id="845" w:author="University of Newcastle" w:date="2015-07-03T07:48:00Z">
        <w:r w:rsidR="00695B97">
          <w:rPr>
            <w:rFonts w:ascii="Arial" w:hAnsi="Arial" w:cs="Arial"/>
          </w:rPr>
          <w:t xml:space="preserve"> again</w:t>
        </w:r>
      </w:ins>
      <w:moveTo w:id="846" w:author="University of Newcastle" w:date="2015-07-03T07:43:00Z">
        <w:r w:rsidR="002335FF">
          <w:rPr>
            <w:rFonts w:ascii="Arial" w:hAnsi="Arial" w:cs="Arial"/>
          </w:rPr>
          <w:t xml:space="preserve"> increases</w:t>
        </w:r>
        <w:del w:id="847" w:author="University of Newcastle" w:date="2015-07-03T07:48:00Z">
          <w:r w:rsidR="002335FF" w:rsidDel="00695B97">
            <w:rPr>
              <w:rFonts w:ascii="Arial" w:hAnsi="Arial" w:cs="Arial"/>
            </w:rPr>
            <w:delText xml:space="preserve"> again, showing</w:delText>
          </w:r>
        </w:del>
      </w:moveTo>
      <w:ins w:id="848" w:author="University of Newcastle" w:date="2015-07-03T07:48:00Z">
        <w:r w:rsidR="00695B97">
          <w:rPr>
            <w:rFonts w:ascii="Arial" w:hAnsi="Arial" w:cs="Arial"/>
          </w:rPr>
          <w:t xml:space="preserve"> to reveal that</w:t>
        </w:r>
      </w:ins>
      <w:moveTo w:id="849" w:author="University of Newcastle" w:date="2015-07-03T07:43:00Z">
        <w:r w:rsidR="002335FF">
          <w:rPr>
            <w:rFonts w:ascii="Arial" w:hAnsi="Arial" w:cs="Arial"/>
          </w:rPr>
          <w:t xml:space="preserve"> </w:t>
        </w:r>
      </w:moveTo>
      <w:ins w:id="850" w:author="University of Newcastle" w:date="2015-07-03T07:49:00Z">
        <w:r w:rsidR="00695B97">
          <w:rPr>
            <w:rFonts w:ascii="Arial" w:hAnsi="Arial" w:cs="Arial"/>
          </w:rPr>
          <w:t xml:space="preserve">vernalisation-mediated repression of CiFL1 expression </w:t>
        </w:r>
      </w:ins>
      <w:moveTo w:id="851" w:author="University of Newcastle" w:date="2015-07-03T07:43:00Z">
        <w:del w:id="852" w:author="University of Newcastle" w:date="2015-07-03T07:49:00Z">
          <w:r w:rsidR="002335FF" w:rsidDel="00695B97">
            <w:rPr>
              <w:rFonts w:ascii="Arial" w:hAnsi="Arial" w:cs="Arial"/>
            </w:rPr>
            <w:delText>this repression to be</w:delText>
          </w:r>
        </w:del>
      </w:moveTo>
      <w:ins w:id="853" w:author="University of Newcastle" w:date="2015-07-03T07:49:00Z">
        <w:r w:rsidR="00695B97">
          <w:rPr>
            <w:rFonts w:ascii="Arial" w:hAnsi="Arial" w:cs="Arial"/>
          </w:rPr>
          <w:t>is</w:t>
        </w:r>
      </w:ins>
      <w:moveTo w:id="854" w:author="University of Newcastle" w:date="2015-07-03T07:43:00Z">
        <w:r w:rsidR="002335FF">
          <w:rPr>
            <w:rFonts w:ascii="Arial" w:hAnsi="Arial" w:cs="Arial"/>
          </w:rPr>
          <w:t xml:space="preserve"> transient, </w:t>
        </w:r>
      </w:moveTo>
      <w:ins w:id="855" w:author="University of Newcastle" w:date="2015-07-03T07:49:00Z">
        <w:r w:rsidR="00695B97">
          <w:rPr>
            <w:rFonts w:ascii="Arial" w:hAnsi="Arial" w:cs="Arial"/>
          </w:rPr>
          <w:t xml:space="preserve">and </w:t>
        </w:r>
      </w:ins>
      <w:moveTo w:id="856" w:author="University of Newcastle" w:date="2015-07-03T07:43:00Z">
        <w:r w:rsidR="002335FF">
          <w:rPr>
            <w:rFonts w:ascii="Arial" w:hAnsi="Arial" w:cs="Arial"/>
          </w:rPr>
          <w:t xml:space="preserve">not stable like </w:t>
        </w:r>
      </w:moveTo>
      <w:ins w:id="857" w:author="University of Newcastle" w:date="2015-07-03T07:50:00Z">
        <w:r w:rsidR="00695B97">
          <w:rPr>
            <w:rFonts w:ascii="Arial" w:hAnsi="Arial" w:cs="Arial"/>
          </w:rPr>
          <w:t xml:space="preserve">the repression of FLC expression </w:t>
        </w:r>
      </w:ins>
      <w:moveTo w:id="858" w:author="University of Newcastle" w:date="2015-07-03T07:43:00Z">
        <w:r w:rsidR="002335FF">
          <w:rPr>
            <w:rFonts w:ascii="Arial" w:hAnsi="Arial" w:cs="Arial"/>
          </w:rPr>
          <w:t xml:space="preserve">in </w:t>
        </w:r>
      </w:moveTo>
      <w:ins w:id="859" w:author="University of Newcastle" w:date="2015-07-03T07:50:00Z">
        <w:r w:rsidR="00695B97">
          <w:rPr>
            <w:rFonts w:ascii="Arial" w:hAnsi="Arial" w:cs="Arial"/>
          </w:rPr>
          <w:t xml:space="preserve">vernalised </w:t>
        </w:r>
      </w:ins>
      <w:moveTo w:id="860" w:author="University of Newcastle" w:date="2015-07-03T07:43:00Z">
        <w:r w:rsidR="002335FF">
          <w:rPr>
            <w:rFonts w:ascii="Arial" w:hAnsi="Arial" w:cs="Arial"/>
            <w:i/>
          </w:rPr>
          <w:t>Arabidopsis</w:t>
        </w:r>
        <w:r w:rsidR="002335FF">
          <w:rPr>
            <w:rFonts w:ascii="Arial" w:hAnsi="Arial" w:cs="Arial"/>
          </w:rPr>
          <w:t>.</w:t>
        </w:r>
      </w:moveTo>
    </w:p>
    <w:moveToRangeEnd w:id="825"/>
    <w:p w:rsidR="00B64389" w:rsidRDefault="002C2536" w:rsidP="00B64389">
      <w:pPr>
        <w:rPr>
          <w:rFonts w:ascii="Arial" w:hAnsi="Arial" w:cs="Arial"/>
        </w:rPr>
      </w:pPr>
      <w:r w:rsidRPr="00AC5144">
        <w:rPr>
          <w:rFonts w:ascii="Arial" w:hAnsi="Arial" w:cs="Arial"/>
        </w:rPr>
        <w:lastRenderedPageBreak/>
        <w:t xml:space="preserve"> </w:t>
      </w:r>
    </w:p>
    <w:p w:rsidR="00AC5144" w:rsidRPr="00AC5144" w:rsidRDefault="00C65BAD" w:rsidP="00AC5144">
      <w:pPr>
        <w:rPr>
          <w:rFonts w:ascii="Arial" w:hAnsi="Arial" w:cs="Arial"/>
        </w:rPr>
      </w:pPr>
      <w:r>
        <w:rPr>
          <w:rFonts w:ascii="Arial" w:hAnsi="Arial" w:cs="Arial"/>
          <w:noProof/>
        </w:rPr>
        <mc:AlternateContent>
          <mc:Choice Requires="wps">
            <w:drawing>
              <wp:inline distT="0" distB="0" distL="0" distR="0" wp14:anchorId="75A86380" wp14:editId="57FE2DCB">
                <wp:extent cx="5643245" cy="5023485"/>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5023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A63" w:rsidRDefault="006C0A63" w:rsidP="00AC5144">
                            <w:pPr>
                              <w:rPr>
                                <w:rFonts w:ascii="Arial" w:hAnsi="Arial" w:cs="Arial"/>
                              </w:rPr>
                            </w:pPr>
                            <w:r>
                              <w:rPr>
                                <w:noProof/>
                              </w:rPr>
                              <w:drawing>
                                <wp:inline distT="0" distB="0" distL="0" distR="0" wp14:anchorId="446D2B86" wp14:editId="2B2B8F65">
                                  <wp:extent cx="5267325" cy="4581525"/>
                                  <wp:effectExtent l="19050" t="0" r="9525" b="0"/>
                                  <wp:docPr id="5" name="Picture 1" descr="Description: Warne 1947 Lettuce Vern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ne 1947 Lettuce Vernalisation.png"/>
                                          <pic:cNvPicPr>
                                            <a:picLocks noChangeAspect="1" noChangeArrowheads="1"/>
                                          </pic:cNvPicPr>
                                        </pic:nvPicPr>
                                        <pic:blipFill>
                                          <a:blip r:embed="rId13"/>
                                          <a:srcRect r="3107" b="3378"/>
                                          <a:stretch>
                                            <a:fillRect/>
                                          </a:stretch>
                                        </pic:blipFill>
                                        <pic:spPr bwMode="auto">
                                          <a:xfrm>
                                            <a:off x="0" y="0"/>
                                            <a:ext cx="5267325" cy="4581525"/>
                                          </a:xfrm>
                                          <a:prstGeom prst="rect">
                                            <a:avLst/>
                                          </a:prstGeom>
                                          <a:noFill/>
                                          <a:ln w="9525">
                                            <a:noFill/>
                                            <a:miter lim="800000"/>
                                            <a:headEnd/>
                                            <a:tailEnd/>
                                          </a:ln>
                                        </pic:spPr>
                                      </pic:pic>
                                    </a:graphicData>
                                  </a:graphic>
                                </wp:inline>
                              </w:drawing>
                            </w:r>
                          </w:p>
                          <w:p w:rsidR="006C0A63" w:rsidRDefault="006C0A63" w:rsidP="00AC5144">
                            <w:r>
                              <w:rPr>
                                <w:rFonts w:ascii="Arial" w:hAnsi="Arial" w:cs="Arial"/>
                                <w:sz w:val="18"/>
                                <w:szCs w:val="18"/>
                              </w:rPr>
                              <w:t xml:space="preserve">Figure 2 – The effect of vernalisation on days to bolting in lettuce, taken from </w:t>
                            </w:r>
                            <w:r w:rsidRPr="002A1889">
                              <w:rPr>
                                <w:rFonts w:ascii="Arial" w:hAnsi="Arial" w:cs="Arial"/>
                                <w:sz w:val="18"/>
                                <w:szCs w:val="18"/>
                              </w:rPr>
                              <w:fldChar w:fldCharType="begin" w:fldLock="1"/>
                            </w:r>
                            <w:r w:rsidRPr="002A1889">
                              <w:rPr>
                                <w:rFonts w:ascii="Arial" w:hAnsi="Arial" w:cs="Arial"/>
                                <w:sz w:val="18"/>
                                <w:szCs w:val="18"/>
                              </w:rPr>
                              <w:instrText>ADDIN CSL_CITATION { "citationItems" : [ { "id" : "ITEM-1", "itemData" : { "author" : [ { "dropping-particle" : "", "family" : "Warne", "given" : "L. G. G.", "non-dropping-particle" : "", "parse-names" : false, "suffix" : "" } ], "container-title" : "Nature", "id" : "ITEM-1", "issue" : "4027", "issued" : { "date-parts" : [ [ "1947" ] ] }, "page" : "31-32", "title" : "Vernalization of Lettuce", "type" : "article-journal", "volume" : "159" }, "uris" : [ "http://www.mendeley.com/documents/?uuid=3c85283f-5721-4ce1-9a6a-98c952311a6f" ] } ], "mendeley" : { "formattedCitation" : "(Warne 1947)", "plainTextFormattedCitation" : "(Warne 1947)", "previouslyFormattedCitation" : "(Warne 1947)" }, "properties" : { "noteIndex" : 0 }, "schema" : "https://github.com/citation-style-language/schema/raw/master/csl-citation.json" }</w:instrText>
                            </w:r>
                            <w:r w:rsidRPr="002A1889">
                              <w:rPr>
                                <w:rFonts w:ascii="Arial" w:hAnsi="Arial" w:cs="Arial"/>
                                <w:sz w:val="18"/>
                                <w:szCs w:val="18"/>
                              </w:rPr>
                              <w:fldChar w:fldCharType="separate"/>
                            </w:r>
                            <w:r w:rsidRPr="002A1889">
                              <w:rPr>
                                <w:rFonts w:ascii="Arial" w:hAnsi="Arial" w:cs="Arial"/>
                                <w:noProof/>
                                <w:sz w:val="18"/>
                                <w:szCs w:val="18"/>
                              </w:rPr>
                              <w:t>(Warne 1947)</w:t>
                            </w:r>
                            <w:r w:rsidRPr="002A1889">
                              <w:rPr>
                                <w:rFonts w:ascii="Arial" w:hAnsi="Arial" w:cs="Arial"/>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12" o:spid="_x0000_s1027" type="#_x0000_t202" style="width:444.35pt;height:3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9PhgIAABk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" stroked="f">
                <v:textbox>
                  <w:txbxContent>
                    <w:p w:rsidR="006C0A63" w:rsidRDefault="006C0A63" w:rsidP="00AC5144">
                      <w:pPr>
                        <w:rPr>
                          <w:rFonts w:ascii="Arial" w:hAnsi="Arial" w:cs="Arial"/>
                        </w:rPr>
                      </w:pPr>
                      <w:r>
                        <w:rPr>
                          <w:noProof/>
                        </w:rPr>
                        <w:drawing>
                          <wp:inline distT="0" distB="0" distL="0" distR="0" wp14:anchorId="446D2B86" wp14:editId="2B2B8F65">
                            <wp:extent cx="5267325" cy="4581525"/>
                            <wp:effectExtent l="19050" t="0" r="9525" b="0"/>
                            <wp:docPr id="5" name="Picture 1" descr="Description: Warne 1947 Lettuce Vern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ne 1947 Lettuce Vernalisation.png"/>
                                    <pic:cNvPicPr>
                                      <a:picLocks noChangeAspect="1" noChangeArrowheads="1"/>
                                    </pic:cNvPicPr>
                                  </pic:nvPicPr>
                                  <pic:blipFill>
                                    <a:blip r:embed="rId14"/>
                                    <a:srcRect r="3107" b="3378"/>
                                    <a:stretch>
                                      <a:fillRect/>
                                    </a:stretch>
                                  </pic:blipFill>
                                  <pic:spPr bwMode="auto">
                                    <a:xfrm>
                                      <a:off x="0" y="0"/>
                                      <a:ext cx="5267325" cy="4581525"/>
                                    </a:xfrm>
                                    <a:prstGeom prst="rect">
                                      <a:avLst/>
                                    </a:prstGeom>
                                    <a:noFill/>
                                    <a:ln w="9525">
                                      <a:noFill/>
                                      <a:miter lim="800000"/>
                                      <a:headEnd/>
                                      <a:tailEnd/>
                                    </a:ln>
                                  </pic:spPr>
                                </pic:pic>
                              </a:graphicData>
                            </a:graphic>
                          </wp:inline>
                        </w:drawing>
                      </w:r>
                    </w:p>
                    <w:p w:rsidR="006C0A63" w:rsidRDefault="006C0A63" w:rsidP="00AC5144">
                      <w:r>
                        <w:rPr>
                          <w:rFonts w:ascii="Arial" w:hAnsi="Arial" w:cs="Arial"/>
                          <w:sz w:val="18"/>
                          <w:szCs w:val="18"/>
                        </w:rPr>
                        <w:t xml:space="preserve">Figure 2 – The effect of vernalisation on days to bolting in lettuce, taken from </w:t>
                      </w:r>
                      <w:r w:rsidRPr="002A1889">
                        <w:rPr>
                          <w:rFonts w:ascii="Arial" w:hAnsi="Arial" w:cs="Arial"/>
                          <w:sz w:val="18"/>
                          <w:szCs w:val="18"/>
                        </w:rPr>
                        <w:fldChar w:fldCharType="begin" w:fldLock="1"/>
                      </w:r>
                      <w:r w:rsidRPr="002A1889">
                        <w:rPr>
                          <w:rFonts w:ascii="Arial" w:hAnsi="Arial" w:cs="Arial"/>
                          <w:sz w:val="18"/>
                          <w:szCs w:val="18"/>
                        </w:rPr>
                        <w:instrText>ADDIN CSL_CITATION { "citationItems" : [ { "id" : "ITEM-1", "itemData" : { "author" : [ { "dropping-particle" : "", "family" : "Warne", "given" : "L. G. G.", "non-dropping-particle" : "", "parse-names" : false, "suffix" : "" } ], "container-title" : "Nature", "id" : "ITEM-1", "issue" : "4027", "issued" : { "date-parts" : [ [ "1947" ] ] }, "page" : "31-32", "title" : "Vernalization of Lettuce", "type" : "article-journal", "volume" : "159" }, "uris" : [ "http://www.mendeley.com/documents/?uuid=3c85283f-5721-4ce1-9a6a-98c952311a6f" ] } ], "mendeley" : { "formattedCitation" : "(Warne 1947)", "plainTextFormattedCitation" : "(Warne 1947)", "previouslyFormattedCitation" : "(Warne 1947)" }, "properties" : { "noteIndex" : 0 }, "schema" : "https://github.com/citation-style-language/schema/raw/master/csl-citation.json" }</w:instrText>
                      </w:r>
                      <w:r w:rsidRPr="002A1889">
                        <w:rPr>
                          <w:rFonts w:ascii="Arial" w:hAnsi="Arial" w:cs="Arial"/>
                          <w:sz w:val="18"/>
                          <w:szCs w:val="18"/>
                        </w:rPr>
                        <w:fldChar w:fldCharType="separate"/>
                      </w:r>
                      <w:r w:rsidRPr="002A1889">
                        <w:rPr>
                          <w:rFonts w:ascii="Arial" w:hAnsi="Arial" w:cs="Arial"/>
                          <w:noProof/>
                          <w:sz w:val="18"/>
                          <w:szCs w:val="18"/>
                        </w:rPr>
                        <w:t>(Warne 1947)</w:t>
                      </w:r>
                      <w:r w:rsidRPr="002A1889">
                        <w:rPr>
                          <w:rFonts w:ascii="Arial" w:hAnsi="Arial" w:cs="Arial"/>
                          <w:sz w:val="18"/>
                          <w:szCs w:val="18"/>
                        </w:rPr>
                        <w:fldChar w:fldCharType="end"/>
                      </w:r>
                    </w:p>
                  </w:txbxContent>
                </v:textbox>
                <w10:anchorlock/>
              </v:shape>
            </w:pict>
          </mc:Fallback>
        </mc:AlternateContent>
      </w:r>
    </w:p>
    <w:p w:rsidR="00AC5144" w:rsidRPr="0056350F" w:rsidDel="002335FF" w:rsidRDefault="002C2536" w:rsidP="00AC5144">
      <w:pPr>
        <w:rPr>
          <w:rFonts w:ascii="Arial" w:hAnsi="Arial" w:cs="Arial"/>
        </w:rPr>
      </w:pPr>
      <w:moveFromRangeStart w:id="861" w:author="University of Newcastle" w:date="2015-07-03T07:43:00Z" w:name="move423672743"/>
      <w:moveFrom w:id="862" w:author="University of Newcastle" w:date="2015-07-03T07:43:00Z">
        <w:r w:rsidRPr="00AC5144" w:rsidDel="002335FF">
          <w:rPr>
            <w:rFonts w:ascii="Arial" w:hAnsi="Arial" w:cs="Arial"/>
          </w:rPr>
          <w:t xml:space="preserve">delay in onset of flowering, regardless of vernalisation exposure, indicating a similar </w:t>
        </w:r>
        <w:r w:rsidR="009B3AA5" w:rsidRPr="00AC5144" w:rsidDel="002335FF">
          <w:rPr>
            <w:rFonts w:ascii="Arial" w:hAnsi="Arial" w:cs="Arial"/>
          </w:rPr>
          <w:t>molecular pathway effect between CiFL1 and AtFLC</w:t>
        </w:r>
        <w:r w:rsidR="009032D2" w:rsidDel="002335FF">
          <w:rPr>
            <w:rFonts w:ascii="Arial" w:hAnsi="Arial" w:cs="Arial"/>
          </w:rPr>
          <w:t xml:space="preserve"> in </w:t>
        </w:r>
        <w:r w:rsidR="009032D2" w:rsidDel="002335FF">
          <w:rPr>
            <w:rFonts w:ascii="Arial" w:hAnsi="Arial" w:cs="Arial"/>
            <w:i/>
          </w:rPr>
          <w:t>Arabidopsis</w:t>
        </w:r>
        <w:r w:rsidR="009B3AA5" w:rsidRPr="00AC5144" w:rsidDel="002335FF">
          <w:rPr>
            <w:rFonts w:ascii="Arial" w:hAnsi="Arial" w:cs="Arial"/>
          </w:rPr>
          <w:t>.</w:t>
        </w:r>
        <w:r w:rsidR="009032D2" w:rsidDel="002335FF">
          <w:rPr>
            <w:rFonts w:ascii="Arial" w:hAnsi="Arial" w:cs="Arial"/>
          </w:rPr>
          <w:t xml:space="preserve"> </w:t>
        </w:r>
        <w:r w:rsidR="0056350F" w:rsidDel="002335FF">
          <w:rPr>
            <w:rFonts w:ascii="Arial" w:hAnsi="Arial" w:cs="Arial"/>
          </w:rPr>
          <w:t xml:space="preserve">However, after the vernalised plant is returned to warm growing conditions, </w:t>
        </w:r>
        <w:r w:rsidR="0056350F" w:rsidDel="002335FF">
          <w:rPr>
            <w:rFonts w:ascii="Arial" w:hAnsi="Arial" w:cs="Arial"/>
            <w:i/>
          </w:rPr>
          <w:t>CiFL1</w:t>
        </w:r>
        <w:r w:rsidR="0056350F" w:rsidDel="002335FF">
          <w:rPr>
            <w:rFonts w:ascii="Arial" w:hAnsi="Arial" w:cs="Arial"/>
          </w:rPr>
          <w:t xml:space="preserve"> expression increases again, showing this repression to be transient, not stable like in </w:t>
        </w:r>
        <w:r w:rsidR="0056350F" w:rsidDel="002335FF">
          <w:rPr>
            <w:rFonts w:ascii="Arial" w:hAnsi="Arial" w:cs="Arial"/>
            <w:i/>
          </w:rPr>
          <w:t>Arabidopsis</w:t>
        </w:r>
        <w:r w:rsidR="0056350F" w:rsidDel="002335FF">
          <w:rPr>
            <w:rFonts w:ascii="Arial" w:hAnsi="Arial" w:cs="Arial"/>
          </w:rPr>
          <w:t>.</w:t>
        </w:r>
      </w:moveFrom>
    </w:p>
    <w:moveFromRangeEnd w:id="861"/>
    <w:p w:rsidR="00AC5144" w:rsidRPr="00AC5144" w:rsidRDefault="00AC5144" w:rsidP="00AC5144">
      <w:pPr>
        <w:rPr>
          <w:rFonts w:ascii="Arial" w:hAnsi="Arial" w:cs="Arial"/>
        </w:rPr>
      </w:pPr>
      <w:r w:rsidRPr="00AC5144">
        <w:rPr>
          <w:rFonts w:ascii="Arial" w:hAnsi="Arial" w:cs="Arial"/>
        </w:rPr>
        <w:t xml:space="preserve">Early studies in safflower </w:t>
      </w:r>
      <w:ins w:id="863" w:author="University of Newcastle" w:date="2015-07-03T07:59:00Z">
        <w:r w:rsidR="00552B35">
          <w:rPr>
            <w:rFonts w:ascii="Arial" w:hAnsi="Arial" w:cs="Arial"/>
          </w:rPr>
          <w:t xml:space="preserve">have revealed that in some varieties there is a </w:t>
        </w:r>
      </w:ins>
      <w:del w:id="864" w:author="University of Newcastle" w:date="2015-07-03T07:59:00Z">
        <w:r w:rsidRPr="00AC5144" w:rsidDel="00552B35">
          <w:rPr>
            <w:rFonts w:ascii="Arial" w:hAnsi="Arial" w:cs="Arial"/>
          </w:rPr>
          <w:delText xml:space="preserve">indicate a </w:delText>
        </w:r>
      </w:del>
      <w:r w:rsidRPr="00AC5144">
        <w:rPr>
          <w:rFonts w:ascii="Arial" w:hAnsi="Arial" w:cs="Arial"/>
        </w:rPr>
        <w:t xml:space="preserve">relationship between photoperiod, vernalisation and a decrease in the time to flowering </w:t>
      </w:r>
      <w:del w:id="865" w:author="University of Newcastle" w:date="2015-07-03T07:59:00Z">
        <w:r w:rsidRPr="00AC5144" w:rsidDel="00552B35">
          <w:rPr>
            <w:rFonts w:ascii="Arial" w:hAnsi="Arial" w:cs="Arial"/>
          </w:rPr>
          <w:delText xml:space="preserve">in some safflower varieties </w:delText>
        </w:r>
      </w:del>
      <w:r w:rsidRPr="00AC5144">
        <w:rPr>
          <w:rFonts w:ascii="Arial" w:hAnsi="Arial" w:cs="Arial"/>
        </w:rPr>
        <w:fldChar w:fldCharType="begin" w:fldLock="1"/>
      </w:r>
      <w:r w:rsidRPr="00AC5144">
        <w:rPr>
          <w:rFonts w:ascii="Arial" w:hAnsi="Arial" w:cs="Arial"/>
        </w:rPr>
        <w:instrText>ADDIN CSL_CITATION { "citationItems" : [ { "id" : "ITEM-1", "itemData" : { "abstract" : "&lt;abstract abstract-type=\"summary\"&gt; The effect of photoperiod and temperature on duration of rosette habit in safflower was evaluated. Carthamus tinctorius L. and Carthamus flavescens Spreng were grown in the greenhouse at bimonthly planting dates and in controlled environment chambers at different photoperiods and temperatures. In the greenhouse, duration of rosette habit generally increased with decrease in temperature and photoperiod except for the December plantrag. Under high temperature (20/10 C with 10 hr in the light period at 20 C and 14 hr at 10 C regardless of the photoperiod) in controlled environment rooms, rosette habit of both species persisted longer in short photoperiod (10 hr) than in long (14 hr); response proportionately greater in C. tinctorius than in C. flavescens - 68% and 11% longer duration of rosette habits, respectively. These species also responded differently to temperature. In low temperature (15/5 C) and long photoperiod (14 hr), duration of rosette habit of C. tinctorius was 13% longer than under high temperature (20/10 C) and short photoperiod (10 hr), while rosette habits were similar for these treatments in C. flavescens. In both species, genotypes responded differently to the photoperiod-temperature treatments.", "author" : [ { "dropping-particle" : "", "family" : "Zimmerman", "given" : "L H", "non-dropping-particle" : "", "parse-names" : false, "suffix" : "" } ], "id" : "ITEM-1", "issued" : { "date-parts" : [ [ "1973" ] ] }, "note" : "10.2135/cropsci1973.0011183X001300010024x", "page" : "80-81", "title" : "Effect of Photoperiod and Temperature On Rosette Habit in Safflower", "type" : "article" }, "uris" : [ "http://www.mendeley.com/documents/?uuid=37dce4b4-7a0e-4401-aad5-d81bcf889a5e" ] } ], "mendeley" : { "formattedCitation" : "(Zimmerman 1973)", "plainTextFormattedCitation" : "(Zimmerman 1973)", "previouslyFormattedCitation" : "(Zimmerman 1973)"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(Zimmerman 1973)</w:t>
      </w:r>
      <w:r w:rsidRPr="00AC5144">
        <w:rPr>
          <w:rFonts w:ascii="Arial" w:hAnsi="Arial" w:cs="Arial"/>
        </w:rPr>
        <w:fldChar w:fldCharType="end"/>
      </w:r>
      <w:r w:rsidR="00A07F1A">
        <w:rPr>
          <w:rFonts w:ascii="Arial" w:hAnsi="Arial" w:cs="Arial"/>
        </w:rPr>
        <w:t xml:space="preserve">. While a </w:t>
      </w:r>
      <w:r w:rsidRPr="00AC5144">
        <w:rPr>
          <w:rFonts w:ascii="Arial" w:hAnsi="Arial" w:cs="Arial"/>
        </w:rPr>
        <w:t>FLC homolog</w:t>
      </w:r>
      <w:del w:id="866" w:author="University of Newcastle" w:date="2015-07-03T07:59:00Z">
        <w:r w:rsidRPr="00AC5144" w:rsidDel="00552B35">
          <w:rPr>
            <w:rFonts w:ascii="Arial" w:hAnsi="Arial" w:cs="Arial"/>
          </w:rPr>
          <w:delText>ue</w:delText>
        </w:r>
      </w:del>
      <w:r w:rsidRPr="00AC5144">
        <w:rPr>
          <w:rFonts w:ascii="Arial" w:hAnsi="Arial" w:cs="Arial"/>
        </w:rPr>
        <w:t xml:space="preserve"> may be present in many species </w:t>
      </w:r>
      <w:r w:rsidRPr="00AC5144">
        <w:rPr>
          <w:rFonts w:ascii="Arial" w:hAnsi="Arial" w:cs="Arial"/>
        </w:rPr>
        <w:fldChar w:fldCharType="begin" w:fldLock="1"/>
      </w:r>
      <w:r w:rsidRPr="00AC5144">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(Reeves et al. 2007)</w:t>
      </w:r>
      <w:r w:rsidRPr="00AC5144">
        <w:rPr>
          <w:rFonts w:ascii="Arial" w:hAnsi="Arial" w:cs="Arial"/>
        </w:rPr>
        <w:fldChar w:fldCharType="end"/>
      </w:r>
      <w:r w:rsidRPr="00AC5144">
        <w:rPr>
          <w:rFonts w:ascii="Arial" w:hAnsi="Arial" w:cs="Arial"/>
        </w:rPr>
        <w:t xml:space="preserve">, based on what is seen in </w:t>
      </w:r>
      <w:proofErr w:type="spellStart"/>
      <w:r w:rsidRPr="00AC5144">
        <w:rPr>
          <w:rFonts w:ascii="Arial" w:hAnsi="Arial" w:cs="Arial"/>
          <w:i/>
        </w:rPr>
        <w:t>Eustoma</w:t>
      </w:r>
      <w:proofErr w:type="spellEnd"/>
      <w:r w:rsidRPr="00AC5144">
        <w:rPr>
          <w:rFonts w:ascii="Arial" w:hAnsi="Arial" w:cs="Arial"/>
        </w:rPr>
        <w:t>, there may be no functional homolog</w:t>
      </w:r>
      <w:del w:id="867" w:author="University of Newcastle" w:date="2015-07-03T08:00:00Z">
        <w:r w:rsidRPr="00AC5144" w:rsidDel="00552B35">
          <w:rPr>
            <w:rFonts w:ascii="Arial" w:hAnsi="Arial" w:cs="Arial"/>
          </w:rPr>
          <w:delText>y</w:delText>
        </w:r>
      </w:del>
      <w:r w:rsidRPr="00AC5144">
        <w:rPr>
          <w:rFonts w:ascii="Arial" w:hAnsi="Arial" w:cs="Arial"/>
        </w:rPr>
        <w:t xml:space="preserve"> of FLC in </w:t>
      </w:r>
      <w:proofErr w:type="spellStart"/>
      <w:r w:rsidRPr="00AC5144">
        <w:rPr>
          <w:rFonts w:ascii="Arial" w:hAnsi="Arial" w:cs="Arial"/>
          <w:i/>
        </w:rPr>
        <w:t>Asteraceae</w:t>
      </w:r>
      <w:proofErr w:type="spellEnd"/>
      <w:r w:rsidR="00A07F1A">
        <w:rPr>
          <w:rFonts w:ascii="Arial" w:hAnsi="Arial" w:cs="Arial"/>
        </w:rPr>
        <w:t xml:space="preserve">, with any homology to </w:t>
      </w:r>
      <w:ins w:id="868" w:author="University of Newcastle" w:date="2015-07-03T08:01:00Z">
        <w:r w:rsidR="00552B35">
          <w:rPr>
            <w:rFonts w:ascii="Arial" w:hAnsi="Arial" w:cs="Arial"/>
          </w:rPr>
          <w:t xml:space="preserve">the well characterised Arabidopsis </w:t>
        </w:r>
      </w:ins>
      <w:r w:rsidR="000E5B3D">
        <w:rPr>
          <w:rFonts w:ascii="Arial" w:hAnsi="Arial" w:cs="Arial"/>
        </w:rPr>
        <w:t xml:space="preserve">FLC </w:t>
      </w:r>
      <w:del w:id="869" w:author="University of Newcastle" w:date="2015-07-03T08:01:00Z">
        <w:r w:rsidR="000E5B3D" w:rsidDel="00552B35">
          <w:rPr>
            <w:rFonts w:ascii="Arial" w:hAnsi="Arial" w:cs="Arial"/>
          </w:rPr>
          <w:delText>in other species is in</w:delText>
        </w:r>
      </w:del>
      <w:ins w:id="870" w:author="University of Newcastle" w:date="2015-07-03T08:01:00Z">
        <w:r w:rsidR="00552B35">
          <w:rPr>
            <w:rFonts w:ascii="Arial" w:hAnsi="Arial" w:cs="Arial"/>
          </w:rPr>
          <w:t>purely being at the nucleotide level</w:t>
        </w:r>
      </w:ins>
      <w:del w:id="871" w:author="University of Newcastle" w:date="2015-07-03T08:01:00Z">
        <w:r w:rsidRPr="00AC5144" w:rsidDel="00552B35">
          <w:rPr>
            <w:rFonts w:ascii="Arial" w:hAnsi="Arial" w:cs="Arial"/>
          </w:rPr>
          <w:delText xml:space="preserve"> sequence only</w:delText>
        </w:r>
      </w:del>
      <w:r w:rsidRPr="00AC5144">
        <w:rPr>
          <w:rFonts w:ascii="Arial" w:hAnsi="Arial" w:cs="Arial"/>
        </w:rPr>
        <w:t xml:space="preserve">. Limited </w:t>
      </w:r>
      <w:del w:id="872" w:author="University of Newcastle" w:date="2015-07-03T08:01:00Z">
        <w:r w:rsidRPr="00AC5144" w:rsidDel="00552B35">
          <w:rPr>
            <w:rFonts w:ascii="Arial" w:hAnsi="Arial" w:cs="Arial"/>
          </w:rPr>
          <w:delText xml:space="preserve">availability of genetic resources for the </w:delText>
        </w:r>
      </w:del>
      <w:proofErr w:type="spellStart"/>
      <w:proofErr w:type="gramStart"/>
      <w:r w:rsidRPr="00AC5144">
        <w:rPr>
          <w:rFonts w:ascii="Arial" w:hAnsi="Arial" w:cs="Arial"/>
          <w:i/>
        </w:rPr>
        <w:t>Asteraceae</w:t>
      </w:r>
      <w:proofErr w:type="spellEnd"/>
      <w:r w:rsidRPr="00AC5144">
        <w:rPr>
          <w:rFonts w:ascii="Arial" w:hAnsi="Arial" w:cs="Arial"/>
        </w:rPr>
        <w:t xml:space="preserve"> </w:t>
      </w:r>
      <w:ins w:id="873" w:author="University of Newcastle" w:date="2015-07-03T08:01:00Z">
        <w:r w:rsidR="00552B35">
          <w:rPr>
            <w:rFonts w:ascii="Arial" w:hAnsi="Arial" w:cs="Arial"/>
          </w:rPr>
          <w:t xml:space="preserve"> genetic</w:t>
        </w:r>
        <w:proofErr w:type="gramEnd"/>
        <w:r w:rsidR="00552B35">
          <w:rPr>
            <w:rFonts w:ascii="Arial" w:hAnsi="Arial" w:cs="Arial"/>
          </w:rPr>
          <w:t xml:space="preserve"> resource availability </w:t>
        </w:r>
      </w:ins>
      <w:r w:rsidRPr="00AC5144">
        <w:rPr>
          <w:rFonts w:ascii="Arial" w:hAnsi="Arial" w:cs="Arial"/>
        </w:rPr>
        <w:t xml:space="preserve">makes </w:t>
      </w:r>
      <w:ins w:id="874" w:author="University of Newcastle" w:date="2015-07-03T08:02:00Z">
        <w:r w:rsidR="00552B35">
          <w:rPr>
            <w:rFonts w:ascii="Arial" w:hAnsi="Arial" w:cs="Arial"/>
          </w:rPr>
          <w:t xml:space="preserve">the molecular </w:t>
        </w:r>
      </w:ins>
      <w:r w:rsidRPr="00AC5144">
        <w:rPr>
          <w:rFonts w:ascii="Arial" w:hAnsi="Arial" w:cs="Arial"/>
        </w:rPr>
        <w:t xml:space="preserve">characterisation </w:t>
      </w:r>
      <w:ins w:id="875" w:author="University of Newcastle" w:date="2015-07-03T08:02:00Z">
        <w:r w:rsidR="00552B35">
          <w:rPr>
            <w:rFonts w:ascii="Arial" w:hAnsi="Arial" w:cs="Arial"/>
          </w:rPr>
          <w:t xml:space="preserve">of </w:t>
        </w:r>
      </w:ins>
      <w:del w:id="876" w:author="University of Newcastle" w:date="2015-07-03T08:02:00Z">
        <w:r w:rsidRPr="00AC5144" w:rsidDel="00552B35">
          <w:rPr>
            <w:rFonts w:ascii="Arial" w:hAnsi="Arial" w:cs="Arial"/>
          </w:rPr>
          <w:delText xml:space="preserve">of the molecular pathways for </w:delText>
        </w:r>
      </w:del>
      <w:r w:rsidRPr="00AC5144">
        <w:rPr>
          <w:rFonts w:ascii="Arial" w:hAnsi="Arial" w:cs="Arial"/>
        </w:rPr>
        <w:t>vernalisation within this genus challenging. As further resources become available</w:t>
      </w:r>
      <w:ins w:id="877" w:author="University of Newcastle" w:date="2015-07-03T08:02:00Z">
        <w:r w:rsidR="00552B35">
          <w:rPr>
            <w:rFonts w:ascii="Arial" w:hAnsi="Arial" w:cs="Arial"/>
          </w:rPr>
          <w:t>,</w:t>
        </w:r>
      </w:ins>
      <w:r w:rsidRPr="00AC5144">
        <w:rPr>
          <w:rFonts w:ascii="Arial" w:hAnsi="Arial" w:cs="Arial"/>
        </w:rPr>
        <w:t xml:space="preserve"> and are </w:t>
      </w:r>
      <w:del w:id="878" w:author="University of Newcastle" w:date="2015-07-03T08:03:00Z">
        <w:r w:rsidRPr="00AC5144" w:rsidDel="00552B35">
          <w:rPr>
            <w:rFonts w:ascii="Arial" w:hAnsi="Arial" w:cs="Arial"/>
          </w:rPr>
          <w:delText xml:space="preserve">better </w:delText>
        </w:r>
      </w:del>
      <w:ins w:id="879" w:author="University of Newcastle" w:date="2015-07-03T08:03:00Z">
        <w:r w:rsidR="00552B35">
          <w:rPr>
            <w:rFonts w:ascii="Arial" w:hAnsi="Arial" w:cs="Arial"/>
          </w:rPr>
          <w:t>more thoroughly</w:t>
        </w:r>
        <w:r w:rsidR="00552B35" w:rsidRPr="00AC5144">
          <w:rPr>
            <w:rFonts w:ascii="Arial" w:hAnsi="Arial" w:cs="Arial"/>
          </w:rPr>
          <w:t xml:space="preserve"> </w:t>
        </w:r>
      </w:ins>
      <w:r w:rsidRPr="00AC5144">
        <w:rPr>
          <w:rFonts w:ascii="Arial" w:hAnsi="Arial" w:cs="Arial"/>
        </w:rPr>
        <w:t>annotated, the</w:t>
      </w:r>
      <w:del w:id="880" w:author="University of Newcastle" w:date="2015-07-03T08:06:00Z">
        <w:r w:rsidRPr="00AC5144" w:rsidDel="00552B35">
          <w:rPr>
            <w:rFonts w:ascii="Arial" w:hAnsi="Arial" w:cs="Arial"/>
          </w:rPr>
          <w:delText>se</w:delText>
        </w:r>
      </w:del>
      <w:r w:rsidRPr="00AC5144">
        <w:rPr>
          <w:rFonts w:ascii="Arial" w:hAnsi="Arial" w:cs="Arial"/>
        </w:rPr>
        <w:t xml:space="preserve"> </w:t>
      </w:r>
      <w:ins w:id="881" w:author="University of Newcastle" w:date="2015-07-03T08:06:00Z">
        <w:r w:rsidR="00552B35">
          <w:rPr>
            <w:rFonts w:ascii="Arial" w:hAnsi="Arial" w:cs="Arial"/>
          </w:rPr>
          <w:t xml:space="preserve">molecular </w:t>
        </w:r>
      </w:ins>
      <w:r w:rsidRPr="00AC5144">
        <w:rPr>
          <w:rFonts w:ascii="Arial" w:hAnsi="Arial" w:cs="Arial"/>
        </w:rPr>
        <w:t xml:space="preserve">mechanisms by which vernalisation, </w:t>
      </w:r>
      <w:del w:id="882" w:author="University of Newcastle" w:date="2015-07-03T08:06:00Z">
        <w:r w:rsidRPr="00AC5144" w:rsidDel="00552B35">
          <w:rPr>
            <w:rFonts w:ascii="Arial" w:hAnsi="Arial" w:cs="Arial"/>
          </w:rPr>
          <w:delText xml:space="preserve">and </w:delText>
        </w:r>
      </w:del>
      <w:ins w:id="883" w:author="University of Newcastle" w:date="2015-07-03T08:06:00Z">
        <w:r w:rsidR="00552B35">
          <w:rPr>
            <w:rFonts w:ascii="Arial" w:hAnsi="Arial" w:cs="Arial"/>
          </w:rPr>
          <w:t>as well as</w:t>
        </w:r>
        <w:r w:rsidR="00552B35" w:rsidRPr="00AC5144">
          <w:rPr>
            <w:rFonts w:ascii="Arial" w:hAnsi="Arial" w:cs="Arial"/>
          </w:rPr>
          <w:t xml:space="preserve"> </w:t>
        </w:r>
      </w:ins>
      <w:r w:rsidRPr="00AC5144">
        <w:rPr>
          <w:rFonts w:ascii="Arial" w:hAnsi="Arial" w:cs="Arial"/>
        </w:rPr>
        <w:t>other factors, affect flowering time will be</w:t>
      </w:r>
      <w:ins w:id="884" w:author="University of Newcastle" w:date="2015-07-03T08:06:00Z">
        <w:r w:rsidR="00552B35">
          <w:rPr>
            <w:rFonts w:ascii="Arial" w:hAnsi="Arial" w:cs="Arial"/>
          </w:rPr>
          <w:t>come</w:t>
        </w:r>
      </w:ins>
      <w:r w:rsidRPr="00AC5144">
        <w:rPr>
          <w:rFonts w:ascii="Arial" w:hAnsi="Arial" w:cs="Arial"/>
        </w:rPr>
        <w:t xml:space="preserve"> better understood. </w:t>
      </w:r>
    </w:p>
    <w:p w:rsidR="00AC5144" w:rsidRPr="00EA78E3" w:rsidRDefault="00AC5144" w:rsidP="00AC5144">
      <w:pPr>
        <w:rPr>
          <w:rFonts w:ascii="Arial" w:hAnsi="Arial" w:cs="Arial"/>
        </w:rPr>
      </w:pPr>
    </w:p>
    <w:p w:rsidR="00AC5144" w:rsidRDefault="00092EA1" w:rsidP="00AC5144">
      <w:pPr>
        <w:rPr>
          <w:rFonts w:ascii="Arial" w:hAnsi="Arial" w:cs="Arial"/>
        </w:rPr>
      </w:pPr>
      <w:r>
        <w:rPr>
          <w:rFonts w:ascii="Arial" w:hAnsi="Arial" w:cs="Arial"/>
        </w:rPr>
        <w:lastRenderedPageBreak/>
        <w:t>Phylogenetic Analysis of Vernalisation Responsive Species</w:t>
      </w:r>
    </w:p>
    <w:p w:rsidR="00AC5144" w:rsidRDefault="00AC5144" w:rsidP="00AC5144">
      <w:pPr>
        <w:rPr>
          <w:rFonts w:ascii="Arial" w:hAnsi="Arial" w:cs="Arial"/>
        </w:rPr>
      </w:pPr>
      <w:r>
        <w:rPr>
          <w:rFonts w:ascii="Arial" w:hAnsi="Arial" w:cs="Arial"/>
        </w:rPr>
        <w:t>Approximately 34 million years ago, the</w:t>
      </w:r>
      <w:del w:id="885" w:author="University of Newcastle" w:date="2015-07-03T09:11:00Z">
        <w:r w:rsidDel="0081697D">
          <w:rPr>
            <w:rFonts w:ascii="Arial" w:hAnsi="Arial" w:cs="Arial"/>
          </w:rPr>
          <w:delText>re was a</w:delText>
        </w:r>
      </w:del>
      <w:r>
        <w:rPr>
          <w:rFonts w:ascii="Arial" w:hAnsi="Arial" w:cs="Arial"/>
        </w:rPr>
        <w:t xml:space="preserve"> geological</w:t>
      </w:r>
      <w:r w:rsidR="009C311C">
        <w:rPr>
          <w:rFonts w:ascii="Arial" w:hAnsi="Arial" w:cs="Arial"/>
        </w:rPr>
        <w:t xml:space="preserve"> </w:t>
      </w:r>
      <w:r>
        <w:rPr>
          <w:rFonts w:ascii="Arial" w:hAnsi="Arial" w:cs="Arial"/>
        </w:rPr>
        <w:t>transition from the tropical Eocene age to the modern, temperate Oligocene</w:t>
      </w:r>
      <w:ins w:id="886" w:author="University of Newcastle" w:date="2015-07-03T09:11:00Z">
        <w:r w:rsidR="0081697D">
          <w:rPr>
            <w:rFonts w:ascii="Arial" w:hAnsi="Arial" w:cs="Arial"/>
          </w:rPr>
          <w:t xml:space="preserve"> age occurred</w:t>
        </w:r>
      </w:ins>
      <w:r>
        <w:rPr>
          <w:rFonts w:ascii="Arial" w:hAnsi="Arial" w:cs="Arial"/>
        </w:rPr>
        <w:t xml:space="preserve"> </w:t>
      </w:r>
      <w:r w:rsidR="00971F89">
        <w:rPr>
          <w:rFonts w:ascii="Arial" w:hAnsi="Arial" w:cs="Arial"/>
        </w:rPr>
        <w:fldChar w:fldCharType="begin" w:fldLock="1"/>
      </w:r>
      <w:r w:rsidR="00971F89">
        <w:rPr>
          <w:rFonts w:ascii="Arial" w:hAnsi="Arial" w:cs="Arial"/>
        </w:rPr>
        <w:instrText>ADDIN CSL_CITATION { "citationItems" : [ { "id" : "ITEM-1", "itemData" : { "author" : [ { "dropping-particle" : "", "family" : "Silva", "given" : "Isabella Primoli", "non-dropping-particle" : "", "parse-names" : false, "suffix" : "" }, { "dropping-particle" : "", "family" : "Jenkins", "given" : "D Graham", "non-dropping-particle" : "", "parse-names" : false, "suffix" : "" } ], "container-title" : "Episodes", "id" : "ITEM-1", "issue" : "3", "issued" : { "date-parts" : [ [ "1993" ] ] }, "page" : "379-382", "title" : "Decision on the Eocene-Oligocene boundary stratotype", "type" : "article-journal", "volume" : "16" }, "uris" : [ "http://www.mendeley.com/documents/?uuid=0114627e-1ae7-4254-87f2-afac743de884" ] }, { "id" : "ITEM-2", "itemData" : { "DOI" : "10.1111/j.1472-4669.2009.00195.x", "ISSN" : "1472-4669", "author" : [ { "dropping-particle" : "", "family" : "Speelman", "given" : "E N", "non-dropping-particle" : "", "parse-names" : false, "suffix" : "" }, { "dropping-particle" : "", "family" : "Kempen", "given" : "M M L", "non-dropping-particle" : "Van", "parse-names" : false, "suffix" : "" }, { "dropping-particle" : "", "family" : "Barke", "given" : "J", "non-dropping-particle" : "", "parse-names" : false, "suffix" : "" }, { "dropping-particle" : "", "family" : "Brinkhuis", "given" : "H", "non-dropping-particle" : "", "parse-names" : false, "suffix" : "" }, { "dropping-particle" : "", "family" : "Reichart", "given" : "G J", "non-dropping-particle" : "", "parse-names" : false, "suffix" : "" }, { "dropping-particle" : "", "family" : "Smolders", "given" : "A J P", "non-dropping-particle" : "", "parse-names" : false, "suffix" : "" }, { "dropping-particle" : "", "family" : "Roelofs", "given" : "J G M", "non-dropping-particle" : "", "parse-names" : false, "suffix" : "" }, { "dropping-particle" : "", "family" : "Sangiorgi", "given" : "F", "non-dropping-particle" : "", "parse-names" : false, "suffix" : "" }, { "dropping-particle" : "", "family" : "Leeuw", "given" : "J W", "non-dropping-particle" : "De", "parse-names" : false, "suffix" : "" }, { "dropping-particle" : "", "family" : "Lotter", "given" : "A F", "non-dropping-particle" : "", "parse-names" : false, "suffix" : "" }, { "dropping-particle" : "", "family" : "Sinninghe Damste", "given" : "J S", "non-dropping-particle" : "", "parse-names" : false, "suffix" : "" } ], "container-title" : "Geobiology", "id" : "ITEM-2", "issue" : "2", "issued" : { "date-parts" : [ [ "2009", "3", "1" ] ] }, "page" : "155-170", "publisher" : "Blackwell Publishing Ltd", "title" : "The Eocene Arctic Azolla bloom: environmental conditions, productivity and carbon drawdown", "type" : "article-journal", "volume" : "7" }, "uris" : [ "http://www.mendeley.com/documents/?uuid=51bc8164-e7ac-4930-aacd-3a474746020b" ] } ], "mendeley" : { "formattedCitation" : "(Silva &amp; Jenkins 1993; Speelman et al. 2009)", "plainTextFormattedCitation" : "(Silva &amp; Jenkins 1993; Speelman et al. 2009)", "previouslyFormattedCitation" : "(Silva &amp; Jenkins 1993; Speelman et al. 2009)" }, "properties" : { "noteIndex" : 0 }, "schema" : "https://github.com/citation-style-language/schema/raw/master/csl-citation.json" }</w:instrText>
      </w:r>
      <w:r w:rsidR="00971F89">
        <w:rPr>
          <w:rFonts w:ascii="Arial" w:hAnsi="Arial" w:cs="Arial"/>
        </w:rPr>
        <w:fldChar w:fldCharType="separate"/>
      </w:r>
      <w:r w:rsidRPr="00C45129">
        <w:rPr>
          <w:rFonts w:ascii="Arial" w:hAnsi="Arial" w:cs="Arial"/>
          <w:noProof/>
        </w:rPr>
        <w:t>(Silva &amp; Jenkins 1993; Speelman et al. 2009)</w:t>
      </w:r>
      <w:r w:rsidR="00971F89">
        <w:rPr>
          <w:rFonts w:ascii="Arial" w:hAnsi="Arial" w:cs="Arial"/>
        </w:rPr>
        <w:fldChar w:fldCharType="end"/>
      </w:r>
      <w:r>
        <w:rPr>
          <w:rFonts w:ascii="Arial" w:hAnsi="Arial" w:cs="Arial"/>
        </w:rPr>
        <w:t xml:space="preserve">. This </w:t>
      </w:r>
      <w:ins w:id="887" w:author="University of Newcastle" w:date="2015-07-03T09:11:00Z">
        <w:r w:rsidR="0081697D">
          <w:rPr>
            <w:rFonts w:ascii="Arial" w:hAnsi="Arial" w:cs="Arial"/>
          </w:rPr>
          <w:t xml:space="preserve">change </w:t>
        </w:r>
      </w:ins>
      <w:r>
        <w:rPr>
          <w:rFonts w:ascii="Arial" w:hAnsi="Arial" w:cs="Arial"/>
        </w:rPr>
        <w:t xml:space="preserve">resulted in a drop in the minimum mean winter temperature </w:t>
      </w:r>
      <w:r w:rsidR="00A07F1A">
        <w:rPr>
          <w:rFonts w:ascii="Arial" w:hAnsi="Arial" w:cs="Arial"/>
        </w:rPr>
        <w:t>after</w:t>
      </w:r>
      <w:r>
        <w:rPr>
          <w:rFonts w:ascii="Arial" w:hAnsi="Arial" w:cs="Arial"/>
        </w:rPr>
        <w:t xml:space="preserve"> the Eocene/Oligocene (E/O) boundary </w:t>
      </w:r>
      <w:r>
        <w:rPr>
          <w:rFonts w:ascii="Arial" w:hAnsi="Arial" w:cs="Arial"/>
        </w:rPr>
        <w:fldChar w:fldCharType="begin" w:fldLock="1"/>
      </w:r>
      <w:r>
        <w:rPr>
          <w:rFonts w:ascii="Arial" w:hAnsi="Arial" w:cs="Arial"/>
        </w:rPr>
        <w:instrText>ADDIN CSL_CITATION { "citationItems" : [ { "id" : "ITEM-1", "itemData" : { "ISSN" : "0028-0836", "author" : [ { "dropping-particle" : "", "family" : "Ivany", "given" : "Linda C", "non-dropping-particle" : "", "parse-names" : false, "suffix" : "" }, { "dropping-particle" : "", "family" : "Patterson", "given" : "William P", "non-dropping-particle" : "", "parse-names" : false, "suffix" : "" }, { "dropping-particle" : "", "family" : "Lohmann", "given" : "Kyger C", "non-dropping-particle" : "", "parse-names" : false, "suffix" : "" } ], "container-title" : "Nature", "id" : "ITEM-1", "issue" : "6806", "issued" : { "date-parts" : [ [ "2000", "10", "19" ] ] }, "note" : "10.1038/35038044", "page" : "887-890", "title" : "Cooler winters as a possible cause of mass extinctions at the Eocene/Oligocene boundary", "type" : "article-journal", "volume" : "407" }, "uris" : [ "http://www.mendeley.com/documents/?uuid=75514dff-4560-4c00-8219-cbddfeba502c" ] } ], "mendeley" : { "formattedCitation" : "(Ivany et al. 2000)", "plainTextFormattedCitation" : "(Ivany et al. 2000)", "previouslyFormattedCitation" : "(Ivany et al. 2000)" }, "properties" : { "noteIndex" : 0 }, "schema" : "https://github.com/citation-style-language/schema/raw/master/csl-citation.json" }</w:instrText>
      </w:r>
      <w:r>
        <w:rPr>
          <w:rFonts w:ascii="Arial" w:hAnsi="Arial" w:cs="Arial"/>
        </w:rPr>
        <w:fldChar w:fldCharType="separate"/>
      </w:r>
      <w:r w:rsidRPr="00FD295C">
        <w:rPr>
          <w:rFonts w:ascii="Arial" w:hAnsi="Arial" w:cs="Arial"/>
          <w:noProof/>
        </w:rPr>
        <w:t>(Ivany et al. 2000)</w:t>
      </w:r>
      <w:r>
        <w:rPr>
          <w:rFonts w:ascii="Arial" w:hAnsi="Arial" w:cs="Arial"/>
        </w:rPr>
        <w:fldChar w:fldCharType="end"/>
      </w:r>
      <w:r>
        <w:rPr>
          <w:rFonts w:ascii="Arial" w:hAnsi="Arial" w:cs="Arial"/>
        </w:rPr>
        <w:t>. Using marine temperatures as a proxy for land temperatures, this drop resu</w:t>
      </w:r>
      <w:r w:rsidR="00F11C82">
        <w:rPr>
          <w:rFonts w:ascii="Arial" w:hAnsi="Arial" w:cs="Arial"/>
        </w:rPr>
        <w:t xml:space="preserve">lted in a </w:t>
      </w:r>
      <w:ins w:id="888" w:author="University of Newcastle" w:date="2015-07-03T09:12:00Z">
        <w:r w:rsidR="0081697D">
          <w:rPr>
            <w:rFonts w:ascii="Arial" w:hAnsi="Arial" w:cs="Arial"/>
          </w:rPr>
          <w:t>‘</w:t>
        </w:r>
      </w:ins>
      <w:r w:rsidR="00F11C82">
        <w:rPr>
          <w:rFonts w:ascii="Arial" w:hAnsi="Arial" w:cs="Arial"/>
        </w:rPr>
        <w:t>mass</w:t>
      </w:r>
      <w:ins w:id="889" w:author="University of Newcastle" w:date="2015-07-03T09:12:00Z">
        <w:r w:rsidR="0081697D">
          <w:rPr>
            <w:rFonts w:ascii="Arial" w:hAnsi="Arial" w:cs="Arial"/>
          </w:rPr>
          <w:t>’</w:t>
        </w:r>
      </w:ins>
      <w:r w:rsidR="00F11C82">
        <w:rPr>
          <w:rFonts w:ascii="Arial" w:hAnsi="Arial" w:cs="Arial"/>
        </w:rPr>
        <w:t xml:space="preserve"> extinction event.</w:t>
      </w:r>
      <w:r>
        <w:rPr>
          <w:rFonts w:ascii="Arial" w:hAnsi="Arial" w:cs="Arial"/>
        </w:rPr>
        <w:t xml:space="preserve"> </w:t>
      </w:r>
      <w:r w:rsidR="00F11C82">
        <w:rPr>
          <w:rFonts w:ascii="Arial" w:hAnsi="Arial" w:cs="Arial"/>
        </w:rPr>
        <w:t>S</w:t>
      </w:r>
      <w:r>
        <w:rPr>
          <w:rFonts w:ascii="Arial" w:hAnsi="Arial" w:cs="Arial"/>
        </w:rPr>
        <w:t>pecies that could not adapt to the cooler, temperate climate perished</w:t>
      </w:r>
      <w:r w:rsidR="00FD27DB">
        <w:rPr>
          <w:rFonts w:ascii="Arial" w:hAnsi="Arial" w:cs="Arial"/>
        </w:rPr>
        <w:t>, while species</w:t>
      </w:r>
      <w:r w:rsidR="00F11C82">
        <w:rPr>
          <w:rFonts w:ascii="Arial" w:hAnsi="Arial" w:cs="Arial"/>
        </w:rPr>
        <w:t xml:space="preserve"> that </w:t>
      </w:r>
      <w:r w:rsidR="00FD27DB">
        <w:rPr>
          <w:rFonts w:ascii="Arial" w:hAnsi="Arial" w:cs="Arial"/>
        </w:rPr>
        <w:t>could respond to the extended periods of winter cold survived.</w:t>
      </w:r>
      <w:r>
        <w:rPr>
          <w:rFonts w:ascii="Arial" w:hAnsi="Arial" w:cs="Arial"/>
        </w:rPr>
        <w:t xml:space="preserve"> </w:t>
      </w:r>
      <w:r w:rsidR="00390C46">
        <w:rPr>
          <w:rFonts w:ascii="Arial" w:hAnsi="Arial" w:cs="Arial"/>
        </w:rPr>
        <w:t xml:space="preserve">These species have </w:t>
      </w:r>
      <w:del w:id="890" w:author="University of Newcastle" w:date="2015-07-03T09:12:00Z">
        <w:r w:rsidR="00390C46" w:rsidDel="0081697D">
          <w:rPr>
            <w:rFonts w:ascii="Arial" w:hAnsi="Arial" w:cs="Arial"/>
          </w:rPr>
          <w:delText xml:space="preserve">then </w:delText>
        </w:r>
      </w:del>
      <w:ins w:id="891" w:author="University of Newcastle" w:date="2015-07-03T09:12:00Z">
        <w:r w:rsidR="0081697D">
          <w:rPr>
            <w:rFonts w:ascii="Arial" w:hAnsi="Arial" w:cs="Arial"/>
          </w:rPr>
          <w:t xml:space="preserve">since </w:t>
        </w:r>
      </w:ins>
      <w:r w:rsidR="00390C46">
        <w:rPr>
          <w:rFonts w:ascii="Arial" w:hAnsi="Arial" w:cs="Arial"/>
        </w:rPr>
        <w:t>diversified</w:t>
      </w:r>
    </w:p>
    <w:p w:rsidR="00FD27DB" w:rsidRPr="00AC5144" w:rsidRDefault="00FD27DB" w:rsidP="00FD27DB">
      <w:pPr>
        <w:rPr>
          <w:rFonts w:ascii="Arial" w:hAnsi="Arial" w:cs="Arial"/>
        </w:rPr>
      </w:pPr>
      <w:r>
        <w:rPr>
          <w:rFonts w:ascii="Arial" w:hAnsi="Arial" w:cs="Arial"/>
        </w:rPr>
        <w:t xml:space="preserve">Out of all of the flowering plant species investigated, </w:t>
      </w:r>
      <w:ins w:id="892" w:author="University of Newcastle" w:date="2015-07-03T09:12:00Z">
        <w:r w:rsidR="0081697D">
          <w:rPr>
            <w:rFonts w:ascii="Arial" w:hAnsi="Arial" w:cs="Arial"/>
          </w:rPr>
          <w:t xml:space="preserve">and </w:t>
        </w:r>
      </w:ins>
      <w:r>
        <w:rPr>
          <w:rFonts w:ascii="Arial" w:hAnsi="Arial" w:cs="Arial"/>
        </w:rPr>
        <w:t xml:space="preserve">within the dicots, only the </w:t>
      </w:r>
      <w:proofErr w:type="spellStart"/>
      <w:r w:rsidRPr="00C72B65">
        <w:rPr>
          <w:rFonts w:ascii="Arial" w:hAnsi="Arial" w:cs="Arial"/>
          <w:i/>
        </w:rPr>
        <w:t>Fabaceae</w:t>
      </w:r>
      <w:proofErr w:type="spellEnd"/>
      <w:r>
        <w:rPr>
          <w:rFonts w:ascii="Arial" w:hAnsi="Arial" w:cs="Arial"/>
        </w:rPr>
        <w:t xml:space="preserve"> lack an </w:t>
      </w:r>
      <w:r>
        <w:rPr>
          <w:rFonts w:ascii="Arial" w:hAnsi="Arial" w:cs="Arial"/>
          <w:i/>
        </w:rPr>
        <w:t xml:space="preserve">FLC </w:t>
      </w:r>
      <w:r>
        <w:rPr>
          <w:rFonts w:ascii="Arial" w:hAnsi="Arial" w:cs="Arial"/>
        </w:rPr>
        <w:t xml:space="preserve">homolog. The closest family to the </w:t>
      </w:r>
      <w:proofErr w:type="spellStart"/>
      <w:r w:rsidRPr="00C72B65">
        <w:rPr>
          <w:rFonts w:ascii="Arial" w:hAnsi="Arial" w:cs="Arial"/>
          <w:i/>
        </w:rPr>
        <w:t>Fabaceae</w:t>
      </w:r>
      <w:proofErr w:type="spellEnd"/>
      <w:r>
        <w:rPr>
          <w:rFonts w:ascii="Arial" w:hAnsi="Arial" w:cs="Arial"/>
          <w:i/>
        </w:rPr>
        <w:t xml:space="preserve"> </w:t>
      </w:r>
      <w:r>
        <w:rPr>
          <w:rFonts w:ascii="Arial" w:hAnsi="Arial" w:cs="Arial"/>
        </w:rPr>
        <w:t>is the</w:t>
      </w:r>
      <w:r w:rsidRPr="00C72B65">
        <w:rPr>
          <w:rFonts w:ascii="Arial" w:hAnsi="Arial" w:cs="Arial"/>
          <w:i/>
        </w:rPr>
        <w:t xml:space="preserve"> </w:t>
      </w:r>
      <w:proofErr w:type="spellStart"/>
      <w:r w:rsidRPr="00C72B65">
        <w:rPr>
          <w:rFonts w:ascii="Arial" w:hAnsi="Arial" w:cs="Arial"/>
          <w:i/>
        </w:rPr>
        <w:t>Brassicales</w:t>
      </w:r>
      <w:proofErr w:type="spellEnd"/>
      <w:r w:rsidR="00C26CCF">
        <w:rPr>
          <w:rFonts w:ascii="Arial" w:hAnsi="Arial" w:cs="Arial"/>
        </w:rPr>
        <w:t xml:space="preserve"> &lt;difference in evolutionary time&gt;</w:t>
      </w:r>
      <w:r>
        <w:rPr>
          <w:rFonts w:ascii="Arial" w:hAnsi="Arial" w:cs="Arial"/>
        </w:rPr>
        <w:t xml:space="preserve">, </w:t>
      </w:r>
      <w:del w:id="893" w:author="University of Newcastle" w:date="2015-07-03T09:13:00Z">
        <w:r w:rsidDel="0081697D">
          <w:rPr>
            <w:rFonts w:ascii="Arial" w:hAnsi="Arial" w:cs="Arial"/>
          </w:rPr>
          <w:delText xml:space="preserve">containing </w:delText>
        </w:r>
      </w:del>
      <w:ins w:id="894" w:author="University of Newcastle" w:date="2015-07-03T09:13:00Z">
        <w:r w:rsidR="0081697D">
          <w:rPr>
            <w:rFonts w:ascii="Arial" w:hAnsi="Arial" w:cs="Arial"/>
          </w:rPr>
          <w:t xml:space="preserve">a family that includes the genetic model species </w:t>
        </w:r>
      </w:ins>
      <w:r>
        <w:rPr>
          <w:rFonts w:ascii="Arial" w:hAnsi="Arial" w:cs="Arial"/>
          <w:i/>
        </w:rPr>
        <w:t>Arabidopsis</w:t>
      </w:r>
      <w:r>
        <w:rPr>
          <w:rFonts w:ascii="Arial" w:hAnsi="Arial" w:cs="Arial"/>
        </w:rPr>
        <w:t>.</w:t>
      </w:r>
      <w:r w:rsidRPr="00C72B65">
        <w:rPr>
          <w:rFonts w:ascii="Arial" w:hAnsi="Arial" w:cs="Arial"/>
          <w:i/>
        </w:rPr>
        <w:t xml:space="preserve"> </w:t>
      </w:r>
      <w:del w:id="895" w:author="University of Newcastle" w:date="2015-07-03T09:14:00Z">
        <w:r w:rsidDel="0081697D">
          <w:rPr>
            <w:rFonts w:ascii="Arial" w:hAnsi="Arial" w:cs="Arial"/>
          </w:rPr>
          <w:delText>Perhaps t</w:delText>
        </w:r>
      </w:del>
      <w:ins w:id="896" w:author="University of Newcastle" w:date="2015-07-03T09:14:00Z">
        <w:r w:rsidR="0081697D">
          <w:rPr>
            <w:rFonts w:ascii="Arial" w:hAnsi="Arial" w:cs="Arial"/>
          </w:rPr>
          <w:t>T</w:t>
        </w:r>
      </w:ins>
      <w:r>
        <w:rPr>
          <w:rFonts w:ascii="Arial" w:hAnsi="Arial" w:cs="Arial"/>
        </w:rPr>
        <w:t xml:space="preserve">he </w:t>
      </w:r>
      <w:proofErr w:type="spellStart"/>
      <w:r>
        <w:rPr>
          <w:rFonts w:ascii="Arial" w:hAnsi="Arial" w:cs="Arial"/>
        </w:rPr>
        <w:t>Rosids</w:t>
      </w:r>
      <w:proofErr w:type="spellEnd"/>
      <w:r>
        <w:rPr>
          <w:rFonts w:ascii="Arial" w:hAnsi="Arial" w:cs="Arial"/>
        </w:rPr>
        <w:t xml:space="preserve"> </w:t>
      </w:r>
      <w:ins w:id="897" w:author="University of Newcastle" w:date="2015-07-03T09:14:00Z">
        <w:r w:rsidR="0081697D">
          <w:rPr>
            <w:rFonts w:ascii="Arial" w:hAnsi="Arial" w:cs="Arial"/>
          </w:rPr>
          <w:t xml:space="preserve">have possibly </w:t>
        </w:r>
      </w:ins>
      <w:r>
        <w:rPr>
          <w:rFonts w:ascii="Arial" w:hAnsi="Arial" w:cs="Arial"/>
        </w:rPr>
        <w:t xml:space="preserve">diverged from the other flowering </w:t>
      </w:r>
      <w:ins w:id="898" w:author="University of Newcastle" w:date="2015-07-03T09:14:00Z">
        <w:r w:rsidR="0081697D">
          <w:rPr>
            <w:rFonts w:ascii="Arial" w:hAnsi="Arial" w:cs="Arial"/>
          </w:rPr>
          <w:t xml:space="preserve">plant </w:t>
        </w:r>
      </w:ins>
      <w:r>
        <w:rPr>
          <w:rFonts w:ascii="Arial" w:hAnsi="Arial" w:cs="Arial"/>
        </w:rPr>
        <w:t xml:space="preserve">clades in terms of the way that vernalisation </w:t>
      </w:r>
      <w:del w:id="899" w:author="University of Newcastle" w:date="2015-07-03T09:14:00Z">
        <w:r w:rsidDel="0081697D">
          <w:rPr>
            <w:rFonts w:ascii="Arial" w:hAnsi="Arial" w:cs="Arial"/>
          </w:rPr>
          <w:delText xml:space="preserve">effects </w:delText>
        </w:r>
      </w:del>
      <w:ins w:id="900" w:author="University of Newcastle" w:date="2015-07-03T09:14:00Z">
        <w:r w:rsidR="0081697D">
          <w:rPr>
            <w:rFonts w:ascii="Arial" w:hAnsi="Arial" w:cs="Arial"/>
          </w:rPr>
          <w:t xml:space="preserve">influences </w:t>
        </w:r>
      </w:ins>
      <w:r w:rsidRPr="0081697D">
        <w:rPr>
          <w:rFonts w:ascii="Arial" w:hAnsi="Arial" w:cs="Arial"/>
          <w:i/>
          <w:rPrChange w:id="901" w:author="University of Newcastle" w:date="2015-07-03T09:14:00Z">
            <w:rPr>
              <w:rFonts w:ascii="Arial" w:hAnsi="Arial" w:cs="Arial"/>
            </w:rPr>
          </w:rPrChange>
        </w:rPr>
        <w:t>FLC</w:t>
      </w:r>
      <w:r>
        <w:rPr>
          <w:rFonts w:ascii="Arial" w:hAnsi="Arial" w:cs="Arial"/>
        </w:rPr>
        <w:t xml:space="preserve"> expression</w:t>
      </w:r>
      <w:del w:id="902" w:author="University of Newcastle" w:date="2015-07-03T09:14:00Z">
        <w:r w:rsidDel="0081697D">
          <w:rPr>
            <w:rFonts w:ascii="Arial" w:hAnsi="Arial" w:cs="Arial"/>
          </w:rPr>
          <w:delText>,</w:delText>
        </w:r>
      </w:del>
      <w:ins w:id="903" w:author="University of Newcastle" w:date="2015-07-03T09:15:00Z">
        <w:r w:rsidR="0081697D">
          <w:rPr>
            <w:rFonts w:ascii="Arial" w:hAnsi="Arial" w:cs="Arial"/>
          </w:rPr>
          <w:t xml:space="preserve">. The </w:t>
        </w:r>
        <w:proofErr w:type="spellStart"/>
        <w:r w:rsidR="0081697D">
          <w:rPr>
            <w:rFonts w:ascii="Arial" w:hAnsi="Arial" w:cs="Arial"/>
          </w:rPr>
          <w:t>Fabaceae</w:t>
        </w:r>
        <w:proofErr w:type="spellEnd"/>
        <w:r w:rsidR="0081697D">
          <w:rPr>
            <w:rFonts w:ascii="Arial" w:hAnsi="Arial" w:cs="Arial"/>
          </w:rPr>
          <w:t xml:space="preserve"> family have</w:t>
        </w:r>
      </w:ins>
      <w:r>
        <w:rPr>
          <w:rFonts w:ascii="Arial" w:hAnsi="Arial" w:cs="Arial"/>
        </w:rPr>
        <w:t xml:space="preserve"> </w:t>
      </w:r>
      <w:del w:id="904" w:author="University of Newcastle" w:date="2015-07-03T09:15:00Z">
        <w:r w:rsidDel="0081697D">
          <w:rPr>
            <w:rFonts w:ascii="Arial" w:hAnsi="Arial" w:cs="Arial"/>
          </w:rPr>
          <w:delText xml:space="preserve">with the </w:delText>
        </w:r>
        <w:r w:rsidRPr="00C72B65" w:rsidDel="0081697D">
          <w:rPr>
            <w:rFonts w:ascii="Arial" w:hAnsi="Arial" w:cs="Arial"/>
            <w:i/>
          </w:rPr>
          <w:delText>Fabaceae</w:delText>
        </w:r>
        <w:r w:rsidDel="0081697D">
          <w:rPr>
            <w:rFonts w:ascii="Arial" w:hAnsi="Arial" w:cs="Arial"/>
            <w:i/>
          </w:rPr>
          <w:delText xml:space="preserve"> </w:delText>
        </w:r>
      </w:del>
      <w:r>
        <w:rPr>
          <w:rFonts w:ascii="Arial" w:hAnsi="Arial" w:cs="Arial"/>
        </w:rPr>
        <w:t>diverg</w:t>
      </w:r>
      <w:ins w:id="905" w:author="University of Newcastle" w:date="2015-07-03T09:15:00Z">
        <w:r w:rsidR="0081697D">
          <w:rPr>
            <w:rFonts w:ascii="Arial" w:hAnsi="Arial" w:cs="Arial"/>
          </w:rPr>
          <w:t>ed</w:t>
        </w:r>
      </w:ins>
      <w:del w:id="906" w:author="University of Newcastle" w:date="2015-07-03T09:15:00Z">
        <w:r w:rsidDel="0081697D">
          <w:rPr>
            <w:rFonts w:ascii="Arial" w:hAnsi="Arial" w:cs="Arial"/>
          </w:rPr>
          <w:delText>ing</w:delText>
        </w:r>
      </w:del>
      <w:r>
        <w:rPr>
          <w:rFonts w:ascii="Arial" w:hAnsi="Arial" w:cs="Arial"/>
        </w:rPr>
        <w:t xml:space="preserve"> even further, </w:t>
      </w:r>
      <w:del w:id="907" w:author="University of Newcastle" w:date="2015-07-03T09:15:00Z">
        <w:r w:rsidDel="0081697D">
          <w:rPr>
            <w:rFonts w:ascii="Arial" w:hAnsi="Arial" w:cs="Arial"/>
          </w:rPr>
          <w:delText xml:space="preserve">losing </w:delText>
        </w:r>
      </w:del>
      <w:ins w:id="908" w:author="University of Newcastle" w:date="2015-07-03T09:15:00Z">
        <w:r w:rsidR="0081697D">
          <w:rPr>
            <w:rFonts w:ascii="Arial" w:hAnsi="Arial" w:cs="Arial"/>
          </w:rPr>
          <w:t xml:space="preserve">shedding </w:t>
        </w:r>
      </w:ins>
      <w:r>
        <w:rPr>
          <w:rFonts w:ascii="Arial" w:hAnsi="Arial" w:cs="Arial"/>
          <w:i/>
        </w:rPr>
        <w:t>FLC</w:t>
      </w:r>
      <w:r>
        <w:rPr>
          <w:rFonts w:ascii="Arial" w:hAnsi="Arial" w:cs="Arial"/>
        </w:rPr>
        <w:t xml:space="preserve"> </w:t>
      </w:r>
      <w:del w:id="909" w:author="University of Newcastle" w:date="2015-07-03T09:16:00Z">
        <w:r w:rsidDel="0081697D">
          <w:rPr>
            <w:rFonts w:ascii="Arial" w:hAnsi="Arial" w:cs="Arial"/>
          </w:rPr>
          <w:delText xml:space="preserve">altogether </w:delText>
        </w:r>
      </w:del>
      <w:ins w:id="910" w:author="University of Newcastle" w:date="2015-07-03T09:16:00Z">
        <w:r w:rsidR="0081697D">
          <w:rPr>
            <w:rFonts w:ascii="Arial" w:hAnsi="Arial" w:cs="Arial"/>
          </w:rPr>
          <w:t xml:space="preserve">during their diversification, </w:t>
        </w:r>
      </w:ins>
      <w:r>
        <w:rPr>
          <w:rFonts w:ascii="Arial" w:hAnsi="Arial" w:cs="Arial"/>
        </w:rPr>
        <w:t xml:space="preserve">while still maintaining a </w:t>
      </w:r>
      <w:ins w:id="911" w:author="University of Newcastle" w:date="2015-07-03T09:16:00Z">
        <w:r w:rsidR="0081697D">
          <w:rPr>
            <w:rFonts w:ascii="Arial" w:hAnsi="Arial" w:cs="Arial"/>
          </w:rPr>
          <w:t xml:space="preserve">vernalisation </w:t>
        </w:r>
      </w:ins>
      <w:r>
        <w:rPr>
          <w:rFonts w:ascii="Arial" w:hAnsi="Arial" w:cs="Arial"/>
        </w:rPr>
        <w:t>response</w:t>
      </w:r>
      <w:del w:id="912" w:author="University of Newcastle" w:date="2015-07-03T09:16:00Z">
        <w:r w:rsidDel="0081697D">
          <w:rPr>
            <w:rFonts w:ascii="Arial" w:hAnsi="Arial" w:cs="Arial"/>
          </w:rPr>
          <w:delText xml:space="preserve"> to vernalisation</w:delText>
        </w:r>
      </w:del>
      <w:r>
        <w:rPr>
          <w:rFonts w:ascii="Arial" w:hAnsi="Arial" w:cs="Arial"/>
        </w:rPr>
        <w:t>.</w:t>
      </w:r>
    </w:p>
    <w:p w:rsidR="00FD27DB" w:rsidRDefault="00FD27DB" w:rsidP="00FD27DB">
      <w:pPr>
        <w:rPr>
          <w:rFonts w:ascii="Arial" w:hAnsi="Arial" w:cs="Arial"/>
        </w:rPr>
      </w:pPr>
      <w:r>
        <w:rPr>
          <w:rFonts w:ascii="Arial" w:hAnsi="Arial" w:cs="Arial"/>
        </w:rPr>
        <w:t xml:space="preserve">The monocots are </w:t>
      </w:r>
      <w:r w:rsidR="00D02E71">
        <w:rPr>
          <w:rFonts w:ascii="Arial" w:hAnsi="Arial" w:cs="Arial"/>
        </w:rPr>
        <w:t>the furthest removed from the other investigated families</w:t>
      </w:r>
      <w:r w:rsidR="00C26CCF">
        <w:rPr>
          <w:rFonts w:ascii="Arial" w:hAnsi="Arial" w:cs="Arial"/>
        </w:rPr>
        <w:t xml:space="preserve"> &lt;difference in evolutionary time&gt;</w:t>
      </w:r>
      <w:r w:rsidR="00D02E71">
        <w:rPr>
          <w:rFonts w:ascii="Arial" w:hAnsi="Arial" w:cs="Arial"/>
        </w:rPr>
        <w:t xml:space="preserve">, </w:t>
      </w:r>
      <w:r w:rsidR="00247605">
        <w:rPr>
          <w:rFonts w:ascii="Arial" w:hAnsi="Arial" w:cs="Arial"/>
        </w:rPr>
        <w:t xml:space="preserve">which </w:t>
      </w:r>
      <w:ins w:id="913" w:author="University of Newcastle" w:date="2015-07-03T09:20:00Z">
        <w:r w:rsidR="0081697D">
          <w:rPr>
            <w:rFonts w:ascii="Arial" w:hAnsi="Arial" w:cs="Arial"/>
          </w:rPr>
          <w:t xml:space="preserve">may in part, </w:t>
        </w:r>
      </w:ins>
      <w:r w:rsidR="00247605">
        <w:rPr>
          <w:rFonts w:ascii="Arial" w:hAnsi="Arial" w:cs="Arial"/>
        </w:rPr>
        <w:t>explain</w:t>
      </w:r>
      <w:del w:id="914" w:author="University of Newcastle" w:date="2015-07-03T09:20:00Z">
        <w:r w:rsidR="00247605" w:rsidDel="0081697D">
          <w:rPr>
            <w:rFonts w:ascii="Arial" w:hAnsi="Arial" w:cs="Arial"/>
          </w:rPr>
          <w:delText>s</w:delText>
        </w:r>
      </w:del>
      <w:r w:rsidR="00247605">
        <w:rPr>
          <w:rFonts w:ascii="Arial" w:hAnsi="Arial" w:cs="Arial"/>
        </w:rPr>
        <w:t xml:space="preserve"> not only the physical and physiological differences between monocots and dicot</w:t>
      </w:r>
      <w:r w:rsidR="00C26CCF">
        <w:rPr>
          <w:rFonts w:ascii="Arial" w:hAnsi="Arial" w:cs="Arial"/>
        </w:rPr>
        <w:t>s</w:t>
      </w:r>
      <w:ins w:id="915" w:author="University of Newcastle" w:date="2015-07-03T09:22:00Z">
        <w:r w:rsidR="000040CF">
          <w:rPr>
            <w:rFonts w:ascii="Arial" w:hAnsi="Arial" w:cs="Arial"/>
          </w:rPr>
          <w:t xml:space="preserve"> in their response to vernalisation</w:t>
        </w:r>
      </w:ins>
      <w:r w:rsidR="00247605">
        <w:rPr>
          <w:rFonts w:ascii="Arial" w:hAnsi="Arial" w:cs="Arial"/>
        </w:rPr>
        <w:t xml:space="preserve">, but also the </w:t>
      </w:r>
      <w:ins w:id="916" w:author="University of Newcastle" w:date="2015-07-03T09:23:00Z">
        <w:r w:rsidR="000040CF">
          <w:rPr>
            <w:rFonts w:ascii="Arial" w:hAnsi="Arial" w:cs="Arial"/>
          </w:rPr>
          <w:t xml:space="preserve">specificities in the </w:t>
        </w:r>
      </w:ins>
      <w:del w:id="917" w:author="University of Newcastle" w:date="2015-07-03T09:23:00Z">
        <w:r w:rsidR="00247605" w:rsidDel="000040CF">
          <w:rPr>
            <w:rFonts w:ascii="Arial" w:hAnsi="Arial" w:cs="Arial"/>
          </w:rPr>
          <w:delText>different</w:delText>
        </w:r>
      </w:del>
      <w:r w:rsidR="00247605">
        <w:rPr>
          <w:rFonts w:ascii="Arial" w:hAnsi="Arial" w:cs="Arial"/>
        </w:rPr>
        <w:t xml:space="preserve"> genetic mechanisms that </w:t>
      </w:r>
      <w:del w:id="918" w:author="University of Newcastle" w:date="2015-07-03T09:23:00Z">
        <w:r w:rsidR="00247605" w:rsidDel="000040CF">
          <w:rPr>
            <w:rFonts w:ascii="Arial" w:hAnsi="Arial" w:cs="Arial"/>
          </w:rPr>
          <w:delText xml:space="preserve">control </w:delText>
        </w:r>
      </w:del>
      <w:ins w:id="919" w:author="University of Newcastle" w:date="2015-07-03T09:23:00Z">
        <w:r w:rsidR="000040CF">
          <w:rPr>
            <w:rFonts w:ascii="Arial" w:hAnsi="Arial" w:cs="Arial"/>
          </w:rPr>
          <w:t xml:space="preserve">underpin </w:t>
        </w:r>
      </w:ins>
      <w:r w:rsidR="00247605">
        <w:rPr>
          <w:rFonts w:ascii="Arial" w:hAnsi="Arial" w:cs="Arial"/>
        </w:rPr>
        <w:t>the</w:t>
      </w:r>
      <w:ins w:id="920" w:author="University of Newcastle" w:date="2015-07-03T09:23:00Z">
        <w:r w:rsidR="000040CF">
          <w:rPr>
            <w:rFonts w:ascii="Arial" w:hAnsi="Arial" w:cs="Arial"/>
          </w:rPr>
          <w:t>se differences</w:t>
        </w:r>
      </w:ins>
      <w:del w:id="921" w:author="University of Newcastle" w:date="2015-07-03T09:23:00Z">
        <w:r w:rsidR="00247605" w:rsidDel="000040CF">
          <w:rPr>
            <w:rFonts w:ascii="Arial" w:hAnsi="Arial" w:cs="Arial"/>
          </w:rPr>
          <w:delText xml:space="preserve"> vernalisation response in cereals</w:delText>
        </w:r>
      </w:del>
      <w:r w:rsidR="00247605">
        <w:rPr>
          <w:rFonts w:ascii="Arial" w:hAnsi="Arial" w:cs="Arial"/>
        </w:rPr>
        <w:t>.</w:t>
      </w:r>
    </w:p>
    <w:p w:rsidR="00FD27DB" w:rsidRDefault="00C26CCF" w:rsidP="00AC5144">
      <w:pPr>
        <w:rPr>
          <w:rFonts w:ascii="Arial" w:hAnsi="Arial" w:cs="Arial"/>
        </w:rPr>
      </w:pPr>
      <w:commentRangeStart w:id="922"/>
      <w:r>
        <w:rPr>
          <w:rFonts w:ascii="Arial" w:hAnsi="Arial" w:cs="Arial"/>
        </w:rPr>
        <w:t xml:space="preserve">Within the </w:t>
      </w:r>
      <w:proofErr w:type="spellStart"/>
      <w:r w:rsidRPr="00FA2AE6">
        <w:rPr>
          <w:rFonts w:ascii="Arial" w:hAnsi="Arial" w:cs="Arial"/>
          <w:i/>
        </w:rPr>
        <w:t>Asterids</w:t>
      </w:r>
      <w:proofErr w:type="spellEnd"/>
      <w:r>
        <w:rPr>
          <w:rFonts w:ascii="Arial" w:hAnsi="Arial" w:cs="Arial"/>
        </w:rPr>
        <w:t xml:space="preserve">, </w:t>
      </w:r>
      <w:r w:rsidR="00FA2AE6">
        <w:rPr>
          <w:rFonts w:ascii="Arial" w:hAnsi="Arial" w:cs="Arial"/>
        </w:rPr>
        <w:t xml:space="preserve">the differences between the genetic mechanisms </w:t>
      </w:r>
      <w:ins w:id="923" w:author="University of Newcastle" w:date="2015-07-03T09:26:00Z">
        <w:r w:rsidR="000040CF">
          <w:rPr>
            <w:rFonts w:ascii="Arial" w:hAnsi="Arial" w:cs="Arial"/>
          </w:rPr>
          <w:t xml:space="preserve">directing the vernalisation responses </w:t>
        </w:r>
      </w:ins>
      <w:r w:rsidR="00FA2AE6">
        <w:rPr>
          <w:rFonts w:ascii="Arial" w:hAnsi="Arial" w:cs="Arial"/>
        </w:rPr>
        <w:t xml:space="preserve">of the </w:t>
      </w:r>
      <w:proofErr w:type="spellStart"/>
      <w:r w:rsidR="00FA2AE6" w:rsidRPr="00FA2AE6">
        <w:rPr>
          <w:rFonts w:ascii="Arial" w:hAnsi="Arial" w:cs="Arial"/>
          <w:i/>
        </w:rPr>
        <w:t>Caryphyllales</w:t>
      </w:r>
      <w:proofErr w:type="spellEnd"/>
      <w:r w:rsidR="00FA2AE6">
        <w:rPr>
          <w:rFonts w:ascii="Arial" w:hAnsi="Arial" w:cs="Arial"/>
        </w:rPr>
        <w:t xml:space="preserve"> </w:t>
      </w:r>
      <w:del w:id="924" w:author="University of Newcastle" w:date="2015-07-03T09:26:00Z">
        <w:r w:rsidR="00FA2AE6" w:rsidDel="000040CF">
          <w:rPr>
            <w:rFonts w:ascii="Arial" w:hAnsi="Arial" w:cs="Arial"/>
          </w:rPr>
          <w:delText>when compared to</w:delText>
        </w:r>
      </w:del>
      <w:ins w:id="925" w:author="University of Newcastle" w:date="2015-07-03T09:26:00Z">
        <w:r w:rsidR="000040CF">
          <w:rPr>
            <w:rFonts w:ascii="Arial" w:hAnsi="Arial" w:cs="Arial"/>
          </w:rPr>
          <w:t>and</w:t>
        </w:r>
      </w:ins>
      <w:r w:rsidR="00FA2AE6">
        <w:rPr>
          <w:rFonts w:ascii="Arial" w:hAnsi="Arial" w:cs="Arial"/>
        </w:rPr>
        <w:t xml:space="preserve"> the </w:t>
      </w:r>
      <w:proofErr w:type="spellStart"/>
      <w:r w:rsidR="00FA2AE6">
        <w:rPr>
          <w:rFonts w:ascii="Arial" w:hAnsi="Arial" w:cs="Arial"/>
          <w:i/>
        </w:rPr>
        <w:t>Gen</w:t>
      </w:r>
      <w:r w:rsidR="00E3210A">
        <w:rPr>
          <w:rFonts w:ascii="Arial" w:hAnsi="Arial" w:cs="Arial"/>
          <w:i/>
        </w:rPr>
        <w:t>t</w:t>
      </w:r>
      <w:r w:rsidR="00FA2AE6">
        <w:rPr>
          <w:rFonts w:ascii="Arial" w:hAnsi="Arial" w:cs="Arial"/>
          <w:i/>
        </w:rPr>
        <w:t>ianales</w:t>
      </w:r>
      <w:proofErr w:type="spellEnd"/>
      <w:ins w:id="926" w:author="University of Newcastle" w:date="2015-07-03T09:26:00Z">
        <w:r w:rsidR="000040CF">
          <w:rPr>
            <w:rFonts w:ascii="Arial" w:hAnsi="Arial" w:cs="Arial"/>
          </w:rPr>
          <w:t>,</w:t>
        </w:r>
      </w:ins>
      <w:r w:rsidR="00FA2AE6">
        <w:rPr>
          <w:rFonts w:ascii="Arial" w:hAnsi="Arial" w:cs="Arial"/>
          <w:i/>
        </w:rPr>
        <w:t xml:space="preserve"> </w:t>
      </w:r>
      <w:del w:id="927" w:author="University of Newcastle" w:date="2015-07-03T09:26:00Z">
        <w:r w:rsidR="00FA2AE6" w:rsidDel="000040CF">
          <w:rPr>
            <w:rFonts w:ascii="Arial" w:hAnsi="Arial" w:cs="Arial"/>
          </w:rPr>
          <w:delText xml:space="preserve">can </w:delText>
        </w:r>
      </w:del>
      <w:ins w:id="928" w:author="University of Newcastle" w:date="2015-07-03T09:26:00Z">
        <w:r w:rsidR="000040CF">
          <w:rPr>
            <w:rFonts w:ascii="Arial" w:hAnsi="Arial" w:cs="Arial"/>
          </w:rPr>
          <w:t xml:space="preserve">could at least partially </w:t>
        </w:r>
      </w:ins>
      <w:r w:rsidR="00FA2AE6">
        <w:rPr>
          <w:rFonts w:ascii="Arial" w:hAnsi="Arial" w:cs="Arial"/>
        </w:rPr>
        <w:t xml:space="preserve">be explained by the </w:t>
      </w:r>
      <w:del w:id="929" w:author="University of Newcastle" w:date="2015-07-03T09:27:00Z">
        <w:r w:rsidR="00A73096" w:rsidDel="000040CF">
          <w:rPr>
            <w:rFonts w:ascii="Arial" w:hAnsi="Arial" w:cs="Arial"/>
          </w:rPr>
          <w:delText>idea</w:delText>
        </w:r>
        <w:r w:rsidR="00FA2AE6" w:rsidDel="000040CF">
          <w:rPr>
            <w:rFonts w:ascii="Arial" w:hAnsi="Arial" w:cs="Arial"/>
          </w:rPr>
          <w:delText xml:space="preserve"> </w:delText>
        </w:r>
      </w:del>
      <w:ins w:id="930" w:author="University of Newcastle" w:date="2015-07-03T09:27:00Z">
        <w:r w:rsidR="000040CF">
          <w:rPr>
            <w:rFonts w:ascii="Arial" w:hAnsi="Arial" w:cs="Arial"/>
          </w:rPr>
          <w:t xml:space="preserve">fact </w:t>
        </w:r>
      </w:ins>
      <w:r w:rsidR="00FA2AE6">
        <w:rPr>
          <w:rFonts w:ascii="Arial" w:hAnsi="Arial" w:cs="Arial"/>
        </w:rPr>
        <w:t xml:space="preserve">that the </w:t>
      </w:r>
      <w:proofErr w:type="spellStart"/>
      <w:r w:rsidR="00FA2AE6" w:rsidRPr="00FA2AE6">
        <w:rPr>
          <w:rFonts w:ascii="Arial" w:hAnsi="Arial" w:cs="Arial"/>
          <w:i/>
        </w:rPr>
        <w:t>Caryphyllales</w:t>
      </w:r>
      <w:proofErr w:type="spellEnd"/>
      <w:r w:rsidR="00FA2AE6">
        <w:rPr>
          <w:rFonts w:ascii="Arial" w:hAnsi="Arial" w:cs="Arial"/>
          <w:i/>
        </w:rPr>
        <w:t xml:space="preserve"> </w:t>
      </w:r>
      <w:r w:rsidR="00A73096">
        <w:rPr>
          <w:rFonts w:ascii="Arial" w:hAnsi="Arial" w:cs="Arial"/>
        </w:rPr>
        <w:t>represent an primitive</w:t>
      </w:r>
      <w:r w:rsidR="00FA2AE6">
        <w:rPr>
          <w:rFonts w:ascii="Arial" w:hAnsi="Arial" w:cs="Arial"/>
        </w:rPr>
        <w:t xml:space="preserve"> lineage of flowering plants</w:t>
      </w:r>
      <w:r w:rsidR="00A73096">
        <w:rPr>
          <w:rFonts w:ascii="Arial" w:hAnsi="Arial" w:cs="Arial"/>
        </w:rPr>
        <w:t xml:space="preserve"> </w:t>
      </w:r>
      <w:r w:rsidR="00422003">
        <w:rPr>
          <w:rFonts w:ascii="Arial" w:hAnsi="Arial" w:cs="Arial"/>
        </w:rPr>
        <w:fldChar w:fldCharType="begin" w:fldLock="1"/>
      </w:r>
      <w:r w:rsidR="00422003">
        <w:rPr>
          <w:rFonts w:ascii="Arial" w:hAnsi="Arial" w:cs="Arial"/>
        </w:rPr>
        <w:instrText>ADDIN CSL_CITATION { "citationItems" : [ { "id" : "ITEM-1", "itemData" : { "author" : [ { "dropping-particle" : "", "family" : "Wang", "given" : "Xin", "non-dropping-particle" : "", "parse-names" : false, "suffix" : "" } ], "id" : "ITEM-1", "issued" : { "date-parts" : [ [ "2010" ] ] }, "publisher" : "Berlin", "publisher-place" : "Berlin", "title" : "The Dawn Angiosperms", "type" : "book" }, "uris" : [ "http://www.mendeley.com/documents/?uuid=a3e9fe71-3f8e-4aae-b0c5-67c67c0b4435" ] } ], "mendeley" : { "formattedCitation" : "(Wang 2010)", "plainTextFormattedCitation" : "(Wang 2010)", "previouslyFormattedCitation" : "(Wang 2010)" }, "properties" : { "noteIndex" : 0 }, "schema" : "https://github.com/citation-style-language/schema/raw/master/csl-citation.json" }</w:instrText>
      </w:r>
      <w:r w:rsidR="00422003">
        <w:rPr>
          <w:rFonts w:ascii="Arial" w:hAnsi="Arial" w:cs="Arial"/>
        </w:rPr>
        <w:fldChar w:fldCharType="separate"/>
      </w:r>
      <w:r w:rsidR="00A73096" w:rsidRPr="00A73096">
        <w:rPr>
          <w:rFonts w:ascii="Arial" w:hAnsi="Arial" w:cs="Arial"/>
          <w:noProof/>
        </w:rPr>
        <w:t>(Wang 2010)</w:t>
      </w:r>
      <w:r w:rsidR="00422003">
        <w:rPr>
          <w:rFonts w:ascii="Arial" w:hAnsi="Arial" w:cs="Arial"/>
        </w:rPr>
        <w:fldChar w:fldCharType="end"/>
      </w:r>
      <w:ins w:id="931" w:author="University of Newcastle" w:date="2015-07-03T09:27:00Z">
        <w:r w:rsidR="000040CF">
          <w:rPr>
            <w:rFonts w:ascii="Arial" w:hAnsi="Arial" w:cs="Arial"/>
          </w:rPr>
          <w:t xml:space="preserve">. The </w:t>
        </w:r>
      </w:ins>
      <w:del w:id="932" w:author="University of Newcastle" w:date="2015-07-03T09:27:00Z">
        <w:r w:rsidR="00FA2AE6" w:rsidDel="000040CF">
          <w:rPr>
            <w:rFonts w:ascii="Arial" w:hAnsi="Arial" w:cs="Arial"/>
          </w:rPr>
          <w:delText xml:space="preserve">, where the </w:delText>
        </w:r>
      </w:del>
      <w:proofErr w:type="spellStart"/>
      <w:proofErr w:type="gramStart"/>
      <w:r w:rsidR="00E3210A">
        <w:rPr>
          <w:rFonts w:ascii="Arial" w:hAnsi="Arial" w:cs="Arial"/>
          <w:i/>
        </w:rPr>
        <w:t>Gentianales</w:t>
      </w:r>
      <w:proofErr w:type="spellEnd"/>
      <w:ins w:id="933" w:author="University of Newcastle" w:date="2015-07-03T09:27:00Z">
        <w:r w:rsidR="000040CF">
          <w:rPr>
            <w:rFonts w:ascii="Arial" w:hAnsi="Arial" w:cs="Arial"/>
          </w:rPr>
          <w:t>,</w:t>
        </w:r>
      </w:ins>
      <w:proofErr w:type="gramEnd"/>
      <w:r w:rsidR="00E3210A">
        <w:rPr>
          <w:rFonts w:ascii="Arial" w:hAnsi="Arial" w:cs="Arial"/>
        </w:rPr>
        <w:t xml:space="preserve"> </w:t>
      </w:r>
      <w:r w:rsidR="00390C46">
        <w:rPr>
          <w:rFonts w:ascii="Arial" w:hAnsi="Arial" w:cs="Arial"/>
        </w:rPr>
        <w:t>and the</w:t>
      </w:r>
      <w:r w:rsidR="00390C46" w:rsidRPr="00390C46">
        <w:rPr>
          <w:rFonts w:ascii="Arial" w:hAnsi="Arial" w:cs="Arial"/>
          <w:i/>
        </w:rPr>
        <w:t xml:space="preserve"> </w:t>
      </w:r>
      <w:proofErr w:type="spellStart"/>
      <w:r w:rsidR="00390C46">
        <w:rPr>
          <w:rFonts w:ascii="Arial" w:hAnsi="Arial" w:cs="Arial"/>
          <w:i/>
        </w:rPr>
        <w:t>Asterales</w:t>
      </w:r>
      <w:proofErr w:type="spellEnd"/>
      <w:ins w:id="934" w:author="University of Newcastle" w:date="2015-07-03T09:27:00Z">
        <w:r w:rsidR="000040CF">
          <w:rPr>
            <w:rFonts w:ascii="Arial" w:hAnsi="Arial" w:cs="Arial"/>
          </w:rPr>
          <w:t xml:space="preserve"> on the other hand,</w:t>
        </w:r>
      </w:ins>
      <w:r w:rsidR="00390C46">
        <w:rPr>
          <w:rFonts w:ascii="Arial" w:hAnsi="Arial" w:cs="Arial"/>
        </w:rPr>
        <w:t xml:space="preserve"> </w:t>
      </w:r>
      <w:r w:rsidR="00FA2AE6">
        <w:rPr>
          <w:rFonts w:ascii="Arial" w:hAnsi="Arial" w:cs="Arial"/>
        </w:rPr>
        <w:t>have</w:t>
      </w:r>
      <w:r w:rsidR="00A73096">
        <w:rPr>
          <w:rFonts w:ascii="Arial" w:hAnsi="Arial" w:cs="Arial"/>
        </w:rPr>
        <w:t xml:space="preserve"> diverged from a </w:t>
      </w:r>
      <w:r w:rsidR="00E3210A">
        <w:rPr>
          <w:rFonts w:ascii="Arial" w:hAnsi="Arial" w:cs="Arial"/>
        </w:rPr>
        <w:t xml:space="preserve">common ancestor. </w:t>
      </w:r>
      <w:del w:id="935" w:author="University of Newcastle" w:date="2015-07-03T09:28:00Z">
        <w:r w:rsidR="00E3210A" w:rsidDel="000040CF">
          <w:rPr>
            <w:rFonts w:ascii="Arial" w:hAnsi="Arial" w:cs="Arial"/>
          </w:rPr>
          <w:delText>It will be</w:delText>
        </w:r>
      </w:del>
      <w:ins w:id="936" w:author="University of Newcastle" w:date="2015-07-03T09:28:00Z">
        <w:r w:rsidR="000040CF">
          <w:rPr>
            <w:rFonts w:ascii="Arial" w:hAnsi="Arial" w:cs="Arial"/>
          </w:rPr>
          <w:t xml:space="preserve">Of future interest will be the determination if </w:t>
        </w:r>
      </w:ins>
      <w:del w:id="937" w:author="University of Newcastle" w:date="2015-07-03T09:28:00Z">
        <w:r w:rsidR="00E3210A" w:rsidDel="000040CF">
          <w:rPr>
            <w:rFonts w:ascii="Arial" w:hAnsi="Arial" w:cs="Arial"/>
          </w:rPr>
          <w:delText xml:space="preserve"> interesting to see if members of </w:delText>
        </w:r>
      </w:del>
      <w:r w:rsidR="00E3210A">
        <w:rPr>
          <w:rFonts w:ascii="Arial" w:hAnsi="Arial" w:cs="Arial"/>
        </w:rPr>
        <w:t xml:space="preserve">the </w:t>
      </w:r>
      <w:proofErr w:type="spellStart"/>
      <w:r w:rsidR="00E3210A">
        <w:rPr>
          <w:rFonts w:ascii="Arial" w:hAnsi="Arial" w:cs="Arial"/>
          <w:i/>
        </w:rPr>
        <w:t>Asterales</w:t>
      </w:r>
      <w:proofErr w:type="spellEnd"/>
      <w:r w:rsidR="00E3210A">
        <w:rPr>
          <w:rFonts w:ascii="Arial" w:hAnsi="Arial" w:cs="Arial"/>
        </w:rPr>
        <w:t xml:space="preserve">, </w:t>
      </w:r>
      <w:del w:id="938" w:author="University of Newcastle" w:date="2015-07-03T09:28:00Z">
        <w:r w:rsidR="00E3210A" w:rsidDel="000040CF">
          <w:rPr>
            <w:rFonts w:ascii="Arial" w:hAnsi="Arial" w:cs="Arial"/>
          </w:rPr>
          <w:delText xml:space="preserve">being </w:delText>
        </w:r>
      </w:del>
      <w:ins w:id="939" w:author="University of Newcastle" w:date="2015-07-03T09:28:00Z">
        <w:r w:rsidR="000040CF">
          <w:rPr>
            <w:rFonts w:ascii="Arial" w:hAnsi="Arial" w:cs="Arial"/>
          </w:rPr>
          <w:t xml:space="preserve"> </w:t>
        </w:r>
      </w:ins>
      <w:r w:rsidR="00E3210A">
        <w:rPr>
          <w:rFonts w:ascii="Arial" w:hAnsi="Arial" w:cs="Arial"/>
        </w:rPr>
        <w:t xml:space="preserve">another </w:t>
      </w:r>
      <w:ins w:id="940" w:author="University of Newcastle" w:date="2015-07-03T09:29:00Z">
        <w:r w:rsidR="000040CF">
          <w:rPr>
            <w:rFonts w:ascii="Arial" w:hAnsi="Arial" w:cs="Arial"/>
          </w:rPr>
          <w:t xml:space="preserve">lineage of </w:t>
        </w:r>
      </w:ins>
      <w:r w:rsidR="00E3210A">
        <w:rPr>
          <w:rFonts w:ascii="Arial" w:hAnsi="Arial" w:cs="Arial"/>
        </w:rPr>
        <w:t>ancient flowering plant</w:t>
      </w:r>
      <w:del w:id="941" w:author="University of Newcastle" w:date="2015-07-03T09:29:00Z">
        <w:r w:rsidR="00E3210A" w:rsidDel="000040CF">
          <w:rPr>
            <w:rFonts w:ascii="Arial" w:hAnsi="Arial" w:cs="Arial"/>
          </w:rPr>
          <w:delText xml:space="preserve"> </w:delText>
        </w:r>
        <w:r w:rsidR="000B4D0E" w:rsidDel="000040CF">
          <w:rPr>
            <w:rFonts w:ascii="Arial" w:hAnsi="Arial" w:cs="Arial"/>
          </w:rPr>
          <w:delText>lineage</w:delText>
        </w:r>
      </w:del>
      <w:r w:rsidR="000B4D0E">
        <w:rPr>
          <w:rFonts w:ascii="Arial" w:hAnsi="Arial" w:cs="Arial"/>
        </w:rPr>
        <w:t>,</w:t>
      </w:r>
      <w:r w:rsidR="00E3210A">
        <w:rPr>
          <w:rFonts w:ascii="Arial" w:hAnsi="Arial" w:cs="Arial"/>
        </w:rPr>
        <w:t xml:space="preserve"> </w:t>
      </w:r>
      <w:del w:id="942" w:author="University of Newcastle" w:date="2015-07-03T09:29:00Z">
        <w:r w:rsidR="00E3210A" w:rsidDel="000040CF">
          <w:rPr>
            <w:rFonts w:ascii="Arial" w:hAnsi="Arial" w:cs="Arial"/>
          </w:rPr>
          <w:delText xml:space="preserve">have </w:delText>
        </w:r>
      </w:del>
      <w:ins w:id="943" w:author="University of Newcastle" w:date="2015-07-03T09:29:00Z">
        <w:r w:rsidR="000040CF">
          <w:rPr>
            <w:rFonts w:ascii="Arial" w:hAnsi="Arial" w:cs="Arial"/>
          </w:rPr>
          <w:t xml:space="preserve">share similar </w:t>
        </w:r>
      </w:ins>
      <w:r w:rsidR="00E3210A">
        <w:rPr>
          <w:rFonts w:ascii="Arial" w:hAnsi="Arial" w:cs="Arial"/>
        </w:rPr>
        <w:t xml:space="preserve">genetic mechanisms </w:t>
      </w:r>
      <w:del w:id="944" w:author="University of Newcastle" w:date="2015-07-03T09:29:00Z">
        <w:r w:rsidR="00E3210A" w:rsidDel="000040CF">
          <w:rPr>
            <w:rFonts w:ascii="Arial" w:hAnsi="Arial" w:cs="Arial"/>
          </w:rPr>
          <w:delText>relating to the vernalisation response that resemble the</w:delText>
        </w:r>
      </w:del>
      <w:ins w:id="945" w:author="University of Newcastle" w:date="2015-07-03T09:29:00Z">
        <w:r w:rsidR="000040CF">
          <w:rPr>
            <w:rFonts w:ascii="Arial" w:hAnsi="Arial" w:cs="Arial"/>
          </w:rPr>
          <w:t>to those associated with the vernalisation responses of the</w:t>
        </w:r>
      </w:ins>
      <w:r w:rsidR="00E3210A">
        <w:rPr>
          <w:rFonts w:ascii="Arial" w:hAnsi="Arial" w:cs="Arial"/>
        </w:rPr>
        <w:t xml:space="preserve"> </w:t>
      </w:r>
      <w:proofErr w:type="spellStart"/>
      <w:r w:rsidR="00390C46" w:rsidRPr="00FA2AE6">
        <w:rPr>
          <w:rFonts w:ascii="Arial" w:hAnsi="Arial" w:cs="Arial"/>
          <w:i/>
        </w:rPr>
        <w:t>Caryphyllales</w:t>
      </w:r>
      <w:proofErr w:type="spellEnd"/>
      <w:r w:rsidR="00390C46">
        <w:rPr>
          <w:rFonts w:ascii="Arial" w:hAnsi="Arial" w:cs="Arial"/>
          <w:i/>
        </w:rPr>
        <w:t xml:space="preserve"> </w:t>
      </w:r>
      <w:del w:id="946" w:author="University of Newcastle" w:date="2015-07-03T09:30:00Z">
        <w:r w:rsidR="00390C46" w:rsidDel="000040CF">
          <w:rPr>
            <w:rFonts w:ascii="Arial" w:hAnsi="Arial" w:cs="Arial"/>
          </w:rPr>
          <w:delText xml:space="preserve">or </w:delText>
        </w:r>
      </w:del>
      <w:ins w:id="947" w:author="University of Newcastle" w:date="2015-07-03T09:30:00Z">
        <w:r w:rsidR="000040CF">
          <w:rPr>
            <w:rFonts w:ascii="Arial" w:hAnsi="Arial" w:cs="Arial"/>
          </w:rPr>
          <w:t xml:space="preserve">and </w:t>
        </w:r>
      </w:ins>
      <w:r w:rsidR="00390C46">
        <w:rPr>
          <w:rFonts w:ascii="Arial" w:hAnsi="Arial" w:cs="Arial"/>
        </w:rPr>
        <w:t xml:space="preserve">the </w:t>
      </w:r>
      <w:proofErr w:type="spellStart"/>
      <w:r w:rsidR="00390C46">
        <w:rPr>
          <w:rFonts w:ascii="Arial" w:hAnsi="Arial" w:cs="Arial"/>
          <w:i/>
        </w:rPr>
        <w:t>Gentianales</w:t>
      </w:r>
      <w:proofErr w:type="spellEnd"/>
      <w:r w:rsidR="00390C46">
        <w:rPr>
          <w:rFonts w:ascii="Arial" w:hAnsi="Arial" w:cs="Arial"/>
        </w:rPr>
        <w:t xml:space="preserve">. </w:t>
      </w:r>
      <w:commentRangeEnd w:id="922"/>
      <w:r w:rsidR="00AD3004">
        <w:rPr>
          <w:rStyle w:val="CommentReference"/>
        </w:rPr>
        <w:commentReference w:id="922"/>
      </w:r>
    </w:p>
    <w:p w:rsidR="00390C46" w:rsidRDefault="00390C46" w:rsidP="00390C46">
      <w:pPr>
        <w:pStyle w:val="ListParagraph"/>
        <w:numPr>
          <w:ilvl w:val="1"/>
          <w:numId w:val="6"/>
        </w:numPr>
        <w:rPr>
          <w:rFonts w:ascii="Arial" w:hAnsi="Arial" w:cs="Arial"/>
        </w:rPr>
      </w:pPr>
      <w:proofErr w:type="spellStart"/>
      <w:r>
        <w:rPr>
          <w:rFonts w:ascii="Arial" w:hAnsi="Arial" w:cs="Arial"/>
        </w:rPr>
        <w:t>Eustoma</w:t>
      </w:r>
      <w:proofErr w:type="spellEnd"/>
      <w:r>
        <w:rPr>
          <w:rFonts w:ascii="Arial" w:hAnsi="Arial" w:cs="Arial"/>
        </w:rPr>
        <w:t xml:space="preserve"> and </w:t>
      </w:r>
      <w:proofErr w:type="spellStart"/>
      <w:r>
        <w:rPr>
          <w:rFonts w:ascii="Arial" w:hAnsi="Arial" w:cs="Arial"/>
        </w:rPr>
        <w:t>Asteraceae</w:t>
      </w:r>
      <w:proofErr w:type="spellEnd"/>
      <w:r>
        <w:rPr>
          <w:rFonts w:ascii="Arial" w:hAnsi="Arial" w:cs="Arial"/>
        </w:rPr>
        <w:t xml:space="preserve"> reasonably close, hence both containing FLC? Make an inference that this is the case. Anything on sunflower/lettuce and FLC?</w:t>
      </w:r>
    </w:p>
    <w:p w:rsidR="00390C46" w:rsidRDefault="00390C46" w:rsidP="00390C46">
      <w:pPr>
        <w:pStyle w:val="ListParagraph"/>
        <w:numPr>
          <w:ilvl w:val="2"/>
          <w:numId w:val="6"/>
        </w:numPr>
        <w:rPr>
          <w:rFonts w:ascii="Arial" w:hAnsi="Arial" w:cs="Arial"/>
        </w:rPr>
      </w:pPr>
      <w:r>
        <w:rPr>
          <w:rFonts w:ascii="Arial" w:hAnsi="Arial" w:cs="Arial"/>
        </w:rPr>
        <w:t xml:space="preserve">Which is older? </w:t>
      </w:r>
      <w:proofErr w:type="spellStart"/>
      <w:r>
        <w:rPr>
          <w:rFonts w:ascii="Arial" w:hAnsi="Arial" w:cs="Arial"/>
        </w:rPr>
        <w:t>Eustoma</w:t>
      </w:r>
      <w:proofErr w:type="spellEnd"/>
      <w:r>
        <w:rPr>
          <w:rFonts w:ascii="Arial" w:hAnsi="Arial" w:cs="Arial"/>
        </w:rPr>
        <w:t xml:space="preserve"> or </w:t>
      </w:r>
      <w:proofErr w:type="spellStart"/>
      <w:r>
        <w:rPr>
          <w:rFonts w:ascii="Arial" w:hAnsi="Arial" w:cs="Arial"/>
        </w:rPr>
        <w:t>Asteraceae</w:t>
      </w:r>
      <w:proofErr w:type="spellEnd"/>
      <w:r>
        <w:rPr>
          <w:rFonts w:ascii="Arial" w:hAnsi="Arial" w:cs="Arial"/>
        </w:rPr>
        <w:t>?</w:t>
      </w:r>
    </w:p>
    <w:p w:rsidR="00390C46" w:rsidRDefault="00F1602E" w:rsidP="00390C46">
      <w:pPr>
        <w:pStyle w:val="ListParagraph"/>
        <w:numPr>
          <w:ilvl w:val="3"/>
          <w:numId w:val="6"/>
        </w:numPr>
        <w:rPr>
          <w:rFonts w:ascii="Arial" w:hAnsi="Arial" w:cs="Arial"/>
        </w:rPr>
      </w:pPr>
      <w:hyperlink r:id="rId15" w:history="1">
        <w:r w:rsidR="00390C46" w:rsidRPr="003E0608">
          <w:rPr>
            <w:rStyle w:val="Hyperlink"/>
            <w:rFonts w:ascii="Arial" w:hAnsi="Arial" w:cs="Arial"/>
          </w:rPr>
          <w:t>http://tolweb.org/Gentianales/20724</w:t>
        </w:r>
      </w:hyperlink>
    </w:p>
    <w:p w:rsidR="00390C46" w:rsidRPr="00A05EEF" w:rsidRDefault="00F1602E" w:rsidP="00390C46">
      <w:pPr>
        <w:pStyle w:val="ListParagraph"/>
        <w:numPr>
          <w:ilvl w:val="3"/>
          <w:numId w:val="6"/>
        </w:numPr>
        <w:rPr>
          <w:rFonts w:ascii="Arial" w:hAnsi="Arial" w:cs="Arial"/>
        </w:rPr>
      </w:pPr>
      <w:hyperlink r:id="rId16" w:history="1">
        <w:r w:rsidR="00390C46" w:rsidRPr="00A05EEF">
          <w:rPr>
            <w:rStyle w:val="Hyperlink"/>
            <w:rFonts w:ascii="Arial" w:hAnsi="Arial" w:cs="Arial"/>
          </w:rPr>
          <w:t>http://tolweb.org/Asteraceae/20780</w:t>
        </w:r>
      </w:hyperlink>
    </w:p>
    <w:p w:rsidR="002C2536" w:rsidRDefault="002C2536" w:rsidP="00ED52AA">
      <w:pPr>
        <w:rPr>
          <w:rFonts w:ascii="Arial" w:hAnsi="Arial" w:cs="Arial"/>
        </w:rPr>
      </w:pPr>
    </w:p>
    <w:p w:rsidR="00ED52AA" w:rsidRPr="00ED52AA" w:rsidRDefault="00ED52AA" w:rsidP="00ED52AA">
      <w:pPr>
        <w:rPr>
          <w:rFonts w:ascii="Arial" w:hAnsi="Arial" w:cs="Arial"/>
        </w:rPr>
      </w:pPr>
      <w:r w:rsidRPr="00ED52AA">
        <w:rPr>
          <w:rFonts w:ascii="Arial" w:hAnsi="Arial" w:cs="Arial"/>
        </w:rPr>
        <w:t xml:space="preserve">The </w:t>
      </w:r>
      <w:ins w:id="948" w:author="University of Newcastle" w:date="2015-07-03T09:33:00Z">
        <w:r w:rsidR="00AD3004">
          <w:rPr>
            <w:rFonts w:ascii="Arial" w:hAnsi="Arial" w:cs="Arial"/>
          </w:rPr>
          <w:t>rise, and rise,</w:t>
        </w:r>
      </w:ins>
      <w:del w:id="949" w:author="University of Newcastle" w:date="2015-07-03T09:33:00Z">
        <w:r w:rsidRPr="00ED52AA" w:rsidDel="00AD3004">
          <w:rPr>
            <w:rFonts w:ascii="Arial" w:hAnsi="Arial" w:cs="Arial"/>
          </w:rPr>
          <w:delText>Rise</w:delText>
        </w:r>
      </w:del>
      <w:r w:rsidRPr="00ED52AA">
        <w:rPr>
          <w:rFonts w:ascii="Arial" w:hAnsi="Arial" w:cs="Arial"/>
        </w:rPr>
        <w:t xml:space="preserve"> of </w:t>
      </w:r>
      <w:del w:id="950" w:author="University of Newcastle" w:date="2015-07-03T09:33:00Z">
        <w:r w:rsidRPr="00ED52AA" w:rsidDel="00AD3004">
          <w:rPr>
            <w:rFonts w:ascii="Arial" w:hAnsi="Arial" w:cs="Arial"/>
          </w:rPr>
          <w:delText>Whole Genomic Sequencing and RNASeq</w:delText>
        </w:r>
      </w:del>
      <w:ins w:id="951" w:author="University of Newcastle" w:date="2015-07-03T09:33:00Z">
        <w:r w:rsidR="00AD3004">
          <w:rPr>
            <w:rFonts w:ascii="Arial" w:hAnsi="Arial" w:cs="Arial"/>
          </w:rPr>
          <w:t>’</w:t>
        </w:r>
        <w:proofErr w:type="spellStart"/>
        <w:r w:rsidR="00AD3004">
          <w:rPr>
            <w:rFonts w:ascii="Arial" w:hAnsi="Arial" w:cs="Arial"/>
          </w:rPr>
          <w:t>Omic</w:t>
        </w:r>
        <w:proofErr w:type="spellEnd"/>
        <w:r w:rsidR="00AD3004">
          <w:rPr>
            <w:rFonts w:ascii="Arial" w:hAnsi="Arial" w:cs="Arial"/>
          </w:rPr>
          <w:t>’ sequencing</w:t>
        </w:r>
      </w:ins>
    </w:p>
    <w:p w:rsidR="00ED52AA" w:rsidRPr="00ED52AA" w:rsidRDefault="00ED52AA" w:rsidP="00ED52AA">
      <w:pPr>
        <w:rPr>
          <w:rFonts w:ascii="Arial" w:hAnsi="Arial" w:cs="Arial"/>
        </w:rPr>
      </w:pPr>
      <w:r w:rsidRPr="00ED52AA">
        <w:rPr>
          <w:rFonts w:ascii="Arial" w:hAnsi="Arial" w:cs="Arial"/>
        </w:rPr>
        <w:t>In the last 15 years, Next Generation Sequencing (NGS</w:t>
      </w:r>
      <w:proofErr w:type="gramStart"/>
      <w:r w:rsidRPr="00ED52AA">
        <w:rPr>
          <w:rFonts w:ascii="Arial" w:hAnsi="Arial" w:cs="Arial"/>
        </w:rPr>
        <w:t>)</w:t>
      </w:r>
      <w:ins w:id="952" w:author="University of Newcastle" w:date="2015-07-03T09:34:00Z">
        <w:r w:rsidR="00AD3004">
          <w:rPr>
            <w:rFonts w:ascii="Arial" w:hAnsi="Arial" w:cs="Arial"/>
          </w:rPr>
          <w:t>,</w:t>
        </w:r>
      </w:ins>
      <w:proofErr w:type="gramEnd"/>
      <w:r w:rsidRPr="00ED52AA">
        <w:rPr>
          <w:rFonts w:ascii="Arial" w:hAnsi="Arial" w:cs="Arial"/>
        </w:rPr>
        <w:t xml:space="preserve"> has </w:t>
      </w:r>
      <w:ins w:id="953" w:author="University of Newcastle" w:date="2015-07-03T09:34:00Z">
        <w:r w:rsidR="00AD3004">
          <w:rPr>
            <w:rFonts w:ascii="Arial" w:hAnsi="Arial" w:cs="Arial"/>
          </w:rPr>
          <w:t xml:space="preserve">greatly </w:t>
        </w:r>
      </w:ins>
      <w:r w:rsidRPr="00ED52AA">
        <w:rPr>
          <w:rFonts w:ascii="Arial" w:hAnsi="Arial" w:cs="Arial"/>
        </w:rPr>
        <w:t xml:space="preserve">expanded the quantity and quality of </w:t>
      </w:r>
      <w:ins w:id="954" w:author="University of Newcastle" w:date="2015-07-03T09:34:00Z">
        <w:r w:rsidR="00AD3004">
          <w:rPr>
            <w:rFonts w:ascii="Arial" w:hAnsi="Arial" w:cs="Arial"/>
          </w:rPr>
          <w:t xml:space="preserve">the genetic </w:t>
        </w:r>
      </w:ins>
      <w:r w:rsidRPr="00ED52AA">
        <w:rPr>
          <w:rFonts w:ascii="Arial" w:hAnsi="Arial" w:cs="Arial"/>
        </w:rPr>
        <w:t xml:space="preserve">information </w:t>
      </w:r>
      <w:ins w:id="955" w:author="University of Newcastle" w:date="2015-07-03T09:34:00Z">
        <w:r w:rsidR="00AD3004">
          <w:rPr>
            <w:rFonts w:ascii="Arial" w:hAnsi="Arial" w:cs="Arial"/>
          </w:rPr>
          <w:t xml:space="preserve">currently available to the scientific research community as a whole. Today, the </w:t>
        </w:r>
      </w:ins>
      <w:ins w:id="956" w:author="University of Newcastle" w:date="2015-07-03T09:36:00Z">
        <w:r w:rsidR="00AD3004">
          <w:rPr>
            <w:rFonts w:ascii="Arial" w:hAnsi="Arial" w:cs="Arial"/>
          </w:rPr>
          <w:t>availability</w:t>
        </w:r>
      </w:ins>
      <w:ins w:id="957" w:author="University of Newcastle" w:date="2015-07-03T09:34:00Z">
        <w:r w:rsidR="00AD3004">
          <w:rPr>
            <w:rFonts w:ascii="Arial" w:hAnsi="Arial" w:cs="Arial"/>
          </w:rPr>
          <w:t xml:space="preserve"> of genomic (DNA), transcriptomic (RNA) and proteomic (protein) sequence based information </w:t>
        </w:r>
      </w:ins>
      <w:del w:id="958" w:author="University of Newcastle" w:date="2015-07-03T09:36:00Z">
        <w:r w:rsidRPr="00ED52AA" w:rsidDel="00AD3004">
          <w:rPr>
            <w:rFonts w:ascii="Arial" w:hAnsi="Arial" w:cs="Arial"/>
          </w:rPr>
          <w:delText>available to</w:delText>
        </w:r>
      </w:del>
      <w:ins w:id="959" w:author="University of Newcastle" w:date="2015-07-03T09:36:00Z">
        <w:r w:rsidR="00AD3004">
          <w:rPr>
            <w:rFonts w:ascii="Arial" w:hAnsi="Arial" w:cs="Arial"/>
          </w:rPr>
          <w:t>is at</w:t>
        </w:r>
      </w:ins>
      <w:r w:rsidRPr="00ED52AA">
        <w:rPr>
          <w:rFonts w:ascii="Arial" w:hAnsi="Arial" w:cs="Arial"/>
        </w:rPr>
        <w:t xml:space="preserve"> levels never </w:t>
      </w:r>
      <w:ins w:id="960" w:author="University of Newcastle" w:date="2015-07-03T09:37:00Z">
        <w:r w:rsidR="00AD3004">
          <w:rPr>
            <w:rFonts w:ascii="Arial" w:hAnsi="Arial" w:cs="Arial"/>
          </w:rPr>
          <w:t xml:space="preserve">seen before, and </w:t>
        </w:r>
        <w:r w:rsidR="00AD3004">
          <w:rPr>
            <w:rFonts w:ascii="Arial" w:hAnsi="Arial" w:cs="Arial"/>
          </w:rPr>
          <w:lastRenderedPageBreak/>
          <w:t>furthermore; generation of the data requires significantly less time and at a fraction of the cost</w:t>
        </w:r>
      </w:ins>
      <w:del w:id="961" w:author="University of Newcastle" w:date="2015-07-03T09:37:00Z">
        <w:r w:rsidRPr="00ED52AA" w:rsidDel="00AD3004">
          <w:rPr>
            <w:rFonts w:ascii="Arial" w:hAnsi="Arial" w:cs="Arial"/>
          </w:rPr>
          <w:delText>before seen,</w:delText>
        </w:r>
      </w:del>
      <w:r w:rsidRPr="00ED52AA">
        <w:rPr>
          <w:rFonts w:ascii="Arial" w:hAnsi="Arial" w:cs="Arial"/>
        </w:rPr>
        <w:t xml:space="preserve"> </w:t>
      </w:r>
      <w:del w:id="962" w:author="University of Newcastle" w:date="2015-07-03T09:38:00Z">
        <w:r w:rsidRPr="00ED52AA" w:rsidDel="00AD3004">
          <w:rPr>
            <w:rFonts w:ascii="Arial" w:hAnsi="Arial" w:cs="Arial"/>
          </w:rPr>
          <w:delText xml:space="preserve">with data available in less time and at an ever decreasing cost </w:delText>
        </w:r>
      </w:del>
      <w:r w:rsidRPr="00ED52AA">
        <w:rPr>
          <w:rFonts w:ascii="Arial" w:hAnsi="Arial" w:cs="Arial"/>
        </w:rPr>
        <w:fldChar w:fldCharType="begin" w:fldLock="1"/>
      </w:r>
      <w:r w:rsidRPr="00ED52AA">
        <w:rPr>
          <w:rFonts w:ascii="Arial" w:hAnsi="Arial" w:cs="Arial"/>
        </w:rPr>
        <w:instrText>ADDIN CSL_CITATION { "citationItems" : [ { "id" : "ITEM-1", "itemData" : { "URL" : "http://www.genome.gov/sequencingcosts/", "accessed" : { "date-parts" : [ [ "2014", "12", "27" ] ] }, "author" : [ { "dropping-particle" : "", "family" : "Wetterstrand", "given" : "Kris", "non-dropping-particle" : "", "parse-names" : false, "suffix" : "" } ], "id" : "ITEM-1", "issued" : { "date-parts" : [ [ "2014" ] ] }, "note" : "From Duplicate 2 ( ", "title" : "DNA Sequencing Costs: Data from the NHGRI Genome Sequencing Program (GSP)", "type" : "webpage" }, "uris" : [ "http://www.mendeley.com/documents/?uuid=77fc64f3-ed7e-48be-9fcd-517842428c7d" ] } ], "mendeley" : { "formattedCitation" : "(Wetterstrand 2014)", "plainTextFormattedCitation" : "(Wetterstrand 2014)", "previouslyFormattedCitation" : "(Wetterstrand 2014)" }, "properties" : { "noteIndex" : 0 }, "schema" : "https://github.com/citation-style-language/schema/raw/master/csl-citation.json" }</w:instrText>
      </w:r>
      <w:r w:rsidRPr="00ED52AA">
        <w:rPr>
          <w:rFonts w:ascii="Arial" w:hAnsi="Arial" w:cs="Arial"/>
        </w:rPr>
        <w:fldChar w:fldCharType="separate"/>
      </w:r>
      <w:r w:rsidRPr="00ED52AA">
        <w:rPr>
          <w:rFonts w:ascii="Arial" w:hAnsi="Arial" w:cs="Arial"/>
          <w:noProof/>
        </w:rPr>
        <w:t>(Wetterstrand 2014)</w:t>
      </w:r>
      <w:r w:rsidRPr="00ED52AA">
        <w:rPr>
          <w:rFonts w:ascii="Arial" w:hAnsi="Arial" w:cs="Arial"/>
        </w:rPr>
        <w:fldChar w:fldCharType="end"/>
      </w:r>
      <w:r w:rsidRPr="00ED52AA">
        <w:rPr>
          <w:rFonts w:ascii="Arial" w:hAnsi="Arial" w:cs="Arial"/>
        </w:rPr>
        <w:t xml:space="preserve">. This has allowed </w:t>
      </w:r>
      <w:ins w:id="963" w:author="University of Newcastle" w:date="2015-07-03T09:38:00Z">
        <w:r w:rsidR="00AD3004">
          <w:rPr>
            <w:rFonts w:ascii="Arial" w:hAnsi="Arial" w:cs="Arial"/>
          </w:rPr>
          <w:t>the generation of ‘</w:t>
        </w:r>
        <w:proofErr w:type="spellStart"/>
        <w:r w:rsidR="00AD3004">
          <w:rPr>
            <w:rFonts w:ascii="Arial" w:hAnsi="Arial" w:cs="Arial"/>
          </w:rPr>
          <w:t>omes</w:t>
        </w:r>
        <w:proofErr w:type="spellEnd"/>
        <w:r w:rsidR="00AD3004">
          <w:rPr>
            <w:rFonts w:ascii="Arial" w:hAnsi="Arial" w:cs="Arial"/>
          </w:rPr>
          <w:t xml:space="preserve">’ </w:t>
        </w:r>
      </w:ins>
      <w:del w:id="964" w:author="University of Newcastle" w:date="2015-07-03T09:38:00Z">
        <w:r w:rsidRPr="00ED52AA" w:rsidDel="00AD3004">
          <w:rPr>
            <w:rFonts w:ascii="Arial" w:hAnsi="Arial" w:cs="Arial"/>
          </w:rPr>
          <w:delText xml:space="preserve">genomes and transcriptomes to be generated </w:delText>
        </w:r>
      </w:del>
      <w:r w:rsidRPr="00ED52AA">
        <w:rPr>
          <w:rFonts w:ascii="Arial" w:hAnsi="Arial" w:cs="Arial"/>
        </w:rPr>
        <w:t>at an almost routine frequency. The hope was that this expansion of data generation capability would quickly allow the understanding of complex genetic pathways. However, the opposite has been observed. Mining these data sets has generated even further questions as to the mechanisms that underlay even some of the most well understood genetic pathways</w:t>
      </w:r>
      <w:ins w:id="965" w:author="University of Newcastle" w:date="2015-07-03T09:39:00Z">
        <w:r w:rsidR="00AD3004">
          <w:rPr>
            <w:rFonts w:ascii="Arial" w:hAnsi="Arial" w:cs="Arial"/>
          </w:rPr>
          <w:t>.</w:t>
        </w:r>
      </w:ins>
    </w:p>
    <w:p w:rsidR="0029284F" w:rsidRDefault="0029284F">
      <w:pPr>
        <w:rPr>
          <w:rFonts w:ascii="Arial" w:hAnsi="Arial" w:cs="Arial"/>
        </w:rPr>
      </w:pPr>
    </w:p>
    <w:p w:rsidR="0029284F" w:rsidRDefault="00C65BAD">
      <w:pPr>
        <w:rPr>
          <w:rFonts w:ascii="Arial" w:hAnsi="Arial" w:cs="Arial"/>
        </w:rPr>
      </w:pPr>
      <w:r>
        <w:rPr>
          <w:rFonts w:cs="Times New Roman"/>
          <w:noProof/>
        </w:rPr>
        <w:lastRenderedPageBreak/>
        <mc:AlternateContent>
          <mc:Choice Requires="wps">
            <w:drawing>
              <wp:anchor distT="0" distB="0" distL="114300" distR="114300" simplePos="0" relativeHeight="251654144" behindDoc="0" locked="0" layoutInCell="1" allowOverlap="1">
                <wp:simplePos x="0" y="0"/>
                <wp:positionH relativeFrom="column">
                  <wp:posOffset>3302635</wp:posOffset>
                </wp:positionH>
                <wp:positionV relativeFrom="paragraph">
                  <wp:posOffset>2133600</wp:posOffset>
                </wp:positionV>
                <wp:extent cx="1562735" cy="122555"/>
                <wp:effectExtent l="6985" t="0" r="1905" b="127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22555"/>
                        </a:xfrm>
                        <a:prstGeom prst="rect">
                          <a:avLst/>
                        </a:prstGeom>
                        <a:solidFill>
                          <a:schemeClr val="bg1">
                            <a:lumMod val="75000"/>
                            <a:lumOff val="0"/>
                            <a:alpha val="39999"/>
                          </a:schemeClr>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rsidR="006C0A63" w:rsidRPr="005B358D" w:rsidRDefault="006C0A63" w:rsidP="005B358D">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60.05pt;margin-top:168pt;width:123.05pt;height:9.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" fillcolor="#bfbfbf [2412]" stroked="f" strokeweight="1pt">
                <v:fill opacity="26214f"/>
                <v:stroke dashstyle="dash"/>
                <v:textbox>
                  <w:txbxContent>
                    <w:p w:rsidR="006C0A63" w:rsidRPr="005B358D" w:rsidRDefault="006C0A63" w:rsidP="005B358D">
                      <w:pPr>
                        <w:rPr>
                          <w:b/>
                        </w:rPr>
                      </w:pPr>
                    </w:p>
                  </w:txbxContent>
                </v:textbox>
              </v:shape>
            </w:pict>
          </mc:Fallback>
        </mc:AlternateContent>
      </w:r>
      <w:r>
        <w:rPr>
          <w:rFonts w:cs="Times New Roman"/>
          <w:noProof/>
        </w:rPr>
        <mc:AlternateContent>
          <mc:Choice Requires="wps">
            <w:drawing>
              <wp:anchor distT="0" distB="0" distL="114300" distR="114300" simplePos="0" relativeHeight="251655168" behindDoc="0" locked="0" layoutInCell="1" allowOverlap="1">
                <wp:simplePos x="0" y="0"/>
                <wp:positionH relativeFrom="column">
                  <wp:posOffset>2640965</wp:posOffset>
                </wp:positionH>
                <wp:positionV relativeFrom="paragraph">
                  <wp:posOffset>3065780</wp:posOffset>
                </wp:positionV>
                <wp:extent cx="1814830" cy="122555"/>
                <wp:effectExtent l="2540" t="8255" r="1905" b="254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22555"/>
                        </a:xfrm>
                        <a:prstGeom prst="rect">
                          <a:avLst/>
                        </a:prstGeom>
                        <a:solidFill>
                          <a:schemeClr val="bg1">
                            <a:lumMod val="75000"/>
                            <a:lumOff val="0"/>
                            <a:alpha val="39999"/>
                          </a:schemeClr>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rsidR="006C0A63" w:rsidRPr="005B358D" w:rsidRDefault="006C0A63" w:rsidP="005B358D">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07.95pt;margin-top:241.4pt;width:142.9pt;height:9.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" fillcolor="#bfbfbf [2412]" stroked="f" strokeweight="1pt">
                <v:fill opacity="26214f"/>
                <v:stroke dashstyle="dash"/>
                <v:textbox>
                  <w:txbxContent>
                    <w:p w:rsidR="006C0A63" w:rsidRPr="005B358D" w:rsidRDefault="006C0A63" w:rsidP="005B358D">
                      <w:pPr>
                        <w:rPr>
                          <w:b/>
                        </w:rPr>
                      </w:pPr>
                    </w:p>
                  </w:txbxContent>
                </v:textbox>
              </v:shape>
            </w:pict>
          </mc:Fallback>
        </mc:AlternateContent>
      </w:r>
      <w:r>
        <w:rPr>
          <w:rFonts w:cs="Times New Roman"/>
          <w:noProof/>
        </w:rPr>
        <mc:AlternateContent>
          <mc:Choice Requires="wps">
            <w:drawing>
              <wp:anchor distT="0" distB="0" distL="114300" distR="114300" simplePos="0" relativeHeight="251657216" behindDoc="0" locked="0" layoutInCell="1" allowOverlap="1">
                <wp:simplePos x="0" y="0"/>
                <wp:positionH relativeFrom="column">
                  <wp:posOffset>2101215</wp:posOffset>
                </wp:positionH>
                <wp:positionV relativeFrom="paragraph">
                  <wp:posOffset>3924935</wp:posOffset>
                </wp:positionV>
                <wp:extent cx="2647950" cy="123190"/>
                <wp:effectExtent l="5715" t="635" r="381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23190"/>
                        </a:xfrm>
                        <a:prstGeom prst="rect">
                          <a:avLst/>
                        </a:prstGeom>
                        <a:solidFill>
                          <a:schemeClr val="bg1">
                            <a:lumMod val="75000"/>
                            <a:lumOff val="0"/>
                            <a:alpha val="39999"/>
                          </a:schemeClr>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rsidR="006C0A63" w:rsidRPr="005B358D" w:rsidRDefault="006C0A63" w:rsidP="005B358D">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65.45pt;margin-top:309.05pt;width:208.5pt;height: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" fillcolor="#bfbfbf [2412]" stroked="f" strokeweight="1pt">
                <v:fill opacity="26214f"/>
                <v:stroke dashstyle="dash"/>
                <v:textbox>
                  <w:txbxContent>
                    <w:p w:rsidR="006C0A63" w:rsidRPr="005B358D" w:rsidRDefault="006C0A63" w:rsidP="005B358D">
                      <w:pPr>
                        <w:rPr>
                          <w:b/>
                        </w:rPr>
                      </w:pPr>
                    </w:p>
                  </w:txbxContent>
                </v:textbox>
              </v:shape>
            </w:pict>
          </mc:Fallback>
        </mc:AlternateContent>
      </w:r>
      <w:r>
        <w:rPr>
          <w:rFonts w:cs="Times New Roman"/>
          <w:noProof/>
        </w:rPr>
        <mc:AlternateContent>
          <mc:Choice Requires="wps">
            <w:drawing>
              <wp:anchor distT="0" distB="0" distL="114300" distR="114300" simplePos="0" relativeHeight="251656192" behindDoc="0" locked="0" layoutInCell="1" allowOverlap="1">
                <wp:simplePos x="0" y="0"/>
                <wp:positionH relativeFrom="column">
                  <wp:posOffset>2360930</wp:posOffset>
                </wp:positionH>
                <wp:positionV relativeFrom="paragraph">
                  <wp:posOffset>3836670</wp:posOffset>
                </wp:positionV>
                <wp:extent cx="1201420" cy="88265"/>
                <wp:effectExtent l="8255" t="7620" r="0"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88265"/>
                        </a:xfrm>
                        <a:prstGeom prst="rect">
                          <a:avLst/>
                        </a:prstGeom>
                        <a:solidFill>
                          <a:schemeClr val="bg1">
                            <a:lumMod val="75000"/>
                            <a:lumOff val="0"/>
                            <a:alpha val="39999"/>
                          </a:schemeClr>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rsidR="006C0A63" w:rsidRPr="005B358D" w:rsidRDefault="006C0A63" w:rsidP="005B358D">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85.9pt;margin-top:302.1pt;width:94.6pt;height: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" fillcolor="#bfbfbf [2412]" stroked="f" strokeweight="1pt">
                <v:fill opacity="26214f"/>
                <v:stroke dashstyle="dash"/>
                <v:textbox>
                  <w:txbxContent>
                    <w:p w:rsidR="006C0A63" w:rsidRPr="005B358D" w:rsidRDefault="006C0A63" w:rsidP="005B358D">
                      <w:pPr>
                        <w:rPr>
                          <w:b/>
                        </w:rPr>
                      </w:pPr>
                    </w:p>
                  </w:txbxContent>
                </v:textbox>
              </v:shape>
            </w:pict>
          </mc:Fallback>
        </mc:AlternateContent>
      </w:r>
      <w:r>
        <w:rPr>
          <w:rFonts w:cs="Times New Roman"/>
          <w:noProof/>
        </w:rPr>
        <mc:AlternateContent>
          <mc:Choice Requires="wps">
            <w:drawing>
              <wp:anchor distT="0" distB="0" distL="114300" distR="114300" simplePos="0" relativeHeight="251658240" behindDoc="0" locked="0" layoutInCell="1" allowOverlap="1">
                <wp:simplePos x="0" y="0"/>
                <wp:positionH relativeFrom="column">
                  <wp:posOffset>2299335</wp:posOffset>
                </wp:positionH>
                <wp:positionV relativeFrom="paragraph">
                  <wp:posOffset>5281930</wp:posOffset>
                </wp:positionV>
                <wp:extent cx="2013585" cy="122555"/>
                <wp:effectExtent l="3810" t="5080" r="1905" b="571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122555"/>
                        </a:xfrm>
                        <a:prstGeom prst="rect">
                          <a:avLst/>
                        </a:prstGeom>
                        <a:solidFill>
                          <a:schemeClr val="bg1">
                            <a:lumMod val="75000"/>
                            <a:lumOff val="0"/>
                            <a:alpha val="39999"/>
                          </a:schemeClr>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rsidR="006C0A63" w:rsidRPr="005B358D" w:rsidRDefault="006C0A63" w:rsidP="005B358D">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181.05pt;margin-top:415.9pt;width:158.55pt;height: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" fillcolor="#bfbfbf [2412]" stroked="f" strokeweight="1pt">
                <v:fill opacity="26214f"/>
                <v:stroke dashstyle="dash"/>
                <v:textbox>
                  <w:txbxContent>
                    <w:p w:rsidR="006C0A63" w:rsidRPr="005B358D" w:rsidRDefault="006C0A63" w:rsidP="005B358D">
                      <w:pPr>
                        <w:rPr>
                          <w:b/>
                        </w:rPr>
                      </w:pPr>
                    </w:p>
                  </w:txbxContent>
                </v:textbox>
              </v:shape>
            </w:pict>
          </mc:Fallback>
        </mc:AlternateContent>
      </w:r>
      <w:r>
        <w:rPr>
          <w:rFonts w:cs="Times New Roman"/>
          <w:noProof/>
        </w:rPr>
        <mc:AlternateContent>
          <mc:Choice Requires="wps">
            <w:drawing>
              <wp:anchor distT="0" distB="0" distL="114300" distR="114300" simplePos="0" relativeHeight="251653120" behindDoc="0" locked="0" layoutInCell="1" allowOverlap="1">
                <wp:simplePos x="0" y="0"/>
                <wp:positionH relativeFrom="column">
                  <wp:posOffset>2210435</wp:posOffset>
                </wp:positionH>
                <wp:positionV relativeFrom="paragraph">
                  <wp:posOffset>1051560</wp:posOffset>
                </wp:positionV>
                <wp:extent cx="2325370" cy="122555"/>
                <wp:effectExtent l="635" t="3810" r="7620" b="698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70" cy="122555"/>
                        </a:xfrm>
                        <a:prstGeom prst="rect">
                          <a:avLst/>
                        </a:prstGeom>
                        <a:solidFill>
                          <a:schemeClr val="bg1">
                            <a:lumMod val="75000"/>
                            <a:lumOff val="0"/>
                            <a:alpha val="39999"/>
                          </a:schemeClr>
                        </a:solidFill>
                        <a:ln>
                          <a:noFill/>
                        </a:ln>
                        <a:extLst>
                          <a:ext uri="{91240B29-F687-4F45-9708-019B960494DF}">
                            <a14:hiddenLine xmlns:a14="http://schemas.microsoft.com/office/drawing/2010/main" w="12700">
                              <a:solidFill>
                                <a:srgbClr val="000000"/>
                              </a:solidFill>
                              <a:prstDash val="dash"/>
                              <a:miter lim="800000"/>
                              <a:headEnd/>
                              <a:tailEnd/>
                            </a14:hiddenLine>
                          </a:ext>
                        </a:extLst>
                      </wps:spPr>
                      <wps:txbx>
                        <w:txbxContent>
                          <w:p w:rsidR="006C0A63" w:rsidRPr="005B358D" w:rsidRDefault="006C0A63">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174.05pt;margin-top:82.8pt;width:183.1pt;height:9.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" fillcolor="#bfbfbf [2412]" stroked="f" strokeweight="1pt">
                <v:fill opacity="26214f"/>
                <v:stroke dashstyle="dash"/>
                <v:textbox>
                  <w:txbxContent>
                    <w:p w:rsidR="006C0A63" w:rsidRPr="005B358D" w:rsidRDefault="006C0A63">
                      <w:pPr>
                        <w:rPr>
                          <w:b/>
                        </w:rPr>
                      </w:pPr>
                    </w:p>
                  </w:txbxContent>
                </v:textbox>
              </v:shape>
            </w:pict>
          </mc:Fallback>
        </mc:AlternateContent>
      </w:r>
      <w:r>
        <w:rPr>
          <w:rFonts w:ascii="Arial" w:hAnsi="Arial" w:cs="Arial"/>
          <w:noProof/>
        </w:rPr>
        <mc:AlternateContent>
          <mc:Choice Requires="wps">
            <w:drawing>
              <wp:inline distT="0" distB="0" distL="0" distR="0">
                <wp:extent cx="5934075" cy="8210550"/>
                <wp:effectExtent l="0" t="0" r="0" b="0"/>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21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A63" w:rsidRDefault="006C0A63">
                            <w:r>
                              <w:rPr>
                                <w:noProof/>
                              </w:rPr>
                              <w:drawing>
                                <wp:inline distT="0" distB="0" distL="0" distR="0">
                                  <wp:extent cx="5705475" cy="7391400"/>
                                  <wp:effectExtent l="19050" t="0" r="9525" b="0"/>
                                  <wp:docPr id="8" name="Picture 4" descr="Preston and Sandve 2013 - Tree - 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ton and Sandve 2013 - Tree - Mod.jpg"/>
                                          <pic:cNvPicPr>
                                            <a:picLocks noChangeAspect="1" noChangeArrowheads="1"/>
                                          </pic:cNvPicPr>
                                        </pic:nvPicPr>
                                        <pic:blipFill>
                                          <a:blip r:embed="rId17"/>
                                          <a:srcRect/>
                                          <a:stretch>
                                            <a:fillRect/>
                                          </a:stretch>
                                        </pic:blipFill>
                                        <pic:spPr bwMode="auto">
                                          <a:xfrm>
                                            <a:off x="0" y="0"/>
                                            <a:ext cx="5705475" cy="7391400"/>
                                          </a:xfrm>
                                          <a:prstGeom prst="rect">
                                            <a:avLst/>
                                          </a:prstGeom>
                                          <a:noFill/>
                                          <a:ln w="9525">
                                            <a:noFill/>
                                            <a:miter lim="800000"/>
                                            <a:headEnd/>
                                            <a:tailEnd/>
                                          </a:ln>
                                        </pic:spPr>
                                      </pic:pic>
                                    </a:graphicData>
                                  </a:graphic>
                                </wp:inline>
                              </w:drawing>
                            </w:r>
                          </w:p>
                          <w:p w:rsidR="006C0A63" w:rsidRDefault="006C0A63">
                            <w:r>
                              <w:rPr>
                                <w:rFonts w:ascii="Arial" w:hAnsi="Arial" w:cs="Arial"/>
                                <w:sz w:val="18"/>
                                <w:szCs w:val="18"/>
                              </w:rPr>
                              <w:t xml:space="preserve">Figure 3 – Phylogenetic tree of different seed producing plant families, taken and adapted from </w:t>
                            </w:r>
                            <w:r>
                              <w:rPr>
                                <w:rFonts w:ascii="Arial" w:hAnsi="Arial" w:cs="Arial"/>
                                <w:sz w:val="18"/>
                                <w:szCs w:val="18"/>
                              </w:rPr>
                              <w:fldChar w:fldCharType="begin" w:fldLock="1"/>
                            </w:r>
                            <w:r>
                              <w:rPr>
                                <w:rFonts w:ascii="Arial" w:hAnsi="Arial" w:cs="Arial"/>
                                <w:sz w:val="18"/>
                                <w:szCs w:val="18"/>
                              </w:rPr>
                              <w:instrText>ADDIN CSL_CITATION { "citationItems" : [ { "id" : "ITEM-1", "itemData" : { "DOI" : "10.3389/fpls.2013.00167", "ISSN" : "1664-462X", "PMID" : "23761798", "abstract" : "Flowering plants initially diversified during the Mesozoic era at least 140 million years ago in regions of the world where temperate seasonal environments were not encountered. Since then several cooling events resulted in the contraction of warm and wet environments and the establishment of novel temperate zones in both hemispheres. In response, less than half of modern angiosperm families have members that evolved specific adaptations to cold seasonal climates, including cold acclimation, freezing tolerance, endodormancy, and vernalization responsiveness. Despite compelling evidence for multiple independent origins, the level of genetic constraint on the evolution of adaptations to seasonal cold is not well understood. However, the recent increase in molecular genetic studies examining the response of model and crop species to seasonal cold offers new insight into the evolutionary lability of these traits. This insight has major implications for our understanding of complex trait evolution, and the potential role of local adaptation in response to past and future climate change. In this review, we discuss the biochemical, morphological, and developmental basis of adaptations to seasonal cold, and synthesize recent literature on the genetic basis of these traits in a phylogenomic context. We find evidence for multiple genetic links between distinct physiological responses to cold, possibly reinforcing the coordinated expression of these traits. Furthermore, repeated recruitment of the same or similar ancestral pathways suggests that land plants might be somewhat pre-adapted to dealing with temperature stress, perhaps making inducible cold traits relatively easy to evolve.", "author" : [ { "dropping-particle" : "", "family" : "Preston", "given" : "Jill C", "non-dropping-particle" : "", "parse-names" : false, "suffix" : "" }, { "dropping-particle" : "", "family" : "Sandve", "given" : "Simen R", "non-dropping-particle" : "", "parse-names" : false, "suffix" : "" } ], "container-title" : "Frontiers in plant science", "id" : "ITEM-1", "issue" : "JUN", "issued" : { "date-parts" : [ [ "2013", "1" ] ] }, "page" : "167", "publisher" : "Frontiers Research Foundation", "title" : "Adaptation to seasonality and the winter freeze.", "type" : "article-journal", "volume" : "4" }, "uris" : [ "http://www.mendeley.com/documents/?uuid=438b6894-0a03-48e2-ba9c-e8e953a23e56" ] } ], "mendeley" : { "formattedCitation" : "(Preston &amp; Sandve 2013)", "plainTextFormattedCitation" : "(Preston &amp; Sandve 2013)", "previouslyFormattedCitation" : "(Preston &amp; Sandve 2013)" }, "properties" : { "noteIndex" : 0 }, "schema" : "https://github.com/citation-style-language/schema/raw/master/csl-citation.json" }</w:instrText>
                            </w:r>
                            <w:r>
                              <w:rPr>
                                <w:rFonts w:ascii="Arial" w:hAnsi="Arial" w:cs="Arial"/>
                                <w:sz w:val="18"/>
                                <w:szCs w:val="18"/>
                              </w:rPr>
                              <w:fldChar w:fldCharType="separate"/>
                            </w:r>
                            <w:r w:rsidRPr="0029284F">
                              <w:rPr>
                                <w:rFonts w:ascii="Arial" w:hAnsi="Arial" w:cs="Arial"/>
                                <w:noProof/>
                                <w:sz w:val="18"/>
                                <w:szCs w:val="18"/>
                              </w:rPr>
                              <w:t>(Preston &amp; Sandve 2013)</w:t>
                            </w:r>
                            <w:r>
                              <w:rPr>
                                <w:rFonts w:ascii="Arial" w:hAnsi="Arial" w:cs="Arial"/>
                                <w:sz w:val="18"/>
                                <w:szCs w:val="18"/>
                              </w:rPr>
                              <w:fldChar w:fldCharType="end"/>
                            </w:r>
                            <w:r>
                              <w:rPr>
                                <w:rFonts w:ascii="Arial" w:hAnsi="Arial" w:cs="Arial"/>
                                <w:sz w:val="18"/>
                                <w:szCs w:val="18"/>
                              </w:rPr>
                              <w:t xml:space="preserve">. Individual members of represented families examined in this review have been indicated with a grey box around the family name and attributes. Approximate ages of families taken from </w:t>
                            </w:r>
                            <w:r>
                              <w:rPr>
                                <w:rFonts w:ascii="Arial" w:hAnsi="Arial" w:cs="Arial"/>
                                <w:sz w:val="18"/>
                                <w:szCs w:val="18"/>
                              </w:rPr>
                              <w:fldChar w:fldCharType="begin" w:fldLock="1"/>
                            </w:r>
                            <w:r>
                              <w:rPr>
                                <w:rFonts w:ascii="Arial" w:hAnsi="Arial" w:cs="Arial"/>
                                <w:sz w:val="18"/>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Pr>
                                <w:rFonts w:ascii="Arial" w:hAnsi="Arial" w:cs="Arial"/>
                                <w:sz w:val="18"/>
                                <w:szCs w:val="18"/>
                              </w:rPr>
                              <w:fldChar w:fldCharType="separate"/>
                            </w:r>
                            <w:r w:rsidRPr="0083384C">
                              <w:rPr>
                                <w:rFonts w:ascii="Arial" w:hAnsi="Arial" w:cs="Arial"/>
                                <w:noProof/>
                                <w:sz w:val="18"/>
                                <w:szCs w:val="18"/>
                              </w:rPr>
                              <w:t>(Stevens 2001)</w:t>
                            </w:r>
                            <w:r>
                              <w:rPr>
                                <w:rFonts w:ascii="Arial" w:hAnsi="Arial" w:cs="Arial"/>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11" o:spid="_x0000_s1034" type="#_x0000_t202" style="width:467.25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" stroked="f">
                <v:textbox>
                  <w:txbxContent>
                    <w:p w:rsidR="006C0A63" w:rsidRDefault="006C0A63">
                      <w:r>
                        <w:rPr>
                          <w:noProof/>
                        </w:rPr>
                        <w:drawing>
                          <wp:inline distT="0" distB="0" distL="0" distR="0">
                            <wp:extent cx="5705475" cy="7391400"/>
                            <wp:effectExtent l="19050" t="0" r="9525" b="0"/>
                            <wp:docPr id="8" name="Picture 4" descr="Preston and Sandve 2013 - Tree - 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ton and Sandve 2013 - Tree - Mod.jpg"/>
                                    <pic:cNvPicPr>
                                      <a:picLocks noChangeAspect="1" noChangeArrowheads="1"/>
                                    </pic:cNvPicPr>
                                  </pic:nvPicPr>
                                  <pic:blipFill>
                                    <a:blip r:embed="rId18"/>
                                    <a:srcRect/>
                                    <a:stretch>
                                      <a:fillRect/>
                                    </a:stretch>
                                  </pic:blipFill>
                                  <pic:spPr bwMode="auto">
                                    <a:xfrm>
                                      <a:off x="0" y="0"/>
                                      <a:ext cx="5705475" cy="7391400"/>
                                    </a:xfrm>
                                    <a:prstGeom prst="rect">
                                      <a:avLst/>
                                    </a:prstGeom>
                                    <a:noFill/>
                                    <a:ln w="9525">
                                      <a:noFill/>
                                      <a:miter lim="800000"/>
                                      <a:headEnd/>
                                      <a:tailEnd/>
                                    </a:ln>
                                  </pic:spPr>
                                </pic:pic>
                              </a:graphicData>
                            </a:graphic>
                          </wp:inline>
                        </w:drawing>
                      </w:r>
                    </w:p>
                    <w:p w:rsidR="006C0A63" w:rsidRDefault="006C0A63">
                      <w:r>
                        <w:rPr>
                          <w:rFonts w:ascii="Arial" w:hAnsi="Arial" w:cs="Arial"/>
                          <w:sz w:val="18"/>
                          <w:szCs w:val="18"/>
                        </w:rPr>
                        <w:t xml:space="preserve">Figure 3 – Phylogenetic tree of different seed producing plant families, taken and adapted from </w:t>
                      </w:r>
                      <w:r>
                        <w:rPr>
                          <w:rFonts w:ascii="Arial" w:hAnsi="Arial" w:cs="Arial"/>
                          <w:sz w:val="18"/>
                          <w:szCs w:val="18"/>
                        </w:rPr>
                        <w:fldChar w:fldCharType="begin" w:fldLock="1"/>
                      </w:r>
                      <w:r>
                        <w:rPr>
                          <w:rFonts w:ascii="Arial" w:hAnsi="Arial" w:cs="Arial"/>
                          <w:sz w:val="18"/>
                          <w:szCs w:val="18"/>
                        </w:rPr>
                        <w:instrText>ADDIN CSL_CITATION { "citationItems" : [ { "id" : "ITEM-1", "itemData" : { "DOI" : "10.3389/fpls.2013.00167", "ISSN" : "1664-462X", "PMID" : "23761798", "abstract" : "Flowering plants initially diversified during the Mesozoic era at least 140 million years ago in regions of the world where temperate seasonal environments were not encountered. Since then several cooling events resulted in the contraction of warm and wet environments and the establishment of novel temperate zones in both hemispheres. In response, less than half of modern angiosperm families have members that evolved specific adaptations to cold seasonal climates, including cold acclimation, freezing tolerance, endodormancy, and vernalization responsiveness. Despite compelling evidence for multiple independent origins, the level of genetic constraint on the evolution of adaptations to seasonal cold is not well understood. However, the recent increase in molecular genetic studies examining the response of model and crop species to seasonal cold offers new insight into the evolutionary lability of these traits. This insight has major implications for our understanding of complex trait evolution, and the potential role of local adaptation in response to past and future climate change. In this review, we discuss the biochemical, morphological, and developmental basis of adaptations to seasonal cold, and synthesize recent literature on the genetic basis of these traits in a phylogenomic context. We find evidence for multiple genetic links between distinct physiological responses to cold, possibly reinforcing the coordinated expression of these traits. Furthermore, repeated recruitment of the same or similar ancestral pathways suggests that land plants might be somewhat pre-adapted to dealing with temperature stress, perhaps making inducible cold traits relatively easy to evolve.", "author" : [ { "dropping-particle" : "", "family" : "Preston", "given" : "Jill C", "non-dropping-particle" : "", "parse-names" : false, "suffix" : "" }, { "dropping-particle" : "", "family" : "Sandve", "given" : "Simen R", "non-dropping-particle" : "", "parse-names" : false, "suffix" : "" } ], "container-title" : "Frontiers in plant science", "id" : "ITEM-1", "issue" : "JUN", "issued" : { "date-parts" : [ [ "2013", "1" ] ] }, "page" : "167", "publisher" : "Frontiers Research Foundation", "title" : "Adaptation to seasonality and the winter freeze.", "type" : "article-journal", "volume" : "4" }, "uris" : [ "http://www.mendeley.com/documents/?uuid=438b6894-0a03-48e2-ba9c-e8e953a23e56" ] } ], "mendeley" : { "formattedCitation" : "(Preston &amp; Sandve 2013)", "plainTextFormattedCitation" : "(Preston &amp; Sandve 2013)", "previouslyFormattedCitation" : "(Preston &amp; Sandve 2013)" }, "properties" : { "noteIndex" : 0 }, "schema" : "https://github.com/citation-style-language/schema/raw/master/csl-citation.json" }</w:instrText>
                      </w:r>
                      <w:r>
                        <w:rPr>
                          <w:rFonts w:ascii="Arial" w:hAnsi="Arial" w:cs="Arial"/>
                          <w:sz w:val="18"/>
                          <w:szCs w:val="18"/>
                        </w:rPr>
                        <w:fldChar w:fldCharType="separate"/>
                      </w:r>
                      <w:r w:rsidRPr="0029284F">
                        <w:rPr>
                          <w:rFonts w:ascii="Arial" w:hAnsi="Arial" w:cs="Arial"/>
                          <w:noProof/>
                          <w:sz w:val="18"/>
                          <w:szCs w:val="18"/>
                        </w:rPr>
                        <w:t>(Preston &amp; Sandve 2013)</w:t>
                      </w:r>
                      <w:r>
                        <w:rPr>
                          <w:rFonts w:ascii="Arial" w:hAnsi="Arial" w:cs="Arial"/>
                          <w:sz w:val="18"/>
                          <w:szCs w:val="18"/>
                        </w:rPr>
                        <w:fldChar w:fldCharType="end"/>
                      </w:r>
                      <w:r>
                        <w:rPr>
                          <w:rFonts w:ascii="Arial" w:hAnsi="Arial" w:cs="Arial"/>
                          <w:sz w:val="18"/>
                          <w:szCs w:val="18"/>
                        </w:rPr>
                        <w:t xml:space="preserve">. Individual members of represented families examined in this review have been indicated with a grey box around the family name and attributes. Approximate ages of families taken from </w:t>
                      </w:r>
                      <w:r>
                        <w:rPr>
                          <w:rFonts w:ascii="Arial" w:hAnsi="Arial" w:cs="Arial"/>
                          <w:sz w:val="18"/>
                          <w:szCs w:val="18"/>
                        </w:rPr>
                        <w:fldChar w:fldCharType="begin" w:fldLock="1"/>
                      </w:r>
                      <w:r>
                        <w:rPr>
                          <w:rFonts w:ascii="Arial" w:hAnsi="Arial" w:cs="Arial"/>
                          <w:sz w:val="18"/>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Pr>
                          <w:rFonts w:ascii="Arial" w:hAnsi="Arial" w:cs="Arial"/>
                          <w:sz w:val="18"/>
                          <w:szCs w:val="18"/>
                        </w:rPr>
                        <w:fldChar w:fldCharType="separate"/>
                      </w:r>
                      <w:r w:rsidRPr="0083384C">
                        <w:rPr>
                          <w:rFonts w:ascii="Arial" w:hAnsi="Arial" w:cs="Arial"/>
                          <w:noProof/>
                          <w:sz w:val="18"/>
                          <w:szCs w:val="18"/>
                        </w:rPr>
                        <w:t>(Stevens 2001)</w:t>
                      </w:r>
                      <w:r>
                        <w:rPr>
                          <w:rFonts w:ascii="Arial" w:hAnsi="Arial" w:cs="Arial"/>
                          <w:sz w:val="18"/>
                          <w:szCs w:val="18"/>
                        </w:rPr>
                        <w:fldChar w:fldCharType="end"/>
                      </w:r>
                    </w:p>
                  </w:txbxContent>
                </v:textbox>
                <w10:anchorlock/>
              </v:shape>
            </w:pict>
          </mc:Fallback>
        </mc:AlternateContent>
      </w:r>
    </w:p>
    <w:p w:rsidR="0029284F" w:rsidRPr="00EA78E3" w:rsidRDefault="0029284F">
      <w:pPr>
        <w:rPr>
          <w:rFonts w:ascii="Arial" w:hAnsi="Arial" w:cs="Arial"/>
        </w:rPr>
      </w:pPr>
    </w:p>
    <w:p w:rsidR="003D562B" w:rsidRDefault="00C65BAD" w:rsidP="009C311C">
      <w:pPr>
        <w:rPr>
          <w:rFonts w:ascii="Arial" w:hAnsi="Arial" w:cs="Arial"/>
        </w:rPr>
      </w:pPr>
      <w:r>
        <w:rPr>
          <w:rFonts w:ascii="Arial" w:hAnsi="Arial" w:cs="Arial"/>
          <w:noProof/>
        </w:rPr>
        <w:lastRenderedPageBreak/>
        <mc:AlternateContent>
          <mc:Choice Requires="wps">
            <w:drawing>
              <wp:inline distT="0" distB="0" distL="0" distR="0">
                <wp:extent cx="6076950" cy="2690495"/>
                <wp:effectExtent l="0" t="0" r="0" b="4445"/>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01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09"/>
                              <w:gridCol w:w="2071"/>
                              <w:gridCol w:w="5584"/>
                            </w:tblGrid>
                            <w:tr w:rsidR="006C0A63" w:rsidTr="00EB6C77">
                              <w:tc>
                                <w:tcPr>
                                  <w:tcW w:w="1809" w:type="dxa"/>
                                  <w:tcBorders>
                                    <w:top w:val="single" w:sz="4" w:space="0" w:color="000000" w:themeColor="text1"/>
                                  </w:tcBorders>
                                  <w:shd w:val="clear" w:color="000000" w:fill="FFFFFF" w:themeFill="background1"/>
                                </w:tcPr>
                                <w:p w:rsidR="006C0A63" w:rsidRPr="00184A7C" w:rsidRDefault="006C0A63" w:rsidP="00BC4230">
                                  <w:pPr>
                                    <w:rPr>
                                      <w:rFonts w:ascii="Arial" w:hAnsi="Arial" w:cs="Arial"/>
                                      <w:b/>
                                    </w:rPr>
                                  </w:pPr>
                                  <w:bookmarkStart w:id="966" w:name="_GoBack"/>
                                  <w:r w:rsidRPr="00184A7C">
                                    <w:rPr>
                                      <w:rFonts w:ascii="Arial" w:hAnsi="Arial" w:cs="Arial"/>
                                      <w:b/>
                                    </w:rPr>
                                    <w:t>Family</w:t>
                                  </w:r>
                                </w:p>
                              </w:tc>
                              <w:tc>
                                <w:tcPr>
                                  <w:tcW w:w="2071" w:type="dxa"/>
                                  <w:tcBorders>
                                    <w:top w:val="single" w:sz="4" w:space="0" w:color="000000" w:themeColor="text1"/>
                                  </w:tcBorders>
                                  <w:shd w:val="clear" w:color="000000" w:fill="FFFFFF" w:themeFill="background1"/>
                                </w:tcPr>
                                <w:p w:rsidR="006C0A63" w:rsidRPr="00184A7C" w:rsidRDefault="006C0A63" w:rsidP="00BC4230">
                                  <w:pPr>
                                    <w:rPr>
                                      <w:rFonts w:ascii="Arial" w:hAnsi="Arial" w:cs="Arial"/>
                                      <w:b/>
                                    </w:rPr>
                                  </w:pPr>
                                  <w:r w:rsidRPr="00184A7C">
                                    <w:rPr>
                                      <w:rFonts w:ascii="Arial" w:hAnsi="Arial" w:cs="Arial"/>
                                      <w:b/>
                                    </w:rPr>
                                    <w:t xml:space="preserve">Age </w:t>
                                  </w:r>
                                  <w:r>
                                    <w:rPr>
                                      <w:rFonts w:ascii="Arial" w:hAnsi="Arial" w:cs="Arial"/>
                                      <w:b/>
                                    </w:rPr>
                                    <w:t>(million years old)</w:t>
                                  </w:r>
                                </w:p>
                              </w:tc>
                              <w:tc>
                                <w:tcPr>
                                  <w:tcW w:w="5584" w:type="dxa"/>
                                  <w:tcBorders>
                                    <w:top w:val="single" w:sz="4" w:space="0" w:color="000000" w:themeColor="text1"/>
                                  </w:tcBorders>
                                  <w:shd w:val="clear" w:color="000000" w:fill="FFFFFF" w:themeFill="background1"/>
                                </w:tcPr>
                                <w:p w:rsidR="006C0A63" w:rsidRPr="00184A7C" w:rsidRDefault="006C0A63" w:rsidP="00BC4230">
                                  <w:pPr>
                                    <w:rPr>
                                      <w:rFonts w:ascii="Arial" w:hAnsi="Arial" w:cs="Arial"/>
                                      <w:b/>
                                    </w:rPr>
                                  </w:pPr>
                                  <w:r w:rsidRPr="00184A7C">
                                    <w:rPr>
                                      <w:rFonts w:ascii="Arial" w:hAnsi="Arial" w:cs="Arial"/>
                                      <w:b/>
                                    </w:rPr>
                                    <w:t>Location</w:t>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Asterales</w:t>
                                  </w:r>
                                  <w:proofErr w:type="spellEnd"/>
                                </w:p>
                              </w:tc>
                              <w:tc>
                                <w:tcPr>
                                  <w:tcW w:w="2071" w:type="dxa"/>
                                  <w:shd w:val="clear" w:color="000000" w:fill="FFFFFF" w:themeFill="background1"/>
                                </w:tcPr>
                                <w:p w:rsidR="006C0A63" w:rsidRPr="00E87A65" w:rsidRDefault="006C0A63" w:rsidP="00BC4230">
                                  <w:pPr>
                                    <w:rPr>
                                      <w:rFonts w:ascii="Arial" w:hAnsi="Arial" w:cs="Arial"/>
                                    </w:rPr>
                                  </w:pPr>
                                </w:p>
                              </w:tc>
                              <w:tc>
                                <w:tcPr>
                                  <w:tcW w:w="5584" w:type="dxa"/>
                                  <w:shd w:val="clear" w:color="000000" w:fill="FFFFFF" w:themeFill="background1"/>
                                </w:tcPr>
                                <w:p w:rsidR="006C0A63" w:rsidRPr="00184A7C" w:rsidRDefault="006C0A63" w:rsidP="00BC4230">
                                  <w:pPr>
                                    <w:rPr>
                                      <w:rFonts w:ascii="Arial" w:hAnsi="Arial" w:cs="Arial"/>
                                    </w:rPr>
                                  </w:pPr>
                                  <w:r w:rsidRPr="00184A7C">
                                    <w:rPr>
                                      <w:rFonts w:ascii="Arial" w:hAnsi="Arial" w:cs="Arial"/>
                                    </w:rPr>
                                    <w:t>http://www.mobot.org/MOBOT/research/APweb/orders/</w:t>
                                  </w:r>
                                  <w:r w:rsidRPr="00184A7C">
                                    <w:rPr>
                                      <w:rFonts w:ascii="Arial" w:hAnsi="Arial" w:cs="Arial"/>
                                    </w:rPr>
                                    <w:br/>
                                  </w:r>
                                  <w:proofErr w:type="spellStart"/>
                                  <w:r w:rsidRPr="00184A7C">
                                    <w:rPr>
                                      <w:rFonts w:ascii="Arial" w:hAnsi="Arial" w:cs="Arial"/>
                                    </w:rPr>
                                    <w:t>asteralesweb.htm#Asterales</w:t>
                                  </w:r>
                                  <w:proofErr w:type="spellEnd"/>
                                  <w:r>
                                    <w:rPr>
                                      <w:rFonts w:ascii="Arial" w:hAnsi="Arial" w:cs="Arial"/>
                                    </w:rPr>
                                    <w:br/>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Brassicales</w:t>
                                  </w:r>
                                  <w:proofErr w:type="spellEnd"/>
                                </w:p>
                              </w:tc>
                              <w:tc>
                                <w:tcPr>
                                  <w:tcW w:w="2071" w:type="dxa"/>
                                  <w:shd w:val="clear" w:color="000000" w:fill="FFFFFF" w:themeFill="background1"/>
                                </w:tcPr>
                                <w:p w:rsidR="006C0A63" w:rsidRPr="00E87A65" w:rsidRDefault="006C0A63" w:rsidP="00EA253E">
                                  <w:pPr>
                                    <w:rPr>
                                      <w:rFonts w:ascii="Arial" w:hAnsi="Arial" w:cs="Arial"/>
                                    </w:rPr>
                                  </w:pPr>
                                </w:p>
                              </w:tc>
                              <w:tc>
                                <w:tcPr>
                                  <w:tcW w:w="5584" w:type="dxa"/>
                                  <w:shd w:val="clear" w:color="000000" w:fill="FFFFFF" w:themeFill="background1"/>
                                </w:tcPr>
                                <w:p w:rsidR="006C0A63" w:rsidRDefault="006C0A63" w:rsidP="00BC4230">
                                  <w:pPr>
                                    <w:rPr>
                                      <w:rFonts w:ascii="Arial" w:hAnsi="Arial" w:cs="Arial"/>
                                    </w:rPr>
                                  </w:pPr>
                                  <w:r w:rsidRPr="00184A7C">
                                    <w:rPr>
                                      <w:rFonts w:ascii="Arial" w:hAnsi="Arial" w:cs="Arial"/>
                                    </w:rPr>
                                    <w:t>http://www.mobot.org/MOBOT/research/APweb/orders/</w:t>
                                  </w:r>
                                  <w:r>
                                    <w:rPr>
                                      <w:rFonts w:ascii="Arial" w:hAnsi="Arial" w:cs="Arial"/>
                                    </w:rPr>
                                    <w:br/>
                                  </w:r>
                                  <w:proofErr w:type="spellStart"/>
                                  <w:r w:rsidRPr="00184A7C">
                                    <w:rPr>
                                      <w:rFonts w:ascii="Arial" w:hAnsi="Arial" w:cs="Arial"/>
                                    </w:rPr>
                                    <w:t>brassicalesweb.htm#Brassicales</w:t>
                                  </w:r>
                                  <w:proofErr w:type="spellEnd"/>
                                  <w:r>
                                    <w:rPr>
                                      <w:rFonts w:ascii="Arial" w:hAnsi="Arial" w:cs="Arial"/>
                                    </w:rPr>
                                    <w:br/>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sidRPr="009C124B">
                                    <w:rPr>
                                      <w:rFonts w:ascii="Arial" w:hAnsi="Arial" w:cs="Arial"/>
                                    </w:rPr>
                                    <w:t>Caryophyllales</w:t>
                                  </w:r>
                                  <w:proofErr w:type="spellEnd"/>
                                </w:p>
                              </w:tc>
                              <w:tc>
                                <w:tcPr>
                                  <w:tcW w:w="2071" w:type="dxa"/>
                                  <w:shd w:val="clear" w:color="000000" w:fill="FFFFFF" w:themeFill="background1"/>
                                </w:tcPr>
                                <w:p w:rsidR="006C0A63" w:rsidRPr="00E87A65" w:rsidRDefault="006C0A63" w:rsidP="00BC4230">
                                  <w:pPr>
                                    <w:rPr>
                                      <w:rFonts w:ascii="Arial" w:hAnsi="Arial" w:cs="Arial"/>
                                    </w:rPr>
                                  </w:pPr>
                                </w:p>
                              </w:tc>
                              <w:tc>
                                <w:tcPr>
                                  <w:tcW w:w="5584" w:type="dxa"/>
                                  <w:shd w:val="clear" w:color="000000" w:fill="FFFFFF" w:themeFill="background1"/>
                                </w:tcPr>
                                <w:p w:rsidR="006C0A63" w:rsidRDefault="006C0A63" w:rsidP="00BC4230">
                                  <w:pPr>
                                    <w:rPr>
                                      <w:rFonts w:ascii="Arial" w:hAnsi="Arial" w:cs="Arial"/>
                                    </w:rPr>
                                  </w:pPr>
                                  <w:r w:rsidRPr="009C124B">
                                    <w:rPr>
                                      <w:rFonts w:ascii="Arial" w:hAnsi="Arial" w:cs="Arial"/>
                                    </w:rPr>
                                    <w:t>http://www.mobot.org/MOBOT/research/APweb/orders/</w:t>
                                  </w:r>
                                  <w:r>
                                    <w:rPr>
                                      <w:rFonts w:ascii="Arial" w:hAnsi="Arial" w:cs="Arial"/>
                                    </w:rPr>
                                    <w:br/>
                                  </w:r>
                                  <w:proofErr w:type="spellStart"/>
                                  <w:r w:rsidRPr="009C124B">
                                    <w:rPr>
                                      <w:rFonts w:ascii="Arial" w:hAnsi="Arial" w:cs="Arial"/>
                                    </w:rPr>
                                    <w:t>caryophyllalesweb.htm#Caryophyllales</w:t>
                                  </w:r>
                                  <w:proofErr w:type="spellEnd"/>
                                  <w:r>
                                    <w:rPr>
                                      <w:rFonts w:ascii="Arial" w:hAnsi="Arial" w:cs="Arial"/>
                                    </w:rPr>
                                    <w:br/>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Fabales</w:t>
                                  </w:r>
                                  <w:proofErr w:type="spellEnd"/>
                                </w:p>
                              </w:tc>
                              <w:tc>
                                <w:tcPr>
                                  <w:tcW w:w="2071" w:type="dxa"/>
                                  <w:shd w:val="clear" w:color="000000" w:fill="FFFFFF" w:themeFill="background1"/>
                                </w:tcPr>
                                <w:p w:rsidR="006C0A63" w:rsidRPr="00E87A65" w:rsidRDefault="006C0A63" w:rsidP="00BC4230">
                                  <w:pPr>
                                    <w:rPr>
                                      <w:rFonts w:ascii="Arial" w:hAnsi="Arial" w:cs="Arial"/>
                                    </w:rPr>
                                  </w:pPr>
                                </w:p>
                              </w:tc>
                              <w:tc>
                                <w:tcPr>
                                  <w:tcW w:w="5584" w:type="dxa"/>
                                  <w:shd w:val="clear" w:color="000000" w:fill="FFFFFF" w:themeFill="background1"/>
                                </w:tcPr>
                                <w:p w:rsidR="006C0A63" w:rsidRDefault="006C0A63" w:rsidP="00BC4230">
                                  <w:pPr>
                                    <w:rPr>
                                      <w:rFonts w:ascii="Arial" w:hAnsi="Arial" w:cs="Arial"/>
                                    </w:rPr>
                                  </w:pPr>
                                  <w:r w:rsidRPr="009C124B">
                                    <w:rPr>
                                      <w:rFonts w:ascii="Arial" w:hAnsi="Arial" w:cs="Arial"/>
                                    </w:rPr>
                                    <w:t>http://www.mobot.org/MOBOT/research/APweb/orders/</w:t>
                                  </w:r>
                                  <w:r>
                                    <w:rPr>
                                      <w:rFonts w:ascii="Arial" w:hAnsi="Arial" w:cs="Arial"/>
                                    </w:rPr>
                                    <w:br/>
                                  </w:r>
                                  <w:proofErr w:type="spellStart"/>
                                  <w:r w:rsidRPr="009C124B">
                                    <w:rPr>
                                      <w:rFonts w:ascii="Arial" w:hAnsi="Arial" w:cs="Arial"/>
                                    </w:rPr>
                                    <w:t>fabalesweb.htm#Fabales</w:t>
                                  </w:r>
                                  <w:proofErr w:type="spellEnd"/>
                                  <w:r>
                                    <w:rPr>
                                      <w:rFonts w:ascii="Arial" w:hAnsi="Arial" w:cs="Arial"/>
                                    </w:rPr>
                                    <w:br/>
                                  </w:r>
                                </w:p>
                              </w:tc>
                            </w:tr>
                            <w:tr w:rsidR="006C0A63" w:rsidTr="00EB6C77">
                              <w:trPr>
                                <w:trHeight w:val="801"/>
                              </w:trPr>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Gentianales</w:t>
                                  </w:r>
                                  <w:proofErr w:type="spellEnd"/>
                                </w:p>
                              </w:tc>
                              <w:tc>
                                <w:tcPr>
                                  <w:tcW w:w="2071" w:type="dxa"/>
                                  <w:shd w:val="clear" w:color="000000" w:fill="FFFFFF" w:themeFill="background1"/>
                                </w:tcPr>
                                <w:p w:rsidR="006C0A63" w:rsidRDefault="006C0A63" w:rsidP="00BC4230">
                                  <w:pPr>
                                    <w:rPr>
                                      <w:rFonts w:ascii="Arial" w:hAnsi="Arial" w:cs="Arial"/>
                                    </w:rPr>
                                  </w:pPr>
                                </w:p>
                              </w:tc>
                              <w:tc>
                                <w:tcPr>
                                  <w:tcW w:w="5584" w:type="dxa"/>
                                  <w:shd w:val="clear" w:color="000000" w:fill="FFFFFF" w:themeFill="background1"/>
                                </w:tcPr>
                                <w:p w:rsidR="006C0A63" w:rsidRDefault="006C0A63" w:rsidP="00E87A65">
                                  <w:pPr>
                                    <w:rPr>
                                      <w:rFonts w:ascii="Arial" w:hAnsi="Arial" w:cs="Arial"/>
                                    </w:rPr>
                                  </w:pPr>
                                  <w:r w:rsidRPr="00E87A65">
                                    <w:rPr>
                                      <w:rFonts w:ascii="Arial" w:hAnsi="Arial" w:cs="Arial"/>
                                    </w:rPr>
                                    <w:t>http://www.mobot.org/MOBOT/research/APweb/orders/</w:t>
                                  </w:r>
                                  <w:r>
                                    <w:rPr>
                                      <w:rFonts w:ascii="Arial" w:hAnsi="Arial" w:cs="Arial"/>
                                    </w:rPr>
                                    <w:br/>
                                  </w:r>
                                  <w:proofErr w:type="spellStart"/>
                                  <w:r w:rsidRPr="00E87A65">
                                    <w:rPr>
                                      <w:rFonts w:ascii="Arial" w:hAnsi="Arial" w:cs="Arial"/>
                                    </w:rPr>
                                    <w:t>gentianalesweb.htm#Gentianales</w:t>
                                  </w:r>
                                  <w:proofErr w:type="spellEnd"/>
                                  <w:r>
                                    <w:rPr>
                                      <w:rFonts w:ascii="Arial" w:hAnsi="Arial" w:cs="Arial"/>
                                    </w:rPr>
                                    <w:br/>
                                  </w:r>
                                </w:p>
                              </w:tc>
                            </w:tr>
                            <w:tr w:rsidR="006C0A63" w:rsidTr="00EB6C77">
                              <w:trPr>
                                <w:trHeight w:val="80"/>
                              </w:trPr>
                              <w:tc>
                                <w:tcPr>
                                  <w:tcW w:w="1809" w:type="dxa"/>
                                  <w:tcBorders>
                                    <w:bottom w:val="single" w:sz="4" w:space="0" w:color="000000" w:themeColor="text1"/>
                                  </w:tcBorders>
                                  <w:shd w:val="clear" w:color="000000" w:fill="FFFFFF" w:themeFill="background1"/>
                                </w:tcPr>
                                <w:p w:rsidR="006C0A63" w:rsidRDefault="006C0A63" w:rsidP="00BC4230">
                                  <w:pPr>
                                    <w:rPr>
                                      <w:rFonts w:ascii="Arial" w:hAnsi="Arial" w:cs="Arial"/>
                                    </w:rPr>
                                  </w:pPr>
                                  <w:proofErr w:type="spellStart"/>
                                  <w:r>
                                    <w:rPr>
                                      <w:rFonts w:ascii="Arial" w:hAnsi="Arial" w:cs="Arial"/>
                                    </w:rPr>
                                    <w:t>Poales</w:t>
                                  </w:r>
                                  <w:proofErr w:type="spellEnd"/>
                                </w:p>
                              </w:tc>
                              <w:tc>
                                <w:tcPr>
                                  <w:tcW w:w="2071" w:type="dxa"/>
                                  <w:tcBorders>
                                    <w:bottom w:val="single" w:sz="4" w:space="0" w:color="000000" w:themeColor="text1"/>
                                  </w:tcBorders>
                                  <w:shd w:val="clear" w:color="000000" w:fill="FFFFFF" w:themeFill="background1"/>
                                </w:tcPr>
                                <w:p w:rsidR="006C0A63" w:rsidRDefault="006C0A63" w:rsidP="00BC4230">
                                  <w:pPr>
                                    <w:rPr>
                                      <w:rFonts w:ascii="Arial" w:hAnsi="Arial" w:cs="Arial"/>
                                    </w:rPr>
                                  </w:pPr>
                                </w:p>
                              </w:tc>
                              <w:tc>
                                <w:tcPr>
                                  <w:tcW w:w="5584" w:type="dxa"/>
                                  <w:tcBorders>
                                    <w:bottom w:val="single" w:sz="4" w:space="0" w:color="000000" w:themeColor="text1"/>
                                  </w:tcBorders>
                                  <w:shd w:val="clear" w:color="000000" w:fill="FFFFFF" w:themeFill="background1"/>
                                </w:tcPr>
                                <w:p w:rsidR="006C0A63" w:rsidRDefault="006C0A63" w:rsidP="00BC4230">
                                  <w:pPr>
                                    <w:rPr>
                                      <w:rFonts w:ascii="Arial" w:hAnsi="Arial" w:cs="Arial"/>
                                    </w:rPr>
                                  </w:pPr>
                                  <w:r w:rsidRPr="00E87A65">
                                    <w:rPr>
                                      <w:rFonts w:ascii="Arial" w:hAnsi="Arial" w:cs="Arial"/>
                                    </w:rPr>
                                    <w:t>http://www.mobot.org/MOBOT/research/APweb/orders/</w:t>
                                  </w:r>
                                  <w:r>
                                    <w:rPr>
                                      <w:rFonts w:ascii="Arial" w:hAnsi="Arial" w:cs="Arial"/>
                                    </w:rPr>
                                    <w:br/>
                                  </w:r>
                                  <w:proofErr w:type="spellStart"/>
                                  <w:r w:rsidRPr="00E87A65">
                                    <w:rPr>
                                      <w:rFonts w:ascii="Arial" w:hAnsi="Arial" w:cs="Arial"/>
                                    </w:rPr>
                                    <w:t>poalesweb.htm#Poales</w:t>
                                  </w:r>
                                  <w:proofErr w:type="spellEnd"/>
                                  <w:r>
                                    <w:rPr>
                                      <w:rFonts w:ascii="Arial" w:hAnsi="Arial" w:cs="Arial"/>
                                    </w:rPr>
                                    <w:br/>
                                  </w:r>
                                </w:p>
                              </w:tc>
                            </w:tr>
                          </w:tbl>
                          <w:bookmarkEnd w:id="966"/>
                          <w:p w:rsidR="006C0A63" w:rsidRPr="00184A7C" w:rsidRDefault="006C0A63">
                            <w:pPr>
                              <w:rPr>
                                <w:rFonts w:ascii="Arial" w:hAnsi="Arial" w:cs="Arial"/>
                                <w:sz w:val="18"/>
                                <w:szCs w:val="18"/>
                              </w:rPr>
                            </w:pPr>
                            <w:r w:rsidRPr="00184A7C">
                              <w:rPr>
                                <w:rFonts w:ascii="Arial" w:hAnsi="Arial" w:cs="Arial"/>
                              </w:rPr>
                              <w:br/>
                            </w:r>
                            <w:r w:rsidRPr="00184A7C">
                              <w:rPr>
                                <w:rFonts w:ascii="Arial" w:hAnsi="Arial" w:cs="Arial"/>
                                <w:sz w:val="18"/>
                                <w:szCs w:val="18"/>
                              </w:rPr>
                              <w:t xml:space="preserve">Table 1 – Approximate ages of </w:t>
                            </w:r>
                            <w:r>
                              <w:rPr>
                                <w:rFonts w:ascii="Arial" w:hAnsi="Arial" w:cs="Arial"/>
                                <w:sz w:val="18"/>
                                <w:szCs w:val="18"/>
                              </w:rPr>
                              <w:t xml:space="preserve">investigated families. </w:t>
                            </w:r>
                            <w:r>
                              <w:rPr>
                                <w:rFonts w:ascii="Arial" w:hAnsi="Arial" w:cs="Arial"/>
                                <w:sz w:val="18"/>
                                <w:szCs w:val="18"/>
                              </w:rPr>
                              <w:fldChar w:fldCharType="begin" w:fldLock="1"/>
                            </w:r>
                            <w:r>
                              <w:rPr>
                                <w:rFonts w:ascii="Arial" w:hAnsi="Arial" w:cs="Arial"/>
                                <w:sz w:val="18"/>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Pr>
                                <w:rFonts w:ascii="Arial" w:hAnsi="Arial" w:cs="Arial"/>
                                <w:sz w:val="18"/>
                                <w:szCs w:val="18"/>
                              </w:rPr>
                              <w:fldChar w:fldCharType="separate"/>
                            </w:r>
                            <w:r w:rsidRPr="00184A7C">
                              <w:rPr>
                                <w:rFonts w:ascii="Arial" w:hAnsi="Arial" w:cs="Arial"/>
                                <w:noProof/>
                                <w:sz w:val="18"/>
                                <w:szCs w:val="18"/>
                              </w:rPr>
                              <w:t>(Stevens 2001)</w:t>
                            </w:r>
                            <w:r>
                              <w:rPr>
                                <w:rFonts w:ascii="Arial" w:hAnsi="Arial" w:cs="Arial"/>
                                <w:sz w:val="18"/>
                                <w:szCs w:val="18"/>
                              </w:rPr>
                              <w:fldChar w:fldCharType="end"/>
                            </w:r>
                            <w:r>
                              <w:rPr>
                                <w:rFonts w:ascii="Arial" w:hAnsi="Arial" w:cs="Arial"/>
                                <w:sz w:val="18"/>
                                <w:szCs w:val="18"/>
                              </w:rPr>
                              <w:t>. Approximate age of family has been derived from the references in the age section of site where possible.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0" o:spid="_x0000_s1035" type="#_x0000_t202" style="width:478.5pt;height:2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" stroked="f">
                <v:textbox style="mso-fit-shape-to-text:t">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09"/>
                        <w:gridCol w:w="2071"/>
                        <w:gridCol w:w="5584"/>
                      </w:tblGrid>
                      <w:tr w:rsidR="006C0A63" w:rsidTr="00EB6C77">
                        <w:tc>
                          <w:tcPr>
                            <w:tcW w:w="1809" w:type="dxa"/>
                            <w:tcBorders>
                              <w:top w:val="single" w:sz="4" w:space="0" w:color="000000" w:themeColor="text1"/>
                            </w:tcBorders>
                            <w:shd w:val="clear" w:color="000000" w:fill="FFFFFF" w:themeFill="background1"/>
                          </w:tcPr>
                          <w:p w:rsidR="006C0A63" w:rsidRPr="00184A7C" w:rsidRDefault="006C0A63" w:rsidP="00BC4230">
                            <w:pPr>
                              <w:rPr>
                                <w:rFonts w:ascii="Arial" w:hAnsi="Arial" w:cs="Arial"/>
                                <w:b/>
                              </w:rPr>
                            </w:pPr>
                            <w:bookmarkStart w:id="967" w:name="_GoBack"/>
                            <w:r w:rsidRPr="00184A7C">
                              <w:rPr>
                                <w:rFonts w:ascii="Arial" w:hAnsi="Arial" w:cs="Arial"/>
                                <w:b/>
                              </w:rPr>
                              <w:t>Family</w:t>
                            </w:r>
                          </w:p>
                        </w:tc>
                        <w:tc>
                          <w:tcPr>
                            <w:tcW w:w="2071" w:type="dxa"/>
                            <w:tcBorders>
                              <w:top w:val="single" w:sz="4" w:space="0" w:color="000000" w:themeColor="text1"/>
                            </w:tcBorders>
                            <w:shd w:val="clear" w:color="000000" w:fill="FFFFFF" w:themeFill="background1"/>
                          </w:tcPr>
                          <w:p w:rsidR="006C0A63" w:rsidRPr="00184A7C" w:rsidRDefault="006C0A63" w:rsidP="00BC4230">
                            <w:pPr>
                              <w:rPr>
                                <w:rFonts w:ascii="Arial" w:hAnsi="Arial" w:cs="Arial"/>
                                <w:b/>
                              </w:rPr>
                            </w:pPr>
                            <w:r w:rsidRPr="00184A7C">
                              <w:rPr>
                                <w:rFonts w:ascii="Arial" w:hAnsi="Arial" w:cs="Arial"/>
                                <w:b/>
                              </w:rPr>
                              <w:t xml:space="preserve">Age </w:t>
                            </w:r>
                            <w:r>
                              <w:rPr>
                                <w:rFonts w:ascii="Arial" w:hAnsi="Arial" w:cs="Arial"/>
                                <w:b/>
                              </w:rPr>
                              <w:t>(million years old)</w:t>
                            </w:r>
                          </w:p>
                        </w:tc>
                        <w:tc>
                          <w:tcPr>
                            <w:tcW w:w="5584" w:type="dxa"/>
                            <w:tcBorders>
                              <w:top w:val="single" w:sz="4" w:space="0" w:color="000000" w:themeColor="text1"/>
                            </w:tcBorders>
                            <w:shd w:val="clear" w:color="000000" w:fill="FFFFFF" w:themeFill="background1"/>
                          </w:tcPr>
                          <w:p w:rsidR="006C0A63" w:rsidRPr="00184A7C" w:rsidRDefault="006C0A63" w:rsidP="00BC4230">
                            <w:pPr>
                              <w:rPr>
                                <w:rFonts w:ascii="Arial" w:hAnsi="Arial" w:cs="Arial"/>
                                <w:b/>
                              </w:rPr>
                            </w:pPr>
                            <w:r w:rsidRPr="00184A7C">
                              <w:rPr>
                                <w:rFonts w:ascii="Arial" w:hAnsi="Arial" w:cs="Arial"/>
                                <w:b/>
                              </w:rPr>
                              <w:t>Location</w:t>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Asterales</w:t>
                            </w:r>
                            <w:proofErr w:type="spellEnd"/>
                          </w:p>
                        </w:tc>
                        <w:tc>
                          <w:tcPr>
                            <w:tcW w:w="2071" w:type="dxa"/>
                            <w:shd w:val="clear" w:color="000000" w:fill="FFFFFF" w:themeFill="background1"/>
                          </w:tcPr>
                          <w:p w:rsidR="006C0A63" w:rsidRPr="00E87A65" w:rsidRDefault="006C0A63" w:rsidP="00BC4230">
                            <w:pPr>
                              <w:rPr>
                                <w:rFonts w:ascii="Arial" w:hAnsi="Arial" w:cs="Arial"/>
                              </w:rPr>
                            </w:pPr>
                          </w:p>
                        </w:tc>
                        <w:tc>
                          <w:tcPr>
                            <w:tcW w:w="5584" w:type="dxa"/>
                            <w:shd w:val="clear" w:color="000000" w:fill="FFFFFF" w:themeFill="background1"/>
                          </w:tcPr>
                          <w:p w:rsidR="006C0A63" w:rsidRPr="00184A7C" w:rsidRDefault="006C0A63" w:rsidP="00BC4230">
                            <w:pPr>
                              <w:rPr>
                                <w:rFonts w:ascii="Arial" w:hAnsi="Arial" w:cs="Arial"/>
                              </w:rPr>
                            </w:pPr>
                            <w:r w:rsidRPr="00184A7C">
                              <w:rPr>
                                <w:rFonts w:ascii="Arial" w:hAnsi="Arial" w:cs="Arial"/>
                              </w:rPr>
                              <w:t>http://www.mobot.org/MOBOT/research/APweb/orders/</w:t>
                            </w:r>
                            <w:r w:rsidRPr="00184A7C">
                              <w:rPr>
                                <w:rFonts w:ascii="Arial" w:hAnsi="Arial" w:cs="Arial"/>
                              </w:rPr>
                              <w:br/>
                            </w:r>
                            <w:proofErr w:type="spellStart"/>
                            <w:r w:rsidRPr="00184A7C">
                              <w:rPr>
                                <w:rFonts w:ascii="Arial" w:hAnsi="Arial" w:cs="Arial"/>
                              </w:rPr>
                              <w:t>asteralesweb.htm#Asterales</w:t>
                            </w:r>
                            <w:proofErr w:type="spellEnd"/>
                            <w:r>
                              <w:rPr>
                                <w:rFonts w:ascii="Arial" w:hAnsi="Arial" w:cs="Arial"/>
                              </w:rPr>
                              <w:br/>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Brassicales</w:t>
                            </w:r>
                            <w:proofErr w:type="spellEnd"/>
                          </w:p>
                        </w:tc>
                        <w:tc>
                          <w:tcPr>
                            <w:tcW w:w="2071" w:type="dxa"/>
                            <w:shd w:val="clear" w:color="000000" w:fill="FFFFFF" w:themeFill="background1"/>
                          </w:tcPr>
                          <w:p w:rsidR="006C0A63" w:rsidRPr="00E87A65" w:rsidRDefault="006C0A63" w:rsidP="00EA253E">
                            <w:pPr>
                              <w:rPr>
                                <w:rFonts w:ascii="Arial" w:hAnsi="Arial" w:cs="Arial"/>
                              </w:rPr>
                            </w:pPr>
                          </w:p>
                        </w:tc>
                        <w:tc>
                          <w:tcPr>
                            <w:tcW w:w="5584" w:type="dxa"/>
                            <w:shd w:val="clear" w:color="000000" w:fill="FFFFFF" w:themeFill="background1"/>
                          </w:tcPr>
                          <w:p w:rsidR="006C0A63" w:rsidRDefault="006C0A63" w:rsidP="00BC4230">
                            <w:pPr>
                              <w:rPr>
                                <w:rFonts w:ascii="Arial" w:hAnsi="Arial" w:cs="Arial"/>
                              </w:rPr>
                            </w:pPr>
                            <w:r w:rsidRPr="00184A7C">
                              <w:rPr>
                                <w:rFonts w:ascii="Arial" w:hAnsi="Arial" w:cs="Arial"/>
                              </w:rPr>
                              <w:t>http://www.mobot.org/MOBOT/research/APweb/orders/</w:t>
                            </w:r>
                            <w:r>
                              <w:rPr>
                                <w:rFonts w:ascii="Arial" w:hAnsi="Arial" w:cs="Arial"/>
                              </w:rPr>
                              <w:br/>
                            </w:r>
                            <w:proofErr w:type="spellStart"/>
                            <w:r w:rsidRPr="00184A7C">
                              <w:rPr>
                                <w:rFonts w:ascii="Arial" w:hAnsi="Arial" w:cs="Arial"/>
                              </w:rPr>
                              <w:t>brassicalesweb.htm#Brassicales</w:t>
                            </w:r>
                            <w:proofErr w:type="spellEnd"/>
                            <w:r>
                              <w:rPr>
                                <w:rFonts w:ascii="Arial" w:hAnsi="Arial" w:cs="Arial"/>
                              </w:rPr>
                              <w:br/>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sidRPr="009C124B">
                              <w:rPr>
                                <w:rFonts w:ascii="Arial" w:hAnsi="Arial" w:cs="Arial"/>
                              </w:rPr>
                              <w:t>Caryophyllales</w:t>
                            </w:r>
                            <w:proofErr w:type="spellEnd"/>
                          </w:p>
                        </w:tc>
                        <w:tc>
                          <w:tcPr>
                            <w:tcW w:w="2071" w:type="dxa"/>
                            <w:shd w:val="clear" w:color="000000" w:fill="FFFFFF" w:themeFill="background1"/>
                          </w:tcPr>
                          <w:p w:rsidR="006C0A63" w:rsidRPr="00E87A65" w:rsidRDefault="006C0A63" w:rsidP="00BC4230">
                            <w:pPr>
                              <w:rPr>
                                <w:rFonts w:ascii="Arial" w:hAnsi="Arial" w:cs="Arial"/>
                              </w:rPr>
                            </w:pPr>
                          </w:p>
                        </w:tc>
                        <w:tc>
                          <w:tcPr>
                            <w:tcW w:w="5584" w:type="dxa"/>
                            <w:shd w:val="clear" w:color="000000" w:fill="FFFFFF" w:themeFill="background1"/>
                          </w:tcPr>
                          <w:p w:rsidR="006C0A63" w:rsidRDefault="006C0A63" w:rsidP="00BC4230">
                            <w:pPr>
                              <w:rPr>
                                <w:rFonts w:ascii="Arial" w:hAnsi="Arial" w:cs="Arial"/>
                              </w:rPr>
                            </w:pPr>
                            <w:r w:rsidRPr="009C124B">
                              <w:rPr>
                                <w:rFonts w:ascii="Arial" w:hAnsi="Arial" w:cs="Arial"/>
                              </w:rPr>
                              <w:t>http://www.mobot.org/MOBOT/research/APweb/orders/</w:t>
                            </w:r>
                            <w:r>
                              <w:rPr>
                                <w:rFonts w:ascii="Arial" w:hAnsi="Arial" w:cs="Arial"/>
                              </w:rPr>
                              <w:br/>
                            </w:r>
                            <w:proofErr w:type="spellStart"/>
                            <w:r w:rsidRPr="009C124B">
                              <w:rPr>
                                <w:rFonts w:ascii="Arial" w:hAnsi="Arial" w:cs="Arial"/>
                              </w:rPr>
                              <w:t>caryophyllalesweb.htm#Caryophyllales</w:t>
                            </w:r>
                            <w:proofErr w:type="spellEnd"/>
                            <w:r>
                              <w:rPr>
                                <w:rFonts w:ascii="Arial" w:hAnsi="Arial" w:cs="Arial"/>
                              </w:rPr>
                              <w:br/>
                            </w:r>
                          </w:p>
                        </w:tc>
                      </w:tr>
                      <w:tr w:rsidR="006C0A63" w:rsidTr="00EB6C77">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Fabales</w:t>
                            </w:r>
                            <w:proofErr w:type="spellEnd"/>
                          </w:p>
                        </w:tc>
                        <w:tc>
                          <w:tcPr>
                            <w:tcW w:w="2071" w:type="dxa"/>
                            <w:shd w:val="clear" w:color="000000" w:fill="FFFFFF" w:themeFill="background1"/>
                          </w:tcPr>
                          <w:p w:rsidR="006C0A63" w:rsidRPr="00E87A65" w:rsidRDefault="006C0A63" w:rsidP="00BC4230">
                            <w:pPr>
                              <w:rPr>
                                <w:rFonts w:ascii="Arial" w:hAnsi="Arial" w:cs="Arial"/>
                              </w:rPr>
                            </w:pPr>
                          </w:p>
                        </w:tc>
                        <w:tc>
                          <w:tcPr>
                            <w:tcW w:w="5584" w:type="dxa"/>
                            <w:shd w:val="clear" w:color="000000" w:fill="FFFFFF" w:themeFill="background1"/>
                          </w:tcPr>
                          <w:p w:rsidR="006C0A63" w:rsidRDefault="006C0A63" w:rsidP="00BC4230">
                            <w:pPr>
                              <w:rPr>
                                <w:rFonts w:ascii="Arial" w:hAnsi="Arial" w:cs="Arial"/>
                              </w:rPr>
                            </w:pPr>
                            <w:r w:rsidRPr="009C124B">
                              <w:rPr>
                                <w:rFonts w:ascii="Arial" w:hAnsi="Arial" w:cs="Arial"/>
                              </w:rPr>
                              <w:t>http://www.mobot.org/MOBOT/research/APweb/orders/</w:t>
                            </w:r>
                            <w:r>
                              <w:rPr>
                                <w:rFonts w:ascii="Arial" w:hAnsi="Arial" w:cs="Arial"/>
                              </w:rPr>
                              <w:br/>
                            </w:r>
                            <w:proofErr w:type="spellStart"/>
                            <w:r w:rsidRPr="009C124B">
                              <w:rPr>
                                <w:rFonts w:ascii="Arial" w:hAnsi="Arial" w:cs="Arial"/>
                              </w:rPr>
                              <w:t>fabalesweb.htm#Fabales</w:t>
                            </w:r>
                            <w:proofErr w:type="spellEnd"/>
                            <w:r>
                              <w:rPr>
                                <w:rFonts w:ascii="Arial" w:hAnsi="Arial" w:cs="Arial"/>
                              </w:rPr>
                              <w:br/>
                            </w:r>
                          </w:p>
                        </w:tc>
                      </w:tr>
                      <w:tr w:rsidR="006C0A63" w:rsidTr="00EB6C77">
                        <w:trPr>
                          <w:trHeight w:val="801"/>
                        </w:trPr>
                        <w:tc>
                          <w:tcPr>
                            <w:tcW w:w="1809" w:type="dxa"/>
                            <w:shd w:val="clear" w:color="000000" w:fill="FFFFFF" w:themeFill="background1"/>
                          </w:tcPr>
                          <w:p w:rsidR="006C0A63" w:rsidRDefault="006C0A63" w:rsidP="00BC4230">
                            <w:pPr>
                              <w:rPr>
                                <w:rFonts w:ascii="Arial" w:hAnsi="Arial" w:cs="Arial"/>
                              </w:rPr>
                            </w:pPr>
                            <w:proofErr w:type="spellStart"/>
                            <w:r>
                              <w:rPr>
                                <w:rFonts w:ascii="Arial" w:hAnsi="Arial" w:cs="Arial"/>
                              </w:rPr>
                              <w:t>Gentianales</w:t>
                            </w:r>
                            <w:proofErr w:type="spellEnd"/>
                          </w:p>
                        </w:tc>
                        <w:tc>
                          <w:tcPr>
                            <w:tcW w:w="2071" w:type="dxa"/>
                            <w:shd w:val="clear" w:color="000000" w:fill="FFFFFF" w:themeFill="background1"/>
                          </w:tcPr>
                          <w:p w:rsidR="006C0A63" w:rsidRDefault="006C0A63" w:rsidP="00BC4230">
                            <w:pPr>
                              <w:rPr>
                                <w:rFonts w:ascii="Arial" w:hAnsi="Arial" w:cs="Arial"/>
                              </w:rPr>
                            </w:pPr>
                          </w:p>
                        </w:tc>
                        <w:tc>
                          <w:tcPr>
                            <w:tcW w:w="5584" w:type="dxa"/>
                            <w:shd w:val="clear" w:color="000000" w:fill="FFFFFF" w:themeFill="background1"/>
                          </w:tcPr>
                          <w:p w:rsidR="006C0A63" w:rsidRDefault="006C0A63" w:rsidP="00E87A65">
                            <w:pPr>
                              <w:rPr>
                                <w:rFonts w:ascii="Arial" w:hAnsi="Arial" w:cs="Arial"/>
                              </w:rPr>
                            </w:pPr>
                            <w:r w:rsidRPr="00E87A65">
                              <w:rPr>
                                <w:rFonts w:ascii="Arial" w:hAnsi="Arial" w:cs="Arial"/>
                              </w:rPr>
                              <w:t>http://www.mobot.org/MOBOT/research/APweb/orders/</w:t>
                            </w:r>
                            <w:r>
                              <w:rPr>
                                <w:rFonts w:ascii="Arial" w:hAnsi="Arial" w:cs="Arial"/>
                              </w:rPr>
                              <w:br/>
                            </w:r>
                            <w:proofErr w:type="spellStart"/>
                            <w:r w:rsidRPr="00E87A65">
                              <w:rPr>
                                <w:rFonts w:ascii="Arial" w:hAnsi="Arial" w:cs="Arial"/>
                              </w:rPr>
                              <w:t>gentianalesweb.htm#Gentianales</w:t>
                            </w:r>
                            <w:proofErr w:type="spellEnd"/>
                            <w:r>
                              <w:rPr>
                                <w:rFonts w:ascii="Arial" w:hAnsi="Arial" w:cs="Arial"/>
                              </w:rPr>
                              <w:br/>
                            </w:r>
                          </w:p>
                        </w:tc>
                      </w:tr>
                      <w:tr w:rsidR="006C0A63" w:rsidTr="00EB6C77">
                        <w:trPr>
                          <w:trHeight w:val="80"/>
                        </w:trPr>
                        <w:tc>
                          <w:tcPr>
                            <w:tcW w:w="1809" w:type="dxa"/>
                            <w:tcBorders>
                              <w:bottom w:val="single" w:sz="4" w:space="0" w:color="000000" w:themeColor="text1"/>
                            </w:tcBorders>
                            <w:shd w:val="clear" w:color="000000" w:fill="FFFFFF" w:themeFill="background1"/>
                          </w:tcPr>
                          <w:p w:rsidR="006C0A63" w:rsidRDefault="006C0A63" w:rsidP="00BC4230">
                            <w:pPr>
                              <w:rPr>
                                <w:rFonts w:ascii="Arial" w:hAnsi="Arial" w:cs="Arial"/>
                              </w:rPr>
                            </w:pPr>
                            <w:proofErr w:type="spellStart"/>
                            <w:r>
                              <w:rPr>
                                <w:rFonts w:ascii="Arial" w:hAnsi="Arial" w:cs="Arial"/>
                              </w:rPr>
                              <w:t>Poales</w:t>
                            </w:r>
                            <w:proofErr w:type="spellEnd"/>
                          </w:p>
                        </w:tc>
                        <w:tc>
                          <w:tcPr>
                            <w:tcW w:w="2071" w:type="dxa"/>
                            <w:tcBorders>
                              <w:bottom w:val="single" w:sz="4" w:space="0" w:color="000000" w:themeColor="text1"/>
                            </w:tcBorders>
                            <w:shd w:val="clear" w:color="000000" w:fill="FFFFFF" w:themeFill="background1"/>
                          </w:tcPr>
                          <w:p w:rsidR="006C0A63" w:rsidRDefault="006C0A63" w:rsidP="00BC4230">
                            <w:pPr>
                              <w:rPr>
                                <w:rFonts w:ascii="Arial" w:hAnsi="Arial" w:cs="Arial"/>
                              </w:rPr>
                            </w:pPr>
                          </w:p>
                        </w:tc>
                        <w:tc>
                          <w:tcPr>
                            <w:tcW w:w="5584" w:type="dxa"/>
                            <w:tcBorders>
                              <w:bottom w:val="single" w:sz="4" w:space="0" w:color="000000" w:themeColor="text1"/>
                            </w:tcBorders>
                            <w:shd w:val="clear" w:color="000000" w:fill="FFFFFF" w:themeFill="background1"/>
                          </w:tcPr>
                          <w:p w:rsidR="006C0A63" w:rsidRDefault="006C0A63" w:rsidP="00BC4230">
                            <w:pPr>
                              <w:rPr>
                                <w:rFonts w:ascii="Arial" w:hAnsi="Arial" w:cs="Arial"/>
                              </w:rPr>
                            </w:pPr>
                            <w:r w:rsidRPr="00E87A65">
                              <w:rPr>
                                <w:rFonts w:ascii="Arial" w:hAnsi="Arial" w:cs="Arial"/>
                              </w:rPr>
                              <w:t>http://www.mobot.org/MOBOT/research/APweb/orders/</w:t>
                            </w:r>
                            <w:r>
                              <w:rPr>
                                <w:rFonts w:ascii="Arial" w:hAnsi="Arial" w:cs="Arial"/>
                              </w:rPr>
                              <w:br/>
                            </w:r>
                            <w:proofErr w:type="spellStart"/>
                            <w:r w:rsidRPr="00E87A65">
                              <w:rPr>
                                <w:rFonts w:ascii="Arial" w:hAnsi="Arial" w:cs="Arial"/>
                              </w:rPr>
                              <w:t>poalesweb.htm#Poales</w:t>
                            </w:r>
                            <w:proofErr w:type="spellEnd"/>
                            <w:r>
                              <w:rPr>
                                <w:rFonts w:ascii="Arial" w:hAnsi="Arial" w:cs="Arial"/>
                              </w:rPr>
                              <w:br/>
                            </w:r>
                          </w:p>
                        </w:tc>
                      </w:tr>
                    </w:tbl>
                    <w:bookmarkEnd w:id="967"/>
                    <w:p w:rsidR="006C0A63" w:rsidRPr="00184A7C" w:rsidRDefault="006C0A63">
                      <w:pPr>
                        <w:rPr>
                          <w:rFonts w:ascii="Arial" w:hAnsi="Arial" w:cs="Arial"/>
                          <w:sz w:val="18"/>
                          <w:szCs w:val="18"/>
                        </w:rPr>
                      </w:pPr>
                      <w:r w:rsidRPr="00184A7C">
                        <w:rPr>
                          <w:rFonts w:ascii="Arial" w:hAnsi="Arial" w:cs="Arial"/>
                        </w:rPr>
                        <w:br/>
                      </w:r>
                      <w:r w:rsidRPr="00184A7C">
                        <w:rPr>
                          <w:rFonts w:ascii="Arial" w:hAnsi="Arial" w:cs="Arial"/>
                          <w:sz w:val="18"/>
                          <w:szCs w:val="18"/>
                        </w:rPr>
                        <w:t xml:space="preserve">Table 1 – Approximate ages of </w:t>
                      </w:r>
                      <w:r>
                        <w:rPr>
                          <w:rFonts w:ascii="Arial" w:hAnsi="Arial" w:cs="Arial"/>
                          <w:sz w:val="18"/>
                          <w:szCs w:val="18"/>
                        </w:rPr>
                        <w:t xml:space="preserve">investigated families. </w:t>
                      </w:r>
                      <w:r>
                        <w:rPr>
                          <w:rFonts w:ascii="Arial" w:hAnsi="Arial" w:cs="Arial"/>
                          <w:sz w:val="18"/>
                          <w:szCs w:val="18"/>
                        </w:rPr>
                        <w:fldChar w:fldCharType="begin" w:fldLock="1"/>
                      </w:r>
                      <w:r>
                        <w:rPr>
                          <w:rFonts w:ascii="Arial" w:hAnsi="Arial" w:cs="Arial"/>
                          <w:sz w:val="18"/>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Pr>
                          <w:rFonts w:ascii="Arial" w:hAnsi="Arial" w:cs="Arial"/>
                          <w:sz w:val="18"/>
                          <w:szCs w:val="18"/>
                        </w:rPr>
                        <w:fldChar w:fldCharType="separate"/>
                      </w:r>
                      <w:r w:rsidRPr="00184A7C">
                        <w:rPr>
                          <w:rFonts w:ascii="Arial" w:hAnsi="Arial" w:cs="Arial"/>
                          <w:noProof/>
                          <w:sz w:val="18"/>
                          <w:szCs w:val="18"/>
                        </w:rPr>
                        <w:t>(Stevens 2001)</w:t>
                      </w:r>
                      <w:r>
                        <w:rPr>
                          <w:rFonts w:ascii="Arial" w:hAnsi="Arial" w:cs="Arial"/>
                          <w:sz w:val="18"/>
                          <w:szCs w:val="18"/>
                        </w:rPr>
                        <w:fldChar w:fldCharType="end"/>
                      </w:r>
                      <w:r>
                        <w:rPr>
                          <w:rFonts w:ascii="Arial" w:hAnsi="Arial" w:cs="Arial"/>
                          <w:sz w:val="18"/>
                          <w:szCs w:val="18"/>
                        </w:rPr>
                        <w:t>. Approximate age of family has been derived from the references in the age section of site where possible.</w:t>
                      </w:r>
                    </w:p>
                  </w:txbxContent>
                </v:textbox>
                <w10:anchorlock/>
              </v:shape>
            </w:pict>
          </mc:Fallback>
        </mc:AlternateContent>
      </w:r>
    </w:p>
    <w:p w:rsidR="003D562B" w:rsidRPr="00EA78E3" w:rsidRDefault="003D562B" w:rsidP="009C311C">
      <w:pPr>
        <w:rPr>
          <w:rFonts w:ascii="Arial" w:hAnsi="Arial" w:cs="Arial"/>
        </w:rPr>
      </w:pPr>
    </w:p>
    <w:p w:rsidR="004A5B1C" w:rsidRDefault="00AF36A8">
      <w:pPr>
        <w:rPr>
          <w:rFonts w:ascii="Arial" w:hAnsi="Arial" w:cs="Arial"/>
        </w:rPr>
      </w:pPr>
      <w:r>
        <w:rPr>
          <w:rFonts w:ascii="Arial" w:hAnsi="Arial" w:cs="Arial"/>
        </w:rPr>
        <w:t>Conclusions</w:t>
      </w:r>
    </w:p>
    <w:p w:rsidR="00292E34" w:rsidRPr="0032408B" w:rsidRDefault="00F71C38">
      <w:pPr>
        <w:rPr>
          <w:rFonts w:ascii="Arial" w:hAnsi="Arial" w:cs="Arial"/>
        </w:rPr>
      </w:pPr>
      <w:r>
        <w:rPr>
          <w:rFonts w:ascii="Arial" w:hAnsi="Arial" w:cs="Arial"/>
        </w:rPr>
        <w:t xml:space="preserve">In </w:t>
      </w:r>
      <w:del w:id="968" w:author="University of Newcastle" w:date="2015-07-03T09:48:00Z">
        <w:r w:rsidDel="00482AAB">
          <w:rPr>
            <w:rFonts w:ascii="Arial" w:hAnsi="Arial" w:cs="Arial"/>
          </w:rPr>
          <w:delText xml:space="preserve">most </w:delText>
        </w:r>
      </w:del>
      <w:ins w:id="969" w:author="University of Newcastle" w:date="2015-07-03T09:48:00Z">
        <w:r w:rsidR="00482AAB">
          <w:rPr>
            <w:rFonts w:ascii="Arial" w:hAnsi="Arial" w:cs="Arial"/>
          </w:rPr>
          <w:t xml:space="preserve">numerous </w:t>
        </w:r>
      </w:ins>
      <w:r>
        <w:rPr>
          <w:rFonts w:ascii="Arial" w:hAnsi="Arial" w:cs="Arial"/>
        </w:rPr>
        <w:t>plant species, the presence</w:t>
      </w:r>
      <w:ins w:id="970" w:author="University of Newcastle" w:date="2015-07-03T11:30:00Z">
        <w:r w:rsidR="006C0A63">
          <w:rPr>
            <w:rFonts w:ascii="Arial" w:hAnsi="Arial" w:cs="Arial"/>
          </w:rPr>
          <w:t>/absence</w:t>
        </w:r>
      </w:ins>
      <w:r>
        <w:rPr>
          <w:rFonts w:ascii="Arial" w:hAnsi="Arial" w:cs="Arial"/>
        </w:rPr>
        <w:t xml:space="preserve"> of a vernalisation response has been </w:t>
      </w:r>
      <w:del w:id="971" w:author="University of Newcastle" w:date="2015-07-03T09:49:00Z">
        <w:r w:rsidDel="00482AAB">
          <w:rPr>
            <w:rFonts w:ascii="Arial" w:hAnsi="Arial" w:cs="Arial"/>
          </w:rPr>
          <w:delText xml:space="preserve">known </w:delText>
        </w:r>
      </w:del>
      <w:ins w:id="972" w:author="University of Newcastle" w:date="2015-07-03T09:49:00Z">
        <w:r w:rsidR="00482AAB">
          <w:rPr>
            <w:rFonts w:ascii="Arial" w:hAnsi="Arial" w:cs="Arial"/>
          </w:rPr>
          <w:t xml:space="preserve">documented </w:t>
        </w:r>
      </w:ins>
      <w:r>
        <w:rPr>
          <w:rFonts w:ascii="Arial" w:hAnsi="Arial" w:cs="Arial"/>
        </w:rPr>
        <w:t xml:space="preserve">for quite some time. </w:t>
      </w:r>
      <w:r w:rsidR="00D96E05">
        <w:rPr>
          <w:rFonts w:ascii="Arial" w:hAnsi="Arial" w:cs="Arial"/>
        </w:rPr>
        <w:t xml:space="preserve">While the phenotypic response to vernalisation is </w:t>
      </w:r>
      <w:r w:rsidR="004E26DC">
        <w:rPr>
          <w:rFonts w:ascii="Arial" w:hAnsi="Arial" w:cs="Arial"/>
        </w:rPr>
        <w:t>consistent between different facultative or absolute vernalisation species</w:t>
      </w:r>
      <w:r w:rsidR="00AF36A8">
        <w:rPr>
          <w:rFonts w:ascii="Arial" w:hAnsi="Arial" w:cs="Arial"/>
        </w:rPr>
        <w:t>, the underlying genetic mechanisms</w:t>
      </w:r>
      <w:ins w:id="973" w:author="University of Newcastle" w:date="2015-07-03T09:49:00Z">
        <w:r w:rsidR="00482AAB">
          <w:rPr>
            <w:rFonts w:ascii="Arial" w:hAnsi="Arial" w:cs="Arial"/>
          </w:rPr>
          <w:t xml:space="preserve"> that underpin these responses</w:t>
        </w:r>
      </w:ins>
      <w:r w:rsidR="00AF36A8">
        <w:rPr>
          <w:rFonts w:ascii="Arial" w:hAnsi="Arial" w:cs="Arial"/>
        </w:rPr>
        <w:t xml:space="preserve"> differ substantially. During vernalisation</w:t>
      </w:r>
      <w:ins w:id="974" w:author="University of Newcastle" w:date="2015-07-03T11:30:00Z">
        <w:r w:rsidR="006C0A63">
          <w:rPr>
            <w:rFonts w:ascii="Arial" w:hAnsi="Arial" w:cs="Arial"/>
          </w:rPr>
          <w:t xml:space="preserve"> </w:t>
        </w:r>
      </w:ins>
      <w:del w:id="975" w:author="University of Newcastle" w:date="2015-07-03T09:50:00Z">
        <w:r w:rsidR="00AF36A8" w:rsidDel="00482AAB">
          <w:rPr>
            <w:rFonts w:ascii="Arial" w:hAnsi="Arial" w:cs="Arial"/>
          </w:rPr>
          <w:delText xml:space="preserve">, </w:delText>
        </w:r>
      </w:del>
      <w:r w:rsidR="00AF36A8">
        <w:rPr>
          <w:rFonts w:ascii="Arial" w:hAnsi="Arial" w:cs="Arial"/>
        </w:rPr>
        <w:t xml:space="preserve">in </w:t>
      </w:r>
      <w:r w:rsidR="00AF36A8">
        <w:rPr>
          <w:rFonts w:ascii="Arial" w:hAnsi="Arial" w:cs="Arial"/>
          <w:i/>
        </w:rPr>
        <w:t>Arabidopsis</w:t>
      </w:r>
      <w:r w:rsidR="00AF36A8">
        <w:rPr>
          <w:rFonts w:ascii="Arial" w:hAnsi="Arial" w:cs="Arial"/>
        </w:rPr>
        <w:t xml:space="preserve">, </w:t>
      </w:r>
      <w:r w:rsidR="00AF36A8" w:rsidRPr="00482AAB">
        <w:rPr>
          <w:rFonts w:ascii="Arial" w:hAnsi="Arial" w:cs="Arial"/>
          <w:i/>
          <w:rPrChange w:id="976" w:author="University of Newcastle" w:date="2015-07-03T09:50:00Z">
            <w:rPr>
              <w:rFonts w:ascii="Arial" w:hAnsi="Arial" w:cs="Arial"/>
            </w:rPr>
          </w:rPrChange>
        </w:rPr>
        <w:t>FLC</w:t>
      </w:r>
      <w:r w:rsidR="00AF36A8">
        <w:rPr>
          <w:rFonts w:ascii="Arial" w:hAnsi="Arial" w:cs="Arial"/>
        </w:rPr>
        <w:t xml:space="preserve"> expression is repressed via </w:t>
      </w:r>
      <w:ins w:id="977" w:author="University of Newcastle" w:date="2015-07-03T09:50:00Z">
        <w:r w:rsidR="00482AAB">
          <w:rPr>
            <w:rFonts w:ascii="Arial" w:hAnsi="Arial" w:cs="Arial"/>
          </w:rPr>
          <w:t xml:space="preserve">epigenetic </w:t>
        </w:r>
      </w:ins>
      <w:r w:rsidR="00782584">
        <w:rPr>
          <w:rFonts w:ascii="Arial" w:hAnsi="Arial" w:cs="Arial"/>
        </w:rPr>
        <w:t xml:space="preserve">modification </w:t>
      </w:r>
      <w:del w:id="978" w:author="University of Newcastle" w:date="2015-07-03T09:50:00Z">
        <w:r w:rsidR="00782584" w:rsidDel="00482AAB">
          <w:rPr>
            <w:rFonts w:ascii="Arial" w:hAnsi="Arial" w:cs="Arial"/>
          </w:rPr>
          <w:delText xml:space="preserve">to histone methylation and closing </w:delText>
        </w:r>
      </w:del>
      <w:r w:rsidR="00782584">
        <w:rPr>
          <w:rFonts w:ascii="Arial" w:hAnsi="Arial" w:cs="Arial"/>
        </w:rPr>
        <w:t xml:space="preserve">of the </w:t>
      </w:r>
      <w:r w:rsidR="00782584" w:rsidRPr="006C0A63">
        <w:rPr>
          <w:rFonts w:ascii="Arial" w:hAnsi="Arial" w:cs="Arial"/>
          <w:i/>
          <w:rPrChange w:id="979" w:author="University of Newcastle" w:date="2015-07-03T11:31:00Z">
            <w:rPr>
              <w:rFonts w:ascii="Arial" w:hAnsi="Arial" w:cs="Arial"/>
            </w:rPr>
          </w:rPrChange>
        </w:rPr>
        <w:t xml:space="preserve">FLC </w:t>
      </w:r>
      <w:r w:rsidR="00782584">
        <w:rPr>
          <w:rFonts w:ascii="Arial" w:hAnsi="Arial" w:cs="Arial"/>
        </w:rPr>
        <w:t>locus</w:t>
      </w:r>
      <w:ins w:id="980" w:author="University of Newcastle" w:date="2015-07-03T09:51:00Z">
        <w:r w:rsidR="00482AAB">
          <w:rPr>
            <w:rFonts w:ascii="Arial" w:hAnsi="Arial" w:cs="Arial"/>
          </w:rPr>
          <w:t xml:space="preserve">. </w:t>
        </w:r>
        <w:r w:rsidR="00A768EB">
          <w:rPr>
            <w:rFonts w:ascii="Arial" w:hAnsi="Arial" w:cs="Arial"/>
          </w:rPr>
          <w:t xml:space="preserve">Histone methylation and the associated condensing </w:t>
        </w:r>
      </w:ins>
      <w:ins w:id="981" w:author="University of Newcastle" w:date="2015-07-03T11:31:00Z">
        <w:r w:rsidR="006C0A63">
          <w:rPr>
            <w:rFonts w:ascii="Arial" w:hAnsi="Arial" w:cs="Arial"/>
          </w:rPr>
          <w:t xml:space="preserve">of </w:t>
        </w:r>
      </w:ins>
      <w:ins w:id="982" w:author="University of Newcastle" w:date="2015-07-03T09:51:00Z">
        <w:r w:rsidR="00A768EB">
          <w:rPr>
            <w:rFonts w:ascii="Arial" w:hAnsi="Arial" w:cs="Arial"/>
          </w:rPr>
          <w:t xml:space="preserve">the chromatin surrounding </w:t>
        </w:r>
        <w:r w:rsidR="00A768EB" w:rsidRPr="006C0A63">
          <w:rPr>
            <w:rFonts w:ascii="Arial" w:hAnsi="Arial" w:cs="Arial"/>
            <w:i/>
            <w:rPrChange w:id="983" w:author="University of Newcastle" w:date="2015-07-03T11:31:00Z">
              <w:rPr>
                <w:rFonts w:ascii="Arial" w:hAnsi="Arial" w:cs="Arial"/>
              </w:rPr>
            </w:rPrChange>
          </w:rPr>
          <w:t>FLC</w:t>
        </w:r>
        <w:r w:rsidR="00A768EB">
          <w:rPr>
            <w:rFonts w:ascii="Arial" w:hAnsi="Arial" w:cs="Arial"/>
          </w:rPr>
          <w:t xml:space="preserve">, blocks transcriptional machinery access to the locus, </w:t>
        </w:r>
      </w:ins>
      <w:ins w:id="984" w:author="University of Newcastle" w:date="2015-07-03T11:31:00Z">
        <w:r w:rsidR="006C0A63">
          <w:rPr>
            <w:rFonts w:ascii="Arial" w:hAnsi="Arial" w:cs="Arial"/>
          </w:rPr>
          <w:t xml:space="preserve">and thus </w:t>
        </w:r>
      </w:ins>
      <w:ins w:id="985" w:author="University of Newcastle" w:date="2015-07-03T09:51:00Z">
        <w:r w:rsidR="006C0A63">
          <w:rPr>
            <w:rFonts w:ascii="Arial" w:hAnsi="Arial" w:cs="Arial"/>
          </w:rPr>
          <w:t>repressing FLC expression and subsequent</w:t>
        </w:r>
      </w:ins>
      <w:del w:id="986" w:author="University of Newcastle" w:date="2015-07-03T09:51:00Z">
        <w:r w:rsidR="00782584" w:rsidDel="00482AAB">
          <w:rPr>
            <w:rFonts w:ascii="Arial" w:hAnsi="Arial" w:cs="Arial"/>
          </w:rPr>
          <w:delText>,</w:delText>
        </w:r>
      </w:del>
      <w:del w:id="987" w:author="University of Newcastle" w:date="2015-07-03T09:53:00Z">
        <w:r w:rsidR="00AF36A8" w:rsidDel="00A768EB">
          <w:rPr>
            <w:rFonts w:ascii="Arial" w:hAnsi="Arial" w:cs="Arial"/>
          </w:rPr>
          <w:delText xml:space="preserve"> allowing</w:delText>
        </w:r>
      </w:del>
      <w:ins w:id="988" w:author="University of Newcastle" w:date="2015-07-03T09:53:00Z">
        <w:r w:rsidR="00A768EB">
          <w:rPr>
            <w:rFonts w:ascii="Arial" w:hAnsi="Arial" w:cs="Arial"/>
          </w:rPr>
          <w:t xml:space="preserve"> promoti</w:t>
        </w:r>
      </w:ins>
      <w:ins w:id="989" w:author="University of Newcastle" w:date="2015-07-03T11:31:00Z">
        <w:r w:rsidR="006C0A63">
          <w:rPr>
            <w:rFonts w:ascii="Arial" w:hAnsi="Arial" w:cs="Arial"/>
          </w:rPr>
          <w:t>on of</w:t>
        </w:r>
      </w:ins>
      <w:r w:rsidR="00AF36A8">
        <w:rPr>
          <w:rFonts w:ascii="Arial" w:hAnsi="Arial" w:cs="Arial"/>
        </w:rPr>
        <w:t xml:space="preserve"> the expression of </w:t>
      </w:r>
      <w:r w:rsidR="00AF36A8" w:rsidRPr="006C0A63">
        <w:rPr>
          <w:rFonts w:ascii="Arial" w:hAnsi="Arial" w:cs="Arial"/>
          <w:i/>
          <w:rPrChange w:id="990" w:author="University of Newcastle" w:date="2015-07-03T11:31:00Z">
            <w:rPr>
              <w:rFonts w:ascii="Arial" w:hAnsi="Arial" w:cs="Arial"/>
            </w:rPr>
          </w:rPrChange>
        </w:rPr>
        <w:t>FT</w:t>
      </w:r>
      <w:r w:rsidR="00B21362">
        <w:rPr>
          <w:rFonts w:ascii="Arial" w:hAnsi="Arial" w:cs="Arial"/>
        </w:rPr>
        <w:t xml:space="preserve"> and </w:t>
      </w:r>
      <w:ins w:id="991" w:author="University of Newcastle" w:date="2015-07-03T09:53:00Z">
        <w:r w:rsidR="00A768EB">
          <w:rPr>
            <w:rFonts w:ascii="Arial" w:hAnsi="Arial" w:cs="Arial"/>
          </w:rPr>
          <w:t xml:space="preserve">other genes </w:t>
        </w:r>
      </w:ins>
      <w:r w:rsidR="00B21362">
        <w:rPr>
          <w:rFonts w:ascii="Arial" w:hAnsi="Arial" w:cs="Arial"/>
        </w:rPr>
        <w:t xml:space="preserve">downstream </w:t>
      </w:r>
      <w:ins w:id="992" w:author="University of Newcastle" w:date="2015-07-03T09:53:00Z">
        <w:r w:rsidR="00A768EB">
          <w:rPr>
            <w:rFonts w:ascii="Arial" w:hAnsi="Arial" w:cs="Arial"/>
          </w:rPr>
          <w:t xml:space="preserve">of FLC in the </w:t>
        </w:r>
        <w:r w:rsidR="00A768EB" w:rsidRPr="006C0A63">
          <w:rPr>
            <w:rFonts w:ascii="Arial" w:hAnsi="Arial" w:cs="Arial"/>
            <w:i/>
            <w:rPrChange w:id="993" w:author="University of Newcastle" w:date="2015-07-03T11:31:00Z">
              <w:rPr>
                <w:rFonts w:ascii="Arial" w:hAnsi="Arial" w:cs="Arial"/>
              </w:rPr>
            </w:rPrChange>
          </w:rPr>
          <w:t xml:space="preserve">Arabidopsis </w:t>
        </w:r>
        <w:r w:rsidR="00A768EB">
          <w:rPr>
            <w:rFonts w:ascii="Arial" w:hAnsi="Arial" w:cs="Arial"/>
          </w:rPr>
          <w:t>flowering pathway</w:t>
        </w:r>
      </w:ins>
      <w:del w:id="994" w:author="University of Newcastle" w:date="2015-07-03T09:53:00Z">
        <w:r w:rsidR="00B21362" w:rsidDel="00A768EB">
          <w:rPr>
            <w:rFonts w:ascii="Arial" w:hAnsi="Arial" w:cs="Arial"/>
          </w:rPr>
          <w:delText>genes</w:delText>
        </w:r>
      </w:del>
      <w:r w:rsidR="00AF36A8">
        <w:rPr>
          <w:rFonts w:ascii="Arial" w:hAnsi="Arial" w:cs="Arial"/>
        </w:rPr>
        <w:t xml:space="preserve">. </w:t>
      </w:r>
      <w:ins w:id="995" w:author="University of Newcastle" w:date="2015-07-03T09:54:00Z">
        <w:r w:rsidR="00A768EB">
          <w:rPr>
            <w:rFonts w:ascii="Arial" w:hAnsi="Arial" w:cs="Arial"/>
          </w:rPr>
          <w:t>In barely h</w:t>
        </w:r>
      </w:ins>
      <w:del w:id="996" w:author="University of Newcastle" w:date="2015-07-03T09:54:00Z">
        <w:r w:rsidR="00AF36A8" w:rsidDel="00A768EB">
          <w:rPr>
            <w:rFonts w:ascii="Arial" w:hAnsi="Arial" w:cs="Arial"/>
          </w:rPr>
          <w:delText>H</w:delText>
        </w:r>
      </w:del>
      <w:r w:rsidR="00AF36A8">
        <w:rPr>
          <w:rFonts w:ascii="Arial" w:hAnsi="Arial" w:cs="Arial"/>
        </w:rPr>
        <w:t xml:space="preserve">owever, </w:t>
      </w:r>
      <w:del w:id="997" w:author="University of Newcastle" w:date="2015-07-03T09:54:00Z">
        <w:r w:rsidR="00AF36A8" w:rsidDel="00A768EB">
          <w:rPr>
            <w:rFonts w:ascii="Arial" w:hAnsi="Arial" w:cs="Arial"/>
          </w:rPr>
          <w:delText xml:space="preserve">in barley, </w:delText>
        </w:r>
      </w:del>
      <w:r w:rsidR="00AF36A8">
        <w:rPr>
          <w:rFonts w:ascii="Arial" w:hAnsi="Arial" w:cs="Arial"/>
        </w:rPr>
        <w:t xml:space="preserve">repression of VRN2 by VRN1 </w:t>
      </w:r>
      <w:del w:id="998" w:author="University of Newcastle" w:date="2015-07-03T09:54:00Z">
        <w:r w:rsidR="00AF36A8" w:rsidDel="00A768EB">
          <w:rPr>
            <w:rFonts w:ascii="Arial" w:hAnsi="Arial" w:cs="Arial"/>
          </w:rPr>
          <w:delText xml:space="preserve">allows </w:delText>
        </w:r>
      </w:del>
      <w:ins w:id="999" w:author="University of Newcastle" w:date="2015-07-03T09:54:00Z">
        <w:r w:rsidR="00A768EB">
          <w:rPr>
            <w:rFonts w:ascii="Arial" w:hAnsi="Arial" w:cs="Arial"/>
          </w:rPr>
          <w:t xml:space="preserve">promotes </w:t>
        </w:r>
      </w:ins>
      <w:del w:id="1000" w:author="University of Newcastle" w:date="2015-07-03T09:54:00Z">
        <w:r w:rsidR="00AF36A8" w:rsidDel="00A768EB">
          <w:rPr>
            <w:rFonts w:ascii="Arial" w:hAnsi="Arial" w:cs="Arial"/>
          </w:rPr>
          <w:delText xml:space="preserve">the </w:delText>
        </w:r>
      </w:del>
      <w:ins w:id="1001" w:author="University of Newcastle" w:date="2015-07-03T11:32:00Z">
        <w:r w:rsidR="006C0A63">
          <w:rPr>
            <w:rFonts w:ascii="Arial" w:hAnsi="Arial" w:cs="Arial"/>
          </w:rPr>
          <w:t xml:space="preserve">the </w:t>
        </w:r>
      </w:ins>
      <w:r w:rsidR="00AF36A8">
        <w:rPr>
          <w:rFonts w:ascii="Arial" w:hAnsi="Arial" w:cs="Arial"/>
        </w:rPr>
        <w:t>expression of the FT homolog</w:t>
      </w:r>
      <w:ins w:id="1002" w:author="University of Newcastle" w:date="2015-07-03T09:54:00Z">
        <w:r w:rsidR="00A768EB">
          <w:rPr>
            <w:rFonts w:ascii="Arial" w:hAnsi="Arial" w:cs="Arial"/>
          </w:rPr>
          <w:t>,</w:t>
        </w:r>
      </w:ins>
      <w:r w:rsidR="00AF36A8">
        <w:rPr>
          <w:rFonts w:ascii="Arial" w:hAnsi="Arial" w:cs="Arial"/>
        </w:rPr>
        <w:t xml:space="preserve"> VRN3, allowing the transition</w:t>
      </w:r>
      <w:r w:rsidR="00945A54">
        <w:rPr>
          <w:rFonts w:ascii="Arial" w:hAnsi="Arial" w:cs="Arial"/>
        </w:rPr>
        <w:t xml:space="preserve"> of barley</w:t>
      </w:r>
      <w:r w:rsidR="00AF36A8">
        <w:rPr>
          <w:rFonts w:ascii="Arial" w:hAnsi="Arial" w:cs="Arial"/>
        </w:rPr>
        <w:t xml:space="preserve"> to flowering. Sugar beet </w:t>
      </w:r>
      <w:r w:rsidR="00743651">
        <w:rPr>
          <w:rFonts w:ascii="Arial" w:hAnsi="Arial" w:cs="Arial"/>
        </w:rPr>
        <w:t>has a different mechanism again</w:t>
      </w:r>
      <w:r w:rsidR="006062A5">
        <w:rPr>
          <w:rFonts w:ascii="Arial" w:hAnsi="Arial" w:cs="Arial"/>
        </w:rPr>
        <w:t xml:space="preserve">, </w:t>
      </w:r>
      <w:del w:id="1003" w:author="University of Newcastle" w:date="2015-07-03T11:33:00Z">
        <w:r w:rsidR="006062A5" w:rsidDel="006C0A63">
          <w:rPr>
            <w:rFonts w:ascii="Arial" w:hAnsi="Arial" w:cs="Arial"/>
          </w:rPr>
          <w:delText xml:space="preserve">expressing </w:delText>
        </w:r>
      </w:del>
      <w:ins w:id="1004" w:author="University of Newcastle" w:date="2015-07-03T11:33:00Z">
        <w:r w:rsidR="006C0A63">
          <w:rPr>
            <w:rFonts w:ascii="Arial" w:hAnsi="Arial" w:cs="Arial"/>
          </w:rPr>
          <w:t xml:space="preserve">encoding </w:t>
        </w:r>
      </w:ins>
      <w:r w:rsidR="006062A5">
        <w:rPr>
          <w:rFonts w:ascii="Arial" w:hAnsi="Arial" w:cs="Arial"/>
        </w:rPr>
        <w:t xml:space="preserve">two </w:t>
      </w:r>
      <w:del w:id="1005" w:author="University of Newcastle" w:date="2015-07-03T11:33:00Z">
        <w:r w:rsidR="006062A5" w:rsidDel="006C0A63">
          <w:rPr>
            <w:rFonts w:ascii="Arial" w:hAnsi="Arial" w:cs="Arial"/>
          </w:rPr>
          <w:delText>cou</w:delText>
        </w:r>
        <w:r w:rsidR="00945A54" w:rsidDel="006C0A63">
          <w:rPr>
            <w:rFonts w:ascii="Arial" w:hAnsi="Arial" w:cs="Arial"/>
          </w:rPr>
          <w:delText xml:space="preserve">nteracting </w:delText>
        </w:r>
      </w:del>
      <w:r w:rsidR="00945A54">
        <w:rPr>
          <w:rFonts w:ascii="Arial" w:hAnsi="Arial" w:cs="Arial"/>
        </w:rPr>
        <w:t>FT homologs</w:t>
      </w:r>
      <w:ins w:id="1006" w:author="University of Newcastle" w:date="2015-07-03T11:32:00Z">
        <w:r w:rsidR="006C0A63">
          <w:rPr>
            <w:rFonts w:ascii="Arial" w:hAnsi="Arial" w:cs="Arial"/>
          </w:rPr>
          <w:t>,</w:t>
        </w:r>
      </w:ins>
      <w:r w:rsidR="00945A54">
        <w:rPr>
          <w:rFonts w:ascii="Arial" w:hAnsi="Arial" w:cs="Arial"/>
        </w:rPr>
        <w:t xml:space="preserve"> </w:t>
      </w:r>
      <w:del w:id="1007" w:author="University of Newcastle" w:date="2015-07-03T11:33:00Z">
        <w:r w:rsidR="00945A54" w:rsidDel="006C0A63">
          <w:rPr>
            <w:rFonts w:ascii="Arial" w:hAnsi="Arial" w:cs="Arial"/>
          </w:rPr>
          <w:delText>(</w:delText>
        </w:r>
      </w:del>
      <w:r w:rsidR="00945A54" w:rsidRPr="006C0A63">
        <w:rPr>
          <w:rFonts w:ascii="Arial" w:hAnsi="Arial" w:cs="Arial"/>
          <w:i/>
          <w:rPrChange w:id="1008" w:author="University of Newcastle" w:date="2015-07-03T11:33:00Z">
            <w:rPr>
              <w:rFonts w:ascii="Arial" w:hAnsi="Arial" w:cs="Arial"/>
            </w:rPr>
          </w:rPrChange>
        </w:rPr>
        <w:t>Bv</w:t>
      </w:r>
      <w:r w:rsidR="00945A54">
        <w:rPr>
          <w:rFonts w:ascii="Arial" w:hAnsi="Arial" w:cs="Arial"/>
        </w:rPr>
        <w:t xml:space="preserve">FT1 and </w:t>
      </w:r>
      <w:r w:rsidR="00945A54" w:rsidRPr="006C0A63">
        <w:rPr>
          <w:rFonts w:ascii="Arial" w:hAnsi="Arial" w:cs="Arial"/>
          <w:i/>
          <w:rPrChange w:id="1009" w:author="University of Newcastle" w:date="2015-07-03T11:33:00Z">
            <w:rPr>
              <w:rFonts w:ascii="Arial" w:hAnsi="Arial" w:cs="Arial"/>
            </w:rPr>
          </w:rPrChange>
        </w:rPr>
        <w:t>Bv</w:t>
      </w:r>
      <w:r w:rsidR="00945A54">
        <w:rPr>
          <w:rFonts w:ascii="Arial" w:hAnsi="Arial" w:cs="Arial"/>
        </w:rPr>
        <w:t>FT2</w:t>
      </w:r>
      <w:ins w:id="1010" w:author="University of Newcastle" w:date="2015-07-03T11:33:00Z">
        <w:r w:rsidR="006C0A63">
          <w:rPr>
            <w:rFonts w:ascii="Arial" w:hAnsi="Arial" w:cs="Arial"/>
          </w:rPr>
          <w:t xml:space="preserve">, with </w:t>
        </w:r>
      </w:ins>
      <w:ins w:id="1011" w:author="University of Newcastle" w:date="2015-07-03T11:34:00Z">
        <w:r w:rsidR="006C0A63">
          <w:rPr>
            <w:rFonts w:ascii="Arial" w:hAnsi="Arial" w:cs="Arial"/>
          </w:rPr>
          <w:t xml:space="preserve">opposing </w:t>
        </w:r>
        <w:proofErr w:type="spellStart"/>
        <w:r w:rsidR="006C0A63">
          <w:rPr>
            <w:rFonts w:ascii="Arial" w:hAnsi="Arial" w:cs="Arial"/>
          </w:rPr>
          <w:t>functiuonal</w:t>
        </w:r>
        <w:proofErr w:type="spellEnd"/>
        <w:r w:rsidR="006C0A63">
          <w:rPr>
            <w:rFonts w:ascii="Arial" w:hAnsi="Arial" w:cs="Arial"/>
          </w:rPr>
          <w:t xml:space="preserve"> roles in the sugar beet flowering pathway</w:t>
        </w:r>
      </w:ins>
      <w:del w:id="1012" w:author="University of Newcastle" w:date="2015-07-03T11:33:00Z">
        <w:r w:rsidR="00945A54" w:rsidDel="006C0A63">
          <w:rPr>
            <w:rFonts w:ascii="Arial" w:hAnsi="Arial" w:cs="Arial"/>
          </w:rPr>
          <w:delText>)</w:delText>
        </w:r>
      </w:del>
      <w:r w:rsidR="00743651">
        <w:rPr>
          <w:rFonts w:ascii="Arial" w:hAnsi="Arial" w:cs="Arial"/>
        </w:rPr>
        <w:t xml:space="preserve">. It has also been shown that while both </w:t>
      </w:r>
      <w:proofErr w:type="spellStart"/>
      <w:r w:rsidR="00743651" w:rsidRPr="00743651">
        <w:rPr>
          <w:rFonts w:ascii="Arial" w:hAnsi="Arial" w:cs="Arial"/>
          <w:i/>
        </w:rPr>
        <w:t>Eustom</w:t>
      </w:r>
      <w:r w:rsidR="00743651">
        <w:rPr>
          <w:rFonts w:ascii="Arial" w:hAnsi="Arial" w:cs="Arial"/>
          <w:i/>
        </w:rPr>
        <w:t>a</w:t>
      </w:r>
      <w:proofErr w:type="spellEnd"/>
      <w:r w:rsidR="00743651">
        <w:rPr>
          <w:rFonts w:ascii="Arial" w:hAnsi="Arial" w:cs="Arial"/>
          <w:i/>
        </w:rPr>
        <w:t xml:space="preserve"> </w:t>
      </w:r>
      <w:r w:rsidR="00743651">
        <w:rPr>
          <w:rFonts w:ascii="Arial" w:hAnsi="Arial" w:cs="Arial"/>
        </w:rPr>
        <w:t xml:space="preserve">and </w:t>
      </w:r>
      <w:r w:rsidR="00743651">
        <w:rPr>
          <w:rFonts w:ascii="Arial" w:hAnsi="Arial" w:cs="Arial"/>
          <w:i/>
        </w:rPr>
        <w:t>Arabidopsis</w:t>
      </w:r>
      <w:r w:rsidR="00743651">
        <w:rPr>
          <w:rFonts w:ascii="Arial" w:hAnsi="Arial" w:cs="Arial"/>
        </w:rPr>
        <w:t xml:space="preserve"> </w:t>
      </w:r>
      <w:del w:id="1013" w:author="University of Newcastle" w:date="2015-07-03T11:35:00Z">
        <w:r w:rsidR="00743651" w:rsidDel="006C0A63">
          <w:rPr>
            <w:rFonts w:ascii="Arial" w:hAnsi="Arial" w:cs="Arial"/>
          </w:rPr>
          <w:delText xml:space="preserve">both </w:delText>
        </w:r>
      </w:del>
      <w:r w:rsidR="00743651">
        <w:rPr>
          <w:rFonts w:ascii="Arial" w:hAnsi="Arial" w:cs="Arial"/>
        </w:rPr>
        <w:t xml:space="preserve">express </w:t>
      </w:r>
      <w:ins w:id="1014" w:author="University of Newcastle" w:date="2015-07-03T11:36:00Z">
        <w:r w:rsidR="006C0A63">
          <w:rPr>
            <w:rFonts w:ascii="Arial" w:hAnsi="Arial" w:cs="Arial"/>
          </w:rPr>
          <w:t xml:space="preserve">FLC </w:t>
        </w:r>
      </w:ins>
      <w:r w:rsidR="00B21362">
        <w:rPr>
          <w:rFonts w:ascii="Arial" w:hAnsi="Arial" w:cs="Arial"/>
        </w:rPr>
        <w:t>homologs</w:t>
      </w:r>
      <w:del w:id="1015" w:author="University of Newcastle" w:date="2015-07-03T11:36:00Z">
        <w:r w:rsidR="00945A54" w:rsidDel="006C0A63">
          <w:rPr>
            <w:rFonts w:ascii="Arial" w:hAnsi="Arial" w:cs="Arial"/>
          </w:rPr>
          <w:delText xml:space="preserve"> of </w:delText>
        </w:r>
        <w:r w:rsidR="00743651" w:rsidDel="006C0A63">
          <w:rPr>
            <w:rFonts w:ascii="Arial" w:hAnsi="Arial" w:cs="Arial"/>
          </w:rPr>
          <w:delText>FLC</w:delText>
        </w:r>
      </w:del>
      <w:r w:rsidR="00743651">
        <w:rPr>
          <w:rFonts w:ascii="Arial" w:hAnsi="Arial" w:cs="Arial"/>
        </w:rPr>
        <w:t xml:space="preserve">, </w:t>
      </w:r>
      <w:del w:id="1016" w:author="University of Newcastle" w:date="2015-07-03T11:39:00Z">
        <w:r w:rsidR="00743651" w:rsidDel="006C0A63">
          <w:rPr>
            <w:rFonts w:ascii="Arial" w:hAnsi="Arial" w:cs="Arial"/>
          </w:rPr>
          <w:delText xml:space="preserve">its </w:delText>
        </w:r>
      </w:del>
      <w:proofErr w:type="spellStart"/>
      <w:ins w:id="1017" w:author="University of Newcastle" w:date="2015-07-03T11:39:00Z">
        <w:r w:rsidR="006C0A63">
          <w:rPr>
            <w:rFonts w:ascii="Arial" w:hAnsi="Arial" w:cs="Arial"/>
          </w:rPr>
          <w:t>EgFLCL</w:t>
        </w:r>
      </w:ins>
      <w:proofErr w:type="spellEnd"/>
      <w:ins w:id="1018" w:author="University of Newcastle" w:date="2015-07-03T11:40:00Z">
        <w:r w:rsidR="003566D2">
          <w:rPr>
            <w:rFonts w:ascii="Arial" w:hAnsi="Arial" w:cs="Arial"/>
          </w:rPr>
          <w:t xml:space="preserve"> has the opposite effect o</w:t>
        </w:r>
      </w:ins>
      <w:ins w:id="1019" w:author="University of Newcastle" w:date="2015-07-03T11:41:00Z">
        <w:r w:rsidR="003566D2">
          <w:rPr>
            <w:rFonts w:ascii="Arial" w:hAnsi="Arial" w:cs="Arial"/>
          </w:rPr>
          <w:t>n</w:t>
        </w:r>
      </w:ins>
      <w:ins w:id="1020" w:author="University of Newcastle" w:date="2015-07-03T11:40:00Z">
        <w:r w:rsidR="003566D2">
          <w:rPr>
            <w:rFonts w:ascii="Arial" w:hAnsi="Arial" w:cs="Arial"/>
          </w:rPr>
          <w:t xml:space="preserve"> </w:t>
        </w:r>
        <w:proofErr w:type="spellStart"/>
        <w:r w:rsidR="003566D2">
          <w:rPr>
            <w:rFonts w:ascii="Arial" w:hAnsi="Arial" w:cs="Arial"/>
          </w:rPr>
          <w:t>EgFTL</w:t>
        </w:r>
      </w:ins>
      <w:proofErr w:type="spellEnd"/>
      <w:ins w:id="1021" w:author="University of Newcastle" w:date="2015-07-03T11:41:00Z">
        <w:r w:rsidR="003566D2">
          <w:rPr>
            <w:rFonts w:ascii="Arial" w:hAnsi="Arial" w:cs="Arial"/>
          </w:rPr>
          <w:t xml:space="preserve"> expression in</w:t>
        </w:r>
      </w:ins>
      <w:ins w:id="1022" w:author="University of Newcastle" w:date="2015-07-03T11:39:00Z">
        <w:r w:rsidR="003566D2">
          <w:rPr>
            <w:rFonts w:ascii="Arial" w:hAnsi="Arial" w:cs="Arial"/>
          </w:rPr>
          <w:t xml:space="preserve"> </w:t>
        </w:r>
      </w:ins>
      <w:del w:id="1023" w:author="University of Newcastle" w:date="2015-07-03T11:41:00Z">
        <w:r w:rsidR="00945A54" w:rsidDel="003566D2">
          <w:rPr>
            <w:rFonts w:ascii="Arial" w:hAnsi="Arial" w:cs="Arial"/>
          </w:rPr>
          <w:delText xml:space="preserve">action in </w:delText>
        </w:r>
      </w:del>
      <w:proofErr w:type="spellStart"/>
      <w:r w:rsidR="00945A54">
        <w:rPr>
          <w:rFonts w:ascii="Arial" w:hAnsi="Arial" w:cs="Arial"/>
          <w:i/>
        </w:rPr>
        <w:t>Eustoma</w:t>
      </w:r>
      <w:proofErr w:type="spellEnd"/>
      <w:r w:rsidR="00945A54">
        <w:rPr>
          <w:rFonts w:ascii="Arial" w:hAnsi="Arial" w:cs="Arial"/>
        </w:rPr>
        <w:t xml:space="preserve"> </w:t>
      </w:r>
      <w:del w:id="1024" w:author="University of Newcastle" w:date="2015-07-03T11:41:00Z">
        <w:r w:rsidR="00945A54" w:rsidDel="003566D2">
          <w:rPr>
            <w:rFonts w:ascii="Arial" w:hAnsi="Arial" w:cs="Arial"/>
          </w:rPr>
          <w:delText>is the opposite</w:delText>
        </w:r>
        <w:r w:rsidR="00743651" w:rsidDel="003566D2">
          <w:rPr>
            <w:rFonts w:ascii="Arial" w:hAnsi="Arial" w:cs="Arial"/>
          </w:rPr>
          <w:delText xml:space="preserve"> </w:delText>
        </w:r>
        <w:r w:rsidR="00945A54" w:rsidDel="003566D2">
          <w:rPr>
            <w:rFonts w:ascii="Arial" w:hAnsi="Arial" w:cs="Arial"/>
          </w:rPr>
          <w:delText xml:space="preserve">in </w:delText>
        </w:r>
        <w:r w:rsidR="00743651" w:rsidDel="003566D2">
          <w:rPr>
            <w:rFonts w:ascii="Arial" w:hAnsi="Arial" w:cs="Arial"/>
          </w:rPr>
          <w:delText>the vernalisation response</w:delText>
        </w:r>
        <w:r w:rsidR="00945A54" w:rsidDel="003566D2">
          <w:rPr>
            <w:rFonts w:ascii="Arial" w:hAnsi="Arial" w:cs="Arial"/>
          </w:rPr>
          <w:delText xml:space="preserve"> when compared to</w:delText>
        </w:r>
      </w:del>
      <w:ins w:id="1025" w:author="University of Newcastle" w:date="2015-07-03T11:41:00Z">
        <w:r w:rsidR="003566D2">
          <w:rPr>
            <w:rFonts w:ascii="Arial" w:hAnsi="Arial" w:cs="Arial"/>
          </w:rPr>
          <w:t xml:space="preserve">than the repressive nature of </w:t>
        </w:r>
        <w:proofErr w:type="spellStart"/>
        <w:r w:rsidR="003566D2">
          <w:rPr>
            <w:rFonts w:ascii="Arial" w:hAnsi="Arial" w:cs="Arial"/>
          </w:rPr>
          <w:t>AtFLC</w:t>
        </w:r>
        <w:proofErr w:type="spellEnd"/>
        <w:r w:rsidR="003566D2">
          <w:rPr>
            <w:rFonts w:ascii="Arial" w:hAnsi="Arial" w:cs="Arial"/>
          </w:rPr>
          <w:t xml:space="preserve"> on </w:t>
        </w:r>
        <w:proofErr w:type="spellStart"/>
        <w:r w:rsidR="003566D2">
          <w:rPr>
            <w:rFonts w:ascii="Arial" w:hAnsi="Arial" w:cs="Arial"/>
          </w:rPr>
          <w:t>AtFT</w:t>
        </w:r>
        <w:proofErr w:type="spellEnd"/>
        <w:r w:rsidR="003566D2">
          <w:rPr>
            <w:rFonts w:ascii="Arial" w:hAnsi="Arial" w:cs="Arial"/>
          </w:rPr>
          <w:t xml:space="preserve"> expression in Arabidopsis. Together, this data begs the question: is the role of FT </w:t>
        </w:r>
      </w:ins>
      <w:ins w:id="1026" w:author="University of Newcastle" w:date="2015-07-03T11:43:00Z">
        <w:r w:rsidR="003566D2">
          <w:rPr>
            <w:rFonts w:ascii="Arial" w:hAnsi="Arial" w:cs="Arial"/>
          </w:rPr>
          <w:t xml:space="preserve">expression </w:t>
        </w:r>
      </w:ins>
      <w:ins w:id="1027" w:author="University of Newcastle" w:date="2015-07-03T11:41:00Z">
        <w:r w:rsidR="003566D2">
          <w:rPr>
            <w:rFonts w:ascii="Arial" w:hAnsi="Arial" w:cs="Arial"/>
          </w:rPr>
          <w:t>repression</w:t>
        </w:r>
      </w:ins>
      <w:ins w:id="1028" w:author="University of Newcastle" w:date="2015-07-03T11:43:00Z">
        <w:r w:rsidR="003566D2">
          <w:rPr>
            <w:rFonts w:ascii="Arial" w:hAnsi="Arial" w:cs="Arial"/>
          </w:rPr>
          <w:t xml:space="preserve"> by FLC unique to members of the </w:t>
        </w:r>
      </w:ins>
      <w:del w:id="1029" w:author="University of Newcastle" w:date="2015-07-03T11:43:00Z">
        <w:r w:rsidR="00945A54" w:rsidDel="003566D2">
          <w:rPr>
            <w:rFonts w:ascii="Arial" w:hAnsi="Arial" w:cs="Arial"/>
          </w:rPr>
          <w:delText xml:space="preserve"> </w:delText>
        </w:r>
        <w:r w:rsidR="00945A54" w:rsidDel="003566D2">
          <w:rPr>
            <w:rFonts w:ascii="Arial" w:hAnsi="Arial" w:cs="Arial"/>
            <w:i/>
          </w:rPr>
          <w:delText>Arabidopsis</w:delText>
        </w:r>
        <w:r w:rsidR="00743651" w:rsidDel="003566D2">
          <w:rPr>
            <w:rFonts w:ascii="Arial" w:hAnsi="Arial" w:cs="Arial"/>
          </w:rPr>
          <w:delText xml:space="preserve">. </w:delText>
        </w:r>
        <w:r w:rsidR="00945A54" w:rsidDel="003566D2">
          <w:rPr>
            <w:rFonts w:ascii="Arial" w:hAnsi="Arial" w:cs="Arial"/>
          </w:rPr>
          <w:delText>Perhaps the role of FLC (and other MADS-box transcription factors)</w:delText>
        </w:r>
        <w:r w:rsidR="004B0D3B" w:rsidDel="003566D2">
          <w:rPr>
            <w:rFonts w:ascii="Arial" w:hAnsi="Arial" w:cs="Arial"/>
          </w:rPr>
          <w:delText xml:space="preserve"> as</w:delText>
        </w:r>
        <w:r w:rsidR="00945A54" w:rsidDel="003566D2">
          <w:rPr>
            <w:rFonts w:ascii="Arial" w:hAnsi="Arial" w:cs="Arial"/>
          </w:rPr>
          <w:delText xml:space="preserve"> a repressor of FT is unique</w:delText>
        </w:r>
        <w:r w:rsidR="004B0D3B" w:rsidDel="003566D2">
          <w:rPr>
            <w:rFonts w:ascii="Arial" w:hAnsi="Arial" w:cs="Arial"/>
          </w:rPr>
          <w:delText xml:space="preserve"> only</w:delText>
        </w:r>
        <w:r w:rsidR="00945A54" w:rsidDel="003566D2">
          <w:rPr>
            <w:rFonts w:ascii="Arial" w:hAnsi="Arial" w:cs="Arial"/>
          </w:rPr>
          <w:delText xml:space="preserve"> to the </w:delText>
        </w:r>
      </w:del>
      <w:proofErr w:type="spellStart"/>
      <w:r w:rsidR="00945A54" w:rsidRPr="00945A54">
        <w:rPr>
          <w:rFonts w:ascii="Arial" w:hAnsi="Arial" w:cs="Arial"/>
          <w:i/>
        </w:rPr>
        <w:t>Brassicaceae</w:t>
      </w:r>
      <w:proofErr w:type="spellEnd"/>
      <w:ins w:id="1030" w:author="University of Newcastle" w:date="2015-07-03T11:43:00Z">
        <w:r w:rsidR="003566D2">
          <w:rPr>
            <w:rFonts w:ascii="Arial" w:hAnsi="Arial" w:cs="Arial"/>
          </w:rPr>
          <w:t xml:space="preserve"> family members</w:t>
        </w:r>
      </w:ins>
      <w:r w:rsidR="004B0D3B" w:rsidRPr="004B0D3B">
        <w:rPr>
          <w:rFonts w:ascii="Arial" w:hAnsi="Arial" w:cs="Arial"/>
        </w:rPr>
        <w:t>?</w:t>
      </w:r>
      <w:r w:rsidR="0032408B">
        <w:rPr>
          <w:rFonts w:ascii="Arial" w:hAnsi="Arial" w:cs="Arial"/>
          <w:i/>
        </w:rPr>
        <w:t xml:space="preserve"> </w:t>
      </w:r>
    </w:p>
    <w:p w:rsidR="00274C3A" w:rsidRDefault="00D96E05">
      <w:pPr>
        <w:rPr>
          <w:rFonts w:ascii="Arial" w:hAnsi="Arial" w:cs="Arial"/>
          <w:b/>
          <w:u w:val="single"/>
        </w:rPr>
      </w:pPr>
      <w:r>
        <w:rPr>
          <w:rFonts w:ascii="Arial" w:hAnsi="Arial" w:cs="Arial"/>
        </w:rPr>
        <w:lastRenderedPageBreak/>
        <w:t xml:space="preserve">In </w:t>
      </w:r>
      <w:r w:rsidR="00AF36A8">
        <w:rPr>
          <w:rFonts w:ascii="Arial" w:hAnsi="Arial" w:cs="Arial"/>
        </w:rPr>
        <w:t>the</w:t>
      </w:r>
      <w:r w:rsidR="00086DE3">
        <w:rPr>
          <w:rFonts w:ascii="Arial" w:hAnsi="Arial" w:cs="Arial"/>
        </w:rPr>
        <w:t xml:space="preserve"> plant varieties</w:t>
      </w:r>
      <w:r w:rsidR="00AF36A8">
        <w:rPr>
          <w:rFonts w:ascii="Arial" w:hAnsi="Arial" w:cs="Arial"/>
        </w:rPr>
        <w:t xml:space="preserve"> </w:t>
      </w:r>
      <w:ins w:id="1031" w:author="University of Newcastle" w:date="2015-07-03T11:47:00Z">
        <w:r w:rsidR="003566D2">
          <w:rPr>
            <w:rFonts w:ascii="Arial" w:hAnsi="Arial" w:cs="Arial"/>
          </w:rPr>
          <w:t xml:space="preserve">discussed </w:t>
        </w:r>
      </w:ins>
      <w:r w:rsidR="00AF36A8">
        <w:rPr>
          <w:rFonts w:ascii="Arial" w:hAnsi="Arial" w:cs="Arial"/>
        </w:rPr>
        <w:t>above</w:t>
      </w:r>
      <w:r>
        <w:rPr>
          <w:rFonts w:ascii="Arial" w:hAnsi="Arial" w:cs="Arial"/>
        </w:rPr>
        <w:t xml:space="preserve"> that </w:t>
      </w:r>
      <w:ins w:id="1032" w:author="University of Newcastle" w:date="2015-07-03T11:47:00Z">
        <w:r w:rsidR="003566D2">
          <w:rPr>
            <w:rFonts w:ascii="Arial" w:hAnsi="Arial" w:cs="Arial"/>
          </w:rPr>
          <w:t xml:space="preserve">are </w:t>
        </w:r>
      </w:ins>
      <w:del w:id="1033" w:author="University of Newcastle" w:date="2015-07-03T11:48:00Z">
        <w:r w:rsidDel="003566D2">
          <w:rPr>
            <w:rFonts w:ascii="Arial" w:hAnsi="Arial" w:cs="Arial"/>
          </w:rPr>
          <w:delText xml:space="preserve">respond to </w:delText>
        </w:r>
      </w:del>
      <w:r>
        <w:rPr>
          <w:rFonts w:ascii="Arial" w:hAnsi="Arial" w:cs="Arial"/>
        </w:rPr>
        <w:t>vernalisation</w:t>
      </w:r>
      <w:ins w:id="1034" w:author="University of Newcastle" w:date="2015-07-03T11:48:00Z">
        <w:r w:rsidR="003566D2">
          <w:rPr>
            <w:rFonts w:ascii="Arial" w:hAnsi="Arial" w:cs="Arial"/>
          </w:rPr>
          <w:t xml:space="preserve"> responsive</w:t>
        </w:r>
      </w:ins>
      <w:r>
        <w:rPr>
          <w:rFonts w:ascii="Arial" w:hAnsi="Arial" w:cs="Arial"/>
        </w:rPr>
        <w:t xml:space="preserve">, </w:t>
      </w:r>
      <w:r w:rsidRPr="003566D2">
        <w:rPr>
          <w:rFonts w:ascii="Arial" w:hAnsi="Arial" w:cs="Arial"/>
          <w:i/>
          <w:rPrChange w:id="1035" w:author="University of Newcastle" w:date="2015-07-03T11:48:00Z">
            <w:rPr>
              <w:rFonts w:ascii="Arial" w:hAnsi="Arial" w:cs="Arial"/>
            </w:rPr>
          </w:rPrChange>
        </w:rPr>
        <w:t>FT</w:t>
      </w:r>
      <w:r>
        <w:rPr>
          <w:rFonts w:ascii="Arial" w:hAnsi="Arial" w:cs="Arial"/>
        </w:rPr>
        <w:t xml:space="preserve"> (or its</w:t>
      </w:r>
      <w:r w:rsidR="00086DE3">
        <w:rPr>
          <w:rFonts w:ascii="Arial" w:hAnsi="Arial" w:cs="Arial"/>
        </w:rPr>
        <w:t xml:space="preserve"> variants</w:t>
      </w:r>
      <w:r w:rsidR="00AF36A8">
        <w:rPr>
          <w:rFonts w:ascii="Arial" w:hAnsi="Arial" w:cs="Arial"/>
        </w:rPr>
        <w:t>)</w:t>
      </w:r>
      <w:ins w:id="1036" w:author="University of Newcastle" w:date="2015-07-03T11:48:00Z">
        <w:r w:rsidR="003566D2">
          <w:rPr>
            <w:rFonts w:ascii="Arial" w:hAnsi="Arial" w:cs="Arial"/>
          </w:rPr>
          <w:t>,</w:t>
        </w:r>
      </w:ins>
      <w:r w:rsidR="00AF36A8">
        <w:rPr>
          <w:rFonts w:ascii="Arial" w:hAnsi="Arial" w:cs="Arial"/>
        </w:rPr>
        <w:t xml:space="preserve"> </w:t>
      </w:r>
      <w:del w:id="1037" w:author="University of Newcastle" w:date="2015-07-03T12:20:00Z">
        <w:r w:rsidR="00AF36A8" w:rsidDel="00BC0752">
          <w:rPr>
            <w:rFonts w:ascii="Arial" w:hAnsi="Arial" w:cs="Arial"/>
          </w:rPr>
          <w:delText>are</w:delText>
        </w:r>
        <w:r w:rsidDel="00BC0752">
          <w:rPr>
            <w:rFonts w:ascii="Arial" w:hAnsi="Arial" w:cs="Arial"/>
          </w:rPr>
          <w:delText xml:space="preserve"> </w:delText>
        </w:r>
      </w:del>
      <w:ins w:id="1038" w:author="University of Newcastle" w:date="2015-07-03T12:20:00Z">
        <w:r w:rsidR="00BC0752">
          <w:rPr>
            <w:rFonts w:ascii="Arial" w:hAnsi="Arial" w:cs="Arial"/>
          </w:rPr>
          <w:t>is</w:t>
        </w:r>
        <w:r w:rsidR="00BC0752">
          <w:rPr>
            <w:rFonts w:ascii="Arial" w:hAnsi="Arial" w:cs="Arial"/>
          </w:rPr>
          <w:t xml:space="preserve"> </w:t>
        </w:r>
      </w:ins>
      <w:r>
        <w:rPr>
          <w:rFonts w:ascii="Arial" w:hAnsi="Arial" w:cs="Arial"/>
        </w:rPr>
        <w:t>expressed in true lea</w:t>
      </w:r>
      <w:del w:id="1039" w:author="University of Newcastle" w:date="2015-07-03T12:20:00Z">
        <w:r w:rsidDel="00BC0752">
          <w:rPr>
            <w:rFonts w:ascii="Arial" w:hAnsi="Arial" w:cs="Arial"/>
          </w:rPr>
          <w:delText>f tissue</w:delText>
        </w:r>
      </w:del>
      <w:ins w:id="1040" w:author="University of Newcastle" w:date="2015-07-03T12:20:00Z">
        <w:r w:rsidR="00BC0752">
          <w:rPr>
            <w:rFonts w:ascii="Arial" w:hAnsi="Arial" w:cs="Arial"/>
          </w:rPr>
          <w:t>ves</w:t>
        </w:r>
      </w:ins>
      <w:r w:rsidR="00086DE3">
        <w:rPr>
          <w:rFonts w:ascii="Arial" w:hAnsi="Arial" w:cs="Arial"/>
        </w:rPr>
        <w:t>, wit</w:t>
      </w:r>
      <w:r w:rsidR="00AF36A8">
        <w:rPr>
          <w:rFonts w:ascii="Arial" w:hAnsi="Arial" w:cs="Arial"/>
        </w:rPr>
        <w:t>h the</w:t>
      </w:r>
      <w:r w:rsidR="00086DE3">
        <w:rPr>
          <w:rFonts w:ascii="Arial" w:hAnsi="Arial" w:cs="Arial"/>
        </w:rPr>
        <w:t xml:space="preserve"> downstream targets </w:t>
      </w:r>
      <w:ins w:id="1041" w:author="University of Newcastle" w:date="2015-07-03T12:20:00Z">
        <w:r w:rsidR="00BC0752">
          <w:rPr>
            <w:rFonts w:ascii="Arial" w:hAnsi="Arial" w:cs="Arial"/>
          </w:rPr>
          <w:t xml:space="preserve">of FT </w:t>
        </w:r>
      </w:ins>
      <w:r w:rsidR="00086DE3">
        <w:rPr>
          <w:rFonts w:ascii="Arial" w:hAnsi="Arial" w:cs="Arial"/>
        </w:rPr>
        <w:t>expressed in the shoot apical meristem</w:t>
      </w:r>
      <w:r>
        <w:rPr>
          <w:rFonts w:ascii="Arial" w:hAnsi="Arial" w:cs="Arial"/>
        </w:rPr>
        <w:t xml:space="preserve">. </w:t>
      </w:r>
      <w:r w:rsidR="00D20525">
        <w:rPr>
          <w:rFonts w:ascii="Arial" w:hAnsi="Arial" w:cs="Arial"/>
        </w:rPr>
        <w:t>W</w:t>
      </w:r>
      <w:r>
        <w:rPr>
          <w:rFonts w:ascii="Arial" w:hAnsi="Arial" w:cs="Arial"/>
        </w:rPr>
        <w:t xml:space="preserve">hile the downstream effects of extended </w:t>
      </w:r>
      <w:r w:rsidR="004E26DC">
        <w:rPr>
          <w:rFonts w:ascii="Arial" w:hAnsi="Arial" w:cs="Arial"/>
        </w:rPr>
        <w:t xml:space="preserve">cold exposure can be </w:t>
      </w:r>
      <w:r w:rsidR="00D20525">
        <w:rPr>
          <w:rFonts w:ascii="Arial" w:hAnsi="Arial" w:cs="Arial"/>
        </w:rPr>
        <w:t>observed</w:t>
      </w:r>
      <w:r w:rsidR="004E26DC">
        <w:rPr>
          <w:rFonts w:ascii="Arial" w:hAnsi="Arial" w:cs="Arial"/>
        </w:rPr>
        <w:t xml:space="preserve"> in the</w:t>
      </w:r>
      <w:r>
        <w:rPr>
          <w:rFonts w:ascii="Arial" w:hAnsi="Arial" w:cs="Arial"/>
        </w:rPr>
        <w:t xml:space="preserve"> phenotypic vernalisation response, t</w:t>
      </w:r>
      <w:r w:rsidRPr="00D96E05">
        <w:rPr>
          <w:rFonts w:ascii="Arial" w:hAnsi="Arial" w:cs="Arial"/>
        </w:rPr>
        <w:t>he</w:t>
      </w:r>
      <w:r>
        <w:rPr>
          <w:rFonts w:ascii="Arial" w:hAnsi="Arial" w:cs="Arial"/>
        </w:rPr>
        <w:t xml:space="preserve"> </w:t>
      </w:r>
      <w:ins w:id="1042" w:author="University of Newcastle" w:date="2015-07-03T11:48:00Z">
        <w:r w:rsidR="003566D2">
          <w:rPr>
            <w:rFonts w:ascii="Arial" w:hAnsi="Arial" w:cs="Arial"/>
          </w:rPr>
          <w:t xml:space="preserve">molecular </w:t>
        </w:r>
      </w:ins>
      <w:r>
        <w:rPr>
          <w:rFonts w:ascii="Arial" w:hAnsi="Arial" w:cs="Arial"/>
        </w:rPr>
        <w:t xml:space="preserve">mechanisms of how plants detect cold </w:t>
      </w:r>
      <w:r w:rsidR="00086DE3">
        <w:rPr>
          <w:rFonts w:ascii="Arial" w:hAnsi="Arial" w:cs="Arial"/>
        </w:rPr>
        <w:t xml:space="preserve">in the first </w:t>
      </w:r>
      <w:del w:id="1043" w:author="University of Newcastle" w:date="2015-07-03T11:48:00Z">
        <w:r w:rsidR="00086DE3" w:rsidDel="003566D2">
          <w:rPr>
            <w:rFonts w:ascii="Arial" w:hAnsi="Arial" w:cs="Arial"/>
          </w:rPr>
          <w:delText xml:space="preserve">place </w:delText>
        </w:r>
      </w:del>
      <w:ins w:id="1044" w:author="University of Newcastle" w:date="2015-07-03T11:48:00Z">
        <w:r w:rsidR="003566D2">
          <w:rPr>
            <w:rFonts w:ascii="Arial" w:hAnsi="Arial" w:cs="Arial"/>
          </w:rPr>
          <w:t xml:space="preserve">instance </w:t>
        </w:r>
      </w:ins>
      <w:r>
        <w:rPr>
          <w:rFonts w:ascii="Arial" w:hAnsi="Arial" w:cs="Arial"/>
        </w:rPr>
        <w:t>is still poorly understood</w:t>
      </w:r>
      <w:ins w:id="1045" w:author="University of Newcastle" w:date="2015-07-03T11:48:00Z">
        <w:r w:rsidR="003566D2">
          <w:rPr>
            <w:rFonts w:ascii="Arial" w:hAnsi="Arial" w:cs="Arial"/>
          </w:rPr>
          <w:t>,</w:t>
        </w:r>
      </w:ins>
      <w:r>
        <w:rPr>
          <w:rFonts w:ascii="Arial" w:hAnsi="Arial" w:cs="Arial"/>
        </w:rPr>
        <w:t xml:space="preserve"> and difficult to elucidate. </w:t>
      </w:r>
      <w:r w:rsidR="00086DE3">
        <w:rPr>
          <w:rFonts w:ascii="Arial" w:hAnsi="Arial" w:cs="Arial"/>
        </w:rPr>
        <w:t xml:space="preserve">It was </w:t>
      </w:r>
      <w:del w:id="1046" w:author="University of Newcastle" w:date="2015-07-03T12:20:00Z">
        <w:r w:rsidR="00086DE3" w:rsidDel="00BC0752">
          <w:rPr>
            <w:rFonts w:ascii="Arial" w:hAnsi="Arial" w:cs="Arial"/>
          </w:rPr>
          <w:delText xml:space="preserve">believed </w:delText>
        </w:r>
      </w:del>
      <w:ins w:id="1047" w:author="University of Newcastle" w:date="2015-07-03T12:20:00Z">
        <w:r w:rsidR="00BC0752">
          <w:rPr>
            <w:rFonts w:ascii="Arial" w:hAnsi="Arial" w:cs="Arial"/>
          </w:rPr>
          <w:t>hoped</w:t>
        </w:r>
        <w:r w:rsidR="00BC0752">
          <w:rPr>
            <w:rFonts w:ascii="Arial" w:hAnsi="Arial" w:cs="Arial"/>
          </w:rPr>
          <w:t xml:space="preserve"> </w:t>
        </w:r>
      </w:ins>
      <w:r w:rsidR="00086DE3">
        <w:rPr>
          <w:rFonts w:ascii="Arial" w:hAnsi="Arial" w:cs="Arial"/>
        </w:rPr>
        <w:t>that with the rapid expansion of gene expression analysis</w:t>
      </w:r>
      <w:ins w:id="1048" w:author="University of Newcastle" w:date="2015-07-03T11:49:00Z">
        <w:r w:rsidR="003566D2">
          <w:rPr>
            <w:rFonts w:ascii="Arial" w:hAnsi="Arial" w:cs="Arial"/>
          </w:rPr>
          <w:t xml:space="preserve"> via NGS</w:t>
        </w:r>
      </w:ins>
      <w:r w:rsidR="00086DE3">
        <w:rPr>
          <w:rFonts w:ascii="Arial" w:hAnsi="Arial" w:cs="Arial"/>
        </w:rPr>
        <w:t xml:space="preserve">, </w:t>
      </w:r>
      <w:ins w:id="1049" w:author="University of Newcastle" w:date="2015-07-03T11:49:00Z">
        <w:r w:rsidR="003566D2">
          <w:rPr>
            <w:rFonts w:ascii="Arial" w:hAnsi="Arial" w:cs="Arial"/>
          </w:rPr>
          <w:t xml:space="preserve">the molecular basis of </w:t>
        </w:r>
      </w:ins>
      <w:del w:id="1050" w:author="University of Newcastle" w:date="2015-07-03T11:49:00Z">
        <w:r w:rsidR="00086DE3" w:rsidDel="003566D2">
          <w:rPr>
            <w:rFonts w:ascii="Arial" w:hAnsi="Arial" w:cs="Arial"/>
          </w:rPr>
          <w:delText xml:space="preserve">these </w:delText>
        </w:r>
      </w:del>
      <w:ins w:id="1051" w:author="University of Newcastle" w:date="2015-07-03T11:49:00Z">
        <w:r w:rsidR="003566D2">
          <w:rPr>
            <w:rFonts w:ascii="Arial" w:hAnsi="Arial" w:cs="Arial"/>
          </w:rPr>
          <w:t xml:space="preserve">such </w:t>
        </w:r>
      </w:ins>
      <w:r w:rsidR="00086DE3">
        <w:rPr>
          <w:rFonts w:ascii="Arial" w:hAnsi="Arial" w:cs="Arial"/>
        </w:rPr>
        <w:t xml:space="preserve">mechanisms would </w:t>
      </w:r>
      <w:del w:id="1052" w:author="University of Newcastle" w:date="2015-07-03T11:50:00Z">
        <w:r w:rsidR="00086DE3" w:rsidDel="00BC7502">
          <w:rPr>
            <w:rFonts w:ascii="Arial" w:hAnsi="Arial" w:cs="Arial"/>
          </w:rPr>
          <w:delText>become clear</w:delText>
        </w:r>
      </w:del>
      <w:ins w:id="1053" w:author="University of Newcastle" w:date="2015-07-03T11:50:00Z">
        <w:r w:rsidR="00BC7502">
          <w:rPr>
            <w:rFonts w:ascii="Arial" w:hAnsi="Arial" w:cs="Arial"/>
          </w:rPr>
          <w:t>be uncovered, at least partially</w:t>
        </w:r>
      </w:ins>
      <w:r w:rsidR="00743651">
        <w:rPr>
          <w:rFonts w:ascii="Arial" w:hAnsi="Arial" w:cs="Arial"/>
        </w:rPr>
        <w:t>.</w:t>
      </w:r>
      <w:ins w:id="1054" w:author="University of Newcastle" w:date="2015-07-03T11:50:00Z">
        <w:r w:rsidR="00BC7502">
          <w:rPr>
            <w:rFonts w:ascii="Arial" w:hAnsi="Arial" w:cs="Arial"/>
          </w:rPr>
          <w:t xml:space="preserve"> However, to date, this has not proven to be the case.</w:t>
        </w:r>
      </w:ins>
      <w:r w:rsidR="00743651">
        <w:rPr>
          <w:rFonts w:ascii="Arial" w:hAnsi="Arial" w:cs="Arial"/>
        </w:rPr>
        <w:t xml:space="preserve"> </w:t>
      </w:r>
      <w:ins w:id="1055" w:author="University of Newcastle" w:date="2015-07-03T11:50:00Z">
        <w:r w:rsidR="00BC7502">
          <w:rPr>
            <w:rFonts w:ascii="Arial" w:hAnsi="Arial" w:cs="Arial"/>
          </w:rPr>
          <w:t>W</w:t>
        </w:r>
      </w:ins>
      <w:del w:id="1056" w:author="University of Newcastle" w:date="2015-07-03T11:50:00Z">
        <w:r w:rsidR="00743651" w:rsidDel="00BC7502">
          <w:rPr>
            <w:rFonts w:ascii="Arial" w:hAnsi="Arial" w:cs="Arial"/>
          </w:rPr>
          <w:delText>But w</w:delText>
        </w:r>
      </w:del>
      <w:r w:rsidR="00743651">
        <w:rPr>
          <w:rFonts w:ascii="Arial" w:hAnsi="Arial" w:cs="Arial"/>
        </w:rPr>
        <w:t xml:space="preserve">hile </w:t>
      </w:r>
      <w:del w:id="1057" w:author="University of Newcastle" w:date="2015-07-03T11:51:00Z">
        <w:r w:rsidR="00743651" w:rsidDel="00BC7502">
          <w:rPr>
            <w:rFonts w:ascii="Arial" w:hAnsi="Arial" w:cs="Arial"/>
          </w:rPr>
          <w:delText xml:space="preserve">this </w:delText>
        </w:r>
      </w:del>
      <w:ins w:id="1058" w:author="University of Newcastle" w:date="2015-07-03T11:51:00Z">
        <w:r w:rsidR="00BC7502">
          <w:rPr>
            <w:rFonts w:ascii="Arial" w:hAnsi="Arial" w:cs="Arial"/>
          </w:rPr>
          <w:t xml:space="preserve">NGS </w:t>
        </w:r>
      </w:ins>
      <w:r w:rsidR="00743651">
        <w:rPr>
          <w:rFonts w:ascii="Arial" w:hAnsi="Arial" w:cs="Arial"/>
        </w:rPr>
        <w:t xml:space="preserve">technology has provided </w:t>
      </w:r>
      <w:del w:id="1059" w:author="University of Newcastle" w:date="2015-07-03T11:51:00Z">
        <w:r w:rsidR="00743651" w:rsidDel="00BC7502">
          <w:rPr>
            <w:rFonts w:ascii="Arial" w:hAnsi="Arial" w:cs="Arial"/>
          </w:rPr>
          <w:delText xml:space="preserve">an </w:delText>
        </w:r>
      </w:del>
      <w:r w:rsidR="00743651">
        <w:rPr>
          <w:rFonts w:ascii="Arial" w:hAnsi="Arial" w:cs="Arial"/>
        </w:rPr>
        <w:t>amazing insight into</w:t>
      </w:r>
      <w:ins w:id="1060" w:author="University of Newcastle" w:date="2015-07-03T11:51:00Z">
        <w:r w:rsidR="00BC7502">
          <w:rPr>
            <w:rFonts w:ascii="Arial" w:hAnsi="Arial" w:cs="Arial"/>
          </w:rPr>
          <w:t xml:space="preserve"> many </w:t>
        </w:r>
      </w:ins>
      <w:del w:id="1061" w:author="University of Newcastle" w:date="2015-07-03T11:51:00Z">
        <w:r w:rsidR="00743651" w:rsidDel="00BC7502">
          <w:rPr>
            <w:rFonts w:ascii="Arial" w:hAnsi="Arial" w:cs="Arial"/>
          </w:rPr>
          <w:delText xml:space="preserve">, such </w:delText>
        </w:r>
      </w:del>
      <w:r w:rsidR="00743651">
        <w:rPr>
          <w:rFonts w:ascii="Arial" w:hAnsi="Arial" w:cs="Arial"/>
        </w:rPr>
        <w:t>fundamental questions</w:t>
      </w:r>
      <w:ins w:id="1062" w:author="University of Newcastle" w:date="2015-07-03T11:51:00Z">
        <w:r w:rsidR="00BC7502">
          <w:rPr>
            <w:rFonts w:ascii="Arial" w:hAnsi="Arial" w:cs="Arial"/>
          </w:rPr>
          <w:t xml:space="preserve">, such an </w:t>
        </w:r>
      </w:ins>
      <w:ins w:id="1063" w:author="University of Newcastle" w:date="2015-07-03T11:52:00Z">
        <w:r w:rsidR="00BC7502">
          <w:rPr>
            <w:rFonts w:ascii="Arial" w:hAnsi="Arial" w:cs="Arial"/>
          </w:rPr>
          <w:t>approach</w:t>
        </w:r>
      </w:ins>
      <w:ins w:id="1064" w:author="University of Newcastle" w:date="2015-07-03T11:51:00Z">
        <w:r w:rsidR="00BC7502">
          <w:rPr>
            <w:rFonts w:ascii="Arial" w:hAnsi="Arial" w:cs="Arial"/>
          </w:rPr>
          <w:t xml:space="preserve"> </w:t>
        </w:r>
      </w:ins>
      <w:ins w:id="1065" w:author="University of Newcastle" w:date="2015-07-03T11:52:00Z">
        <w:r w:rsidR="00BC7502">
          <w:rPr>
            <w:rFonts w:ascii="Arial" w:hAnsi="Arial" w:cs="Arial"/>
          </w:rPr>
          <w:t>has failed to shed any additional light</w:t>
        </w:r>
      </w:ins>
      <w:r w:rsidR="00743651">
        <w:rPr>
          <w:rFonts w:ascii="Arial" w:hAnsi="Arial" w:cs="Arial"/>
        </w:rPr>
        <w:t xml:space="preserve"> </w:t>
      </w:r>
      <w:del w:id="1066" w:author="University of Newcastle" w:date="2015-07-03T11:52:00Z">
        <w:r w:rsidR="00743651" w:rsidDel="00BC7502">
          <w:rPr>
            <w:rFonts w:ascii="Arial" w:hAnsi="Arial" w:cs="Arial"/>
          </w:rPr>
          <w:delText>such as</w:delText>
        </w:r>
      </w:del>
      <w:ins w:id="1067" w:author="University of Newcastle" w:date="2015-07-03T11:52:00Z">
        <w:r w:rsidR="00BC7502">
          <w:rPr>
            <w:rFonts w:ascii="Arial" w:hAnsi="Arial" w:cs="Arial"/>
          </w:rPr>
          <w:t>on</w:t>
        </w:r>
      </w:ins>
      <w:r w:rsidR="00743651">
        <w:rPr>
          <w:rFonts w:ascii="Arial" w:hAnsi="Arial" w:cs="Arial"/>
        </w:rPr>
        <w:t xml:space="preserve"> the </w:t>
      </w:r>
      <w:ins w:id="1068" w:author="University of Newcastle" w:date="2015-07-03T11:52:00Z">
        <w:r w:rsidR="00BC7502">
          <w:rPr>
            <w:rFonts w:ascii="Arial" w:hAnsi="Arial" w:cs="Arial"/>
          </w:rPr>
          <w:t xml:space="preserve">molecular </w:t>
        </w:r>
      </w:ins>
      <w:r w:rsidR="00743651">
        <w:rPr>
          <w:rFonts w:ascii="Arial" w:hAnsi="Arial" w:cs="Arial"/>
        </w:rPr>
        <w:t>mechanisms that plants use to detect exposure to cold</w:t>
      </w:r>
      <w:del w:id="1069" w:author="University of Newcastle" w:date="2015-07-03T11:52:00Z">
        <w:r w:rsidR="00743651" w:rsidDel="00BC7502">
          <w:rPr>
            <w:rFonts w:ascii="Arial" w:hAnsi="Arial" w:cs="Arial"/>
          </w:rPr>
          <w:delText xml:space="preserve"> are still yet to be answered</w:delText>
        </w:r>
      </w:del>
      <w:r w:rsidR="00743651">
        <w:rPr>
          <w:rFonts w:ascii="Arial" w:hAnsi="Arial" w:cs="Arial"/>
        </w:rPr>
        <w:t>.</w:t>
      </w:r>
      <w:r w:rsidR="000A7718" w:rsidRPr="000A7718">
        <w:rPr>
          <w:rFonts w:ascii="Arial" w:hAnsi="Arial" w:cs="Arial"/>
        </w:rPr>
        <w:t xml:space="preserve"> </w:t>
      </w:r>
      <w:del w:id="1070" w:author="University of Newcastle" w:date="2015-07-03T12:22:00Z">
        <w:r w:rsidR="000A7718" w:rsidDel="00BC0752">
          <w:rPr>
            <w:rFonts w:ascii="Arial" w:hAnsi="Arial" w:cs="Arial"/>
          </w:rPr>
          <w:delText>But p</w:delText>
        </w:r>
      </w:del>
      <w:ins w:id="1071" w:author="University of Newcastle" w:date="2015-07-03T12:22:00Z">
        <w:r w:rsidR="00BC0752">
          <w:rPr>
            <w:rFonts w:ascii="Arial" w:hAnsi="Arial" w:cs="Arial"/>
          </w:rPr>
          <w:t>P</w:t>
        </w:r>
      </w:ins>
      <w:r w:rsidR="000A7718">
        <w:rPr>
          <w:rFonts w:ascii="Arial" w:hAnsi="Arial" w:cs="Arial"/>
        </w:rPr>
        <w:t>erhaps there is another</w:t>
      </w:r>
      <w:r w:rsidR="000C49A3">
        <w:rPr>
          <w:rFonts w:ascii="Arial" w:hAnsi="Arial" w:cs="Arial"/>
        </w:rPr>
        <w:t xml:space="preserve"> factor in</w:t>
      </w:r>
      <w:ins w:id="1072" w:author="University of Newcastle" w:date="2015-07-03T12:22:00Z">
        <w:r w:rsidR="00BC0752">
          <w:rPr>
            <w:rFonts w:ascii="Arial" w:hAnsi="Arial" w:cs="Arial"/>
          </w:rPr>
          <w:t>volved</w:t>
        </w:r>
      </w:ins>
      <w:del w:id="1073" w:author="University of Newcastle" w:date="2015-07-03T12:22:00Z">
        <w:r w:rsidR="000C49A3" w:rsidDel="00BC0752">
          <w:rPr>
            <w:rFonts w:ascii="Arial" w:hAnsi="Arial" w:cs="Arial"/>
          </w:rPr>
          <w:delText xml:space="preserve"> play</w:delText>
        </w:r>
      </w:del>
      <w:r w:rsidR="000A7718">
        <w:rPr>
          <w:rFonts w:ascii="Arial" w:hAnsi="Arial" w:cs="Arial"/>
        </w:rPr>
        <w:t xml:space="preserve">. In all </w:t>
      </w:r>
      <w:ins w:id="1074" w:author="University of Newcastle" w:date="2015-07-03T12:22:00Z">
        <w:r w:rsidR="00BC0752">
          <w:rPr>
            <w:rFonts w:ascii="Arial" w:hAnsi="Arial" w:cs="Arial"/>
          </w:rPr>
          <w:t xml:space="preserve">of </w:t>
        </w:r>
      </w:ins>
      <w:r w:rsidR="000A7718">
        <w:rPr>
          <w:rFonts w:ascii="Arial" w:hAnsi="Arial" w:cs="Arial"/>
        </w:rPr>
        <w:t xml:space="preserve">the examples of vernalisation </w:t>
      </w:r>
      <w:del w:id="1075" w:author="University of Newcastle" w:date="2015-07-03T12:22:00Z">
        <w:r w:rsidR="000A7718" w:rsidDel="00BC0752">
          <w:rPr>
            <w:rFonts w:ascii="Arial" w:hAnsi="Arial" w:cs="Arial"/>
          </w:rPr>
          <w:delText>of plants</w:delText>
        </w:r>
        <w:r w:rsidR="000C49A3" w:rsidDel="00BC0752">
          <w:rPr>
            <w:rFonts w:ascii="Arial" w:hAnsi="Arial" w:cs="Arial"/>
          </w:rPr>
          <w:delText xml:space="preserve"> </w:delText>
        </w:r>
      </w:del>
      <w:r w:rsidR="000C49A3">
        <w:rPr>
          <w:rFonts w:ascii="Arial" w:hAnsi="Arial" w:cs="Arial"/>
        </w:rPr>
        <w:t>examined</w:t>
      </w:r>
      <w:r w:rsidR="000A7718">
        <w:rPr>
          <w:rFonts w:ascii="Arial" w:hAnsi="Arial" w:cs="Arial"/>
        </w:rPr>
        <w:t xml:space="preserve">, </w:t>
      </w:r>
      <w:ins w:id="1076" w:author="University of Newcastle" w:date="2015-07-03T12:22:00Z">
        <w:r w:rsidR="00BC0752">
          <w:rPr>
            <w:rFonts w:ascii="Arial" w:hAnsi="Arial" w:cs="Arial"/>
          </w:rPr>
          <w:t xml:space="preserve">and </w:t>
        </w:r>
      </w:ins>
      <w:r w:rsidR="000A7718">
        <w:rPr>
          <w:rFonts w:ascii="Arial" w:hAnsi="Arial" w:cs="Arial"/>
        </w:rPr>
        <w:t xml:space="preserve">while the gene affected by vernalisation has been repeatedly demonstrated, the specific mechanism that causes this effect </w:t>
      </w:r>
      <w:del w:id="1077" w:author="University of Newcastle" w:date="2015-07-03T12:23:00Z">
        <w:r w:rsidR="000A7718" w:rsidDel="00BC0752">
          <w:rPr>
            <w:rFonts w:ascii="Arial" w:hAnsi="Arial" w:cs="Arial"/>
          </w:rPr>
          <w:delText>in each case has not been identified</w:delText>
        </w:r>
      </w:del>
      <w:ins w:id="1078" w:author="University of Newcastle" w:date="2015-07-03T12:23:00Z">
        <w:r w:rsidR="00BC0752">
          <w:rPr>
            <w:rFonts w:ascii="Arial" w:hAnsi="Arial" w:cs="Arial"/>
          </w:rPr>
          <w:t>remains to be identified in each instance</w:t>
        </w:r>
      </w:ins>
      <w:r w:rsidR="000A7718">
        <w:rPr>
          <w:rFonts w:ascii="Arial" w:hAnsi="Arial" w:cs="Arial"/>
        </w:rPr>
        <w:t>.</w:t>
      </w:r>
      <w:r w:rsidR="00804938">
        <w:rPr>
          <w:rFonts w:ascii="Arial" w:hAnsi="Arial" w:cs="Arial"/>
        </w:rPr>
        <w:t xml:space="preserve"> </w:t>
      </w:r>
      <w:del w:id="1079" w:author="University of Newcastle" w:date="2015-07-03T12:23:00Z">
        <w:r w:rsidR="000F5A05" w:rsidDel="00BC0752">
          <w:rPr>
            <w:rFonts w:ascii="Arial" w:hAnsi="Arial" w:cs="Arial"/>
          </w:rPr>
          <w:fldChar w:fldCharType="begin" w:fldLock="1"/>
        </w:r>
        <w:r w:rsidR="000F5A05" w:rsidDel="00BC0752">
          <w:rPr>
            <w:rFonts w:ascii="Arial" w:hAnsi="Arial" w:cs="Arial"/>
          </w:rPr>
          <w:delInstrText>ADDIN CSL_CITATION { "citationItems" : [ { "id" : "ITEM-1", "itemData" : { "DOI" : "10.1016/j.tplants.2014.12.004", "author" : [ { "dropping-particle" : "", "family" : "Helliwell", "given" : "Chris A", "non-dropping-particle" : "", "parse-names" : false, "suffix" : "" }, { "dropping-particle" : "", "family" : "Anderssen", "given" : "Robert S", "non-dropping-particle" : "", "parse-names" : false, "suffix" : "" }, { "dropping-particle" : "", "family" : "Robertson", "given" : "Masumi", "non-dropping-particle" : "", "parse-names" : false, "suffix" : "" }, { "dropping-particle" : "", "family" : "Finnegan", "given" : "E Jean", "non-dropping-particle" : "", "parse-names" : false, "suffix" : "" } ], "container-title" : "Trends in Plant Science", "id" : "ITEM-1", "issue" : "2", "issued" : { "date-parts" : [ [ "2015", "6", "1" ] ] }, "note" : "doi: 10.1016/j.tplants.2014.12.004", "page" : "76-82", "publisher" : "Elsevier", "title" : "How is FLC repression initiated by cold?", "type" : "article-journal", "volume" : "20" }, "uris" : [ "http://www.mendeley.com/documents/?uuid=ce26769b-63f4-42b7-874a-7bbe66d77bf6" ] } ], "mendeley" : { "formattedCitation" : "(Helliwell et al. 2015)", "plainTextFormattedCitation" : "(Helliwell et al. 2015)", "previouslyFormattedCitation" : "(Helliwell et al. 2015)" }, "properties" : { "noteIndex" : 0 }, "schema" : "https://github.com/citation-style-language/schema/raw/master/csl-citation.json" }</w:delInstrText>
        </w:r>
        <w:r w:rsidR="000F5A05" w:rsidDel="00BC0752">
          <w:rPr>
            <w:rFonts w:ascii="Arial" w:hAnsi="Arial" w:cs="Arial"/>
          </w:rPr>
          <w:fldChar w:fldCharType="separate"/>
        </w:r>
        <w:r w:rsidR="00804938" w:rsidRPr="000A7718" w:rsidDel="00BC0752">
          <w:rPr>
            <w:rFonts w:ascii="Arial" w:hAnsi="Arial" w:cs="Arial"/>
            <w:noProof/>
          </w:rPr>
          <w:delText>(Helliwell et al. 2015)</w:delText>
        </w:r>
        <w:r w:rsidR="000F5A05" w:rsidDel="00BC0752">
          <w:rPr>
            <w:rFonts w:ascii="Arial" w:hAnsi="Arial" w:cs="Arial"/>
          </w:rPr>
          <w:fldChar w:fldCharType="end"/>
        </w:r>
        <w:r w:rsidR="00804938" w:rsidDel="00BC0752">
          <w:rPr>
            <w:rFonts w:ascii="Arial" w:hAnsi="Arial" w:cs="Arial"/>
          </w:rPr>
          <w:delText xml:space="preserve"> have</w:delText>
        </w:r>
      </w:del>
      <w:r w:rsidR="00804938">
        <w:rPr>
          <w:rFonts w:ascii="Arial" w:hAnsi="Arial" w:cs="Arial"/>
        </w:rPr>
        <w:t xml:space="preserve"> </w:t>
      </w:r>
      <w:proofErr w:type="spellStart"/>
      <w:ins w:id="1080" w:author="University of Newcastle" w:date="2015-07-03T12:23:00Z">
        <w:r w:rsidR="00BC0752">
          <w:rPr>
            <w:rFonts w:ascii="Arial" w:hAnsi="Arial" w:cs="Arial"/>
          </w:rPr>
          <w:t>Helliwell</w:t>
        </w:r>
        <w:proofErr w:type="spellEnd"/>
        <w:r w:rsidR="00BC0752">
          <w:rPr>
            <w:rFonts w:ascii="Arial" w:hAnsi="Arial" w:cs="Arial"/>
          </w:rPr>
          <w:t xml:space="preserve"> and colleagues </w:t>
        </w:r>
      </w:ins>
      <w:ins w:id="1081" w:author="University of Newcastle" w:date="2015-07-03T12:24:00Z">
        <w:r w:rsidR="00BC0752">
          <w:rPr>
            <w:rFonts w:ascii="Arial" w:hAnsi="Arial" w:cs="Arial"/>
          </w:rPr>
          <w:t xml:space="preserve">(2015) </w:t>
        </w:r>
      </w:ins>
      <w:r w:rsidR="00D52FAB">
        <w:rPr>
          <w:rFonts w:ascii="Arial" w:hAnsi="Arial" w:cs="Arial"/>
        </w:rPr>
        <w:t>postulated that physical changes brought on by</w:t>
      </w:r>
      <w:r w:rsidR="000B0554">
        <w:rPr>
          <w:rFonts w:ascii="Arial" w:hAnsi="Arial" w:cs="Arial"/>
        </w:rPr>
        <w:t xml:space="preserve"> vernalisation conditions </w:t>
      </w:r>
      <w:ins w:id="1082" w:author="University of Newcastle" w:date="2015-07-03T12:25:00Z">
        <w:r w:rsidR="00BC0752">
          <w:rPr>
            <w:rFonts w:ascii="Arial" w:hAnsi="Arial" w:cs="Arial"/>
          </w:rPr>
          <w:t>modulates</w:t>
        </w:r>
      </w:ins>
      <w:del w:id="1083" w:author="University of Newcastle" w:date="2015-07-03T12:25:00Z">
        <w:r w:rsidR="000B0554" w:rsidDel="00BC0752">
          <w:rPr>
            <w:rFonts w:ascii="Arial" w:hAnsi="Arial" w:cs="Arial"/>
          </w:rPr>
          <w:delText>produce physical changes</w:delText>
        </w:r>
        <w:r w:rsidR="00D52FAB" w:rsidDel="00BC0752">
          <w:rPr>
            <w:rFonts w:ascii="Arial" w:hAnsi="Arial" w:cs="Arial"/>
          </w:rPr>
          <w:delText xml:space="preserve"> to</w:delText>
        </w:r>
      </w:del>
      <w:r w:rsidR="00D52FAB">
        <w:rPr>
          <w:rFonts w:ascii="Arial" w:hAnsi="Arial" w:cs="Arial"/>
        </w:rPr>
        <w:t xml:space="preserve"> the way </w:t>
      </w:r>
      <w:r w:rsidR="000B0554">
        <w:rPr>
          <w:rFonts w:ascii="Arial" w:hAnsi="Arial" w:cs="Arial"/>
        </w:rPr>
        <w:t xml:space="preserve">DNA behaves in cells, essentially removing </w:t>
      </w:r>
      <w:del w:id="1084" w:author="University of Newcastle" w:date="2015-07-03T12:25:00Z">
        <w:r w:rsidR="000B0554" w:rsidDel="00BC0752">
          <w:rPr>
            <w:rFonts w:ascii="Arial" w:hAnsi="Arial" w:cs="Arial"/>
          </w:rPr>
          <w:delText>a quantity of the</w:delText>
        </w:r>
      </w:del>
      <w:ins w:id="1085" w:author="University of Newcastle" w:date="2015-07-03T12:25:00Z">
        <w:r w:rsidR="00BC0752">
          <w:rPr>
            <w:rFonts w:ascii="Arial" w:hAnsi="Arial" w:cs="Arial"/>
          </w:rPr>
          <w:t>the natural</w:t>
        </w:r>
      </w:ins>
      <w:r w:rsidR="000B0554">
        <w:rPr>
          <w:rFonts w:ascii="Arial" w:hAnsi="Arial" w:cs="Arial"/>
        </w:rPr>
        <w:t xml:space="preserve"> elasticity</w:t>
      </w:r>
      <w:ins w:id="1086" w:author="University of Newcastle" w:date="2015-07-03T12:25:00Z">
        <w:r w:rsidR="00BC0752">
          <w:rPr>
            <w:rFonts w:ascii="Arial" w:hAnsi="Arial" w:cs="Arial"/>
          </w:rPr>
          <w:t xml:space="preserve"> of the DNA</w:t>
        </w:r>
      </w:ins>
      <w:r w:rsidR="000B0554">
        <w:rPr>
          <w:rFonts w:ascii="Arial" w:hAnsi="Arial" w:cs="Arial"/>
        </w:rPr>
        <w:t xml:space="preserve">. </w:t>
      </w:r>
      <w:del w:id="1087" w:author="University of Newcastle" w:date="2015-07-03T12:26:00Z">
        <w:r w:rsidR="000B0554" w:rsidDel="00BC0752">
          <w:rPr>
            <w:rFonts w:ascii="Arial" w:hAnsi="Arial" w:cs="Arial"/>
          </w:rPr>
          <w:delText>This means that</w:delText>
        </w:r>
      </w:del>
      <w:ins w:id="1088" w:author="University of Newcastle" w:date="2015-07-03T12:26:00Z">
        <w:r w:rsidR="00BC0752">
          <w:rPr>
            <w:rFonts w:ascii="Arial" w:hAnsi="Arial" w:cs="Arial"/>
          </w:rPr>
          <w:t>Therefore,</w:t>
        </w:r>
      </w:ins>
      <w:r w:rsidR="000B0554">
        <w:rPr>
          <w:rFonts w:ascii="Arial" w:hAnsi="Arial" w:cs="Arial"/>
        </w:rPr>
        <w:t xml:space="preserve"> if a locus </w:t>
      </w:r>
      <w:del w:id="1089" w:author="University of Newcastle" w:date="2015-07-03T12:26:00Z">
        <w:r w:rsidR="000B0554" w:rsidDel="00BC0752">
          <w:rPr>
            <w:rFonts w:ascii="Arial" w:hAnsi="Arial" w:cs="Arial"/>
          </w:rPr>
          <w:delText xml:space="preserve">becomes </w:delText>
        </w:r>
      </w:del>
      <w:ins w:id="1090" w:author="University of Newcastle" w:date="2015-07-03T12:26:00Z">
        <w:r w:rsidR="00BC0752">
          <w:rPr>
            <w:rFonts w:ascii="Arial" w:hAnsi="Arial" w:cs="Arial"/>
          </w:rPr>
          <w:t>adopts an</w:t>
        </w:r>
        <w:r w:rsidR="00BC0752">
          <w:rPr>
            <w:rFonts w:ascii="Arial" w:hAnsi="Arial" w:cs="Arial"/>
          </w:rPr>
          <w:t xml:space="preserve"> </w:t>
        </w:r>
      </w:ins>
      <w:r w:rsidR="000B0554">
        <w:rPr>
          <w:rFonts w:ascii="Arial" w:hAnsi="Arial" w:cs="Arial"/>
        </w:rPr>
        <w:t xml:space="preserve">open </w:t>
      </w:r>
      <w:ins w:id="1091" w:author="University of Newcastle" w:date="2015-07-03T12:26:00Z">
        <w:r w:rsidR="00BC0752">
          <w:rPr>
            <w:rFonts w:ascii="Arial" w:hAnsi="Arial" w:cs="Arial"/>
          </w:rPr>
          <w:t xml:space="preserve">confirmation </w:t>
        </w:r>
      </w:ins>
      <w:r w:rsidR="000B0554">
        <w:rPr>
          <w:rFonts w:ascii="Arial" w:hAnsi="Arial" w:cs="Arial"/>
        </w:rPr>
        <w:t xml:space="preserve">during the cold, it will remain open, allowing prolonged access to the site </w:t>
      </w:r>
      <w:ins w:id="1092" w:author="University of Newcastle" w:date="2015-07-03T12:26:00Z">
        <w:r w:rsidR="00BC0752">
          <w:rPr>
            <w:rFonts w:ascii="Arial" w:hAnsi="Arial" w:cs="Arial"/>
          </w:rPr>
          <w:t xml:space="preserve">for the </w:t>
        </w:r>
        <w:proofErr w:type="spellStart"/>
        <w:r w:rsidR="00BC0752">
          <w:rPr>
            <w:rFonts w:ascii="Arial" w:hAnsi="Arial" w:cs="Arial"/>
          </w:rPr>
          <w:t>associated</w:t>
        </w:r>
      </w:ins>
      <w:del w:id="1093" w:author="University of Newcastle" w:date="2015-07-03T12:26:00Z">
        <w:r w:rsidR="000B0554" w:rsidDel="00BC0752">
          <w:rPr>
            <w:rFonts w:ascii="Arial" w:hAnsi="Arial" w:cs="Arial"/>
          </w:rPr>
          <w:delText xml:space="preserve">by </w:delText>
        </w:r>
      </w:del>
      <w:r w:rsidR="000B0554">
        <w:rPr>
          <w:rFonts w:ascii="Arial" w:hAnsi="Arial" w:cs="Arial"/>
        </w:rPr>
        <w:t>genetic</w:t>
      </w:r>
      <w:proofErr w:type="spellEnd"/>
      <w:r w:rsidR="000B0554">
        <w:rPr>
          <w:rFonts w:ascii="Arial" w:hAnsi="Arial" w:cs="Arial"/>
        </w:rPr>
        <w:t xml:space="preserve"> machinery. This may be another avenue of investigation to characterise the </w:t>
      </w:r>
      <w:del w:id="1094" w:author="University of Newcastle" w:date="2015-07-03T12:27:00Z">
        <w:r w:rsidR="000B0554" w:rsidDel="00BC0752">
          <w:rPr>
            <w:rFonts w:ascii="Arial" w:hAnsi="Arial" w:cs="Arial"/>
          </w:rPr>
          <w:delText xml:space="preserve">changes </w:delText>
        </w:r>
      </w:del>
      <w:ins w:id="1095" w:author="University of Newcastle" w:date="2015-07-03T12:27:00Z">
        <w:r w:rsidR="00BC0752">
          <w:rPr>
            <w:rFonts w:ascii="Arial" w:hAnsi="Arial" w:cs="Arial"/>
          </w:rPr>
          <w:t>physical modifications, at the molecular level, that</w:t>
        </w:r>
        <w:r w:rsidR="00BC0752">
          <w:rPr>
            <w:rFonts w:ascii="Arial" w:hAnsi="Arial" w:cs="Arial"/>
          </w:rPr>
          <w:t xml:space="preserve"> </w:t>
        </w:r>
      </w:ins>
      <w:r w:rsidR="000B0554">
        <w:rPr>
          <w:rFonts w:ascii="Arial" w:hAnsi="Arial" w:cs="Arial"/>
        </w:rPr>
        <w:t xml:space="preserve">vernalisation has on all vernalisation responsive plants, not just </w:t>
      </w:r>
      <w:r w:rsidR="000B0554">
        <w:rPr>
          <w:rFonts w:ascii="Arial" w:hAnsi="Arial" w:cs="Arial"/>
          <w:i/>
        </w:rPr>
        <w:t>Arabidopsis</w:t>
      </w:r>
      <w:r w:rsidR="000B0554">
        <w:rPr>
          <w:rFonts w:ascii="Arial" w:hAnsi="Arial" w:cs="Arial"/>
        </w:rPr>
        <w:t>.</w:t>
      </w:r>
      <w:r w:rsidR="00274C3A">
        <w:rPr>
          <w:rFonts w:ascii="Arial" w:hAnsi="Arial" w:cs="Arial"/>
          <w:b/>
          <w:u w:val="single"/>
        </w:rPr>
        <w:br w:type="page"/>
      </w:r>
    </w:p>
    <w:p w:rsidR="00D91ECF" w:rsidRDefault="00D91ECF" w:rsidP="00D91ECF">
      <w:pPr>
        <w:rPr>
          <w:rFonts w:ascii="Arial" w:hAnsi="Arial" w:cs="Arial"/>
          <w:b/>
          <w:u w:val="single"/>
        </w:rPr>
      </w:pPr>
      <w:r w:rsidRPr="00EA78E3">
        <w:rPr>
          <w:rFonts w:ascii="Arial" w:hAnsi="Arial" w:cs="Arial"/>
          <w:b/>
          <w:u w:val="single"/>
        </w:rPr>
        <w:lastRenderedPageBreak/>
        <w:t>References</w:t>
      </w:r>
    </w:p>
    <w:p w:rsidR="00304A37" w:rsidRDefault="00304A37" w:rsidP="00D91ECF">
      <w:pPr>
        <w:rPr>
          <w:rFonts w:ascii="Arial" w:hAnsi="Arial" w:cs="Arial"/>
          <w:b/>
          <w:u w:val="single"/>
        </w:rPr>
      </w:pPr>
    </w:p>
    <w:p w:rsidR="00304A37" w:rsidRPr="00EA78E3" w:rsidRDefault="00304A37" w:rsidP="00304A37">
      <w:pPr>
        <w:rPr>
          <w:rFonts w:ascii="Arial" w:hAnsi="Arial" w:cs="Arial"/>
        </w:rPr>
      </w:pPr>
      <w:r w:rsidRPr="00EA78E3">
        <w:rPr>
          <w:rFonts w:ascii="Arial" w:hAnsi="Arial" w:cs="Arial"/>
        </w:rPr>
        <w:t xml:space="preserve">For submission to trends in Plant Science – NB: </w:t>
      </w:r>
      <w:proofErr w:type="spellStart"/>
      <w:r w:rsidRPr="00EA78E3">
        <w:rPr>
          <w:rFonts w:ascii="Arial" w:hAnsi="Arial" w:cs="Arial"/>
        </w:rPr>
        <w:t>Mendeley</w:t>
      </w:r>
      <w:proofErr w:type="spellEnd"/>
      <w:r w:rsidRPr="00EA78E3">
        <w:rPr>
          <w:rFonts w:ascii="Arial" w:hAnsi="Arial" w:cs="Arial"/>
        </w:rPr>
        <w:t xml:space="preserve"> referencing style for submission is IEEE</w:t>
      </w:r>
    </w:p>
    <w:p w:rsidR="00D91ECF" w:rsidRPr="00EA78E3" w:rsidRDefault="00D91ECF" w:rsidP="00D91ECF">
      <w:pPr>
        <w:rPr>
          <w:rFonts w:ascii="Arial" w:hAnsi="Arial" w:cs="Arial"/>
        </w:rPr>
      </w:pPr>
    </w:p>
    <w:p w:rsidR="00422003" w:rsidRPr="00422003" w:rsidRDefault="00D91ECF">
      <w:pPr>
        <w:pStyle w:val="NormalWeb"/>
        <w:ind w:left="480" w:hanging="480"/>
        <w:divId w:val="1839153476"/>
        <w:rPr>
          <w:rFonts w:ascii="Arial" w:hAnsi="Arial" w:cs="Arial"/>
          <w:noProof/>
          <w:sz w:val="22"/>
        </w:rPr>
      </w:pPr>
      <w:r w:rsidRPr="00EA78E3">
        <w:rPr>
          <w:rFonts w:ascii="Arial" w:hAnsi="Arial" w:cs="Arial"/>
        </w:rPr>
        <w:fldChar w:fldCharType="begin" w:fldLock="1"/>
      </w:r>
      <w:r w:rsidRPr="00EA78E3">
        <w:rPr>
          <w:rFonts w:ascii="Arial" w:hAnsi="Arial" w:cs="Arial"/>
        </w:rPr>
        <w:instrText xml:space="preserve">ADDIN Mendeley Bibliography CSL_BIBLIOGRAPHY </w:instrText>
      </w:r>
      <w:r w:rsidRPr="00EA78E3">
        <w:rPr>
          <w:rFonts w:ascii="Arial" w:hAnsi="Arial" w:cs="Arial"/>
        </w:rPr>
        <w:fldChar w:fldCharType="separate"/>
      </w:r>
      <w:r w:rsidR="00422003" w:rsidRPr="00422003">
        <w:rPr>
          <w:rFonts w:ascii="Arial" w:hAnsi="Arial" w:cs="Arial"/>
          <w:noProof/>
          <w:sz w:val="22"/>
        </w:rPr>
        <w:t xml:space="preserve">Abou-Elwafa, S.F. et al., 2011. Conservation and divergence of autonomous pathway genes in the flowering regulatory network of Beta vulgaris. </w:t>
      </w:r>
      <w:r w:rsidR="00422003" w:rsidRPr="00422003">
        <w:rPr>
          <w:rFonts w:ascii="Arial" w:hAnsi="Arial" w:cs="Arial"/>
          <w:i/>
          <w:iCs/>
          <w:noProof/>
          <w:sz w:val="22"/>
        </w:rPr>
        <w:t>Journal of Experimental Botany</w:t>
      </w:r>
      <w:r w:rsidR="00422003" w:rsidRPr="00422003">
        <w:rPr>
          <w:rFonts w:ascii="Arial" w:hAnsi="Arial" w:cs="Arial"/>
          <w:noProof/>
          <w:sz w:val="22"/>
        </w:rPr>
        <w:t>, 62(10), pp.3359–3374. Available at: http://jxb.oxfordjournals.org/content/62/10/3359.abstract.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Airoldi, C.A., McKay, M. &amp; Davies, B., 2015. MAF2 Is Regulated by Temperature-Dependent Splicing and Represses Flowering at Low Temperatures in Parallel with FLM. </w:t>
      </w:r>
      <w:r w:rsidRPr="00422003">
        <w:rPr>
          <w:rFonts w:ascii="Arial" w:hAnsi="Arial" w:cs="Arial"/>
          <w:i/>
          <w:iCs/>
          <w:noProof/>
          <w:sz w:val="22"/>
        </w:rPr>
        <w:t>PLoS ONE</w:t>
      </w:r>
      <w:r w:rsidRPr="00422003">
        <w:rPr>
          <w:rFonts w:ascii="Arial" w:hAnsi="Arial" w:cs="Arial"/>
          <w:noProof/>
          <w:sz w:val="22"/>
        </w:rPr>
        <w:t>, 10(5), p.e0126516. Available at: http://dx.doi.org/10.1371%2Fjournal.pone.0126516.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Alessandro, M. et al., 2013. Molecular mapping of vernalization requirement and fertility restoration genes in carrot. </w:t>
      </w:r>
      <w:r w:rsidRPr="00422003">
        <w:rPr>
          <w:rFonts w:ascii="Arial" w:hAnsi="Arial" w:cs="Arial"/>
          <w:i/>
          <w:iCs/>
          <w:noProof/>
          <w:sz w:val="22"/>
        </w:rPr>
        <w:t>Theoretical and Applied Genetics</w:t>
      </w:r>
      <w:r w:rsidRPr="00422003">
        <w:rPr>
          <w:rFonts w:ascii="Arial" w:hAnsi="Arial" w:cs="Arial"/>
          <w:noProof/>
          <w:sz w:val="22"/>
        </w:rPr>
        <w:t>, 126(2), pp.415–423. Available at: http://dx.doi.org/10.1007/s00122-012-1989-1.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Amasino, R., 2004. Vernalization, Competence, and the Epigenetic Memory of Winter. </w:t>
      </w:r>
      <w:r w:rsidRPr="00422003">
        <w:rPr>
          <w:rFonts w:ascii="Arial" w:hAnsi="Arial" w:cs="Arial"/>
          <w:i/>
          <w:iCs/>
          <w:noProof/>
          <w:sz w:val="22"/>
        </w:rPr>
        <w:t>The Plant Cell Online</w:t>
      </w:r>
      <w:r w:rsidRPr="00422003">
        <w:rPr>
          <w:rFonts w:ascii="Arial" w:hAnsi="Arial" w:cs="Arial"/>
          <w:noProof/>
          <w:sz w:val="22"/>
        </w:rPr>
        <w:t>, 16(10), pp.2553–2559. Available at: http://www.plantcell.org/content/16/10/2553.short.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Angus, J.F. et al., 1980. Phasic development in field crops. I. Thermal response in the seedling phase. </w:t>
      </w:r>
      <w:r w:rsidRPr="00422003">
        <w:rPr>
          <w:rFonts w:ascii="Arial" w:hAnsi="Arial" w:cs="Arial"/>
          <w:i/>
          <w:iCs/>
          <w:noProof/>
          <w:sz w:val="22"/>
        </w:rPr>
        <w:t>Field Crop Research</w:t>
      </w:r>
      <w:r w:rsidRPr="00422003">
        <w:rPr>
          <w:rFonts w:ascii="Arial" w:hAnsi="Arial" w:cs="Arial"/>
          <w:noProof/>
          <w:sz w:val="22"/>
        </w:rPr>
        <w:t>, 3, pp.365–378.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Bastow, R. et al., 2004. Vernalization requires epigenetic silencing of FLC by histone methylation. </w:t>
      </w:r>
      <w:r w:rsidRPr="00422003">
        <w:rPr>
          <w:rFonts w:ascii="Arial" w:hAnsi="Arial" w:cs="Arial"/>
          <w:i/>
          <w:iCs/>
          <w:noProof/>
          <w:sz w:val="22"/>
        </w:rPr>
        <w:t>Nature</w:t>
      </w:r>
      <w:r w:rsidRPr="00422003">
        <w:rPr>
          <w:rFonts w:ascii="Arial" w:hAnsi="Arial" w:cs="Arial"/>
          <w:noProof/>
          <w:sz w:val="22"/>
        </w:rPr>
        <w:t>, 427(6970), pp.164–167. Available at: http://dx.doi.org/10.1038/nature02269.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Burn, J.E. et al., 1993. DNA methylation, vernalization, and the initiation of flowering. </w:t>
      </w:r>
      <w:r w:rsidRPr="00422003">
        <w:rPr>
          <w:rFonts w:ascii="Arial" w:hAnsi="Arial" w:cs="Arial"/>
          <w:i/>
          <w:iCs/>
          <w:noProof/>
          <w:sz w:val="22"/>
        </w:rPr>
        <w:t>Proceedings of the National Academy of Sciences</w:t>
      </w:r>
      <w:r w:rsidRPr="00422003">
        <w:rPr>
          <w:rFonts w:ascii="Arial" w:hAnsi="Arial" w:cs="Arial"/>
          <w:noProof/>
          <w:sz w:val="22"/>
        </w:rPr>
        <w:t>, 90(1), pp.287–291. Available at: http://www.pnas.org/content/90/1/287.abstract.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Chao, Y. et al., 2013. Expression of the alfalfa FRIGIDA-Like Gene, MsFRI-L delays flowering time in transgenic Arabidopsis thaliana. </w:t>
      </w:r>
      <w:r w:rsidRPr="00422003">
        <w:rPr>
          <w:rFonts w:ascii="Arial" w:hAnsi="Arial" w:cs="Arial"/>
          <w:i/>
          <w:iCs/>
          <w:noProof/>
          <w:sz w:val="22"/>
        </w:rPr>
        <w:t>Molecular Biology Reports</w:t>
      </w:r>
      <w:r w:rsidRPr="00422003">
        <w:rPr>
          <w:rFonts w:ascii="Arial" w:hAnsi="Arial" w:cs="Arial"/>
          <w:noProof/>
          <w:sz w:val="22"/>
        </w:rPr>
        <w:t>, 40(3), pp.2083–2090. Available at: http://dx.doi.org/10.1007/s11033-012-2266-8.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Chia, T.Y.P. et al., 2008. Sugar beet contains a large CONSTANS-LIKE gene family including a CO homologue that is independent of the early-bolting (B) gene locus. </w:t>
      </w:r>
      <w:r w:rsidRPr="00422003">
        <w:rPr>
          <w:rFonts w:ascii="Arial" w:hAnsi="Arial" w:cs="Arial"/>
          <w:i/>
          <w:iCs/>
          <w:noProof/>
          <w:sz w:val="22"/>
        </w:rPr>
        <w:t>Journal of Experimental Botany</w:t>
      </w:r>
      <w:r w:rsidRPr="00422003">
        <w:rPr>
          <w:rFonts w:ascii="Arial" w:hAnsi="Arial" w:cs="Arial"/>
          <w:noProof/>
          <w:sz w:val="22"/>
        </w:rPr>
        <w:t>, 59(10), pp.2735–2748. Available at: http://jxb.oxfordjournals.org/content/59/10/2735.abstract.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Corbesier, L. et al., 2007. FT Protein Movement Contributes to Long-Distance Signaling in Floral Induction of Arabidopsis. </w:t>
      </w:r>
      <w:r w:rsidRPr="00422003">
        <w:rPr>
          <w:rFonts w:ascii="Arial" w:hAnsi="Arial" w:cs="Arial"/>
          <w:i/>
          <w:iCs/>
          <w:noProof/>
          <w:sz w:val="22"/>
        </w:rPr>
        <w:t>Science</w:t>
      </w:r>
      <w:r w:rsidRPr="00422003">
        <w:rPr>
          <w:rFonts w:ascii="Arial" w:hAnsi="Arial" w:cs="Arial"/>
          <w:noProof/>
          <w:sz w:val="22"/>
        </w:rPr>
        <w:t>, 316(5827), pp.1030–1033. Available at: http://www.sciencemag.org/content/316/5827/1030.abstract.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Dijk, H. Van et al., 1997. Flowering time in wild beet (Beta vulgaris ssp. maritima) along a latitudinal cline. </w:t>
      </w:r>
      <w:r w:rsidRPr="00422003">
        <w:rPr>
          <w:rFonts w:ascii="Arial" w:hAnsi="Arial" w:cs="Arial"/>
          <w:i/>
          <w:iCs/>
          <w:noProof/>
          <w:sz w:val="22"/>
        </w:rPr>
        <w:t>Acta Oecologica</w:t>
      </w:r>
      <w:r w:rsidRPr="00422003">
        <w:rPr>
          <w:rFonts w:ascii="Arial" w:hAnsi="Arial" w:cs="Arial"/>
          <w:noProof/>
          <w:sz w:val="22"/>
        </w:rPr>
        <w:t>, 18(1), pp.47–60. Available at: http://www.sciencedirect.com/science/article/pii/S1146609X9780080X.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Etter, A.G., 1951. How Kentucky Bluegrass Grows. </w:t>
      </w:r>
      <w:r w:rsidRPr="00422003">
        <w:rPr>
          <w:rFonts w:ascii="Arial" w:hAnsi="Arial" w:cs="Arial"/>
          <w:i/>
          <w:iCs/>
          <w:noProof/>
          <w:sz w:val="22"/>
        </w:rPr>
        <w:t>Annals of the Missouri Botanical Garden</w:t>
      </w:r>
      <w:r w:rsidRPr="00422003">
        <w:rPr>
          <w:rFonts w:ascii="Arial" w:hAnsi="Arial" w:cs="Arial"/>
          <w:noProof/>
          <w:sz w:val="22"/>
        </w:rPr>
        <w:t>, 38(3), pp.293–375 CR – Copyright &amp;#169; 1951 Missouri Botani. Available at: http://www.jstor.org/stable/2394639.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Finnegan, E.J. et al., 2005. The downregulation of FLOWERING LOCUS C (FLC) expression in plants with low levels of DNA methylation and by vernalization occurs by distinct mechanisms. </w:t>
      </w:r>
      <w:r w:rsidRPr="00422003">
        <w:rPr>
          <w:rFonts w:ascii="Arial" w:hAnsi="Arial" w:cs="Arial"/>
          <w:i/>
          <w:iCs/>
          <w:noProof/>
          <w:sz w:val="22"/>
        </w:rPr>
        <w:t>The Plant Journal</w:t>
      </w:r>
      <w:r w:rsidRPr="00422003">
        <w:rPr>
          <w:rFonts w:ascii="Arial" w:hAnsi="Arial" w:cs="Arial"/>
          <w:noProof/>
          <w:sz w:val="22"/>
        </w:rPr>
        <w:t>, 44(3), pp.420–432. Available at: http://dx.doi.org/10.1111/j.1365-313X.2005.02541.x.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Finnegan, E.J. &amp; Dennis, E.S., 2007. Vernalization-Induced Trimethylation of Histone H3 Lysine 27 at FLC Is Not Maintained in Mitotically Quiescent Cells. </w:t>
      </w:r>
      <w:r w:rsidRPr="00422003">
        <w:rPr>
          <w:rFonts w:ascii="Arial" w:hAnsi="Arial" w:cs="Arial"/>
          <w:i/>
          <w:iCs/>
          <w:noProof/>
          <w:sz w:val="22"/>
        </w:rPr>
        <w:t>Current Biology</w:t>
      </w:r>
      <w:r w:rsidRPr="00422003">
        <w:rPr>
          <w:rFonts w:ascii="Arial" w:hAnsi="Arial" w:cs="Arial"/>
          <w:noProof/>
          <w:sz w:val="22"/>
        </w:rPr>
        <w:t>, 17(22), pp.1978–1983. Available at: http://www.cell.com/current-biology/abstract/S0960-9822(07)02087-8.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Fletcher, J.C., 2002. Shoot and Floral Meristem Maintenance in Arabidopsis. </w:t>
      </w:r>
      <w:r w:rsidRPr="00422003">
        <w:rPr>
          <w:rFonts w:ascii="Arial" w:hAnsi="Arial" w:cs="Arial"/>
          <w:i/>
          <w:iCs/>
          <w:noProof/>
          <w:sz w:val="22"/>
        </w:rPr>
        <w:t>Annual Review of Plant Biology</w:t>
      </w:r>
      <w:r w:rsidRPr="00422003">
        <w:rPr>
          <w:rFonts w:ascii="Arial" w:hAnsi="Arial" w:cs="Arial"/>
          <w:noProof/>
          <w:sz w:val="22"/>
        </w:rPr>
        <w:t>, 53(1), pp.45–66. Available at: http://dx.doi.org/10.1146/annurev.arplant.53.092701.143332.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Gassner, G., 1918. Beiträge zur physiologiischen Charakteristik sommer- und winterannueller Gewächse, insbesondere der Getreidepflanzen. </w:t>
      </w:r>
      <w:r w:rsidRPr="00422003">
        <w:rPr>
          <w:rFonts w:ascii="Arial" w:hAnsi="Arial" w:cs="Arial"/>
          <w:i/>
          <w:iCs/>
          <w:noProof/>
          <w:sz w:val="22"/>
        </w:rPr>
        <w:t>Zeitschrift für Botanik</w:t>
      </w:r>
      <w:r w:rsidRPr="00422003">
        <w:rPr>
          <w:rFonts w:ascii="Arial" w:hAnsi="Arial" w:cs="Arial"/>
          <w:noProof/>
          <w:sz w:val="22"/>
        </w:rPr>
        <w:t>, 10, pp.417–480.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Gladstones, J.S. &amp; Hill, G.D., 1969. Selection for economic characters in Lupinus angustifolius and L. digitatus. 2. Time of flowering. </w:t>
      </w:r>
      <w:r w:rsidRPr="00422003">
        <w:rPr>
          <w:rFonts w:ascii="Arial" w:hAnsi="Arial" w:cs="Arial"/>
          <w:i/>
          <w:iCs/>
          <w:noProof/>
          <w:sz w:val="22"/>
        </w:rPr>
        <w:t>Australian Journal of Experimental Agriculture</w:t>
      </w:r>
      <w:r w:rsidRPr="00422003">
        <w:rPr>
          <w:rFonts w:ascii="Arial" w:hAnsi="Arial" w:cs="Arial"/>
          <w:noProof/>
          <w:sz w:val="22"/>
        </w:rPr>
        <w:t>, 9(37), pp.213–220. Available at: http://www.publish.csiro.au/paper/EA9690213.</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Gray, S.G., 1942. Increased Earlieness of Flowering in Lettuce Through Vernalisation. </w:t>
      </w:r>
      <w:r w:rsidRPr="00422003">
        <w:rPr>
          <w:rFonts w:ascii="Arial" w:hAnsi="Arial" w:cs="Arial"/>
          <w:i/>
          <w:iCs/>
          <w:noProof/>
          <w:sz w:val="22"/>
        </w:rPr>
        <w:t>Journal of the Council for Scientific and Industrial Research, Australia</w:t>
      </w:r>
      <w:r w:rsidRPr="00422003">
        <w:rPr>
          <w:rFonts w:ascii="Arial" w:hAnsi="Arial" w:cs="Arial"/>
          <w:noProof/>
          <w:sz w:val="22"/>
        </w:rPr>
        <w:t>, 15(3), pp.211–212.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Greenup, A.G. et al., 2010. ODDSOC2 Is a MADS Box Floral Repressor That Is Down-Regulated by Vernalization in Temperate Cereals. </w:t>
      </w:r>
      <w:r w:rsidRPr="00422003">
        <w:rPr>
          <w:rFonts w:ascii="Arial" w:hAnsi="Arial" w:cs="Arial"/>
          <w:i/>
          <w:iCs/>
          <w:noProof/>
          <w:sz w:val="22"/>
        </w:rPr>
        <w:t>Plant Physiology</w:t>
      </w:r>
      <w:r w:rsidRPr="00422003">
        <w:rPr>
          <w:rFonts w:ascii="Arial" w:hAnsi="Arial" w:cs="Arial"/>
          <w:noProof/>
          <w:sz w:val="22"/>
        </w:rPr>
        <w:t>, 153(3), pp.1062–1073. Available at: http://www.plantphysiol.org/content/153/3/1062.abstract.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Hecht, V. et al., 2005. Conservation of Arabidopsis Flowering Genes in Model Legumes. </w:t>
      </w:r>
      <w:r w:rsidRPr="00422003">
        <w:rPr>
          <w:rFonts w:ascii="Arial" w:hAnsi="Arial" w:cs="Arial"/>
          <w:i/>
          <w:iCs/>
          <w:noProof/>
          <w:sz w:val="22"/>
        </w:rPr>
        <w:t>Plant Physiology</w:t>
      </w:r>
      <w:r w:rsidRPr="00422003">
        <w:rPr>
          <w:rFonts w:ascii="Arial" w:hAnsi="Arial" w:cs="Arial"/>
          <w:noProof/>
          <w:sz w:val="22"/>
        </w:rPr>
        <w:t>, 137(4), pp.1420–1434. Available at: http://www.scopus.com/inward/record.url?eid=2-s2.0-84892462923&amp;partnerID=tZOtx3y1.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Hecht, V. et al., 2011. The Pea GIGAS Gene Is a FLOWERING LOCUS T Homolog Necessary for Graft-Transmissible Specification of Flowering but Not for Responsiveness to Photoperiod. </w:t>
      </w:r>
      <w:r w:rsidRPr="00422003">
        <w:rPr>
          <w:rFonts w:ascii="Arial" w:hAnsi="Arial" w:cs="Arial"/>
          <w:i/>
          <w:iCs/>
          <w:noProof/>
          <w:sz w:val="22"/>
        </w:rPr>
        <w:t>The Plant Cell Online</w:t>
      </w:r>
      <w:r w:rsidRPr="00422003">
        <w:rPr>
          <w:rFonts w:ascii="Arial" w:hAnsi="Arial" w:cs="Arial"/>
          <w:noProof/>
          <w:sz w:val="22"/>
        </w:rPr>
        <w:t>, 23(1), pp.147–161. Available at: http://www.plantcell.org/content/23/1/147.abstract.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Helliwell, C.A. et al., 2015. How is FLC repression initiated by cold? </w:t>
      </w:r>
      <w:r w:rsidRPr="00422003">
        <w:rPr>
          <w:rFonts w:ascii="Arial" w:hAnsi="Arial" w:cs="Arial"/>
          <w:i/>
          <w:iCs/>
          <w:noProof/>
          <w:sz w:val="22"/>
        </w:rPr>
        <w:t>Trends in Plant Science</w:t>
      </w:r>
      <w:r w:rsidRPr="00422003">
        <w:rPr>
          <w:rFonts w:ascii="Arial" w:hAnsi="Arial" w:cs="Arial"/>
          <w:noProof/>
          <w:sz w:val="22"/>
        </w:rPr>
        <w:t>, 20(2), pp.76–82. Available at: http://dx.doi.org/10.1016/j.tplants.2014.12.004.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Ivany, L.C., Patterson, W.P. &amp; Lohmann, K.C., 2000. Cooler winters as a possible cause of mass extinctions at the Eocene/Oligocene boundary. </w:t>
      </w:r>
      <w:r w:rsidRPr="00422003">
        <w:rPr>
          <w:rFonts w:ascii="Arial" w:hAnsi="Arial" w:cs="Arial"/>
          <w:i/>
          <w:iCs/>
          <w:noProof/>
          <w:sz w:val="22"/>
        </w:rPr>
        <w:t>Nature</w:t>
      </w:r>
      <w:r w:rsidRPr="00422003">
        <w:rPr>
          <w:rFonts w:ascii="Arial" w:hAnsi="Arial" w:cs="Arial"/>
          <w:noProof/>
          <w:sz w:val="22"/>
        </w:rPr>
        <w:t>, 407(6806), pp.887–890. Available at: http://dx.doi.org/10.1038/35038044.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Jaudal, M. et al., 2013. Retroelement insertions at the Medicago FTa1 locus in spring mutants eliminate vernalisation but not long-day requirements for early flowering. </w:t>
      </w:r>
      <w:r w:rsidRPr="00422003">
        <w:rPr>
          <w:rFonts w:ascii="Arial" w:hAnsi="Arial" w:cs="Arial"/>
          <w:i/>
          <w:iCs/>
          <w:noProof/>
          <w:sz w:val="22"/>
        </w:rPr>
        <w:t>The Plant Journal</w:t>
      </w:r>
      <w:r w:rsidRPr="00422003">
        <w:rPr>
          <w:rFonts w:ascii="Arial" w:hAnsi="Arial" w:cs="Arial"/>
          <w:noProof/>
          <w:sz w:val="22"/>
        </w:rPr>
        <w:t>, 76(4), pp.580–591. Available at: http://dx.doi.org/10.1111/tpj.12315.</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Klippart, J.H., 1857. An essay on the origin, growth, diseases, varieties etc of the wheat plant. </w:t>
      </w:r>
      <w:r w:rsidRPr="00422003">
        <w:rPr>
          <w:rFonts w:ascii="Arial" w:hAnsi="Arial" w:cs="Arial"/>
          <w:i/>
          <w:iCs/>
          <w:noProof/>
          <w:sz w:val="22"/>
        </w:rPr>
        <w:t>Annual Report of the Ohio State Board of Agriculture</w:t>
      </w:r>
      <w:r w:rsidRPr="00422003">
        <w:rPr>
          <w:rFonts w:ascii="Arial" w:hAnsi="Arial" w:cs="Arial"/>
          <w:noProof/>
          <w:sz w:val="22"/>
        </w:rPr>
        <w:t>, pp.562–720.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Köhler, C. &amp; Villar, C.B.R., 2008. Programming of gene expression by Polycomb group proteins. </w:t>
      </w:r>
      <w:r w:rsidRPr="00422003">
        <w:rPr>
          <w:rFonts w:ascii="Arial" w:hAnsi="Arial" w:cs="Arial"/>
          <w:i/>
          <w:iCs/>
          <w:noProof/>
          <w:sz w:val="22"/>
        </w:rPr>
        <w:t>Trends in Cell Biology</w:t>
      </w:r>
      <w:r w:rsidRPr="00422003">
        <w:rPr>
          <w:rFonts w:ascii="Arial" w:hAnsi="Arial" w:cs="Arial"/>
          <w:noProof/>
          <w:sz w:val="22"/>
        </w:rPr>
        <w:t>, 18(5), pp.236–243. Available at: http://www.sciencedirect.com/science/article/pii/S0962892408000809.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Landers, K.F., 1995. Vernalization responses in narrow-leafed lupin (Lupinus angustifolius) genotypes. </w:t>
      </w:r>
      <w:r w:rsidRPr="00422003">
        <w:rPr>
          <w:rFonts w:ascii="Arial" w:hAnsi="Arial" w:cs="Arial"/>
          <w:i/>
          <w:iCs/>
          <w:noProof/>
          <w:sz w:val="22"/>
        </w:rPr>
        <w:t>Australian Journal of Agricultural Research</w:t>
      </w:r>
      <w:r w:rsidRPr="00422003">
        <w:rPr>
          <w:rFonts w:ascii="Arial" w:hAnsi="Arial" w:cs="Arial"/>
          <w:noProof/>
          <w:sz w:val="22"/>
        </w:rPr>
        <w:t>, 46(5), pp.1011–1025. Available at: http://www.publish.csiro.au/paper/AR9951011.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Laurie, R.E. et al., 2011. The Medicago FLOWERING LOCUS T Homolog, MtFTa1, Is a Key Regulator of Flowering Time1[C][W][OA]. </w:t>
      </w:r>
      <w:r w:rsidRPr="00422003">
        <w:rPr>
          <w:rFonts w:ascii="Arial" w:hAnsi="Arial" w:cs="Arial"/>
          <w:i/>
          <w:iCs/>
          <w:noProof/>
          <w:sz w:val="22"/>
        </w:rPr>
        <w:t>Plant Physiology</w:t>
      </w:r>
      <w:r w:rsidRPr="00422003">
        <w:rPr>
          <w:rFonts w:ascii="Arial" w:hAnsi="Arial" w:cs="Arial"/>
          <w:noProof/>
          <w:sz w:val="22"/>
        </w:rPr>
        <w:t>, 156(4), pp.2207–2224. Available at: http://search.proquest.com/docview/883393205?accountid=26957.</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Levy, Y.Y. et al., 2002. Multiple Roles of Arabidopsis VRN1 in Vernalization and Flowering Time Control. </w:t>
      </w:r>
      <w:r w:rsidRPr="00422003">
        <w:rPr>
          <w:rFonts w:ascii="Arial" w:hAnsi="Arial" w:cs="Arial"/>
          <w:i/>
          <w:iCs/>
          <w:noProof/>
          <w:sz w:val="22"/>
        </w:rPr>
        <w:t>Science</w:t>
      </w:r>
      <w:r w:rsidRPr="00422003">
        <w:rPr>
          <w:rFonts w:ascii="Arial" w:hAnsi="Arial" w:cs="Arial"/>
          <w:noProof/>
          <w:sz w:val="22"/>
        </w:rPr>
        <w:t>, 297(5579), pp.243–246. Available at: http://www.sciencemag.org/content/297/5579/243.abstract.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De Lucia, F. et al., 2008. A PHD-Polycomb Repressive Complex 2 triggers the epigenetic silencing of FLC during vernalization. </w:t>
      </w:r>
      <w:r w:rsidRPr="00422003">
        <w:rPr>
          <w:rFonts w:ascii="Arial" w:hAnsi="Arial" w:cs="Arial"/>
          <w:i/>
          <w:iCs/>
          <w:noProof/>
          <w:sz w:val="22"/>
        </w:rPr>
        <w:t>Proceedings of the National Academy of Sciences</w:t>
      </w:r>
      <w:r w:rsidRPr="00422003">
        <w:rPr>
          <w:rFonts w:ascii="Arial" w:hAnsi="Arial" w:cs="Arial"/>
          <w:noProof/>
          <w:sz w:val="22"/>
        </w:rPr>
        <w:t>, 105(44), pp.16831–16836. Available at: http://www.pnas.org/content/105/44/16831.abstract.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Meyerowitz, E.M., 1997. Genetic Control of Cell Division Patterns in Developing Plants. </w:t>
      </w:r>
      <w:r w:rsidRPr="00422003">
        <w:rPr>
          <w:rFonts w:ascii="Arial" w:hAnsi="Arial" w:cs="Arial"/>
          <w:i/>
          <w:iCs/>
          <w:noProof/>
          <w:sz w:val="22"/>
        </w:rPr>
        <w:t>Cell</w:t>
      </w:r>
      <w:r w:rsidRPr="00422003">
        <w:rPr>
          <w:rFonts w:ascii="Arial" w:hAnsi="Arial" w:cs="Arial"/>
          <w:noProof/>
          <w:sz w:val="22"/>
        </w:rPr>
        <w:t>, 88(3), pp.299–308. Available at: http://www.sciencedirect.com/science/article/pii/S0092867400818681.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Nakano, Y. et al., 2011. Characterization of FLC, SOC1 and FT homologs in Eustoma grandiflorum: effects of vernalization and post-vernalization conditions on flowering and gene expression. </w:t>
      </w:r>
      <w:r w:rsidRPr="00422003">
        <w:rPr>
          <w:rFonts w:ascii="Arial" w:hAnsi="Arial" w:cs="Arial"/>
          <w:i/>
          <w:iCs/>
          <w:noProof/>
          <w:sz w:val="22"/>
        </w:rPr>
        <w:t>Physiologia Plantarum</w:t>
      </w:r>
      <w:r w:rsidRPr="00422003">
        <w:rPr>
          <w:rFonts w:ascii="Arial" w:hAnsi="Arial" w:cs="Arial"/>
          <w:noProof/>
          <w:sz w:val="22"/>
        </w:rPr>
        <w:t>, 141(4), pp.383–393. Available at: http://dx.doi.org/10.1111/j.1399-3054.2011.01447.x.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Oliver, S.N. et al., 2009. Vernalization-induced flowering in cereals is associated with changes in histone methylation at the VERNALIZATION1 gene. </w:t>
      </w:r>
      <w:r w:rsidRPr="00422003">
        <w:rPr>
          <w:rFonts w:ascii="Arial" w:hAnsi="Arial" w:cs="Arial"/>
          <w:i/>
          <w:iCs/>
          <w:noProof/>
          <w:sz w:val="22"/>
        </w:rPr>
        <w:t>Proceedings of the National Academy of Sciences</w:t>
      </w:r>
      <w:r w:rsidRPr="00422003">
        <w:rPr>
          <w:rFonts w:ascii="Arial" w:hAnsi="Arial" w:cs="Arial"/>
          <w:noProof/>
          <w:sz w:val="22"/>
        </w:rPr>
        <w:t>, 106(20), pp.8386–8391. Available at: http://www.pnas.org/content/106/20/8386.abstract.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Owen, F. V., Carsner, E. &amp; Stout, M., 1940. Photothermal induction of flowering in suagr beets. </w:t>
      </w:r>
      <w:r w:rsidRPr="00422003">
        <w:rPr>
          <w:rFonts w:ascii="Arial" w:hAnsi="Arial" w:cs="Arial"/>
          <w:i/>
          <w:iCs/>
          <w:noProof/>
          <w:sz w:val="22"/>
        </w:rPr>
        <w:t>Journal of Agricultural Research</w:t>
      </w:r>
      <w:r w:rsidRPr="00422003">
        <w:rPr>
          <w:rFonts w:ascii="Arial" w:hAnsi="Arial" w:cs="Arial"/>
          <w:noProof/>
          <w:sz w:val="22"/>
        </w:rPr>
        <w:t>, 61, pp.101–124.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Pergola, G., 1992. The need for vernalization in Eustoma russellianum. </w:t>
      </w:r>
      <w:r w:rsidRPr="00422003">
        <w:rPr>
          <w:rFonts w:ascii="Arial" w:hAnsi="Arial" w:cs="Arial"/>
          <w:i/>
          <w:iCs/>
          <w:noProof/>
          <w:sz w:val="22"/>
        </w:rPr>
        <w:t>Scientia Horticulturae</w:t>
      </w:r>
      <w:r w:rsidRPr="00422003">
        <w:rPr>
          <w:rFonts w:ascii="Arial" w:hAnsi="Arial" w:cs="Arial"/>
          <w:noProof/>
          <w:sz w:val="22"/>
        </w:rPr>
        <w:t>, 51(1–2), pp.123–127. Available at: http://www.sciencedirect.com/science/article/pii/030442389290110X.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Périlleux, C. et al., 2013. A root chicory MADS box sequence and the Arabidopsis flowering repressor FLC share common features that suggest conserved function in vernalization and de-vernalization responses. </w:t>
      </w:r>
      <w:r w:rsidRPr="00422003">
        <w:rPr>
          <w:rFonts w:ascii="Arial" w:hAnsi="Arial" w:cs="Arial"/>
          <w:i/>
          <w:iCs/>
          <w:noProof/>
          <w:sz w:val="22"/>
        </w:rPr>
        <w:t>The Plant Journal</w:t>
      </w:r>
      <w:r w:rsidRPr="00422003">
        <w:rPr>
          <w:rFonts w:ascii="Arial" w:hAnsi="Arial" w:cs="Arial"/>
          <w:noProof/>
          <w:sz w:val="22"/>
        </w:rPr>
        <w:t>, 75(3), pp.390–402. Available at: http://dx.doi.org/10.1111/tpj.12208.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Pin, P.A. et al., 2010. An Antagonistic Pair of FT Homologs Mediates the Control of Flowering Time in Sugar Beet. </w:t>
      </w:r>
      <w:r w:rsidRPr="00422003">
        <w:rPr>
          <w:rFonts w:ascii="Arial" w:hAnsi="Arial" w:cs="Arial"/>
          <w:i/>
          <w:iCs/>
          <w:noProof/>
          <w:sz w:val="22"/>
        </w:rPr>
        <w:t>Science</w:t>
      </w:r>
      <w:r w:rsidRPr="00422003">
        <w:rPr>
          <w:rFonts w:ascii="Arial" w:hAnsi="Arial" w:cs="Arial"/>
          <w:noProof/>
          <w:sz w:val="22"/>
        </w:rPr>
        <w:t>, 330(6009), pp.1397–1400. Available at: http://www.sciencemag.org/content/330/6009/1397.abstract.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Pin, P.A. et al., 2012. The Role of a Pseudo-Response Regulator Gene in Life Cycle Adaptation and Domestication of Beet. </w:t>
      </w:r>
      <w:r w:rsidRPr="00422003">
        <w:rPr>
          <w:rFonts w:ascii="Arial" w:hAnsi="Arial" w:cs="Arial"/>
          <w:i/>
          <w:iCs/>
          <w:noProof/>
          <w:sz w:val="22"/>
        </w:rPr>
        <w:t>Current Biology</w:t>
      </w:r>
      <w:r w:rsidRPr="00422003">
        <w:rPr>
          <w:rFonts w:ascii="Arial" w:hAnsi="Arial" w:cs="Arial"/>
          <w:noProof/>
          <w:sz w:val="22"/>
        </w:rPr>
        <w:t>, 22(12), pp.1095–1101. Available at: http://www.cell.com/current-biology/abstract/S0960-9822(12)00394-6.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Preston, J.C. &amp; Sandve, S.R., 2013. Adaptation to seasonality and the winter freeze. </w:t>
      </w:r>
      <w:r w:rsidRPr="00422003">
        <w:rPr>
          <w:rFonts w:ascii="Arial" w:hAnsi="Arial" w:cs="Arial"/>
          <w:i/>
          <w:iCs/>
          <w:noProof/>
          <w:sz w:val="22"/>
        </w:rPr>
        <w:t>Frontiers in plant science</w:t>
      </w:r>
      <w:r w:rsidRPr="00422003">
        <w:rPr>
          <w:rFonts w:ascii="Arial" w:hAnsi="Arial" w:cs="Arial"/>
          <w:noProof/>
          <w:sz w:val="22"/>
        </w:rPr>
        <w:t>, 4(JUN), p.167. Available at: http://www.scopus.com/inward/record.url?eid=2-s2.0-84892462923&amp;partnerID=tZOtx3y1 [Accessed March 2, 2015].</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Putterill, J. et al., 2013. FT genes and regulation of flowering in the legume Medicago truncatula. </w:t>
      </w:r>
      <w:r w:rsidRPr="00422003">
        <w:rPr>
          <w:rFonts w:ascii="Arial" w:hAnsi="Arial" w:cs="Arial"/>
          <w:i/>
          <w:iCs/>
          <w:noProof/>
          <w:sz w:val="22"/>
        </w:rPr>
        <w:t>Functional Plant Biology</w:t>
      </w:r>
      <w:r w:rsidRPr="00422003">
        <w:rPr>
          <w:rFonts w:ascii="Arial" w:hAnsi="Arial" w:cs="Arial"/>
          <w:noProof/>
          <w:sz w:val="22"/>
        </w:rPr>
        <w:t>, 40(12), pp.1199–1207. Available at: http://dx.doi.org/10.1071/FP13087.</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Rappapport, L., Wittwer, S.H. &amp; Tukey, H.B., 1956. Seed Vernalization and Flowering in Lettuce (Lactuca sativa). </w:t>
      </w:r>
      <w:r w:rsidRPr="00422003">
        <w:rPr>
          <w:rFonts w:ascii="Arial" w:hAnsi="Arial" w:cs="Arial"/>
          <w:i/>
          <w:iCs/>
          <w:noProof/>
          <w:sz w:val="22"/>
        </w:rPr>
        <w:t>Nature</w:t>
      </w:r>
      <w:r w:rsidRPr="00422003">
        <w:rPr>
          <w:rFonts w:ascii="Arial" w:hAnsi="Arial" w:cs="Arial"/>
          <w:noProof/>
          <w:sz w:val="22"/>
        </w:rPr>
        <w:t>, 178(4523), p.51. Available at: http://dx.doi.org/10.1038/178051a0.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Ratcliffe, O.J. et al., 2003. Analysis of the Arabidopsis MADS AFFECTING FLOWERING Gene Family: MAF2 Prevents Vernalization by Short Periods of Cold. </w:t>
      </w:r>
      <w:r w:rsidRPr="00422003">
        <w:rPr>
          <w:rFonts w:ascii="Arial" w:hAnsi="Arial" w:cs="Arial"/>
          <w:i/>
          <w:iCs/>
          <w:noProof/>
          <w:sz w:val="22"/>
        </w:rPr>
        <w:t>The Plant Cell Online</w:t>
      </w:r>
      <w:r w:rsidRPr="00422003">
        <w:rPr>
          <w:rFonts w:ascii="Arial" w:hAnsi="Arial" w:cs="Arial"/>
          <w:noProof/>
          <w:sz w:val="22"/>
        </w:rPr>
        <w:t>, 15(5), pp.1159–1169. Available at: http://www.plantcell.org/content/15/5/1159.abstract.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Ream, T.S. et al., 2014. Interaction of Photoperiod and Vernalization Determines Flowering Time of Brachypodium distachyon. </w:t>
      </w:r>
      <w:r w:rsidRPr="00422003">
        <w:rPr>
          <w:rFonts w:ascii="Arial" w:hAnsi="Arial" w:cs="Arial"/>
          <w:i/>
          <w:iCs/>
          <w:noProof/>
          <w:sz w:val="22"/>
        </w:rPr>
        <w:t>Plant Physiology</w:t>
      </w:r>
      <w:r w:rsidRPr="00422003">
        <w:rPr>
          <w:rFonts w:ascii="Arial" w:hAnsi="Arial" w:cs="Arial"/>
          <w:noProof/>
          <w:sz w:val="22"/>
        </w:rPr>
        <w:t>, 164(2), pp.694–709. Available at: http://www.plantphysiol.org/content/164/2/694.abstract.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Reeves, P.A. et al., 2007. Evolutionary Conservation of the FLOWERING LOCUS C-Mediated Vernalization Response: Evidence From the Sugar Beet (Beta vulgaris). </w:t>
      </w:r>
      <w:r w:rsidRPr="00422003">
        <w:rPr>
          <w:rFonts w:ascii="Arial" w:hAnsi="Arial" w:cs="Arial"/>
          <w:i/>
          <w:iCs/>
          <w:noProof/>
          <w:sz w:val="22"/>
        </w:rPr>
        <w:t>Genetics</w:t>
      </w:r>
      <w:r w:rsidRPr="00422003">
        <w:rPr>
          <w:rFonts w:ascii="Arial" w:hAnsi="Arial" w:cs="Arial"/>
          <w:noProof/>
          <w:sz w:val="22"/>
        </w:rPr>
        <w:t>, 176(1), pp.295–307. Available at: http://www.ncbi.nlm.nih.gov/pmc/articles/PMC1893026/.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Reid, J.B. &amp; Murfet, I.C., 1975. Flowering in Pisum: the Sites and Possible Mechanisms of the Vernalization Response. </w:t>
      </w:r>
      <w:r w:rsidRPr="00422003">
        <w:rPr>
          <w:rFonts w:ascii="Arial" w:hAnsi="Arial" w:cs="Arial"/>
          <w:i/>
          <w:iCs/>
          <w:noProof/>
          <w:sz w:val="22"/>
        </w:rPr>
        <w:t>Journal of Experimental Botany</w:t>
      </w:r>
      <w:r w:rsidRPr="00422003">
        <w:rPr>
          <w:rFonts w:ascii="Arial" w:hAnsi="Arial" w:cs="Arial"/>
          <w:noProof/>
          <w:sz w:val="22"/>
        </w:rPr>
        <w:t>, 26(6), pp.860–867. Available at: http://jxb.oxfordjournals.org/content/26/6/860.abstract.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Riechmann, J.L. &amp; Meyerowitz, E.M., 1997. MADS domain proteins in plant development. </w:t>
      </w:r>
      <w:r w:rsidRPr="00422003">
        <w:rPr>
          <w:rFonts w:ascii="Arial" w:hAnsi="Arial" w:cs="Arial"/>
          <w:i/>
          <w:iCs/>
          <w:noProof/>
          <w:sz w:val="22"/>
        </w:rPr>
        <w:t>Biological Chemistry</w:t>
      </w:r>
      <w:r w:rsidRPr="00422003">
        <w:rPr>
          <w:rFonts w:ascii="Arial" w:hAnsi="Arial" w:cs="Arial"/>
          <w:noProof/>
          <w:sz w:val="22"/>
        </w:rPr>
        <w:t>, 378, pp.1079–1118. Available at: //www.degruyter.com/view/j/bchm.1997.378.issue-10/bchm.1997.378.10.1079/bchm.1997.378.10.1079.xml.</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Sheldon, C.C. et al., 2000. The molecular basis of vernalization: The central role of FLOWERING LOCUS C (FLC). </w:t>
      </w:r>
      <w:r w:rsidRPr="00422003">
        <w:rPr>
          <w:rFonts w:ascii="Arial" w:hAnsi="Arial" w:cs="Arial"/>
          <w:i/>
          <w:iCs/>
          <w:noProof/>
          <w:sz w:val="22"/>
        </w:rPr>
        <w:t>Proceedings of the National Academy of Sciences</w:t>
      </w:r>
      <w:r w:rsidRPr="00422003">
        <w:rPr>
          <w:rFonts w:ascii="Arial" w:hAnsi="Arial" w:cs="Arial"/>
          <w:noProof/>
          <w:sz w:val="22"/>
        </w:rPr>
        <w:t>, 97(7), pp.3753–3758. Available at: http://www.pnas.org/content/97/7/3753.abstract.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Silva, I.P. &amp; Jenkins, D.G., 1993. Decision on the Eocene-Oligocene boundary stratotype. </w:t>
      </w:r>
      <w:r w:rsidRPr="00422003">
        <w:rPr>
          <w:rFonts w:ascii="Arial" w:hAnsi="Arial" w:cs="Arial"/>
          <w:i/>
          <w:iCs/>
          <w:noProof/>
          <w:sz w:val="22"/>
        </w:rPr>
        <w:t>Episodes</w:t>
      </w:r>
      <w:r w:rsidRPr="00422003">
        <w:rPr>
          <w:rFonts w:ascii="Arial" w:hAnsi="Arial" w:cs="Arial"/>
          <w:noProof/>
          <w:sz w:val="22"/>
        </w:rPr>
        <w:t>, 16(3), pp.379–382.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Speelman, E.N. et al., 2009. The Eocene Arctic Azolla bloom: environmental conditions, productivity and carbon drawdown. </w:t>
      </w:r>
      <w:r w:rsidRPr="00422003">
        <w:rPr>
          <w:rFonts w:ascii="Arial" w:hAnsi="Arial" w:cs="Arial"/>
          <w:i/>
          <w:iCs/>
          <w:noProof/>
          <w:sz w:val="22"/>
        </w:rPr>
        <w:t>Geobiology</w:t>
      </w:r>
      <w:r w:rsidRPr="00422003">
        <w:rPr>
          <w:rFonts w:ascii="Arial" w:hAnsi="Arial" w:cs="Arial"/>
          <w:noProof/>
          <w:sz w:val="22"/>
        </w:rPr>
        <w:t>, 7(2), pp.155–170. Available at: http://dx.doi.org/10.1111/j.1472-4669.2009.00195.x.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Stevens, P.F., 2001. Angiopserm Phylogeny Website (v13). Available at: http://www.mobot.org/MOBOT/research/APweb/.</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Sung, S. &amp; Amasino, R.M., 2004. Vernalization and epigenetics: how plants remember winter. </w:t>
      </w:r>
      <w:r w:rsidRPr="00422003">
        <w:rPr>
          <w:rFonts w:ascii="Arial" w:hAnsi="Arial" w:cs="Arial"/>
          <w:i/>
          <w:iCs/>
          <w:noProof/>
          <w:sz w:val="22"/>
        </w:rPr>
        <w:t>Current Opinion in Plant Biology</w:t>
      </w:r>
      <w:r w:rsidRPr="00422003">
        <w:rPr>
          <w:rFonts w:ascii="Arial" w:hAnsi="Arial" w:cs="Arial"/>
          <w:noProof/>
          <w:sz w:val="22"/>
        </w:rPr>
        <w:t>, 7(1), pp.4–10. Available at: http://www.sciencedirect.com/science/article/pii/S1369526603001419.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et al., 2006. HvVRN2 Responds to Daylength, whereas HvVRN1 Is Regulated by Vernalization and Developmental Status. </w:t>
      </w:r>
      <w:r w:rsidRPr="00422003">
        <w:rPr>
          <w:rFonts w:ascii="Arial" w:hAnsi="Arial" w:cs="Arial"/>
          <w:i/>
          <w:iCs/>
          <w:noProof/>
          <w:sz w:val="22"/>
        </w:rPr>
        <w:t>Plant Physiology</w:t>
      </w:r>
      <w:r w:rsidRPr="00422003">
        <w:rPr>
          <w:rFonts w:ascii="Arial" w:hAnsi="Arial" w:cs="Arial"/>
          <w:noProof/>
          <w:sz w:val="22"/>
        </w:rPr>
        <w:t>, 140(4), pp.1397–1405. Available at: http://www.plantphysiol.org/content/140/4/1397.abstract.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et al., 2003. MADS box genes control vernalization-induced flowering in cereals. </w:t>
      </w:r>
      <w:r w:rsidRPr="00422003">
        <w:rPr>
          <w:rFonts w:ascii="Arial" w:hAnsi="Arial" w:cs="Arial"/>
          <w:i/>
          <w:iCs/>
          <w:noProof/>
          <w:sz w:val="22"/>
        </w:rPr>
        <w:t>Proceedings of the National Academy of Sciences</w:t>
      </w:r>
      <w:r w:rsidRPr="00422003">
        <w:rPr>
          <w:rFonts w:ascii="Arial" w:hAnsi="Arial" w:cs="Arial"/>
          <w:noProof/>
          <w:sz w:val="22"/>
        </w:rPr>
        <w:t>, 100(22), pp.13099–13104. Available at: http://www.pnas.org/content/100/22/13099.abstract.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Tadege, M., et al., 2007. Short Vegetative Phase-Like MADS-Box Genes Inhibit Floral Meristem Identity in Barley. </w:t>
      </w:r>
      <w:r w:rsidRPr="00422003">
        <w:rPr>
          <w:rFonts w:ascii="Arial" w:hAnsi="Arial" w:cs="Arial"/>
          <w:i/>
          <w:iCs/>
          <w:noProof/>
          <w:sz w:val="22"/>
        </w:rPr>
        <w:t>Plant Physiology</w:t>
      </w:r>
      <w:r w:rsidRPr="00422003">
        <w:rPr>
          <w:rFonts w:ascii="Arial" w:hAnsi="Arial" w:cs="Arial"/>
          <w:noProof/>
          <w:sz w:val="22"/>
        </w:rPr>
        <w:t>, 143(1), pp.225–235. Available at: http://www.ncbi.nlm.nih.gov/pmc/articles/PMC1761976/.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Hemming, M.N., et al., 2007. The molecular basis of vernalization-induced flowering in cereals. </w:t>
      </w:r>
      <w:r w:rsidRPr="00422003">
        <w:rPr>
          <w:rFonts w:ascii="Arial" w:hAnsi="Arial" w:cs="Arial"/>
          <w:i/>
          <w:iCs/>
          <w:noProof/>
          <w:sz w:val="22"/>
        </w:rPr>
        <w:t>Trends in Plant Science</w:t>
      </w:r>
      <w:r w:rsidRPr="00422003">
        <w:rPr>
          <w:rFonts w:ascii="Arial" w:hAnsi="Arial" w:cs="Arial"/>
          <w:noProof/>
          <w:sz w:val="22"/>
        </w:rPr>
        <w:t>, 12(8), pp.352–357. Available at: http://www.sciencedirect.com/science/article/pii/S1360138507001562.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Wang, X., 2010. </w:t>
      </w:r>
      <w:r w:rsidRPr="00422003">
        <w:rPr>
          <w:rFonts w:ascii="Arial" w:hAnsi="Arial" w:cs="Arial"/>
          <w:i/>
          <w:iCs/>
          <w:noProof/>
          <w:sz w:val="22"/>
        </w:rPr>
        <w:t>The Dawn Angiosperms</w:t>
      </w:r>
      <w:r w:rsidRPr="00422003">
        <w:rPr>
          <w:rFonts w:ascii="Arial" w:hAnsi="Arial" w:cs="Arial"/>
          <w:noProof/>
          <w:sz w:val="22"/>
        </w:rPr>
        <w:t>, Berlin: Berlin. Available at: http://www.mobot.org/MOBOT/research/APweb/.</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Warne, L.G.G., 1947. Vernalization of Lettuce. </w:t>
      </w:r>
      <w:r w:rsidRPr="00422003">
        <w:rPr>
          <w:rFonts w:ascii="Arial" w:hAnsi="Arial" w:cs="Arial"/>
          <w:i/>
          <w:iCs/>
          <w:noProof/>
          <w:sz w:val="22"/>
        </w:rPr>
        <w:t>Nature</w:t>
      </w:r>
      <w:r w:rsidRPr="00422003">
        <w:rPr>
          <w:rFonts w:ascii="Arial" w:hAnsi="Arial" w:cs="Arial"/>
          <w:noProof/>
          <w:sz w:val="22"/>
        </w:rPr>
        <w:t>, 159(4027), pp.31–32.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Waycott, W., 1995. Photoperiodic Response of Genetically Diverse Lettuce Accessions. </w:t>
      </w:r>
      <w:r w:rsidRPr="00422003">
        <w:rPr>
          <w:rFonts w:ascii="Arial" w:hAnsi="Arial" w:cs="Arial"/>
          <w:i/>
          <w:iCs/>
          <w:noProof/>
          <w:sz w:val="22"/>
        </w:rPr>
        <w:t>Journal of the American Society for Horticultural Science</w:t>
      </w:r>
      <w:r w:rsidRPr="00422003">
        <w:rPr>
          <w:rFonts w:ascii="Arial" w:hAnsi="Arial" w:cs="Arial"/>
          <w:noProof/>
          <w:sz w:val="22"/>
        </w:rPr>
        <w:t>, 120(3), pp.460–467. Available at: http://journal.ashspublications.org/content/120/3/460.abstract.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Wellensiek, S.J., 1962. Dividing Cells as the Locus for Vernalization. </w:t>
      </w:r>
      <w:r w:rsidRPr="00422003">
        <w:rPr>
          <w:rFonts w:ascii="Arial" w:hAnsi="Arial" w:cs="Arial"/>
          <w:i/>
          <w:iCs/>
          <w:noProof/>
          <w:sz w:val="22"/>
        </w:rPr>
        <w:t>Nature</w:t>
      </w:r>
      <w:r w:rsidRPr="00422003">
        <w:rPr>
          <w:rFonts w:ascii="Arial" w:hAnsi="Arial" w:cs="Arial"/>
          <w:noProof/>
          <w:sz w:val="22"/>
        </w:rPr>
        <w:t>, 195(4838), pp.307–308. Available at: http://dx.doi.org/10.1038/195307a0.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Werner, J.D. et al., 2005. FRIGIDA-independent variation in flowering time of natural Arabidopsis thaliana accessions. </w:t>
      </w:r>
      <w:r w:rsidRPr="00422003">
        <w:rPr>
          <w:rFonts w:ascii="Arial" w:hAnsi="Arial" w:cs="Arial"/>
          <w:i/>
          <w:iCs/>
          <w:noProof/>
          <w:sz w:val="22"/>
        </w:rPr>
        <w:t>Genetics</w:t>
      </w:r>
      <w:r w:rsidRPr="00422003">
        <w:rPr>
          <w:rFonts w:ascii="Arial" w:hAnsi="Arial" w:cs="Arial"/>
          <w:noProof/>
          <w:sz w:val="22"/>
        </w:rPr>
        <w:t>, 170(3), pp.1197–1207.</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Wetterstrand, K., 2014. DNA Sequencing Costs: Data from the NHGRI Genome Sequencing Program (GSP). Available at: http://www.genome.gov/sequencingcosts/ [Accessed December 27, 2014].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Yan, L. et al., 2004. The Wheat VRN2 Gene Is a Flowering Repressor Down-Regulated by Vernalization. </w:t>
      </w:r>
      <w:r w:rsidRPr="00422003">
        <w:rPr>
          <w:rFonts w:ascii="Arial" w:hAnsi="Arial" w:cs="Arial"/>
          <w:i/>
          <w:iCs/>
          <w:noProof/>
          <w:sz w:val="22"/>
        </w:rPr>
        <w:t>Science</w:t>
      </w:r>
      <w:r w:rsidRPr="00422003">
        <w:rPr>
          <w:rFonts w:ascii="Arial" w:hAnsi="Arial" w:cs="Arial"/>
          <w:noProof/>
          <w:sz w:val="22"/>
        </w:rPr>
        <w:t>, 303(5664), pp.1640–1644. Available at: http://www.sciencemag.org/content/303/5664/1640.abstract.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Zimmerman, L.H., 1973. Effect of Photoperiod and Temperature On Rosette Habit in Safflower. , pp.80–81. Available at: https://dl.sciencesocieties.org/publications/cs/abstracts/13/1/80.</w:t>
      </w:r>
    </w:p>
    <w:p w:rsidR="008C6488" w:rsidRPr="00EA78E3" w:rsidRDefault="00D91ECF" w:rsidP="00422003">
      <w:pPr>
        <w:pStyle w:val="NormalWeb"/>
        <w:ind w:left="480" w:hanging="480"/>
        <w:divId w:val="1839153566"/>
        <w:rPr>
          <w:rFonts w:ascii="Arial" w:hAnsi="Arial" w:cs="Arial"/>
        </w:rPr>
      </w:pPr>
      <w:r w:rsidRPr="00EA78E3">
        <w:rPr>
          <w:rFonts w:ascii="Arial" w:hAnsi="Arial" w:cs="Arial"/>
        </w:rPr>
        <w:fldChar w:fldCharType="end"/>
      </w:r>
    </w:p>
    <w:sectPr w:rsidR="008C6488" w:rsidRPr="00EA78E3" w:rsidSect="00EB6C77">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8" w:author="University of Newcastle" w:date="2015-07-02T09:15:00Z" w:initials="UoN">
    <w:p w:rsidR="006C0A63" w:rsidRDefault="006C0A63">
      <w:pPr>
        <w:pStyle w:val="CommentText"/>
      </w:pPr>
      <w:r>
        <w:rPr>
          <w:rStyle w:val="CommentReference"/>
        </w:rPr>
        <w:annotationRef/>
      </w:r>
      <w:r>
        <w:t>Why are these gene names listed here?</w:t>
      </w:r>
    </w:p>
    <w:p w:rsidR="006C0A63" w:rsidRDefault="006C0A63">
      <w:pPr>
        <w:pStyle w:val="CommentText"/>
      </w:pPr>
    </w:p>
    <w:p w:rsidR="006C0A63" w:rsidRDefault="006C0A63">
      <w:pPr>
        <w:pStyle w:val="CommentText"/>
      </w:pPr>
      <w:r>
        <w:t>I don’t get it?</w:t>
      </w:r>
    </w:p>
  </w:comment>
  <w:comment w:id="299" w:author="University of Newcastle" w:date="2015-07-02T10:21:00Z" w:initials="UoN">
    <w:p w:rsidR="006C0A63" w:rsidRDefault="006C0A63">
      <w:pPr>
        <w:pStyle w:val="CommentText"/>
      </w:pPr>
      <w:r>
        <w:rPr>
          <w:rStyle w:val="CommentReference"/>
        </w:rPr>
        <w:annotationRef/>
      </w:r>
      <w:r>
        <w:t>Can you expand on this?</w:t>
      </w:r>
    </w:p>
    <w:p w:rsidR="006C0A63" w:rsidRDefault="006C0A63">
      <w:pPr>
        <w:pStyle w:val="CommentText"/>
      </w:pPr>
    </w:p>
    <w:p w:rsidR="006C0A63" w:rsidRDefault="006C0A63">
      <w:pPr>
        <w:pStyle w:val="CommentText"/>
      </w:pPr>
      <w:r>
        <w:t>Currently it is a bit of a ‘so what’ statement that requires some context.</w:t>
      </w:r>
    </w:p>
  </w:comment>
  <w:comment w:id="287" w:author="University of Newcastle" w:date="2015-07-02T10:39:00Z" w:initials="UoN">
    <w:p w:rsidR="006C0A63" w:rsidRPr="00323026" w:rsidRDefault="006C0A63">
      <w:pPr>
        <w:pStyle w:val="CommentText"/>
      </w:pPr>
      <w:r>
        <w:rPr>
          <w:rStyle w:val="CommentReference"/>
        </w:rPr>
        <w:annotationRef/>
      </w:r>
      <w:r w:rsidRPr="00323026">
        <w:t>I am not 100% sure of this paragraph, it just comes across as a series of individual facts, no real linkage to one another or to the remainder of this section – this needs work?</w:t>
      </w:r>
    </w:p>
  </w:comment>
  <w:comment w:id="922" w:author="University of Newcastle" w:date="2015-07-03T09:32:00Z" w:initials="UoN">
    <w:p w:rsidR="006C0A63" w:rsidRDefault="006C0A63">
      <w:pPr>
        <w:pStyle w:val="CommentText"/>
      </w:pPr>
      <w:r>
        <w:rPr>
          <w:rStyle w:val="CommentReference"/>
        </w:rPr>
        <w:annotationRef/>
      </w:r>
      <w:r>
        <w:t>This paragraph is vague and contains a number of contradictions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02E" w:rsidRDefault="00F1602E" w:rsidP="00EA1FF8">
      <w:pPr>
        <w:spacing w:after="0" w:line="240" w:lineRule="auto"/>
      </w:pPr>
      <w:r>
        <w:separator/>
      </w:r>
    </w:p>
  </w:endnote>
  <w:endnote w:type="continuationSeparator" w:id="0">
    <w:p w:rsidR="00F1602E" w:rsidRDefault="00F1602E" w:rsidP="00EA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A63" w:rsidRDefault="006C0A63">
    <w:pPr>
      <w:pStyle w:val="Footer"/>
    </w:pPr>
    <w:r>
      <w:t xml:space="preserve">Page </w:t>
    </w:r>
    <w:r>
      <w:fldChar w:fldCharType="begin"/>
    </w:r>
    <w:r>
      <w:instrText xml:space="preserve"> PAGE   \* MERGEFORMAT </w:instrText>
    </w:r>
    <w:r>
      <w:fldChar w:fldCharType="separate"/>
    </w:r>
    <w:r w:rsidR="00BC0752">
      <w:rPr>
        <w:noProof/>
      </w:rPr>
      <w:t>1</w:t>
    </w:r>
    <w:r>
      <w:rPr>
        <w:noProof/>
      </w:rPr>
      <w:fldChar w:fldCharType="end"/>
    </w:r>
    <w:r>
      <w:t xml:space="preserve"> of </w:t>
    </w:r>
    <w:r w:rsidR="00F1602E">
      <w:fldChar w:fldCharType="begin"/>
    </w:r>
    <w:r w:rsidR="00F1602E">
      <w:instrText xml:space="preserve"> NUMPAGES   \* MERGEFORMAT </w:instrText>
    </w:r>
    <w:r w:rsidR="00F1602E">
      <w:fldChar w:fldCharType="separate"/>
    </w:r>
    <w:r w:rsidR="00BC0752">
      <w:rPr>
        <w:noProof/>
      </w:rPr>
      <w:t>20</w:t>
    </w:r>
    <w:r w:rsidR="00F1602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A63" w:rsidRDefault="006C0A63">
    <w:pPr>
      <w:pStyle w:val="Footer"/>
    </w:pPr>
    <w:r>
      <w:t xml:space="preserve">Page </w:t>
    </w:r>
    <w:r>
      <w:fldChar w:fldCharType="begin"/>
    </w:r>
    <w:r>
      <w:instrText xml:space="preserve"> PAGE   \* MERGEFORMAT </w:instrText>
    </w:r>
    <w:r>
      <w:fldChar w:fldCharType="separate"/>
    </w:r>
    <w:r w:rsidR="00BC0752">
      <w:rPr>
        <w:noProof/>
      </w:rPr>
      <w:t>13</w:t>
    </w:r>
    <w:r>
      <w:rPr>
        <w:noProof/>
      </w:rPr>
      <w:fldChar w:fldCharType="end"/>
    </w:r>
    <w:r>
      <w:t xml:space="preserve"> of </w:t>
    </w:r>
    <w:r w:rsidR="00F1602E">
      <w:fldChar w:fldCharType="begin"/>
    </w:r>
    <w:r w:rsidR="00F1602E">
      <w:instrText xml:space="preserve"> NUMPAGES   \* MERGEFORMAT </w:instrText>
    </w:r>
    <w:r w:rsidR="00F1602E">
      <w:fldChar w:fldCharType="separate"/>
    </w:r>
    <w:r w:rsidR="00BC0752">
      <w:rPr>
        <w:noProof/>
      </w:rPr>
      <w:t>20</w:t>
    </w:r>
    <w:r w:rsidR="00F1602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02E" w:rsidRDefault="00F1602E" w:rsidP="00EA1FF8">
      <w:pPr>
        <w:spacing w:after="0" w:line="240" w:lineRule="auto"/>
      </w:pPr>
      <w:r>
        <w:separator/>
      </w:r>
    </w:p>
  </w:footnote>
  <w:footnote w:type="continuationSeparator" w:id="0">
    <w:p w:rsidR="00F1602E" w:rsidRDefault="00F1602E" w:rsidP="00EA1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7D9C"/>
    <w:multiLevelType w:val="hybridMultilevel"/>
    <w:tmpl w:val="F9189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6F0D7F"/>
    <w:multiLevelType w:val="hybridMultilevel"/>
    <w:tmpl w:val="C23A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18223A"/>
    <w:multiLevelType w:val="hybridMultilevel"/>
    <w:tmpl w:val="842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CE628F"/>
    <w:multiLevelType w:val="hybridMultilevel"/>
    <w:tmpl w:val="9AB81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830D56"/>
    <w:multiLevelType w:val="hybridMultilevel"/>
    <w:tmpl w:val="82B03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BC2A3A"/>
    <w:multiLevelType w:val="hybridMultilevel"/>
    <w:tmpl w:val="6A769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D11942"/>
    <w:multiLevelType w:val="hybridMultilevel"/>
    <w:tmpl w:val="8B90A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FF55111"/>
    <w:multiLevelType w:val="hybridMultilevel"/>
    <w:tmpl w:val="8BFC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0C7F9E"/>
    <w:multiLevelType w:val="hybridMultilevel"/>
    <w:tmpl w:val="389E53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589D58D3"/>
    <w:multiLevelType w:val="hybridMultilevel"/>
    <w:tmpl w:val="D758D1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9CF29EE"/>
    <w:multiLevelType w:val="hybridMultilevel"/>
    <w:tmpl w:val="804EC0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5D22206F"/>
    <w:multiLevelType w:val="hybridMultilevel"/>
    <w:tmpl w:val="A72CCAC4"/>
    <w:lvl w:ilvl="0" w:tplc="2B4C5844">
      <w:start w:val="1"/>
      <w:numFmt w:val="decimal"/>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2">
    <w:nsid w:val="63754FCB"/>
    <w:multiLevelType w:val="hybridMultilevel"/>
    <w:tmpl w:val="D8ACF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A92D65"/>
    <w:multiLevelType w:val="hybridMultilevel"/>
    <w:tmpl w:val="5106A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2"/>
  </w:num>
  <w:num w:numId="6">
    <w:abstractNumId w:val="10"/>
  </w:num>
  <w:num w:numId="7">
    <w:abstractNumId w:val="5"/>
  </w:num>
  <w:num w:numId="8">
    <w:abstractNumId w:val="12"/>
  </w:num>
  <w:num w:numId="9">
    <w:abstractNumId w:val="13"/>
  </w:num>
  <w:num w:numId="10">
    <w:abstractNumId w:val="11"/>
  </w:num>
  <w:num w:numId="11">
    <w:abstractNumId w:val="0"/>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1C"/>
    <w:rsid w:val="00003308"/>
    <w:rsid w:val="000040CF"/>
    <w:rsid w:val="000141DA"/>
    <w:rsid w:val="00023097"/>
    <w:rsid w:val="000274C0"/>
    <w:rsid w:val="00034B6B"/>
    <w:rsid w:val="00037DED"/>
    <w:rsid w:val="00040AA5"/>
    <w:rsid w:val="0004518A"/>
    <w:rsid w:val="0005070F"/>
    <w:rsid w:val="00051937"/>
    <w:rsid w:val="0005442F"/>
    <w:rsid w:val="000768CF"/>
    <w:rsid w:val="00080913"/>
    <w:rsid w:val="000823AB"/>
    <w:rsid w:val="00086922"/>
    <w:rsid w:val="00086DE3"/>
    <w:rsid w:val="00087D0D"/>
    <w:rsid w:val="00092EA1"/>
    <w:rsid w:val="000A7718"/>
    <w:rsid w:val="000B0554"/>
    <w:rsid w:val="000B2E80"/>
    <w:rsid w:val="000B4D0E"/>
    <w:rsid w:val="000B59E3"/>
    <w:rsid w:val="000B6D81"/>
    <w:rsid w:val="000C49A3"/>
    <w:rsid w:val="000D06D8"/>
    <w:rsid w:val="000D1E0D"/>
    <w:rsid w:val="000D23EE"/>
    <w:rsid w:val="000D3442"/>
    <w:rsid w:val="000E0677"/>
    <w:rsid w:val="000E0E56"/>
    <w:rsid w:val="000E5B3D"/>
    <w:rsid w:val="000F5A05"/>
    <w:rsid w:val="000F7B29"/>
    <w:rsid w:val="001012AE"/>
    <w:rsid w:val="00114DBC"/>
    <w:rsid w:val="00123573"/>
    <w:rsid w:val="001237E3"/>
    <w:rsid w:val="00125050"/>
    <w:rsid w:val="00126563"/>
    <w:rsid w:val="00127FD6"/>
    <w:rsid w:val="00131A98"/>
    <w:rsid w:val="00132412"/>
    <w:rsid w:val="00142B25"/>
    <w:rsid w:val="001549EC"/>
    <w:rsid w:val="00177F1D"/>
    <w:rsid w:val="001806F5"/>
    <w:rsid w:val="00184A7C"/>
    <w:rsid w:val="001858C7"/>
    <w:rsid w:val="00190E84"/>
    <w:rsid w:val="00195F00"/>
    <w:rsid w:val="001C3B95"/>
    <w:rsid w:val="001C41FD"/>
    <w:rsid w:val="001C4982"/>
    <w:rsid w:val="001D1DDE"/>
    <w:rsid w:val="001D3EC2"/>
    <w:rsid w:val="001E1C0E"/>
    <w:rsid w:val="001E6B37"/>
    <w:rsid w:val="001F11DF"/>
    <w:rsid w:val="001F1F9B"/>
    <w:rsid w:val="001F23EF"/>
    <w:rsid w:val="001F3C50"/>
    <w:rsid w:val="001F4CFF"/>
    <w:rsid w:val="00205B5D"/>
    <w:rsid w:val="0020730F"/>
    <w:rsid w:val="002075CB"/>
    <w:rsid w:val="002206B3"/>
    <w:rsid w:val="00221D0B"/>
    <w:rsid w:val="00222A13"/>
    <w:rsid w:val="002232F6"/>
    <w:rsid w:val="002335FF"/>
    <w:rsid w:val="002347A9"/>
    <w:rsid w:val="00235F26"/>
    <w:rsid w:val="00247605"/>
    <w:rsid w:val="0025349B"/>
    <w:rsid w:val="0026223C"/>
    <w:rsid w:val="00264027"/>
    <w:rsid w:val="00267370"/>
    <w:rsid w:val="002705A2"/>
    <w:rsid w:val="00271424"/>
    <w:rsid w:val="00274C3A"/>
    <w:rsid w:val="00275733"/>
    <w:rsid w:val="0029284F"/>
    <w:rsid w:val="00292E34"/>
    <w:rsid w:val="00294372"/>
    <w:rsid w:val="002A1889"/>
    <w:rsid w:val="002A3EDB"/>
    <w:rsid w:val="002A5B07"/>
    <w:rsid w:val="002A6182"/>
    <w:rsid w:val="002C0A9E"/>
    <w:rsid w:val="002C0C8F"/>
    <w:rsid w:val="002C2536"/>
    <w:rsid w:val="002C2BC9"/>
    <w:rsid w:val="002D0548"/>
    <w:rsid w:val="002D213D"/>
    <w:rsid w:val="002D2148"/>
    <w:rsid w:val="002D5C7D"/>
    <w:rsid w:val="0030488A"/>
    <w:rsid w:val="00304A37"/>
    <w:rsid w:val="0030502B"/>
    <w:rsid w:val="00305FBE"/>
    <w:rsid w:val="00313BCF"/>
    <w:rsid w:val="003157CC"/>
    <w:rsid w:val="00315DFF"/>
    <w:rsid w:val="003213CC"/>
    <w:rsid w:val="00323026"/>
    <w:rsid w:val="0032408B"/>
    <w:rsid w:val="0033131A"/>
    <w:rsid w:val="00340661"/>
    <w:rsid w:val="003436F8"/>
    <w:rsid w:val="00345E47"/>
    <w:rsid w:val="0035420A"/>
    <w:rsid w:val="003566D2"/>
    <w:rsid w:val="00362056"/>
    <w:rsid w:val="00363B11"/>
    <w:rsid w:val="00367383"/>
    <w:rsid w:val="00370E64"/>
    <w:rsid w:val="00371A38"/>
    <w:rsid w:val="00373539"/>
    <w:rsid w:val="00376520"/>
    <w:rsid w:val="00377407"/>
    <w:rsid w:val="0038015B"/>
    <w:rsid w:val="00382A4E"/>
    <w:rsid w:val="003847ED"/>
    <w:rsid w:val="0038535F"/>
    <w:rsid w:val="0039042A"/>
    <w:rsid w:val="00390C46"/>
    <w:rsid w:val="00397CD3"/>
    <w:rsid w:val="003A01D9"/>
    <w:rsid w:val="003A3418"/>
    <w:rsid w:val="003D1E21"/>
    <w:rsid w:val="003D562B"/>
    <w:rsid w:val="003D572B"/>
    <w:rsid w:val="003D68D8"/>
    <w:rsid w:val="003D75CB"/>
    <w:rsid w:val="003E0608"/>
    <w:rsid w:val="003E5C43"/>
    <w:rsid w:val="003E6BF9"/>
    <w:rsid w:val="0040275B"/>
    <w:rsid w:val="00413F2C"/>
    <w:rsid w:val="00415A36"/>
    <w:rsid w:val="0041638A"/>
    <w:rsid w:val="00422003"/>
    <w:rsid w:val="00425A4E"/>
    <w:rsid w:val="00436597"/>
    <w:rsid w:val="004436E6"/>
    <w:rsid w:val="00451279"/>
    <w:rsid w:val="00455E27"/>
    <w:rsid w:val="004566F4"/>
    <w:rsid w:val="00461574"/>
    <w:rsid w:val="0046381D"/>
    <w:rsid w:val="00463C82"/>
    <w:rsid w:val="00481B0C"/>
    <w:rsid w:val="00482AAB"/>
    <w:rsid w:val="00482D0B"/>
    <w:rsid w:val="00494FDB"/>
    <w:rsid w:val="004A4482"/>
    <w:rsid w:val="004A5B1C"/>
    <w:rsid w:val="004A7A64"/>
    <w:rsid w:val="004B0D3B"/>
    <w:rsid w:val="004B16D4"/>
    <w:rsid w:val="004B3860"/>
    <w:rsid w:val="004B67E6"/>
    <w:rsid w:val="004B75EF"/>
    <w:rsid w:val="004C0BB2"/>
    <w:rsid w:val="004C2043"/>
    <w:rsid w:val="004C2A6C"/>
    <w:rsid w:val="004D0155"/>
    <w:rsid w:val="004D43F8"/>
    <w:rsid w:val="004E26DC"/>
    <w:rsid w:val="004E4E65"/>
    <w:rsid w:val="004F1B18"/>
    <w:rsid w:val="004F43DC"/>
    <w:rsid w:val="004F4FEE"/>
    <w:rsid w:val="00502FBB"/>
    <w:rsid w:val="00504175"/>
    <w:rsid w:val="00515B1B"/>
    <w:rsid w:val="00530F0A"/>
    <w:rsid w:val="00536191"/>
    <w:rsid w:val="005430BE"/>
    <w:rsid w:val="005444D9"/>
    <w:rsid w:val="005454F4"/>
    <w:rsid w:val="00552413"/>
    <w:rsid w:val="00552B35"/>
    <w:rsid w:val="00554C16"/>
    <w:rsid w:val="00561066"/>
    <w:rsid w:val="0056350F"/>
    <w:rsid w:val="0057069A"/>
    <w:rsid w:val="005727DB"/>
    <w:rsid w:val="00572E61"/>
    <w:rsid w:val="005904E5"/>
    <w:rsid w:val="005A13C0"/>
    <w:rsid w:val="005A4C7B"/>
    <w:rsid w:val="005B06F5"/>
    <w:rsid w:val="005B358D"/>
    <w:rsid w:val="005C0682"/>
    <w:rsid w:val="005C3C51"/>
    <w:rsid w:val="005D46A2"/>
    <w:rsid w:val="005D6048"/>
    <w:rsid w:val="005D73DE"/>
    <w:rsid w:val="005E4CE4"/>
    <w:rsid w:val="005F404C"/>
    <w:rsid w:val="005F6978"/>
    <w:rsid w:val="006062A5"/>
    <w:rsid w:val="00606C46"/>
    <w:rsid w:val="0061596C"/>
    <w:rsid w:val="00620D90"/>
    <w:rsid w:val="00622145"/>
    <w:rsid w:val="00627870"/>
    <w:rsid w:val="00652624"/>
    <w:rsid w:val="006571BD"/>
    <w:rsid w:val="006579C0"/>
    <w:rsid w:val="006623F8"/>
    <w:rsid w:val="00677D66"/>
    <w:rsid w:val="00682FDB"/>
    <w:rsid w:val="00695B97"/>
    <w:rsid w:val="006B3715"/>
    <w:rsid w:val="006C0A63"/>
    <w:rsid w:val="006C264E"/>
    <w:rsid w:val="006D0A34"/>
    <w:rsid w:val="006D13CE"/>
    <w:rsid w:val="006E0428"/>
    <w:rsid w:val="006E3A8E"/>
    <w:rsid w:val="006E4B8F"/>
    <w:rsid w:val="0070541E"/>
    <w:rsid w:val="00725F13"/>
    <w:rsid w:val="00727BDE"/>
    <w:rsid w:val="00737446"/>
    <w:rsid w:val="007430C0"/>
    <w:rsid w:val="00743651"/>
    <w:rsid w:val="0074666B"/>
    <w:rsid w:val="00763447"/>
    <w:rsid w:val="0077190E"/>
    <w:rsid w:val="00782584"/>
    <w:rsid w:val="007877FB"/>
    <w:rsid w:val="007939DE"/>
    <w:rsid w:val="007A0523"/>
    <w:rsid w:val="007A1E0A"/>
    <w:rsid w:val="007A5BC3"/>
    <w:rsid w:val="007A7887"/>
    <w:rsid w:val="007B035B"/>
    <w:rsid w:val="007B09B5"/>
    <w:rsid w:val="007B1E01"/>
    <w:rsid w:val="007D26D5"/>
    <w:rsid w:val="007E581D"/>
    <w:rsid w:val="007F1C20"/>
    <w:rsid w:val="007F2C73"/>
    <w:rsid w:val="0080043D"/>
    <w:rsid w:val="00802004"/>
    <w:rsid w:val="00804938"/>
    <w:rsid w:val="00805798"/>
    <w:rsid w:val="0081697D"/>
    <w:rsid w:val="0082551A"/>
    <w:rsid w:val="0083384C"/>
    <w:rsid w:val="00835291"/>
    <w:rsid w:val="008404B5"/>
    <w:rsid w:val="00840C33"/>
    <w:rsid w:val="00847CBE"/>
    <w:rsid w:val="008558E7"/>
    <w:rsid w:val="0085597D"/>
    <w:rsid w:val="008623AF"/>
    <w:rsid w:val="00863825"/>
    <w:rsid w:val="0087067A"/>
    <w:rsid w:val="00875D77"/>
    <w:rsid w:val="00876A10"/>
    <w:rsid w:val="00877088"/>
    <w:rsid w:val="008820A2"/>
    <w:rsid w:val="0088482D"/>
    <w:rsid w:val="008858BA"/>
    <w:rsid w:val="00887EC6"/>
    <w:rsid w:val="00893110"/>
    <w:rsid w:val="00895709"/>
    <w:rsid w:val="00895B19"/>
    <w:rsid w:val="008A7BE1"/>
    <w:rsid w:val="008B11F9"/>
    <w:rsid w:val="008B425A"/>
    <w:rsid w:val="008C6488"/>
    <w:rsid w:val="008D0315"/>
    <w:rsid w:val="008D06D7"/>
    <w:rsid w:val="008E13B6"/>
    <w:rsid w:val="008F576B"/>
    <w:rsid w:val="008F7793"/>
    <w:rsid w:val="00902B64"/>
    <w:rsid w:val="009032D2"/>
    <w:rsid w:val="00905A72"/>
    <w:rsid w:val="00914D8A"/>
    <w:rsid w:val="0092171D"/>
    <w:rsid w:val="009247BC"/>
    <w:rsid w:val="00930C33"/>
    <w:rsid w:val="00942EA7"/>
    <w:rsid w:val="00945A54"/>
    <w:rsid w:val="00950FFB"/>
    <w:rsid w:val="00963CE1"/>
    <w:rsid w:val="00964AFD"/>
    <w:rsid w:val="00964BB8"/>
    <w:rsid w:val="00971F89"/>
    <w:rsid w:val="0097655E"/>
    <w:rsid w:val="00980073"/>
    <w:rsid w:val="00981109"/>
    <w:rsid w:val="00984B24"/>
    <w:rsid w:val="009950EF"/>
    <w:rsid w:val="009A0DA2"/>
    <w:rsid w:val="009A1726"/>
    <w:rsid w:val="009A255C"/>
    <w:rsid w:val="009B3AA5"/>
    <w:rsid w:val="009B4511"/>
    <w:rsid w:val="009C124B"/>
    <w:rsid w:val="009C311C"/>
    <w:rsid w:val="009D2725"/>
    <w:rsid w:val="009D5974"/>
    <w:rsid w:val="009D730B"/>
    <w:rsid w:val="009E1467"/>
    <w:rsid w:val="009F4D5B"/>
    <w:rsid w:val="009F5707"/>
    <w:rsid w:val="00A05E89"/>
    <w:rsid w:val="00A05EEF"/>
    <w:rsid w:val="00A07F1A"/>
    <w:rsid w:val="00A20D15"/>
    <w:rsid w:val="00A224ED"/>
    <w:rsid w:val="00A23198"/>
    <w:rsid w:val="00A23D1D"/>
    <w:rsid w:val="00A24CF0"/>
    <w:rsid w:val="00A26F04"/>
    <w:rsid w:val="00A34336"/>
    <w:rsid w:val="00A409FD"/>
    <w:rsid w:val="00A42134"/>
    <w:rsid w:val="00A44145"/>
    <w:rsid w:val="00A46911"/>
    <w:rsid w:val="00A4794A"/>
    <w:rsid w:val="00A66B64"/>
    <w:rsid w:val="00A700CC"/>
    <w:rsid w:val="00A70E3C"/>
    <w:rsid w:val="00A73096"/>
    <w:rsid w:val="00A75D41"/>
    <w:rsid w:val="00A768EB"/>
    <w:rsid w:val="00A77C5D"/>
    <w:rsid w:val="00AA0C3D"/>
    <w:rsid w:val="00AA2B80"/>
    <w:rsid w:val="00AA48CE"/>
    <w:rsid w:val="00AA60DC"/>
    <w:rsid w:val="00AA6280"/>
    <w:rsid w:val="00AC3831"/>
    <w:rsid w:val="00AC5144"/>
    <w:rsid w:val="00AC75E8"/>
    <w:rsid w:val="00AD24DB"/>
    <w:rsid w:val="00AD3004"/>
    <w:rsid w:val="00AD360A"/>
    <w:rsid w:val="00AD49B7"/>
    <w:rsid w:val="00AD594E"/>
    <w:rsid w:val="00AD5DDE"/>
    <w:rsid w:val="00AD7561"/>
    <w:rsid w:val="00AF36A8"/>
    <w:rsid w:val="00B05A30"/>
    <w:rsid w:val="00B21362"/>
    <w:rsid w:val="00B21F77"/>
    <w:rsid w:val="00B22B38"/>
    <w:rsid w:val="00B244D8"/>
    <w:rsid w:val="00B25012"/>
    <w:rsid w:val="00B30003"/>
    <w:rsid w:val="00B5076F"/>
    <w:rsid w:val="00B51C9D"/>
    <w:rsid w:val="00B5557C"/>
    <w:rsid w:val="00B64389"/>
    <w:rsid w:val="00B7166E"/>
    <w:rsid w:val="00B7688B"/>
    <w:rsid w:val="00B851AA"/>
    <w:rsid w:val="00B879E2"/>
    <w:rsid w:val="00BC0752"/>
    <w:rsid w:val="00BC09B1"/>
    <w:rsid w:val="00BC4230"/>
    <w:rsid w:val="00BC7502"/>
    <w:rsid w:val="00BD3747"/>
    <w:rsid w:val="00BD7905"/>
    <w:rsid w:val="00BE573D"/>
    <w:rsid w:val="00BF7D52"/>
    <w:rsid w:val="00C10CCE"/>
    <w:rsid w:val="00C128D5"/>
    <w:rsid w:val="00C13228"/>
    <w:rsid w:val="00C154BA"/>
    <w:rsid w:val="00C26CCF"/>
    <w:rsid w:val="00C30D4B"/>
    <w:rsid w:val="00C31F3D"/>
    <w:rsid w:val="00C32FA3"/>
    <w:rsid w:val="00C3409D"/>
    <w:rsid w:val="00C370BE"/>
    <w:rsid w:val="00C373E0"/>
    <w:rsid w:val="00C45129"/>
    <w:rsid w:val="00C46C87"/>
    <w:rsid w:val="00C508DA"/>
    <w:rsid w:val="00C65BAD"/>
    <w:rsid w:val="00C67F29"/>
    <w:rsid w:val="00C72B65"/>
    <w:rsid w:val="00C83443"/>
    <w:rsid w:val="00C86C87"/>
    <w:rsid w:val="00CB415A"/>
    <w:rsid w:val="00CB4C36"/>
    <w:rsid w:val="00CB6661"/>
    <w:rsid w:val="00CC7AF9"/>
    <w:rsid w:val="00CD4A6B"/>
    <w:rsid w:val="00CE44A1"/>
    <w:rsid w:val="00CE7F8A"/>
    <w:rsid w:val="00CF5CF3"/>
    <w:rsid w:val="00CF6B09"/>
    <w:rsid w:val="00D01EC5"/>
    <w:rsid w:val="00D02E71"/>
    <w:rsid w:val="00D06953"/>
    <w:rsid w:val="00D10FF8"/>
    <w:rsid w:val="00D130FF"/>
    <w:rsid w:val="00D146E8"/>
    <w:rsid w:val="00D2036E"/>
    <w:rsid w:val="00D204BE"/>
    <w:rsid w:val="00D20525"/>
    <w:rsid w:val="00D2066C"/>
    <w:rsid w:val="00D2174D"/>
    <w:rsid w:val="00D4311D"/>
    <w:rsid w:val="00D52FAB"/>
    <w:rsid w:val="00D531BE"/>
    <w:rsid w:val="00D5612E"/>
    <w:rsid w:val="00D574CD"/>
    <w:rsid w:val="00D57506"/>
    <w:rsid w:val="00D619F2"/>
    <w:rsid w:val="00D70888"/>
    <w:rsid w:val="00D739B0"/>
    <w:rsid w:val="00D80FFD"/>
    <w:rsid w:val="00D81AB5"/>
    <w:rsid w:val="00D8648A"/>
    <w:rsid w:val="00D91ECF"/>
    <w:rsid w:val="00D92E85"/>
    <w:rsid w:val="00D96857"/>
    <w:rsid w:val="00D96E05"/>
    <w:rsid w:val="00D97D07"/>
    <w:rsid w:val="00DA72D0"/>
    <w:rsid w:val="00DA7B4D"/>
    <w:rsid w:val="00DE672F"/>
    <w:rsid w:val="00DF0389"/>
    <w:rsid w:val="00DF1319"/>
    <w:rsid w:val="00DF7D91"/>
    <w:rsid w:val="00E13CE3"/>
    <w:rsid w:val="00E13EB9"/>
    <w:rsid w:val="00E2571C"/>
    <w:rsid w:val="00E27B96"/>
    <w:rsid w:val="00E3210A"/>
    <w:rsid w:val="00E3569D"/>
    <w:rsid w:val="00E65349"/>
    <w:rsid w:val="00E72F1A"/>
    <w:rsid w:val="00E7526A"/>
    <w:rsid w:val="00E77E61"/>
    <w:rsid w:val="00E83582"/>
    <w:rsid w:val="00E86431"/>
    <w:rsid w:val="00E87A65"/>
    <w:rsid w:val="00E922A9"/>
    <w:rsid w:val="00EA06D8"/>
    <w:rsid w:val="00EA1FF8"/>
    <w:rsid w:val="00EA253E"/>
    <w:rsid w:val="00EA2CFE"/>
    <w:rsid w:val="00EA41FA"/>
    <w:rsid w:val="00EA78E3"/>
    <w:rsid w:val="00EB2B29"/>
    <w:rsid w:val="00EB6C77"/>
    <w:rsid w:val="00EC6A08"/>
    <w:rsid w:val="00ED2D4C"/>
    <w:rsid w:val="00ED31A7"/>
    <w:rsid w:val="00ED3E9A"/>
    <w:rsid w:val="00ED52AA"/>
    <w:rsid w:val="00EE0797"/>
    <w:rsid w:val="00EE5B75"/>
    <w:rsid w:val="00EE6C29"/>
    <w:rsid w:val="00F00A78"/>
    <w:rsid w:val="00F00C33"/>
    <w:rsid w:val="00F02606"/>
    <w:rsid w:val="00F039C5"/>
    <w:rsid w:val="00F05EB1"/>
    <w:rsid w:val="00F05EED"/>
    <w:rsid w:val="00F05FFF"/>
    <w:rsid w:val="00F11C82"/>
    <w:rsid w:val="00F12286"/>
    <w:rsid w:val="00F154B6"/>
    <w:rsid w:val="00F1602E"/>
    <w:rsid w:val="00F236E0"/>
    <w:rsid w:val="00F25DE7"/>
    <w:rsid w:val="00F327CB"/>
    <w:rsid w:val="00F406DE"/>
    <w:rsid w:val="00F4280B"/>
    <w:rsid w:val="00F44908"/>
    <w:rsid w:val="00F473B4"/>
    <w:rsid w:val="00F500EC"/>
    <w:rsid w:val="00F542E6"/>
    <w:rsid w:val="00F6062C"/>
    <w:rsid w:val="00F64D0B"/>
    <w:rsid w:val="00F71C38"/>
    <w:rsid w:val="00F73493"/>
    <w:rsid w:val="00F74BDA"/>
    <w:rsid w:val="00F820F3"/>
    <w:rsid w:val="00F97058"/>
    <w:rsid w:val="00FA0467"/>
    <w:rsid w:val="00FA241E"/>
    <w:rsid w:val="00FA2AE6"/>
    <w:rsid w:val="00FA45A5"/>
    <w:rsid w:val="00FB5C29"/>
    <w:rsid w:val="00FB65AA"/>
    <w:rsid w:val="00FC0609"/>
    <w:rsid w:val="00FC31F4"/>
    <w:rsid w:val="00FC68C9"/>
    <w:rsid w:val="00FC6B72"/>
    <w:rsid w:val="00FD1EA2"/>
    <w:rsid w:val="00FD27DB"/>
    <w:rsid w:val="00FD295C"/>
    <w:rsid w:val="00FD5C44"/>
    <w:rsid w:val="00FD7B26"/>
    <w:rsid w:val="00FE013C"/>
    <w:rsid w:val="00FE2222"/>
    <w:rsid w:val="00FE6E89"/>
    <w:rsid w:val="00FE7DFC"/>
    <w:rsid w:val="00FF0D3C"/>
    <w:rsid w:val="00FF0F5F"/>
    <w:rsid w:val="00FF77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imes New Roman"/>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imes New Roman"/>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 w:type="paragraph" w:styleId="CommentText">
    <w:name w:val="annotation text"/>
    <w:basedOn w:val="Normal"/>
    <w:link w:val="CommentTextChar"/>
    <w:uiPriority w:val="99"/>
    <w:semiHidden/>
    <w:unhideWhenUsed/>
    <w:rsid w:val="0092171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2171D"/>
    <w:rPr>
      <w:rFonts w:cs="Times New Roman"/>
      <w:sz w:val="20"/>
      <w:szCs w:val="20"/>
    </w:rPr>
  </w:style>
  <w:style w:type="table" w:styleId="TableGrid">
    <w:name w:val="Table Grid"/>
    <w:basedOn w:val="TableNormal"/>
    <w:uiPriority w:val="59"/>
    <w:rsid w:val="00B3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11C"/>
    <w:rPr>
      <w:rFonts w:cs="Times New Roman"/>
      <w:color w:val="0000FF" w:themeColor="hyperlink"/>
      <w:u w:val="single"/>
    </w:rPr>
  </w:style>
  <w:style w:type="character" w:styleId="FollowedHyperlink">
    <w:name w:val="FollowedHyperlink"/>
    <w:basedOn w:val="DefaultParagraphFont"/>
    <w:uiPriority w:val="99"/>
    <w:semiHidden/>
    <w:unhideWhenUsed/>
    <w:rsid w:val="00A05EEF"/>
    <w:rPr>
      <w:rFonts w:cs="Times New Roman"/>
      <w:color w:val="800080" w:themeColor="followedHyperlink"/>
      <w:u w:val="single"/>
    </w:rPr>
  </w:style>
  <w:style w:type="table" w:styleId="LightShading">
    <w:name w:val="Light Shading"/>
    <w:basedOn w:val="TableNormal"/>
    <w:uiPriority w:val="60"/>
    <w:rsid w:val="003D56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left w:val="nil"/>
          <w:right w:val="nil"/>
          <w:insideH w:val="nil"/>
          <w:insideV w:val="nil"/>
        </w:tcBorders>
        <w:shd w:val="clear" w:color="auto" w:fill="C0C0C0" w:themeFill="text1" w:themeFillTint="3F"/>
      </w:tcPr>
    </w:tblStylePr>
    <w:tblStylePr w:type="band1Horz">
      <w:rPr>
        <w:rFonts w:cstheme="minorHAnsi"/>
      </w:rPr>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184A7C"/>
    <w:rPr>
      <w:rFonts w:cs="Times New Roman"/>
    </w:rPr>
  </w:style>
  <w:style w:type="table" w:styleId="LightList">
    <w:name w:val="Light List"/>
    <w:basedOn w:val="TableNormal"/>
    <w:uiPriority w:val="61"/>
    <w:rsid w:val="00EB6C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heme="minorHAnsi"/>
        <w:b/>
        <w:bCs/>
        <w:color w:val="FFFFFF" w:themeColor="background1"/>
      </w:rPr>
      <w:tblPr/>
      <w:tcPr>
        <w:shd w:val="clear" w:color="auto" w:fill="000000" w:themeFill="text1"/>
      </w:tcPr>
    </w:tblStylePr>
    <w:tblStylePr w:type="lastRow">
      <w:pPr>
        <w:spacing w:before="0" w:after="0"/>
      </w:pPr>
      <w:rPr>
        <w:rFonts w:cstheme="minorHAns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154BA"/>
    <w:rPr>
      <w:sz w:val="16"/>
      <w:szCs w:val="16"/>
    </w:rPr>
  </w:style>
  <w:style w:type="paragraph" w:styleId="CommentSubject">
    <w:name w:val="annotation subject"/>
    <w:basedOn w:val="CommentText"/>
    <w:next w:val="CommentText"/>
    <w:link w:val="CommentSubjectChar"/>
    <w:uiPriority w:val="99"/>
    <w:semiHidden/>
    <w:unhideWhenUsed/>
    <w:rsid w:val="00C154BA"/>
    <w:rPr>
      <w:b/>
      <w:bCs/>
    </w:rPr>
  </w:style>
  <w:style w:type="character" w:customStyle="1" w:styleId="CommentSubjectChar">
    <w:name w:val="Comment Subject Char"/>
    <w:basedOn w:val="CommentTextChar"/>
    <w:link w:val="CommentSubject"/>
    <w:uiPriority w:val="99"/>
    <w:semiHidden/>
    <w:rsid w:val="00C154BA"/>
    <w:rPr>
      <w:rFonts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imes New Roman"/>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imes New Roman"/>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 w:type="paragraph" w:styleId="CommentText">
    <w:name w:val="annotation text"/>
    <w:basedOn w:val="Normal"/>
    <w:link w:val="CommentTextChar"/>
    <w:uiPriority w:val="99"/>
    <w:semiHidden/>
    <w:unhideWhenUsed/>
    <w:rsid w:val="0092171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2171D"/>
    <w:rPr>
      <w:rFonts w:cs="Times New Roman"/>
      <w:sz w:val="20"/>
      <w:szCs w:val="20"/>
    </w:rPr>
  </w:style>
  <w:style w:type="table" w:styleId="TableGrid">
    <w:name w:val="Table Grid"/>
    <w:basedOn w:val="TableNormal"/>
    <w:uiPriority w:val="59"/>
    <w:rsid w:val="00B3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11C"/>
    <w:rPr>
      <w:rFonts w:cs="Times New Roman"/>
      <w:color w:val="0000FF" w:themeColor="hyperlink"/>
      <w:u w:val="single"/>
    </w:rPr>
  </w:style>
  <w:style w:type="character" w:styleId="FollowedHyperlink">
    <w:name w:val="FollowedHyperlink"/>
    <w:basedOn w:val="DefaultParagraphFont"/>
    <w:uiPriority w:val="99"/>
    <w:semiHidden/>
    <w:unhideWhenUsed/>
    <w:rsid w:val="00A05EEF"/>
    <w:rPr>
      <w:rFonts w:cs="Times New Roman"/>
      <w:color w:val="800080" w:themeColor="followedHyperlink"/>
      <w:u w:val="single"/>
    </w:rPr>
  </w:style>
  <w:style w:type="table" w:styleId="LightShading">
    <w:name w:val="Light Shading"/>
    <w:basedOn w:val="TableNormal"/>
    <w:uiPriority w:val="60"/>
    <w:rsid w:val="003D56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left w:val="nil"/>
          <w:right w:val="nil"/>
          <w:insideH w:val="nil"/>
          <w:insideV w:val="nil"/>
        </w:tcBorders>
        <w:shd w:val="clear" w:color="auto" w:fill="C0C0C0" w:themeFill="text1" w:themeFillTint="3F"/>
      </w:tcPr>
    </w:tblStylePr>
    <w:tblStylePr w:type="band1Horz">
      <w:rPr>
        <w:rFonts w:cstheme="minorHAnsi"/>
      </w:rPr>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184A7C"/>
    <w:rPr>
      <w:rFonts w:cs="Times New Roman"/>
    </w:rPr>
  </w:style>
  <w:style w:type="table" w:styleId="LightList">
    <w:name w:val="Light List"/>
    <w:basedOn w:val="TableNormal"/>
    <w:uiPriority w:val="61"/>
    <w:rsid w:val="00EB6C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heme="minorHAnsi"/>
        <w:b/>
        <w:bCs/>
        <w:color w:val="FFFFFF" w:themeColor="background1"/>
      </w:rPr>
      <w:tblPr/>
      <w:tcPr>
        <w:shd w:val="clear" w:color="auto" w:fill="000000" w:themeFill="text1"/>
      </w:tcPr>
    </w:tblStylePr>
    <w:tblStylePr w:type="lastRow">
      <w:pPr>
        <w:spacing w:before="0" w:after="0"/>
      </w:pPr>
      <w:rPr>
        <w:rFonts w:cstheme="minorHAns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154BA"/>
    <w:rPr>
      <w:sz w:val="16"/>
      <w:szCs w:val="16"/>
    </w:rPr>
  </w:style>
  <w:style w:type="paragraph" w:styleId="CommentSubject">
    <w:name w:val="annotation subject"/>
    <w:basedOn w:val="CommentText"/>
    <w:next w:val="CommentText"/>
    <w:link w:val="CommentSubjectChar"/>
    <w:uiPriority w:val="99"/>
    <w:semiHidden/>
    <w:unhideWhenUsed/>
    <w:rsid w:val="00C154BA"/>
    <w:rPr>
      <w:b/>
      <w:bCs/>
    </w:rPr>
  </w:style>
  <w:style w:type="character" w:customStyle="1" w:styleId="CommentSubjectChar">
    <w:name w:val="Comment Subject Char"/>
    <w:basedOn w:val="CommentTextChar"/>
    <w:link w:val="CommentSubject"/>
    <w:uiPriority w:val="99"/>
    <w:semiHidden/>
    <w:rsid w:val="00C154BA"/>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153525">
      <w:marLeft w:val="0"/>
      <w:marRight w:val="0"/>
      <w:marTop w:val="0"/>
      <w:marBottom w:val="0"/>
      <w:divBdr>
        <w:top w:val="none" w:sz="0" w:space="0" w:color="auto"/>
        <w:left w:val="none" w:sz="0" w:space="0" w:color="auto"/>
        <w:bottom w:val="none" w:sz="0" w:space="0" w:color="auto"/>
        <w:right w:val="none" w:sz="0" w:space="0" w:color="auto"/>
      </w:divBdr>
      <w:divsChild>
        <w:div w:id="1839153523">
          <w:marLeft w:val="0"/>
          <w:marRight w:val="0"/>
          <w:marTop w:val="0"/>
          <w:marBottom w:val="0"/>
          <w:divBdr>
            <w:top w:val="none" w:sz="0" w:space="0" w:color="auto"/>
            <w:left w:val="none" w:sz="0" w:space="0" w:color="auto"/>
            <w:bottom w:val="none" w:sz="0" w:space="0" w:color="auto"/>
            <w:right w:val="none" w:sz="0" w:space="0" w:color="auto"/>
          </w:divBdr>
          <w:divsChild>
            <w:div w:id="1839153535">
              <w:marLeft w:val="0"/>
              <w:marRight w:val="0"/>
              <w:marTop w:val="0"/>
              <w:marBottom w:val="0"/>
              <w:divBdr>
                <w:top w:val="none" w:sz="0" w:space="0" w:color="auto"/>
                <w:left w:val="none" w:sz="0" w:space="0" w:color="auto"/>
                <w:bottom w:val="none" w:sz="0" w:space="0" w:color="auto"/>
                <w:right w:val="none" w:sz="0" w:space="0" w:color="auto"/>
              </w:divBdr>
              <w:divsChild>
                <w:div w:id="1839153528">
                  <w:marLeft w:val="0"/>
                  <w:marRight w:val="0"/>
                  <w:marTop w:val="0"/>
                  <w:marBottom w:val="0"/>
                  <w:divBdr>
                    <w:top w:val="none" w:sz="0" w:space="0" w:color="auto"/>
                    <w:left w:val="none" w:sz="0" w:space="0" w:color="auto"/>
                    <w:bottom w:val="none" w:sz="0" w:space="0" w:color="auto"/>
                    <w:right w:val="none" w:sz="0" w:space="0" w:color="auto"/>
                  </w:divBdr>
                  <w:divsChild>
                    <w:div w:id="1839153531">
                      <w:marLeft w:val="0"/>
                      <w:marRight w:val="0"/>
                      <w:marTop w:val="0"/>
                      <w:marBottom w:val="0"/>
                      <w:divBdr>
                        <w:top w:val="none" w:sz="0" w:space="0" w:color="auto"/>
                        <w:left w:val="none" w:sz="0" w:space="0" w:color="auto"/>
                        <w:bottom w:val="none" w:sz="0" w:space="0" w:color="auto"/>
                        <w:right w:val="none" w:sz="0" w:space="0" w:color="auto"/>
                      </w:divBdr>
                      <w:divsChild>
                        <w:div w:id="1839153534">
                          <w:marLeft w:val="0"/>
                          <w:marRight w:val="0"/>
                          <w:marTop w:val="0"/>
                          <w:marBottom w:val="0"/>
                          <w:divBdr>
                            <w:top w:val="none" w:sz="0" w:space="0" w:color="auto"/>
                            <w:left w:val="none" w:sz="0" w:space="0" w:color="auto"/>
                            <w:bottom w:val="none" w:sz="0" w:space="0" w:color="auto"/>
                            <w:right w:val="none" w:sz="0" w:space="0" w:color="auto"/>
                          </w:divBdr>
                          <w:divsChild>
                            <w:div w:id="1839153526">
                              <w:marLeft w:val="0"/>
                              <w:marRight w:val="0"/>
                              <w:marTop w:val="0"/>
                              <w:marBottom w:val="0"/>
                              <w:divBdr>
                                <w:top w:val="none" w:sz="0" w:space="0" w:color="auto"/>
                                <w:left w:val="none" w:sz="0" w:space="0" w:color="auto"/>
                                <w:bottom w:val="none" w:sz="0" w:space="0" w:color="auto"/>
                                <w:right w:val="none" w:sz="0" w:space="0" w:color="auto"/>
                              </w:divBdr>
                              <w:divsChild>
                                <w:div w:id="1839153529">
                                  <w:marLeft w:val="0"/>
                                  <w:marRight w:val="0"/>
                                  <w:marTop w:val="0"/>
                                  <w:marBottom w:val="0"/>
                                  <w:divBdr>
                                    <w:top w:val="none" w:sz="0" w:space="0" w:color="auto"/>
                                    <w:left w:val="none" w:sz="0" w:space="0" w:color="auto"/>
                                    <w:bottom w:val="none" w:sz="0" w:space="0" w:color="auto"/>
                                    <w:right w:val="none" w:sz="0" w:space="0" w:color="auto"/>
                                  </w:divBdr>
                                  <w:divsChild>
                                    <w:div w:id="1839153532">
                                      <w:marLeft w:val="0"/>
                                      <w:marRight w:val="0"/>
                                      <w:marTop w:val="0"/>
                                      <w:marBottom w:val="0"/>
                                      <w:divBdr>
                                        <w:top w:val="none" w:sz="0" w:space="0" w:color="auto"/>
                                        <w:left w:val="none" w:sz="0" w:space="0" w:color="auto"/>
                                        <w:bottom w:val="none" w:sz="0" w:space="0" w:color="auto"/>
                                        <w:right w:val="none" w:sz="0" w:space="0" w:color="auto"/>
                                      </w:divBdr>
                                      <w:divsChild>
                                        <w:div w:id="1839153524">
                                          <w:marLeft w:val="0"/>
                                          <w:marRight w:val="0"/>
                                          <w:marTop w:val="0"/>
                                          <w:marBottom w:val="0"/>
                                          <w:divBdr>
                                            <w:top w:val="none" w:sz="0" w:space="0" w:color="auto"/>
                                            <w:left w:val="none" w:sz="0" w:space="0" w:color="auto"/>
                                            <w:bottom w:val="none" w:sz="0" w:space="0" w:color="auto"/>
                                            <w:right w:val="none" w:sz="0" w:space="0" w:color="auto"/>
                                          </w:divBdr>
                                          <w:divsChild>
                                            <w:div w:id="1839153527">
                                              <w:marLeft w:val="0"/>
                                              <w:marRight w:val="0"/>
                                              <w:marTop w:val="0"/>
                                              <w:marBottom w:val="0"/>
                                              <w:divBdr>
                                                <w:top w:val="none" w:sz="0" w:space="0" w:color="auto"/>
                                                <w:left w:val="none" w:sz="0" w:space="0" w:color="auto"/>
                                                <w:bottom w:val="none" w:sz="0" w:space="0" w:color="auto"/>
                                                <w:right w:val="none" w:sz="0" w:space="0" w:color="auto"/>
                                              </w:divBdr>
                                              <w:divsChild>
                                                <w:div w:id="1839153533">
                                                  <w:marLeft w:val="0"/>
                                                  <w:marRight w:val="0"/>
                                                  <w:marTop w:val="0"/>
                                                  <w:marBottom w:val="0"/>
                                                  <w:divBdr>
                                                    <w:top w:val="none" w:sz="0" w:space="0" w:color="auto"/>
                                                    <w:left w:val="none" w:sz="0" w:space="0" w:color="auto"/>
                                                    <w:bottom w:val="none" w:sz="0" w:space="0" w:color="auto"/>
                                                    <w:right w:val="none" w:sz="0" w:space="0" w:color="auto"/>
                                                  </w:divBdr>
                                                  <w:divsChild>
                                                    <w:div w:id="1839153517">
                                                      <w:marLeft w:val="0"/>
                                                      <w:marRight w:val="0"/>
                                                      <w:marTop w:val="0"/>
                                                      <w:marBottom w:val="0"/>
                                                      <w:divBdr>
                                                        <w:top w:val="none" w:sz="0" w:space="0" w:color="auto"/>
                                                        <w:left w:val="none" w:sz="0" w:space="0" w:color="auto"/>
                                                        <w:bottom w:val="none" w:sz="0" w:space="0" w:color="auto"/>
                                                        <w:right w:val="none" w:sz="0" w:space="0" w:color="auto"/>
                                                      </w:divBdr>
                                                      <w:divsChild>
                                                        <w:div w:id="1839153536">
                                                          <w:marLeft w:val="0"/>
                                                          <w:marRight w:val="0"/>
                                                          <w:marTop w:val="0"/>
                                                          <w:marBottom w:val="0"/>
                                                          <w:divBdr>
                                                            <w:top w:val="none" w:sz="0" w:space="0" w:color="auto"/>
                                                            <w:left w:val="none" w:sz="0" w:space="0" w:color="auto"/>
                                                            <w:bottom w:val="none" w:sz="0" w:space="0" w:color="auto"/>
                                                            <w:right w:val="none" w:sz="0" w:space="0" w:color="auto"/>
                                                          </w:divBdr>
                                                          <w:divsChild>
                                                            <w:div w:id="1839153518">
                                                              <w:marLeft w:val="0"/>
                                                              <w:marRight w:val="0"/>
                                                              <w:marTop w:val="0"/>
                                                              <w:marBottom w:val="0"/>
                                                              <w:divBdr>
                                                                <w:top w:val="none" w:sz="0" w:space="0" w:color="auto"/>
                                                                <w:left w:val="none" w:sz="0" w:space="0" w:color="auto"/>
                                                                <w:bottom w:val="none" w:sz="0" w:space="0" w:color="auto"/>
                                                                <w:right w:val="none" w:sz="0" w:space="0" w:color="auto"/>
                                                              </w:divBdr>
                                                              <w:divsChild>
                                                                <w:div w:id="1839153522">
                                                                  <w:marLeft w:val="0"/>
                                                                  <w:marRight w:val="0"/>
                                                                  <w:marTop w:val="0"/>
                                                                  <w:marBottom w:val="0"/>
                                                                  <w:divBdr>
                                                                    <w:top w:val="none" w:sz="0" w:space="0" w:color="auto"/>
                                                                    <w:left w:val="none" w:sz="0" w:space="0" w:color="auto"/>
                                                                    <w:bottom w:val="none" w:sz="0" w:space="0" w:color="auto"/>
                                                                    <w:right w:val="none" w:sz="0" w:space="0" w:color="auto"/>
                                                                  </w:divBdr>
                                                                  <w:divsChild>
                                                                    <w:div w:id="1839153519">
                                                                      <w:marLeft w:val="0"/>
                                                                      <w:marRight w:val="0"/>
                                                                      <w:marTop w:val="0"/>
                                                                      <w:marBottom w:val="0"/>
                                                                      <w:divBdr>
                                                                        <w:top w:val="none" w:sz="0" w:space="0" w:color="auto"/>
                                                                        <w:left w:val="none" w:sz="0" w:space="0" w:color="auto"/>
                                                                        <w:bottom w:val="none" w:sz="0" w:space="0" w:color="auto"/>
                                                                        <w:right w:val="none" w:sz="0" w:space="0" w:color="auto"/>
                                                                      </w:divBdr>
                                                                      <w:divsChild>
                                                                        <w:div w:id="1839153516">
                                                                          <w:marLeft w:val="0"/>
                                                                          <w:marRight w:val="0"/>
                                                                          <w:marTop w:val="0"/>
                                                                          <w:marBottom w:val="0"/>
                                                                          <w:divBdr>
                                                                            <w:top w:val="none" w:sz="0" w:space="0" w:color="auto"/>
                                                                            <w:left w:val="none" w:sz="0" w:space="0" w:color="auto"/>
                                                                            <w:bottom w:val="none" w:sz="0" w:space="0" w:color="auto"/>
                                                                            <w:right w:val="none" w:sz="0" w:space="0" w:color="auto"/>
                                                                          </w:divBdr>
                                                                          <w:divsChild>
                                                                            <w:div w:id="1839153521">
                                                                              <w:marLeft w:val="0"/>
                                                                              <w:marRight w:val="0"/>
                                                                              <w:marTop w:val="0"/>
                                                                              <w:marBottom w:val="0"/>
                                                                              <w:divBdr>
                                                                                <w:top w:val="none" w:sz="0" w:space="0" w:color="auto"/>
                                                                                <w:left w:val="none" w:sz="0" w:space="0" w:color="auto"/>
                                                                                <w:bottom w:val="none" w:sz="0" w:space="0" w:color="auto"/>
                                                                                <w:right w:val="none" w:sz="0" w:space="0" w:color="auto"/>
                                                                              </w:divBdr>
                                                                              <w:divsChild>
                                                                                <w:div w:id="1839153520">
                                                                                  <w:marLeft w:val="0"/>
                                                                                  <w:marRight w:val="0"/>
                                                                                  <w:marTop w:val="0"/>
                                                                                  <w:marBottom w:val="0"/>
                                                                                  <w:divBdr>
                                                                                    <w:top w:val="none" w:sz="0" w:space="0" w:color="auto"/>
                                                                                    <w:left w:val="none" w:sz="0" w:space="0" w:color="auto"/>
                                                                                    <w:bottom w:val="none" w:sz="0" w:space="0" w:color="auto"/>
                                                                                    <w:right w:val="none" w:sz="0" w:space="0" w:color="auto"/>
                                                                                  </w:divBdr>
                                                                                  <w:divsChild>
                                                                                    <w:div w:id="1839153515">
                                                                                      <w:marLeft w:val="0"/>
                                                                                      <w:marRight w:val="0"/>
                                                                                      <w:marTop w:val="0"/>
                                                                                      <w:marBottom w:val="0"/>
                                                                                      <w:divBdr>
                                                                                        <w:top w:val="none" w:sz="0" w:space="0" w:color="auto"/>
                                                                                        <w:left w:val="none" w:sz="0" w:space="0" w:color="auto"/>
                                                                                        <w:bottom w:val="none" w:sz="0" w:space="0" w:color="auto"/>
                                                                                        <w:right w:val="none" w:sz="0" w:space="0" w:color="auto"/>
                                                                                      </w:divBdr>
                                                                                      <w:divsChild>
                                                                                        <w:div w:id="1839153510">
                                                                                          <w:marLeft w:val="0"/>
                                                                                          <w:marRight w:val="0"/>
                                                                                          <w:marTop w:val="0"/>
                                                                                          <w:marBottom w:val="0"/>
                                                                                          <w:divBdr>
                                                                                            <w:top w:val="none" w:sz="0" w:space="0" w:color="auto"/>
                                                                                            <w:left w:val="none" w:sz="0" w:space="0" w:color="auto"/>
                                                                                            <w:bottom w:val="none" w:sz="0" w:space="0" w:color="auto"/>
                                                                                            <w:right w:val="none" w:sz="0" w:space="0" w:color="auto"/>
                                                                                          </w:divBdr>
                                                                                          <w:divsChild>
                                                                                            <w:div w:id="1839153512">
                                                                                              <w:marLeft w:val="0"/>
                                                                                              <w:marRight w:val="0"/>
                                                                                              <w:marTop w:val="0"/>
                                                                                              <w:marBottom w:val="0"/>
                                                                                              <w:divBdr>
                                                                                                <w:top w:val="none" w:sz="0" w:space="0" w:color="auto"/>
                                                                                                <w:left w:val="none" w:sz="0" w:space="0" w:color="auto"/>
                                                                                                <w:bottom w:val="none" w:sz="0" w:space="0" w:color="auto"/>
                                                                                                <w:right w:val="none" w:sz="0" w:space="0" w:color="auto"/>
                                                                                              </w:divBdr>
                                                                                              <w:divsChild>
                                                                                                <w:div w:id="1839153513">
                                                                                                  <w:marLeft w:val="0"/>
                                                                                                  <w:marRight w:val="0"/>
                                                                                                  <w:marTop w:val="0"/>
                                                                                                  <w:marBottom w:val="0"/>
                                                                                                  <w:divBdr>
                                                                                                    <w:top w:val="none" w:sz="0" w:space="0" w:color="auto"/>
                                                                                                    <w:left w:val="none" w:sz="0" w:space="0" w:color="auto"/>
                                                                                                    <w:bottom w:val="none" w:sz="0" w:space="0" w:color="auto"/>
                                                                                                    <w:right w:val="none" w:sz="0" w:space="0" w:color="auto"/>
                                                                                                  </w:divBdr>
                                                                                                  <w:divsChild>
                                                                                                    <w:div w:id="1839153514">
                                                                                                      <w:marLeft w:val="0"/>
                                                                                                      <w:marRight w:val="0"/>
                                                                                                      <w:marTop w:val="0"/>
                                                                                                      <w:marBottom w:val="0"/>
                                                                                                      <w:divBdr>
                                                                                                        <w:top w:val="none" w:sz="0" w:space="0" w:color="auto"/>
                                                                                                        <w:left w:val="none" w:sz="0" w:space="0" w:color="auto"/>
                                                                                                        <w:bottom w:val="none" w:sz="0" w:space="0" w:color="auto"/>
                                                                                                        <w:right w:val="none" w:sz="0" w:space="0" w:color="auto"/>
                                                                                                      </w:divBdr>
                                                                                                      <w:divsChild>
                                                                                                        <w:div w:id="1839153511">
                                                                                                          <w:marLeft w:val="0"/>
                                                                                                          <w:marRight w:val="0"/>
                                                                                                          <w:marTop w:val="0"/>
                                                                                                          <w:marBottom w:val="0"/>
                                                                                                          <w:divBdr>
                                                                                                            <w:top w:val="none" w:sz="0" w:space="0" w:color="auto"/>
                                                                                                            <w:left w:val="none" w:sz="0" w:space="0" w:color="auto"/>
                                                                                                            <w:bottom w:val="none" w:sz="0" w:space="0" w:color="auto"/>
                                                                                                            <w:right w:val="none" w:sz="0" w:space="0" w:color="auto"/>
                                                                                                          </w:divBdr>
                                                                                                          <w:divsChild>
                                                                                                            <w:div w:id="1839153509">
                                                                                                              <w:marLeft w:val="0"/>
                                                                                                              <w:marRight w:val="0"/>
                                                                                                              <w:marTop w:val="0"/>
                                                                                                              <w:marBottom w:val="0"/>
                                                                                                              <w:divBdr>
                                                                                                                <w:top w:val="none" w:sz="0" w:space="0" w:color="auto"/>
                                                                                                                <w:left w:val="none" w:sz="0" w:space="0" w:color="auto"/>
                                                                                                                <w:bottom w:val="none" w:sz="0" w:space="0" w:color="auto"/>
                                                                                                                <w:right w:val="none" w:sz="0" w:space="0" w:color="auto"/>
                                                                                                              </w:divBdr>
                                                                                                              <w:divsChild>
                                                                                                                <w:div w:id="1839153537">
                                                                                                                  <w:marLeft w:val="0"/>
                                                                                                                  <w:marRight w:val="0"/>
                                                                                                                  <w:marTop w:val="0"/>
                                                                                                                  <w:marBottom w:val="0"/>
                                                                                                                  <w:divBdr>
                                                                                                                    <w:top w:val="none" w:sz="0" w:space="0" w:color="auto"/>
                                                                                                                    <w:left w:val="none" w:sz="0" w:space="0" w:color="auto"/>
                                                                                                                    <w:bottom w:val="none" w:sz="0" w:space="0" w:color="auto"/>
                                                                                                                    <w:right w:val="none" w:sz="0" w:space="0" w:color="auto"/>
                                                                                                                  </w:divBdr>
                                                                                                                  <w:divsChild>
                                                                                                                    <w:div w:id="1839153538">
                                                                                                                      <w:marLeft w:val="0"/>
                                                                                                                      <w:marRight w:val="0"/>
                                                                                                                      <w:marTop w:val="0"/>
                                                                                                                      <w:marBottom w:val="0"/>
                                                                                                                      <w:divBdr>
                                                                                                                        <w:top w:val="none" w:sz="0" w:space="0" w:color="auto"/>
                                                                                                                        <w:left w:val="none" w:sz="0" w:space="0" w:color="auto"/>
                                                                                                                        <w:bottom w:val="none" w:sz="0" w:space="0" w:color="auto"/>
                                                                                                                        <w:right w:val="none" w:sz="0" w:space="0" w:color="auto"/>
                                                                                                                      </w:divBdr>
                                                                                                                      <w:divsChild>
                                                                                                                        <w:div w:id="1839153540">
                                                                                                                          <w:marLeft w:val="0"/>
                                                                                                                          <w:marRight w:val="0"/>
                                                                                                                          <w:marTop w:val="0"/>
                                                                                                                          <w:marBottom w:val="0"/>
                                                                                                                          <w:divBdr>
                                                                                                                            <w:top w:val="none" w:sz="0" w:space="0" w:color="auto"/>
                                                                                                                            <w:left w:val="none" w:sz="0" w:space="0" w:color="auto"/>
                                                                                                                            <w:bottom w:val="none" w:sz="0" w:space="0" w:color="auto"/>
                                                                                                                            <w:right w:val="none" w:sz="0" w:space="0" w:color="auto"/>
                                                                                                                          </w:divBdr>
                                                                                                                          <w:divsChild>
                                                                                                                            <w:div w:id="1839153507">
                                                                                                                              <w:marLeft w:val="0"/>
                                                                                                                              <w:marRight w:val="0"/>
                                                                                                                              <w:marTop w:val="0"/>
                                                                                                                              <w:marBottom w:val="0"/>
                                                                                                                              <w:divBdr>
                                                                                                                                <w:top w:val="none" w:sz="0" w:space="0" w:color="auto"/>
                                                                                                                                <w:left w:val="none" w:sz="0" w:space="0" w:color="auto"/>
                                                                                                                                <w:bottom w:val="none" w:sz="0" w:space="0" w:color="auto"/>
                                                                                                                                <w:right w:val="none" w:sz="0" w:space="0" w:color="auto"/>
                                                                                                                              </w:divBdr>
                                                                                                                              <w:divsChild>
                                                                                                                                <w:div w:id="1839153539">
                                                                                                                                  <w:marLeft w:val="0"/>
                                                                                                                                  <w:marRight w:val="0"/>
                                                                                                                                  <w:marTop w:val="0"/>
                                                                                                                                  <w:marBottom w:val="0"/>
                                                                                                                                  <w:divBdr>
                                                                                                                                    <w:top w:val="none" w:sz="0" w:space="0" w:color="auto"/>
                                                                                                                                    <w:left w:val="none" w:sz="0" w:space="0" w:color="auto"/>
                                                                                                                                    <w:bottom w:val="none" w:sz="0" w:space="0" w:color="auto"/>
                                                                                                                                    <w:right w:val="none" w:sz="0" w:space="0" w:color="auto"/>
                                                                                                                                  </w:divBdr>
                                                                                                                                  <w:divsChild>
                                                                                                                                    <w:div w:id="1839153506">
                                                                                                                                      <w:marLeft w:val="0"/>
                                                                                                                                      <w:marRight w:val="0"/>
                                                                                                                                      <w:marTop w:val="0"/>
                                                                                                                                      <w:marBottom w:val="0"/>
                                                                                                                                      <w:divBdr>
                                                                                                                                        <w:top w:val="none" w:sz="0" w:space="0" w:color="auto"/>
                                                                                                                                        <w:left w:val="none" w:sz="0" w:space="0" w:color="auto"/>
                                                                                                                                        <w:bottom w:val="none" w:sz="0" w:space="0" w:color="auto"/>
                                                                                                                                        <w:right w:val="none" w:sz="0" w:space="0" w:color="auto"/>
                                                                                                                                      </w:divBdr>
                                                                                                                                      <w:divsChild>
                                                                                                                                        <w:div w:id="1839153508">
                                                                                                                                          <w:marLeft w:val="0"/>
                                                                                                                                          <w:marRight w:val="0"/>
                                                                                                                                          <w:marTop w:val="0"/>
                                                                                                                                          <w:marBottom w:val="0"/>
                                                                                                                                          <w:divBdr>
                                                                                                                                            <w:top w:val="none" w:sz="0" w:space="0" w:color="auto"/>
                                                                                                                                            <w:left w:val="none" w:sz="0" w:space="0" w:color="auto"/>
                                                                                                                                            <w:bottom w:val="none" w:sz="0" w:space="0" w:color="auto"/>
                                                                                                                                            <w:right w:val="none" w:sz="0" w:space="0" w:color="auto"/>
                                                                                                                                          </w:divBdr>
                                                                                                                                          <w:divsChild>
                                                                                                                                            <w:div w:id="1839153504">
                                                                                                                                              <w:marLeft w:val="0"/>
                                                                                                                                              <w:marRight w:val="0"/>
                                                                                                                                              <w:marTop w:val="0"/>
                                                                                                                                              <w:marBottom w:val="0"/>
                                                                                                                                              <w:divBdr>
                                                                                                                                                <w:top w:val="none" w:sz="0" w:space="0" w:color="auto"/>
                                                                                                                                                <w:left w:val="none" w:sz="0" w:space="0" w:color="auto"/>
                                                                                                                                                <w:bottom w:val="none" w:sz="0" w:space="0" w:color="auto"/>
                                                                                                                                                <w:right w:val="none" w:sz="0" w:space="0" w:color="auto"/>
                                                                                                                                              </w:divBdr>
                                                                                                                                              <w:divsChild>
                                                                                                                                                <w:div w:id="1839153542">
                                                                                                                                                  <w:marLeft w:val="0"/>
                                                                                                                                                  <w:marRight w:val="0"/>
                                                                                                                                                  <w:marTop w:val="0"/>
                                                                                                                                                  <w:marBottom w:val="0"/>
                                                                                                                                                  <w:divBdr>
                                                                                                                                                    <w:top w:val="none" w:sz="0" w:space="0" w:color="auto"/>
                                                                                                                                                    <w:left w:val="none" w:sz="0" w:space="0" w:color="auto"/>
                                                                                                                                                    <w:bottom w:val="none" w:sz="0" w:space="0" w:color="auto"/>
                                                                                                                                                    <w:right w:val="none" w:sz="0" w:space="0" w:color="auto"/>
                                                                                                                                                  </w:divBdr>
                                                                                                                                                  <w:divsChild>
                                                                                                                                                    <w:div w:id="1839153505">
                                                                                                                                                      <w:marLeft w:val="0"/>
                                                                                                                                                      <w:marRight w:val="0"/>
                                                                                                                                                      <w:marTop w:val="0"/>
                                                                                                                                                      <w:marBottom w:val="0"/>
                                                                                                                                                      <w:divBdr>
                                                                                                                                                        <w:top w:val="none" w:sz="0" w:space="0" w:color="auto"/>
                                                                                                                                                        <w:left w:val="none" w:sz="0" w:space="0" w:color="auto"/>
                                                                                                                                                        <w:bottom w:val="none" w:sz="0" w:space="0" w:color="auto"/>
                                                                                                                                                        <w:right w:val="none" w:sz="0" w:space="0" w:color="auto"/>
                                                                                                                                                      </w:divBdr>
                                                                                                                                                      <w:divsChild>
                                                                                                                                                        <w:div w:id="1839153503">
                                                                                                                                                          <w:marLeft w:val="0"/>
                                                                                                                                                          <w:marRight w:val="0"/>
                                                                                                                                                          <w:marTop w:val="0"/>
                                                                                                                                                          <w:marBottom w:val="0"/>
                                                                                                                                                          <w:divBdr>
                                                                                                                                                            <w:top w:val="none" w:sz="0" w:space="0" w:color="auto"/>
                                                                                                                                                            <w:left w:val="none" w:sz="0" w:space="0" w:color="auto"/>
                                                                                                                                                            <w:bottom w:val="none" w:sz="0" w:space="0" w:color="auto"/>
                                                                                                                                                            <w:right w:val="none" w:sz="0" w:space="0" w:color="auto"/>
                                                                                                                                                          </w:divBdr>
                                                                                                                                                          <w:divsChild>
                                                                                                                                                            <w:div w:id="1839153546">
                                                                                                                                                              <w:marLeft w:val="0"/>
                                                                                                                                                              <w:marRight w:val="0"/>
                                                                                                                                                              <w:marTop w:val="0"/>
                                                                                                                                                              <w:marBottom w:val="0"/>
                                                                                                                                                              <w:divBdr>
                                                                                                                                                                <w:top w:val="none" w:sz="0" w:space="0" w:color="auto"/>
                                                                                                                                                                <w:left w:val="none" w:sz="0" w:space="0" w:color="auto"/>
                                                                                                                                                                <w:bottom w:val="none" w:sz="0" w:space="0" w:color="auto"/>
                                                                                                                                                                <w:right w:val="none" w:sz="0" w:space="0" w:color="auto"/>
                                                                                                                                                              </w:divBdr>
                                                                                                                                                              <w:divsChild>
                                                                                                                                                                <w:div w:id="1839153502">
                                                                                                                                                                  <w:marLeft w:val="0"/>
                                                                                                                                                                  <w:marRight w:val="0"/>
                                                                                                                                                                  <w:marTop w:val="0"/>
                                                                                                                                                                  <w:marBottom w:val="0"/>
                                                                                                                                                                  <w:divBdr>
                                                                                                                                                                    <w:top w:val="none" w:sz="0" w:space="0" w:color="auto"/>
                                                                                                                                                                    <w:left w:val="none" w:sz="0" w:space="0" w:color="auto"/>
                                                                                                                                                                    <w:bottom w:val="none" w:sz="0" w:space="0" w:color="auto"/>
                                                                                                                                                                    <w:right w:val="none" w:sz="0" w:space="0" w:color="auto"/>
                                                                                                                                                                  </w:divBdr>
                                                                                                                                                                  <w:divsChild>
                                                                                                                                                                    <w:div w:id="1839153544">
                                                                                                                                                                      <w:marLeft w:val="0"/>
                                                                                                                                                                      <w:marRight w:val="0"/>
                                                                                                                                                                      <w:marTop w:val="0"/>
                                                                                                                                                                      <w:marBottom w:val="0"/>
                                                                                                                                                                      <w:divBdr>
                                                                                                                                                                        <w:top w:val="none" w:sz="0" w:space="0" w:color="auto"/>
                                                                                                                                                                        <w:left w:val="none" w:sz="0" w:space="0" w:color="auto"/>
                                                                                                                                                                        <w:bottom w:val="none" w:sz="0" w:space="0" w:color="auto"/>
                                                                                                                                                                        <w:right w:val="none" w:sz="0" w:space="0" w:color="auto"/>
                                                                                                                                                                      </w:divBdr>
                                                                                                                                                                      <w:divsChild>
                                                                                                                                                                        <w:div w:id="1839153545">
                                                                                                                                                                          <w:marLeft w:val="0"/>
                                                                                                                                                                          <w:marRight w:val="0"/>
                                                                                                                                                                          <w:marTop w:val="0"/>
                                                                                                                                                                          <w:marBottom w:val="0"/>
                                                                                                                                                                          <w:divBdr>
                                                                                                                                                                            <w:top w:val="none" w:sz="0" w:space="0" w:color="auto"/>
                                                                                                                                                                            <w:left w:val="none" w:sz="0" w:space="0" w:color="auto"/>
                                                                                                                                                                            <w:bottom w:val="none" w:sz="0" w:space="0" w:color="auto"/>
                                                                                                                                                                            <w:right w:val="none" w:sz="0" w:space="0" w:color="auto"/>
                                                                                                                                                                          </w:divBdr>
                                                                                                                                                                          <w:divsChild>
                                                                                                                                                                            <w:div w:id="1839153543">
                                                                                                                                                                              <w:marLeft w:val="0"/>
                                                                                                                                                                              <w:marRight w:val="0"/>
                                                                                                                                                                              <w:marTop w:val="0"/>
                                                                                                                                                                              <w:marBottom w:val="0"/>
                                                                                                                                                                              <w:divBdr>
                                                                                                                                                                                <w:top w:val="none" w:sz="0" w:space="0" w:color="auto"/>
                                                                                                                                                                                <w:left w:val="none" w:sz="0" w:space="0" w:color="auto"/>
                                                                                                                                                                                <w:bottom w:val="none" w:sz="0" w:space="0" w:color="auto"/>
                                                                                                                                                                                <w:right w:val="none" w:sz="0" w:space="0" w:color="auto"/>
                                                                                                                                                                              </w:divBdr>
                                                                                                                                                                              <w:divsChild>
                                                                                                                                                                                <w:div w:id="1839153499">
                                                                                                                                                                                  <w:marLeft w:val="0"/>
                                                                                                                                                                                  <w:marRight w:val="0"/>
                                                                                                                                                                                  <w:marTop w:val="0"/>
                                                                                                                                                                                  <w:marBottom w:val="0"/>
                                                                                                                                                                                  <w:divBdr>
                                                                                                                                                                                    <w:top w:val="none" w:sz="0" w:space="0" w:color="auto"/>
                                                                                                                                                                                    <w:left w:val="none" w:sz="0" w:space="0" w:color="auto"/>
                                                                                                                                                                                    <w:bottom w:val="none" w:sz="0" w:space="0" w:color="auto"/>
                                                                                                                                                                                    <w:right w:val="none" w:sz="0" w:space="0" w:color="auto"/>
                                                                                                                                                                                  </w:divBdr>
                                                                                                                                                                                  <w:divsChild>
                                                                                                                                                                                    <w:div w:id="1839153501">
                                                                                                                                                                                      <w:marLeft w:val="0"/>
                                                                                                                                                                                      <w:marRight w:val="0"/>
                                                                                                                                                                                      <w:marTop w:val="0"/>
                                                                                                                                                                                      <w:marBottom w:val="0"/>
                                                                                                                                                                                      <w:divBdr>
                                                                                                                                                                                        <w:top w:val="none" w:sz="0" w:space="0" w:color="auto"/>
                                                                                                                                                                                        <w:left w:val="none" w:sz="0" w:space="0" w:color="auto"/>
                                                                                                                                                                                        <w:bottom w:val="none" w:sz="0" w:space="0" w:color="auto"/>
                                                                                                                                                                                        <w:right w:val="none" w:sz="0" w:space="0" w:color="auto"/>
                                                                                                                                                                                      </w:divBdr>
                                                                                                                                                                                      <w:divsChild>
                                                                                                                                                                                        <w:div w:id="1839153498">
                                                                                                                                                                                          <w:marLeft w:val="0"/>
                                                                                                                                                                                          <w:marRight w:val="0"/>
                                                                                                                                                                                          <w:marTop w:val="0"/>
                                                                                                                                                                                          <w:marBottom w:val="0"/>
                                                                                                                                                                                          <w:divBdr>
                                                                                                                                                                                            <w:top w:val="none" w:sz="0" w:space="0" w:color="auto"/>
                                                                                                                                                                                            <w:left w:val="none" w:sz="0" w:space="0" w:color="auto"/>
                                                                                                                                                                                            <w:bottom w:val="none" w:sz="0" w:space="0" w:color="auto"/>
                                                                                                                                                                                            <w:right w:val="none" w:sz="0" w:space="0" w:color="auto"/>
                                                                                                                                                                                          </w:divBdr>
                                                                                                                                                                                          <w:divsChild>
                                                                                                                                                                                            <w:div w:id="1839153500">
                                                                                                                                                                                              <w:marLeft w:val="0"/>
                                                                                                                                                                                              <w:marRight w:val="0"/>
                                                                                                                                                                                              <w:marTop w:val="0"/>
                                                                                                                                                                                              <w:marBottom w:val="0"/>
                                                                                                                                                                                              <w:divBdr>
                                                                                                                                                                                                <w:top w:val="none" w:sz="0" w:space="0" w:color="auto"/>
                                                                                                                                                                                                <w:left w:val="none" w:sz="0" w:space="0" w:color="auto"/>
                                                                                                                                                                                                <w:bottom w:val="none" w:sz="0" w:space="0" w:color="auto"/>
                                                                                                                                                                                                <w:right w:val="none" w:sz="0" w:space="0" w:color="auto"/>
                                                                                                                                                                                              </w:divBdr>
                                                                                                                                                                                              <w:divsChild>
                                                                                                                                                                                                <w:div w:id="1839153547">
                                                                                                                                                                                                  <w:marLeft w:val="0"/>
                                                                                                                                                                                                  <w:marRight w:val="0"/>
                                                                                                                                                                                                  <w:marTop w:val="0"/>
                                                                                                                                                                                                  <w:marBottom w:val="0"/>
                                                                                                                                                                                                  <w:divBdr>
                                                                                                                                                                                                    <w:top w:val="none" w:sz="0" w:space="0" w:color="auto"/>
                                                                                                                                                                                                    <w:left w:val="none" w:sz="0" w:space="0" w:color="auto"/>
                                                                                                                                                                                                    <w:bottom w:val="none" w:sz="0" w:space="0" w:color="auto"/>
                                                                                                                                                                                                    <w:right w:val="none" w:sz="0" w:space="0" w:color="auto"/>
                                                                                                                                                                                                  </w:divBdr>
                                                                                                                                                                                                  <w:divsChild>
                                                                                                                                                                                                    <w:div w:id="1839153497">
                                                                                                                                                                                                      <w:marLeft w:val="0"/>
                                                                                                                                                                                                      <w:marRight w:val="0"/>
                                                                                                                                                                                                      <w:marTop w:val="0"/>
                                                                                                                                                                                                      <w:marBottom w:val="0"/>
                                                                                                                                                                                                      <w:divBdr>
                                                                                                                                                                                                        <w:top w:val="none" w:sz="0" w:space="0" w:color="auto"/>
                                                                                                                                                                                                        <w:left w:val="none" w:sz="0" w:space="0" w:color="auto"/>
                                                                                                                                                                                                        <w:bottom w:val="none" w:sz="0" w:space="0" w:color="auto"/>
                                                                                                                                                                                                        <w:right w:val="none" w:sz="0" w:space="0" w:color="auto"/>
                                                                                                                                                                                                      </w:divBdr>
                                                                                                                                                                                                      <w:divsChild>
                                                                                                                                                                                                        <w:div w:id="1839153548">
                                                                                                                                                                                                          <w:marLeft w:val="0"/>
                                                                                                                                                                                                          <w:marRight w:val="0"/>
                                                                                                                                                                                                          <w:marTop w:val="0"/>
                                                                                                                                                                                                          <w:marBottom w:val="0"/>
                                                                                                                                                                                                          <w:divBdr>
                                                                                                                                                                                                            <w:top w:val="none" w:sz="0" w:space="0" w:color="auto"/>
                                                                                                                                                                                                            <w:left w:val="none" w:sz="0" w:space="0" w:color="auto"/>
                                                                                                                                                                                                            <w:bottom w:val="none" w:sz="0" w:space="0" w:color="auto"/>
                                                                                                                                                                                                            <w:right w:val="none" w:sz="0" w:space="0" w:color="auto"/>
                                                                                                                                                                                                          </w:divBdr>
                                                                                                                                                                                                          <w:divsChild>
                                                                                                                                                                                                            <w:div w:id="1839153496">
                                                                                                                                                                                                              <w:marLeft w:val="0"/>
                                                                                                                                                                                                              <w:marRight w:val="0"/>
                                                                                                                                                                                                              <w:marTop w:val="0"/>
                                                                                                                                                                                                              <w:marBottom w:val="0"/>
                                                                                                                                                                                                              <w:divBdr>
                                                                                                                                                                                                                <w:top w:val="none" w:sz="0" w:space="0" w:color="auto"/>
                                                                                                                                                                                                                <w:left w:val="none" w:sz="0" w:space="0" w:color="auto"/>
                                                                                                                                                                                                                <w:bottom w:val="none" w:sz="0" w:space="0" w:color="auto"/>
                                                                                                                                                                                                                <w:right w:val="none" w:sz="0" w:space="0" w:color="auto"/>
                                                                                                                                                                                                              </w:divBdr>
                                                                                                                                                                                                              <w:divsChild>
                                                                                                                                                                                                                <w:div w:id="1839153550">
                                                                                                                                                                                                                  <w:marLeft w:val="0"/>
                                                                                                                                                                                                                  <w:marRight w:val="0"/>
                                                                                                                                                                                                                  <w:marTop w:val="0"/>
                                                                                                                                                                                                                  <w:marBottom w:val="0"/>
                                                                                                                                                                                                                  <w:divBdr>
                                                                                                                                                                                                                    <w:top w:val="none" w:sz="0" w:space="0" w:color="auto"/>
                                                                                                                                                                                                                    <w:left w:val="none" w:sz="0" w:space="0" w:color="auto"/>
                                                                                                                                                                                                                    <w:bottom w:val="none" w:sz="0" w:space="0" w:color="auto"/>
                                                                                                                                                                                                                    <w:right w:val="none" w:sz="0" w:space="0" w:color="auto"/>
                                                                                                                                                                                                                  </w:divBdr>
                                                                                                                                                                                                                  <w:divsChild>
                                                                                                                                                                                                                    <w:div w:id="1839153549">
                                                                                                                                                                                                                      <w:marLeft w:val="0"/>
                                                                                                                                                                                                                      <w:marRight w:val="0"/>
                                                                                                                                                                                                                      <w:marTop w:val="0"/>
                                                                                                                                                                                                                      <w:marBottom w:val="0"/>
                                                                                                                                                                                                                      <w:divBdr>
                                                                                                                                                                                                                        <w:top w:val="none" w:sz="0" w:space="0" w:color="auto"/>
                                                                                                                                                                                                                        <w:left w:val="none" w:sz="0" w:space="0" w:color="auto"/>
                                                                                                                                                                                                                        <w:bottom w:val="none" w:sz="0" w:space="0" w:color="auto"/>
                                                                                                                                                                                                                        <w:right w:val="none" w:sz="0" w:space="0" w:color="auto"/>
                                                                                                                                                                                                                      </w:divBdr>
                                                                                                                                                                                                                      <w:divsChild>
                                                                                                                                                                                                                        <w:div w:id="1839153551">
                                                                                                                                                                                                                          <w:marLeft w:val="0"/>
                                                                                                                                                                                                                          <w:marRight w:val="0"/>
                                                                                                                                                                                                                          <w:marTop w:val="0"/>
                                                                                                                                                                                                                          <w:marBottom w:val="0"/>
                                                                                                                                                                                                                          <w:divBdr>
                                                                                                                                                                                                                            <w:top w:val="none" w:sz="0" w:space="0" w:color="auto"/>
                                                                                                                                                                                                                            <w:left w:val="none" w:sz="0" w:space="0" w:color="auto"/>
                                                                                                                                                                                                                            <w:bottom w:val="none" w:sz="0" w:space="0" w:color="auto"/>
                                                                                                                                                                                                                            <w:right w:val="none" w:sz="0" w:space="0" w:color="auto"/>
                                                                                                                                                                                                                          </w:divBdr>
                                                                                                                                                                                                                          <w:divsChild>
                                                                                                                                                                                                                            <w:div w:id="1839153552">
                                                                                                                                                                                                                              <w:marLeft w:val="0"/>
                                                                                                                                                                                                                              <w:marRight w:val="0"/>
                                                                                                                                                                                                                              <w:marTop w:val="0"/>
                                                                                                                                                                                                                              <w:marBottom w:val="0"/>
                                                                                                                                                                                                                              <w:divBdr>
                                                                                                                                                                                                                                <w:top w:val="none" w:sz="0" w:space="0" w:color="auto"/>
                                                                                                                                                                                                                                <w:left w:val="none" w:sz="0" w:space="0" w:color="auto"/>
                                                                                                                                                                                                                                <w:bottom w:val="none" w:sz="0" w:space="0" w:color="auto"/>
                                                                                                                                                                                                                                <w:right w:val="none" w:sz="0" w:space="0" w:color="auto"/>
                                                                                                                                                                                                                              </w:divBdr>
                                                                                                                                                                                                                              <w:divsChild>
                                                                                                                                                                                                                                <w:div w:id="1839153495">
                                                                                                                                                                                                                                  <w:marLeft w:val="0"/>
                                                                                                                                                                                                                                  <w:marRight w:val="0"/>
                                                                                                                                                                                                                                  <w:marTop w:val="0"/>
                                                                                                                                                                                                                                  <w:marBottom w:val="0"/>
                                                                                                                                                                                                                                  <w:divBdr>
                                                                                                                                                                                                                                    <w:top w:val="none" w:sz="0" w:space="0" w:color="auto"/>
                                                                                                                                                                                                                                    <w:left w:val="none" w:sz="0" w:space="0" w:color="auto"/>
                                                                                                                                                                                                                                    <w:bottom w:val="none" w:sz="0" w:space="0" w:color="auto"/>
                                                                                                                                                                                                                                    <w:right w:val="none" w:sz="0" w:space="0" w:color="auto"/>
                                                                                                                                                                                                                                  </w:divBdr>
                                                                                                                                                                                                                                  <w:divsChild>
                                                                                                                                                                                                                                    <w:div w:id="1839153553">
                                                                                                                                                                                                                                      <w:marLeft w:val="0"/>
                                                                                                                                                                                                                                      <w:marRight w:val="0"/>
                                                                                                                                                                                                                                      <w:marTop w:val="0"/>
                                                                                                                                                                                                                                      <w:marBottom w:val="0"/>
                                                                                                                                                                                                                                      <w:divBdr>
                                                                                                                                                                                                                                        <w:top w:val="none" w:sz="0" w:space="0" w:color="auto"/>
                                                                                                                                                                                                                                        <w:left w:val="none" w:sz="0" w:space="0" w:color="auto"/>
                                                                                                                                                                                                                                        <w:bottom w:val="none" w:sz="0" w:space="0" w:color="auto"/>
                                                                                                                                                                                                                                        <w:right w:val="none" w:sz="0" w:space="0" w:color="auto"/>
                                                                                                                                                                                                                                      </w:divBdr>
                                                                                                                                                                                                                                      <w:divsChild>
                                                                                                                                                                                                                                        <w:div w:id="1839153554">
                                                                                                                                                                                                                                          <w:marLeft w:val="0"/>
                                                                                                                                                                                                                                          <w:marRight w:val="0"/>
                                                                                                                                                                                                                                          <w:marTop w:val="0"/>
                                                                                                                                                                                                                                          <w:marBottom w:val="0"/>
                                                                                                                                                                                                                                          <w:divBdr>
                                                                                                                                                                                                                                            <w:top w:val="none" w:sz="0" w:space="0" w:color="auto"/>
                                                                                                                                                                                                                                            <w:left w:val="none" w:sz="0" w:space="0" w:color="auto"/>
                                                                                                                                                                                                                                            <w:bottom w:val="none" w:sz="0" w:space="0" w:color="auto"/>
                                                                                                                                                                                                                                            <w:right w:val="none" w:sz="0" w:space="0" w:color="auto"/>
                                                                                                                                                                                                                                          </w:divBdr>
                                                                                                                                                                                                                                          <w:divsChild>
                                                                                                                                                                                                                                            <w:div w:id="1839153555">
                                                                                                                                                                                                                                              <w:marLeft w:val="0"/>
                                                                                                                                                                                                                                              <w:marRight w:val="0"/>
                                                                                                                                                                                                                                              <w:marTop w:val="0"/>
                                                                                                                                                                                                                                              <w:marBottom w:val="0"/>
                                                                                                                                                                                                                                              <w:divBdr>
                                                                                                                                                                                                                                                <w:top w:val="none" w:sz="0" w:space="0" w:color="auto"/>
                                                                                                                                                                                                                                                <w:left w:val="none" w:sz="0" w:space="0" w:color="auto"/>
                                                                                                                                                                                                                                                <w:bottom w:val="none" w:sz="0" w:space="0" w:color="auto"/>
                                                                                                                                                                                                                                                <w:right w:val="none" w:sz="0" w:space="0" w:color="auto"/>
                                                                                                                                                                                                                                              </w:divBdr>
                                                                                                                                                                                                                                              <w:divsChild>
                                                                                                                                                                                                                                                <w:div w:id="1839153494">
                                                                                                                                                                                                                                                  <w:marLeft w:val="0"/>
                                                                                                                                                                                                                                                  <w:marRight w:val="0"/>
                                                                                                                                                                                                                                                  <w:marTop w:val="0"/>
                                                                                                                                                                                                                                                  <w:marBottom w:val="0"/>
                                                                                                                                                                                                                                                  <w:divBdr>
                                                                                                                                                                                                                                                    <w:top w:val="none" w:sz="0" w:space="0" w:color="auto"/>
                                                                                                                                                                                                                                                    <w:left w:val="none" w:sz="0" w:space="0" w:color="auto"/>
                                                                                                                                                                                                                                                    <w:bottom w:val="none" w:sz="0" w:space="0" w:color="auto"/>
                                                                                                                                                                                                                                                    <w:right w:val="none" w:sz="0" w:space="0" w:color="auto"/>
                                                                                                                                                                                                                                                  </w:divBdr>
                                                                                                                                                                                                                                                  <w:divsChild>
                                                                                                                                                                                                                                                    <w:div w:id="1839153491">
                                                                                                                                                                                                                                                      <w:marLeft w:val="0"/>
                                                                                                                                                                                                                                                      <w:marRight w:val="0"/>
                                                                                                                                                                                                                                                      <w:marTop w:val="0"/>
                                                                                                                                                                                                                                                      <w:marBottom w:val="0"/>
                                                                                                                                                                                                                                                      <w:divBdr>
                                                                                                                                                                                                                                                        <w:top w:val="none" w:sz="0" w:space="0" w:color="auto"/>
                                                                                                                                                                                                                                                        <w:left w:val="none" w:sz="0" w:space="0" w:color="auto"/>
                                                                                                                                                                                                                                                        <w:bottom w:val="none" w:sz="0" w:space="0" w:color="auto"/>
                                                                                                                                                                                                                                                        <w:right w:val="none" w:sz="0" w:space="0" w:color="auto"/>
                                                                                                                                                                                                                                                      </w:divBdr>
                                                                                                                                                                                                                                                      <w:divsChild>
                                                                                                                                                                                                                                                        <w:div w:id="1839153490">
                                                                                                                                                                                                                                                          <w:marLeft w:val="0"/>
                                                                                                                                                                                                                                                          <w:marRight w:val="0"/>
                                                                                                                                                                                                                                                          <w:marTop w:val="0"/>
                                                                                                                                                                                                                                                          <w:marBottom w:val="0"/>
                                                                                                                                                                                                                                                          <w:divBdr>
                                                                                                                                                                                                                                                            <w:top w:val="none" w:sz="0" w:space="0" w:color="auto"/>
                                                                                                                                                                                                                                                            <w:left w:val="none" w:sz="0" w:space="0" w:color="auto"/>
                                                                                                                                                                                                                                                            <w:bottom w:val="none" w:sz="0" w:space="0" w:color="auto"/>
                                                                                                                                                                                                                                                            <w:right w:val="none" w:sz="0" w:space="0" w:color="auto"/>
                                                                                                                                                                                                                                                          </w:divBdr>
                                                                                                                                                                                                                                                          <w:divsChild>
                                                                                                                                                                                                                                                            <w:div w:id="1839153493">
                                                                                                                                                                                                                                                              <w:marLeft w:val="0"/>
                                                                                                                                                                                                                                                              <w:marRight w:val="0"/>
                                                                                                                                                                                                                                                              <w:marTop w:val="0"/>
                                                                                                                                                                                                                                                              <w:marBottom w:val="0"/>
                                                                                                                                                                                                                                                              <w:divBdr>
                                                                                                                                                                                                                                                                <w:top w:val="none" w:sz="0" w:space="0" w:color="auto"/>
                                                                                                                                                                                                                                                                <w:left w:val="none" w:sz="0" w:space="0" w:color="auto"/>
                                                                                                                                                                                                                                                                <w:bottom w:val="none" w:sz="0" w:space="0" w:color="auto"/>
                                                                                                                                                                                                                                                                <w:right w:val="none" w:sz="0" w:space="0" w:color="auto"/>
                                                                                                                                                                                                                                                              </w:divBdr>
                                                                                                                                                                                                                                                              <w:divsChild>
                                                                                                                                                                                                                                                                <w:div w:id="1839153492">
                                                                                                                                                                                                                                                                  <w:marLeft w:val="0"/>
                                                                                                                                                                                                                                                                  <w:marRight w:val="0"/>
                                                                                                                                                                                                                                                                  <w:marTop w:val="0"/>
                                                                                                                                                                                                                                                                  <w:marBottom w:val="0"/>
                                                                                                                                                                                                                                                                  <w:divBdr>
                                                                                                                                                                                                                                                                    <w:top w:val="none" w:sz="0" w:space="0" w:color="auto"/>
                                                                                                                                                                                                                                                                    <w:left w:val="none" w:sz="0" w:space="0" w:color="auto"/>
                                                                                                                                                                                                                                                                    <w:bottom w:val="none" w:sz="0" w:space="0" w:color="auto"/>
                                                                                                                                                                                                                                                                    <w:right w:val="none" w:sz="0" w:space="0" w:color="auto"/>
                                                                                                                                                                                                                                                                  </w:divBdr>
                                                                                                                                                                                                                                                                  <w:divsChild>
                                                                                                                                                                                                                                                                    <w:div w:id="1839153487">
                                                                                                                                                                                                                                                                      <w:marLeft w:val="0"/>
                                                                                                                                                                                                                                                                      <w:marRight w:val="0"/>
                                                                                                                                                                                                                                                                      <w:marTop w:val="0"/>
                                                                                                                                                                                                                                                                      <w:marBottom w:val="0"/>
                                                                                                                                                                                                                                                                      <w:divBdr>
                                                                                                                                                                                                                                                                        <w:top w:val="none" w:sz="0" w:space="0" w:color="auto"/>
                                                                                                                                                                                                                                                                        <w:left w:val="none" w:sz="0" w:space="0" w:color="auto"/>
                                                                                                                                                                                                                                                                        <w:bottom w:val="none" w:sz="0" w:space="0" w:color="auto"/>
                                                                                                                                                                                                                                                                        <w:right w:val="none" w:sz="0" w:space="0" w:color="auto"/>
                                                                                                                                                                                                                                                                      </w:divBdr>
                                                                                                                                                                                                                                                                      <w:divsChild>
                                                                                                                                                                                                                                                                        <w:div w:id="1839153556">
                                                                                                                                                                                                                                                                          <w:marLeft w:val="0"/>
                                                                                                                                                                                                                                                                          <w:marRight w:val="0"/>
                                                                                                                                                                                                                                                                          <w:marTop w:val="0"/>
                                                                                                                                                                                                                                                                          <w:marBottom w:val="0"/>
                                                                                                                                                                                                                                                                          <w:divBdr>
                                                                                                                                                                                                                                                                            <w:top w:val="none" w:sz="0" w:space="0" w:color="auto"/>
                                                                                                                                                                                                                                                                            <w:left w:val="none" w:sz="0" w:space="0" w:color="auto"/>
                                                                                                                                                                                                                                                                            <w:bottom w:val="none" w:sz="0" w:space="0" w:color="auto"/>
                                                                                                                                                                                                                                                                            <w:right w:val="none" w:sz="0" w:space="0" w:color="auto"/>
                                                                                                                                                                                                                                                                          </w:divBdr>
                                                                                                                                                                                                                                                                          <w:divsChild>
                                                                                                                                                                                                                                                                            <w:div w:id="1839153557">
                                                                                                                                                                                                                                                                              <w:marLeft w:val="0"/>
                                                                                                                                                                                                                                                                              <w:marRight w:val="0"/>
                                                                                                                                                                                                                                                                              <w:marTop w:val="0"/>
                                                                                                                                                                                                                                                                              <w:marBottom w:val="0"/>
                                                                                                                                                                                                                                                                              <w:divBdr>
                                                                                                                                                                                                                                                                                <w:top w:val="none" w:sz="0" w:space="0" w:color="auto"/>
                                                                                                                                                                                                                                                                                <w:left w:val="none" w:sz="0" w:space="0" w:color="auto"/>
                                                                                                                                                                                                                                                                                <w:bottom w:val="none" w:sz="0" w:space="0" w:color="auto"/>
                                                                                                                                                                                                                                                                                <w:right w:val="none" w:sz="0" w:space="0" w:color="auto"/>
                                                                                                                                                                                                                                                                              </w:divBdr>
                                                                                                                                                                                                                                                                              <w:divsChild>
                                                                                                                                                                                                                                                                                <w:div w:id="1839153558">
                                                                                                                                                                                                                                                                                  <w:marLeft w:val="0"/>
                                                                                                                                                                                                                                                                                  <w:marRight w:val="0"/>
                                                                                                                                                                                                                                                                                  <w:marTop w:val="0"/>
                                                                                                                                                                                                                                                                                  <w:marBottom w:val="0"/>
                                                                                                                                                                                                                                                                                  <w:divBdr>
                                                                                                                                                                                                                                                                                    <w:top w:val="none" w:sz="0" w:space="0" w:color="auto"/>
                                                                                                                                                                                                                                                                                    <w:left w:val="none" w:sz="0" w:space="0" w:color="auto"/>
                                                                                                                                                                                                                                                                                    <w:bottom w:val="none" w:sz="0" w:space="0" w:color="auto"/>
                                                                                                                                                                                                                                                                                    <w:right w:val="none" w:sz="0" w:space="0" w:color="auto"/>
                                                                                                                                                                                                                                                                                  </w:divBdr>
                                                                                                                                                                                                                                                                                  <w:divsChild>
                                                                                                                                                                                                                                                                                    <w:div w:id="1839153559">
                                                                                                                                                                                                                                                                                      <w:marLeft w:val="0"/>
                                                                                                                                                                                                                                                                                      <w:marRight w:val="0"/>
                                                                                                                                                                                                                                                                                      <w:marTop w:val="0"/>
                                                                                                                                                                                                                                                                                      <w:marBottom w:val="0"/>
                                                                                                                                                                                                                                                                                      <w:divBdr>
                                                                                                                                                                                                                                                                                        <w:top w:val="none" w:sz="0" w:space="0" w:color="auto"/>
                                                                                                                                                                                                                                                                                        <w:left w:val="none" w:sz="0" w:space="0" w:color="auto"/>
                                                                                                                                                                                                                                                                                        <w:bottom w:val="none" w:sz="0" w:space="0" w:color="auto"/>
                                                                                                                                                                                                                                                                                        <w:right w:val="none" w:sz="0" w:space="0" w:color="auto"/>
                                                                                                                                                                                                                                                                                      </w:divBdr>
                                                                                                                                                                                                                                                                                      <w:divsChild>
                                                                                                                                                                                                                                                                                        <w:div w:id="1839153488">
                                                                                                                                                                                                                                                                                          <w:marLeft w:val="0"/>
                                                                                                                                                                                                                                                                                          <w:marRight w:val="0"/>
                                                                                                                                                                                                                                                                                          <w:marTop w:val="0"/>
                                                                                                                                                                                                                                                                                          <w:marBottom w:val="0"/>
                                                                                                                                                                                                                                                                                          <w:divBdr>
                                                                                                                                                                                                                                                                                            <w:top w:val="none" w:sz="0" w:space="0" w:color="auto"/>
                                                                                                                                                                                                                                                                                            <w:left w:val="none" w:sz="0" w:space="0" w:color="auto"/>
                                                                                                                                                                                                                                                                                            <w:bottom w:val="none" w:sz="0" w:space="0" w:color="auto"/>
                                                                                                                                                                                                                                                                                            <w:right w:val="none" w:sz="0" w:space="0" w:color="auto"/>
                                                                                                                                                                                                                                                                                          </w:divBdr>
                                                                                                                                                                                                                                                                                          <w:divsChild>
                                                                                                                                                                                                                                                                                            <w:div w:id="1839153560">
                                                                                                                                                                                                                                                                                              <w:marLeft w:val="0"/>
                                                                                                                                                                                                                                                                                              <w:marRight w:val="0"/>
                                                                                                                                                                                                                                                                                              <w:marTop w:val="0"/>
                                                                                                                                                                                                                                                                                              <w:marBottom w:val="0"/>
                                                                                                                                                                                                                                                                                              <w:divBdr>
                                                                                                                                                                                                                                                                                                <w:top w:val="none" w:sz="0" w:space="0" w:color="auto"/>
                                                                                                                                                                                                                                                                                                <w:left w:val="none" w:sz="0" w:space="0" w:color="auto"/>
                                                                                                                                                                                                                                                                                                <w:bottom w:val="none" w:sz="0" w:space="0" w:color="auto"/>
                                                                                                                                                                                                                                                                                                <w:right w:val="none" w:sz="0" w:space="0" w:color="auto"/>
                                                                                                                                                                                                                                                                                              </w:divBdr>
                                                                                                                                                                                                                                                                                              <w:divsChild>
                                                                                                                                                                                                                                                                                                <w:div w:id="1839153489">
                                                                                                                                                                                                                                                                                                  <w:marLeft w:val="0"/>
                                                                                                                                                                                                                                                                                                  <w:marRight w:val="0"/>
                                                                                                                                                                                                                                                                                                  <w:marTop w:val="0"/>
                                                                                                                                                                                                                                                                                                  <w:marBottom w:val="0"/>
                                                                                                                                                                                                                                                                                                  <w:divBdr>
                                                                                                                                                                                                                                                                                                    <w:top w:val="none" w:sz="0" w:space="0" w:color="auto"/>
                                                                                                                                                                                                                                                                                                    <w:left w:val="none" w:sz="0" w:space="0" w:color="auto"/>
                                                                                                                                                                                                                                                                                                    <w:bottom w:val="none" w:sz="0" w:space="0" w:color="auto"/>
                                                                                                                                                                                                                                                                                                    <w:right w:val="none" w:sz="0" w:space="0" w:color="auto"/>
                                                                                                                                                                                                                                                                                                  </w:divBdr>
                                                                                                                                                                                                                                                                                                  <w:divsChild>
                                                                                                                                                                                                                                                                                                    <w:div w:id="1839153486">
                                                                                                                                                                                                                                                                                                      <w:marLeft w:val="0"/>
                                                                                                                                                                                                                                                                                                      <w:marRight w:val="0"/>
                                                                                                                                                                                                                                                                                                      <w:marTop w:val="0"/>
                                                                                                                                                                                                                                                                                                      <w:marBottom w:val="0"/>
                                                                                                                                                                                                                                                                                                      <w:divBdr>
                                                                                                                                                                                                                                                                                                        <w:top w:val="none" w:sz="0" w:space="0" w:color="auto"/>
                                                                                                                                                                                                                                                                                                        <w:left w:val="none" w:sz="0" w:space="0" w:color="auto"/>
                                                                                                                                                                                                                                                                                                        <w:bottom w:val="none" w:sz="0" w:space="0" w:color="auto"/>
                                                                                                                                                                                                                                                                                                        <w:right w:val="none" w:sz="0" w:space="0" w:color="auto"/>
                                                                                                                                                                                                                                                                                                      </w:divBdr>
                                                                                                                                                                                                                                                                                                      <w:divsChild>
                                                                                                                                                                                                                                                                                                        <w:div w:id="1839153482">
                                                                                                                                                                                                                                                                                                          <w:marLeft w:val="0"/>
                                                                                                                                                                                                                                                                                                          <w:marRight w:val="0"/>
                                                                                                                                                                                                                                                                                                          <w:marTop w:val="0"/>
                                                                                                                                                                                                                                                                                                          <w:marBottom w:val="0"/>
                                                                                                                                                                                                                                                                                                          <w:divBdr>
                                                                                                                                                                                                                                                                                                            <w:top w:val="none" w:sz="0" w:space="0" w:color="auto"/>
                                                                                                                                                                                                                                                                                                            <w:left w:val="none" w:sz="0" w:space="0" w:color="auto"/>
                                                                                                                                                                                                                                                                                                            <w:bottom w:val="none" w:sz="0" w:space="0" w:color="auto"/>
                                                                                                                                                                                                                                                                                                            <w:right w:val="none" w:sz="0" w:space="0" w:color="auto"/>
                                                                                                                                                                                                                                                                                                          </w:divBdr>
                                                                                                                                                                                                                                                                                                          <w:divsChild>
                                                                                                                                                                                                                                                                                                            <w:div w:id="1839153484">
                                                                                                                                                                                                                                                                                                              <w:marLeft w:val="0"/>
                                                                                                                                                                                                                                                                                                              <w:marRight w:val="0"/>
                                                                                                                                                                                                                                                                                                              <w:marTop w:val="0"/>
                                                                                                                                                                                                                                                                                                              <w:marBottom w:val="0"/>
                                                                                                                                                                                                                                                                                                              <w:divBdr>
                                                                                                                                                                                                                                                                                                                <w:top w:val="none" w:sz="0" w:space="0" w:color="auto"/>
                                                                                                                                                                                                                                                                                                                <w:left w:val="none" w:sz="0" w:space="0" w:color="auto"/>
                                                                                                                                                                                                                                                                                                                <w:bottom w:val="none" w:sz="0" w:space="0" w:color="auto"/>
                                                                                                                                                                                                                                                                                                                <w:right w:val="none" w:sz="0" w:space="0" w:color="auto"/>
                                                                                                                                                                                                                                                                                                              </w:divBdr>
                                                                                                                                                                                                                                                                                                              <w:divsChild>
                                                                                                                                                                                                                                                                                                                <w:div w:id="1839153483">
                                                                                                                                                                                                                                                                                                                  <w:marLeft w:val="0"/>
                                                                                                                                                                                                                                                                                                                  <w:marRight w:val="0"/>
                                                                                                                                                                                                                                                                                                                  <w:marTop w:val="0"/>
                                                                                                                                                                                                                                                                                                                  <w:marBottom w:val="0"/>
                                                                                                                                                                                                                                                                                                                  <w:divBdr>
                                                                                                                                                                                                                                                                                                                    <w:top w:val="none" w:sz="0" w:space="0" w:color="auto"/>
                                                                                                                                                                                                                                                                                                                    <w:left w:val="none" w:sz="0" w:space="0" w:color="auto"/>
                                                                                                                                                                                                                                                                                                                    <w:bottom w:val="none" w:sz="0" w:space="0" w:color="auto"/>
                                                                                                                                                                                                                                                                                                                    <w:right w:val="none" w:sz="0" w:space="0" w:color="auto"/>
                                                                                                                                                                                                                                                                                                                  </w:divBdr>
                                                                                                                                                                                                                                                                                                                  <w:divsChild>
                                                                                                                                                                                                                                                                                                                    <w:div w:id="1839153485">
                                                                                                                                                                                                                                                                                                                      <w:marLeft w:val="0"/>
                                                                                                                                                                                                                                                                                                                      <w:marRight w:val="0"/>
                                                                                                                                                                                                                                                                                                                      <w:marTop w:val="0"/>
                                                                                                                                                                                                                                                                                                                      <w:marBottom w:val="0"/>
                                                                                                                                                                                                                                                                                                                      <w:divBdr>
                                                                                                                                                                                                                                                                                                                        <w:top w:val="none" w:sz="0" w:space="0" w:color="auto"/>
                                                                                                                                                                                                                                                                                                                        <w:left w:val="none" w:sz="0" w:space="0" w:color="auto"/>
                                                                                                                                                                                                                                                                                                                        <w:bottom w:val="none" w:sz="0" w:space="0" w:color="auto"/>
                                                                                                                                                                                                                                                                                                                        <w:right w:val="none" w:sz="0" w:space="0" w:color="auto"/>
                                                                                                                                                                                                                                                                                                                      </w:divBdr>
                                                                                                                                                                                                                                                                                                                      <w:divsChild>
                                                                                                                                                                                                                                                                                                                        <w:div w:id="1839153480">
                                                                                                                                                                                                                                                                                                                          <w:marLeft w:val="0"/>
                                                                                                                                                                                                                                                                                                                          <w:marRight w:val="0"/>
                                                                                                                                                                                                                                                                                                                          <w:marTop w:val="0"/>
                                                                                                                                                                                                                                                                                                                          <w:marBottom w:val="0"/>
                                                                                                                                                                                                                                                                                                                          <w:divBdr>
                                                                                                                                                                                                                                                                                                                            <w:top w:val="none" w:sz="0" w:space="0" w:color="auto"/>
                                                                                                                                                                                                                                                                                                                            <w:left w:val="none" w:sz="0" w:space="0" w:color="auto"/>
                                                                                                                                                                                                                                                                                                                            <w:bottom w:val="none" w:sz="0" w:space="0" w:color="auto"/>
                                                                                                                                                                                                                                                                                                                            <w:right w:val="none" w:sz="0" w:space="0" w:color="auto"/>
                                                                                                                                                                                                                                                                                                                          </w:divBdr>
                                                                                                                                                                                                                                                                                                                          <w:divsChild>
                                                                                                                                                                                                                                                                                                                            <w:div w:id="1839153481">
                                                                                                                                                                                                                                                                                                                              <w:marLeft w:val="0"/>
                                                                                                                                                                                                                                                                                                                              <w:marRight w:val="0"/>
                                                                                                                                                                                                                                                                                                                              <w:marTop w:val="0"/>
                                                                                                                                                                                                                                                                                                                              <w:marBottom w:val="0"/>
                                                                                                                                                                                                                                                                                                                              <w:divBdr>
                                                                                                                                                                                                                                                                                                                                <w:top w:val="none" w:sz="0" w:space="0" w:color="auto"/>
                                                                                                                                                                                                                                                                                                                                <w:left w:val="none" w:sz="0" w:space="0" w:color="auto"/>
                                                                                                                                                                                                                                                                                                                                <w:bottom w:val="none" w:sz="0" w:space="0" w:color="auto"/>
                                                                                                                                                                                                                                                                                                                                <w:right w:val="none" w:sz="0" w:space="0" w:color="auto"/>
                                                                                                                                                                                                                                                                                                                              </w:divBdr>
                                                                                                                                                                                                                                                                                                                              <w:divsChild>
                                                                                                                                                                                                                                                                                                                                <w:div w:id="1839153563">
                                                                                                                                                                                                                                                                                                                                  <w:marLeft w:val="0"/>
                                                                                                                                                                                                                                                                                                                                  <w:marRight w:val="0"/>
                                                                                                                                                                                                                                                                                                                                  <w:marTop w:val="0"/>
                                                                                                                                                                                                                                                                                                                                  <w:marBottom w:val="0"/>
                                                                                                                                                                                                                                                                                                                                  <w:divBdr>
                                                                                                                                                                                                                                                                                                                                    <w:top w:val="none" w:sz="0" w:space="0" w:color="auto"/>
                                                                                                                                                                                                                                                                                                                                    <w:left w:val="none" w:sz="0" w:space="0" w:color="auto"/>
                                                                                                                                                                                                                                                                                                                                    <w:bottom w:val="none" w:sz="0" w:space="0" w:color="auto"/>
                                                                                                                                                                                                                                                                                                                                    <w:right w:val="none" w:sz="0" w:space="0" w:color="auto"/>
                                                                                                                                                                                                                                                                                                                                  </w:divBdr>
                                                                                                                                                                                                                                                                                                                                  <w:divsChild>
                                                                                                                                                                                                                                                                                                                                    <w:div w:id="1839153479">
                                                                                                                                                                                                                                                                                                                                      <w:marLeft w:val="0"/>
                                                                                                                                                                                                                                                                                                                                      <w:marRight w:val="0"/>
                                                                                                                                                                                                                                                                                                                                      <w:marTop w:val="0"/>
                                                                                                                                                                                                                                                                                                                                      <w:marBottom w:val="0"/>
                                                                                                                                                                                                                                                                                                                                      <w:divBdr>
                                                                                                                                                                                                                                                                                                                                        <w:top w:val="none" w:sz="0" w:space="0" w:color="auto"/>
                                                                                                                                                                                                                                                                                                                                        <w:left w:val="none" w:sz="0" w:space="0" w:color="auto"/>
                                                                                                                                                                                                                                                                                                                                        <w:bottom w:val="none" w:sz="0" w:space="0" w:color="auto"/>
                                                                                                                                                                                                                                                                                                                                        <w:right w:val="none" w:sz="0" w:space="0" w:color="auto"/>
                                                                                                                                                                                                                                                                                                                                      </w:divBdr>
                                                                                                                                                                                                                                                                                                                                      <w:divsChild>
                                                                                                                                                                                                                                                                                                                                        <w:div w:id="1839153561">
                                                                                                                                                                                                                                                                                                                                          <w:marLeft w:val="0"/>
                                                                                                                                                                                                                                                                                                                                          <w:marRight w:val="0"/>
                                                                                                                                                                                                                                                                                                                                          <w:marTop w:val="0"/>
                                                                                                                                                                                                                                                                                                                                          <w:marBottom w:val="0"/>
                                                                                                                                                                                                                                                                                                                                          <w:divBdr>
                                                                                                                                                                                                                                                                                                                                            <w:top w:val="none" w:sz="0" w:space="0" w:color="auto"/>
                                                                                                                                                                                                                                                                                                                                            <w:left w:val="none" w:sz="0" w:space="0" w:color="auto"/>
                                                                                                                                                                                                                                                                                                                                            <w:bottom w:val="none" w:sz="0" w:space="0" w:color="auto"/>
                                                                                                                                                                                                                                                                                                                                            <w:right w:val="none" w:sz="0" w:space="0" w:color="auto"/>
                                                                                                                                                                                                                                                                                                                                          </w:divBdr>
                                                                                                                                                                                                                                                                                                                                          <w:divsChild>
                                                                                                                                                                                                                                                                                                                                            <w:div w:id="1839153562">
                                                                                                                                                                                                                                                                                                                                              <w:marLeft w:val="0"/>
                                                                                                                                                                                                                                                                                                                                              <w:marRight w:val="0"/>
                                                                                                                                                                                                                                                                                                                                              <w:marTop w:val="0"/>
                                                                                                                                                                                                                                                                                                                                              <w:marBottom w:val="0"/>
                                                                                                                                                                                                                                                                                                                                              <w:divBdr>
                                                                                                                                                                                                                                                                                                                                                <w:top w:val="none" w:sz="0" w:space="0" w:color="auto"/>
                                                                                                                                                                                                                                                                                                                                                <w:left w:val="none" w:sz="0" w:space="0" w:color="auto"/>
                                                                                                                                                                                                                                                                                                                                                <w:bottom w:val="none" w:sz="0" w:space="0" w:color="auto"/>
                                                                                                                                                                                                                                                                                                                                                <w:right w:val="none" w:sz="0" w:space="0" w:color="auto"/>
                                                                                                                                                                                                                                                                                                                                              </w:divBdr>
                                                                                                                                                                                                                                                                                                                                              <w:divsChild>
                                                                                                                                                                                                                                                                                                                                                <w:div w:id="1839153565">
                                                                                                                                                                                                                                                                                                                                                  <w:marLeft w:val="0"/>
                                                                                                                                                                                                                                                                                                                                                  <w:marRight w:val="0"/>
                                                                                                                                                                                                                                                                                                                                                  <w:marTop w:val="0"/>
                                                                                                                                                                                                                                                                                                                                                  <w:marBottom w:val="0"/>
                                                                                                                                                                                                                                                                                                                                                  <w:divBdr>
                                                                                                                                                                                                                                                                                                                                                    <w:top w:val="none" w:sz="0" w:space="0" w:color="auto"/>
                                                                                                                                                                                                                                                                                                                                                    <w:left w:val="none" w:sz="0" w:space="0" w:color="auto"/>
                                                                                                                                                                                                                                                                                                                                                    <w:bottom w:val="none" w:sz="0" w:space="0" w:color="auto"/>
                                                                                                                                                                                                                                                                                                                                                    <w:right w:val="none" w:sz="0" w:space="0" w:color="auto"/>
                                                                                                                                                                                                                                                                                                                                                  </w:divBdr>
                                                                                                                                                                                                                                                                                                                                                  <w:divsChild>
                                                                                                                                                                                                                                                                                                                                                    <w:div w:id="1839153564">
                                                                                                                                                                                                                                                                                                                                                      <w:marLeft w:val="0"/>
                                                                                                                                                                                                                                                                                                                                                      <w:marRight w:val="0"/>
                                                                                                                                                                                                                                                                                                                                                      <w:marTop w:val="0"/>
                                                                                                                                                                                                                                                                                                                                                      <w:marBottom w:val="0"/>
                                                                                                                                                                                                                                                                                                                                                      <w:divBdr>
                                                                                                                                                                                                                                                                                                                                                        <w:top w:val="none" w:sz="0" w:space="0" w:color="auto"/>
                                                                                                                                                                                                                                                                                                                                                        <w:left w:val="none" w:sz="0" w:space="0" w:color="auto"/>
                                                                                                                                                                                                                                                                                                                                                        <w:bottom w:val="none" w:sz="0" w:space="0" w:color="auto"/>
                                                                                                                                                                                                                                                                                                                                                        <w:right w:val="none" w:sz="0" w:space="0" w:color="auto"/>
                                                                                                                                                                                                                                                                                                                                                      </w:divBdr>
                                                                                                                                                                                                                                                                                                                                                      <w:divsChild>
                                                                                                                                                                                                                                                                                                                                                        <w:div w:id="1839153478">
                                                                                                                                                                                                                                                                                                                                                          <w:marLeft w:val="0"/>
                                                                                                                                                                                                                                                                                                                                                          <w:marRight w:val="0"/>
                                                                                                                                                                                                                                                                                                                                                          <w:marTop w:val="0"/>
                                                                                                                                                                                                                                                                                                                                                          <w:marBottom w:val="0"/>
                                                                                                                                                                                                                                                                                                                                                          <w:divBdr>
                                                                                                                                                                                                                                                                                                                                                            <w:top w:val="none" w:sz="0" w:space="0" w:color="auto"/>
                                                                                                                                                                                                                                                                                                                                                            <w:left w:val="none" w:sz="0" w:space="0" w:color="auto"/>
                                                                                                                                                                                                                                                                                                                                                            <w:bottom w:val="none" w:sz="0" w:space="0" w:color="auto"/>
                                                                                                                                                                                                                                                                                                                                                            <w:right w:val="none" w:sz="0" w:space="0" w:color="auto"/>
                                                                                                                                                                                                                                                                                                                                                          </w:divBdr>
                                                                                                                                                                                                                                                                                                                                                          <w:divsChild>
                                                                                                                                                                                                                                                                                                                                                            <w:div w:id="1839153477">
                                                                                                                                                                                                                                                                                                                                                              <w:marLeft w:val="0"/>
                                                                                                                                                                                                                                                                                                                                                              <w:marRight w:val="0"/>
                                                                                                                                                                                                                                                                                                                                                              <w:marTop w:val="0"/>
                                                                                                                                                                                                                                                                                                                                                              <w:marBottom w:val="0"/>
                                                                                                                                                                                                                                                                                                                                                              <w:divBdr>
                                                                                                                                                                                                                                                                                                                                                                <w:top w:val="none" w:sz="0" w:space="0" w:color="auto"/>
                                                                                                                                                                                                                                                                                                                                                                <w:left w:val="none" w:sz="0" w:space="0" w:color="auto"/>
                                                                                                                                                                                                                                                                                                                                                                <w:bottom w:val="none" w:sz="0" w:space="0" w:color="auto"/>
                                                                                                                                                                                                                                                                                                                                                                <w:right w:val="none" w:sz="0" w:space="0" w:color="auto"/>
                                                                                                                                                                                                                                                                                                                                                              </w:divBdr>
                                                                                                                                                                                                                                                                                                                                                              <w:divsChild>
                                                                                                                                                                                                                                                                                                                                                                <w:div w:id="1839153566">
                                                                                                                                                                                                                                                                                                                                                                  <w:marLeft w:val="0"/>
                                                                                                                                                                                                                                                                                                                                                                  <w:marRight w:val="0"/>
                                                                                                                                                                                                                                                                                                                                                                  <w:marTop w:val="0"/>
                                                                                                                                                                                                                                                                                                                                                                  <w:marBottom w:val="0"/>
                                                                                                                                                                                                                                                                                                                                                                  <w:divBdr>
                                                                                                                                                                                                                                                                                                                                                                    <w:top w:val="none" w:sz="0" w:space="0" w:color="auto"/>
                                                                                                                                                                                                                                                                                                                                                                    <w:left w:val="none" w:sz="0" w:space="0" w:color="auto"/>
                                                                                                                                                                                                                                                                                                                                                                    <w:bottom w:val="none" w:sz="0" w:space="0" w:color="auto"/>
                                                                                                                                                                                                                                                                                                                                                                    <w:right w:val="none" w:sz="0" w:space="0" w:color="auto"/>
                                                                                                                                                                                                                                                                                                                                                                  </w:divBdr>
                                                                                                                                                                                                                                                                                                                                                                  <w:divsChild>
                                                                                                                                                                                                                                                                                                                                                                    <w:div w:id="1839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153530">
      <w:marLeft w:val="0"/>
      <w:marRight w:val="0"/>
      <w:marTop w:val="0"/>
      <w:marBottom w:val="0"/>
      <w:divBdr>
        <w:top w:val="none" w:sz="0" w:space="0" w:color="auto"/>
        <w:left w:val="none" w:sz="0" w:space="0" w:color="auto"/>
        <w:bottom w:val="none" w:sz="0" w:space="0" w:color="auto"/>
        <w:right w:val="none" w:sz="0" w:space="0" w:color="auto"/>
      </w:divBdr>
    </w:div>
    <w:div w:id="18391535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tolweb.org/Asteraceae/207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tolweb.org/Gentianales/20724" TargetMode="Externa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AC07B-9FAC-4E8F-8673-36A584D3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20</Pages>
  <Words>31372</Words>
  <Characters>178825</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209778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(Agriculture, Black Mountain)</dc:creator>
  <cp:lastModifiedBy>University of Newcastle</cp:lastModifiedBy>
  <cp:revision>16</cp:revision>
  <cp:lastPrinted>2015-06-18T00:11:00Z</cp:lastPrinted>
  <dcterms:created xsi:type="dcterms:W3CDTF">2015-07-01T21:30:00Z</dcterms:created>
  <dcterms:modified xsi:type="dcterms:W3CDTF">2015-07-03T02:34:00Z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